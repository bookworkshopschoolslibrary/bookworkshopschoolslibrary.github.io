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1730" w:rsidRDefault="00387DCC">
      <w:pPr>
        <w:rPr>
          <w:b/>
          <w:sz w:val="28"/>
          <w:szCs w:val="28"/>
          <w:u w:val="single"/>
        </w:rPr>
      </w:pPr>
      <w:r>
        <w:rPr>
          <w:sz w:val="28"/>
          <w:szCs w:val="28"/>
        </w:rPr>
        <w:t xml:space="preserve">                   </w:t>
      </w:r>
      <w:r w:rsidRPr="00387DCC">
        <w:rPr>
          <w:b/>
          <w:sz w:val="28"/>
          <w:szCs w:val="28"/>
          <w:u w:val="single"/>
        </w:rPr>
        <w:t>BST - BASIC TECHNOLOGY    JSS 2</w:t>
      </w:r>
    </w:p>
    <w:p w:rsidR="00387DCC" w:rsidRDefault="00387DCC">
      <w:pPr>
        <w:rPr>
          <w:sz w:val="28"/>
          <w:szCs w:val="28"/>
        </w:rPr>
      </w:pPr>
      <w:r>
        <w:rPr>
          <w:sz w:val="28"/>
          <w:szCs w:val="28"/>
        </w:rPr>
        <w:t xml:space="preserve">                           SCHEME OF WORK</w:t>
      </w:r>
    </w:p>
    <w:p w:rsidR="00387DCC" w:rsidRDefault="00387DCC" w:rsidP="00387DCC">
      <w:pPr>
        <w:pStyle w:val="ListParagraph"/>
        <w:numPr>
          <w:ilvl w:val="0"/>
          <w:numId w:val="1"/>
        </w:numPr>
        <w:rPr>
          <w:sz w:val="28"/>
          <w:szCs w:val="28"/>
        </w:rPr>
      </w:pPr>
      <w:r>
        <w:rPr>
          <w:sz w:val="28"/>
          <w:szCs w:val="28"/>
        </w:rPr>
        <w:t>First – Aid</w:t>
      </w:r>
    </w:p>
    <w:p w:rsidR="00387DCC" w:rsidRDefault="00387DCC" w:rsidP="00387DCC">
      <w:pPr>
        <w:pStyle w:val="ListParagraph"/>
        <w:numPr>
          <w:ilvl w:val="0"/>
          <w:numId w:val="1"/>
        </w:numPr>
        <w:rPr>
          <w:sz w:val="28"/>
          <w:szCs w:val="28"/>
        </w:rPr>
      </w:pPr>
      <w:r>
        <w:rPr>
          <w:sz w:val="28"/>
          <w:szCs w:val="28"/>
        </w:rPr>
        <w:t>Rescue operation</w:t>
      </w:r>
    </w:p>
    <w:p w:rsidR="00387DCC" w:rsidRDefault="00387DCC" w:rsidP="00387DCC">
      <w:pPr>
        <w:pStyle w:val="ListParagraph"/>
        <w:numPr>
          <w:ilvl w:val="0"/>
          <w:numId w:val="1"/>
        </w:numPr>
        <w:rPr>
          <w:sz w:val="28"/>
          <w:szCs w:val="28"/>
        </w:rPr>
      </w:pPr>
      <w:r>
        <w:rPr>
          <w:sz w:val="28"/>
          <w:szCs w:val="28"/>
        </w:rPr>
        <w:t>materials and their uses</w:t>
      </w:r>
    </w:p>
    <w:p w:rsidR="00387DCC" w:rsidRDefault="00387DCC" w:rsidP="00387DCC">
      <w:pPr>
        <w:pStyle w:val="ListParagraph"/>
        <w:numPr>
          <w:ilvl w:val="0"/>
          <w:numId w:val="2"/>
        </w:numPr>
        <w:rPr>
          <w:sz w:val="28"/>
          <w:szCs w:val="28"/>
        </w:rPr>
      </w:pPr>
      <w:r>
        <w:rPr>
          <w:sz w:val="28"/>
          <w:szCs w:val="28"/>
        </w:rPr>
        <w:t xml:space="preserve">wood </w:t>
      </w:r>
    </w:p>
    <w:p w:rsidR="00387DCC" w:rsidRDefault="00387DCC" w:rsidP="00387DCC">
      <w:pPr>
        <w:pStyle w:val="ListParagraph"/>
        <w:numPr>
          <w:ilvl w:val="0"/>
          <w:numId w:val="2"/>
        </w:numPr>
        <w:rPr>
          <w:sz w:val="28"/>
          <w:szCs w:val="28"/>
        </w:rPr>
      </w:pPr>
      <w:r>
        <w:rPr>
          <w:sz w:val="28"/>
          <w:szCs w:val="28"/>
        </w:rPr>
        <w:t>metal</w:t>
      </w:r>
    </w:p>
    <w:p w:rsidR="00387DCC" w:rsidRDefault="00387DCC" w:rsidP="00387DCC">
      <w:pPr>
        <w:pStyle w:val="ListParagraph"/>
        <w:numPr>
          <w:ilvl w:val="0"/>
          <w:numId w:val="1"/>
        </w:numPr>
        <w:rPr>
          <w:sz w:val="28"/>
          <w:szCs w:val="28"/>
        </w:rPr>
      </w:pPr>
      <w:r>
        <w:rPr>
          <w:sz w:val="28"/>
          <w:szCs w:val="28"/>
        </w:rPr>
        <w:t xml:space="preserve">materials and their uses </w:t>
      </w:r>
    </w:p>
    <w:p w:rsidR="00387DCC" w:rsidRDefault="00387DCC" w:rsidP="00387DCC">
      <w:pPr>
        <w:pStyle w:val="ListParagraph"/>
        <w:ind w:left="405"/>
        <w:rPr>
          <w:sz w:val="28"/>
          <w:szCs w:val="28"/>
        </w:rPr>
      </w:pPr>
      <w:r>
        <w:rPr>
          <w:sz w:val="28"/>
          <w:szCs w:val="28"/>
        </w:rPr>
        <w:t>-ceramics / glass</w:t>
      </w:r>
    </w:p>
    <w:p w:rsidR="00387DCC" w:rsidRDefault="00387DCC" w:rsidP="00387DCC">
      <w:pPr>
        <w:pStyle w:val="ListParagraph"/>
        <w:ind w:left="405"/>
        <w:rPr>
          <w:sz w:val="28"/>
          <w:szCs w:val="28"/>
        </w:rPr>
      </w:pPr>
      <w:r>
        <w:rPr>
          <w:sz w:val="28"/>
          <w:szCs w:val="28"/>
        </w:rPr>
        <w:t>- Rubber</w:t>
      </w:r>
    </w:p>
    <w:p w:rsidR="00387DCC" w:rsidRDefault="00387DCC" w:rsidP="00425F0A">
      <w:pPr>
        <w:pStyle w:val="ListParagraph"/>
        <w:tabs>
          <w:tab w:val="left" w:pos="4365"/>
        </w:tabs>
        <w:ind w:left="405"/>
        <w:rPr>
          <w:sz w:val="28"/>
          <w:szCs w:val="28"/>
        </w:rPr>
      </w:pPr>
      <w:r>
        <w:rPr>
          <w:sz w:val="28"/>
          <w:szCs w:val="28"/>
        </w:rPr>
        <w:t xml:space="preserve">- </w:t>
      </w:r>
      <w:r w:rsidR="00860FC9">
        <w:rPr>
          <w:sz w:val="28"/>
          <w:szCs w:val="28"/>
        </w:rPr>
        <w:t>Plastics</w:t>
      </w:r>
      <w:r>
        <w:rPr>
          <w:sz w:val="28"/>
          <w:szCs w:val="28"/>
        </w:rPr>
        <w:t xml:space="preserve"> </w:t>
      </w:r>
      <w:r w:rsidR="00425F0A">
        <w:rPr>
          <w:sz w:val="28"/>
          <w:szCs w:val="28"/>
        </w:rPr>
        <w:tab/>
      </w:r>
    </w:p>
    <w:p w:rsidR="00387DCC" w:rsidRDefault="00387DCC" w:rsidP="00387DCC">
      <w:pPr>
        <w:rPr>
          <w:sz w:val="28"/>
          <w:szCs w:val="28"/>
        </w:rPr>
      </w:pPr>
      <w:r>
        <w:rPr>
          <w:sz w:val="28"/>
          <w:szCs w:val="28"/>
        </w:rPr>
        <w:t xml:space="preserve">5. Geometric construction  </w:t>
      </w:r>
    </w:p>
    <w:p w:rsidR="00387DCC" w:rsidRDefault="00387DCC" w:rsidP="00387DCC">
      <w:pPr>
        <w:rPr>
          <w:sz w:val="28"/>
          <w:szCs w:val="28"/>
        </w:rPr>
      </w:pPr>
      <w:r>
        <w:rPr>
          <w:sz w:val="28"/>
          <w:szCs w:val="28"/>
        </w:rPr>
        <w:t xml:space="preserve"> 6. Angles</w:t>
      </w:r>
    </w:p>
    <w:p w:rsidR="00387DCC" w:rsidRDefault="00387DCC" w:rsidP="00387DCC">
      <w:pPr>
        <w:rPr>
          <w:sz w:val="28"/>
          <w:szCs w:val="28"/>
        </w:rPr>
      </w:pPr>
      <w:r>
        <w:rPr>
          <w:sz w:val="28"/>
          <w:szCs w:val="28"/>
        </w:rPr>
        <w:t>7. Angles [continue]</w:t>
      </w:r>
    </w:p>
    <w:p w:rsidR="00387DCC" w:rsidRPr="00387DCC" w:rsidRDefault="00387DCC" w:rsidP="00387DCC">
      <w:pPr>
        <w:rPr>
          <w:sz w:val="28"/>
          <w:szCs w:val="28"/>
        </w:rPr>
      </w:pPr>
      <w:r>
        <w:rPr>
          <w:sz w:val="28"/>
          <w:szCs w:val="28"/>
        </w:rPr>
        <w:t xml:space="preserve">8. Triangles </w:t>
      </w:r>
    </w:p>
    <w:p w:rsidR="00387DCC" w:rsidRDefault="00387DCC">
      <w:pPr>
        <w:rPr>
          <w:sz w:val="28"/>
          <w:szCs w:val="28"/>
        </w:rPr>
      </w:pPr>
      <w:r>
        <w:rPr>
          <w:sz w:val="28"/>
          <w:szCs w:val="28"/>
        </w:rPr>
        <w:t xml:space="preserve"> 9. Triangle</w:t>
      </w:r>
      <w:r w:rsidR="002B120E">
        <w:rPr>
          <w:sz w:val="28"/>
          <w:szCs w:val="28"/>
        </w:rPr>
        <w:t xml:space="preserve"> [continue]</w:t>
      </w:r>
    </w:p>
    <w:p w:rsidR="002B120E" w:rsidRDefault="002B120E">
      <w:pPr>
        <w:rPr>
          <w:sz w:val="28"/>
          <w:szCs w:val="28"/>
        </w:rPr>
      </w:pPr>
      <w:r>
        <w:rPr>
          <w:sz w:val="28"/>
          <w:szCs w:val="28"/>
        </w:rPr>
        <w:t>10. Circle</w:t>
      </w:r>
    </w:p>
    <w:p w:rsidR="002B120E" w:rsidRDefault="002B120E">
      <w:pPr>
        <w:rPr>
          <w:sz w:val="28"/>
          <w:szCs w:val="28"/>
        </w:rPr>
      </w:pPr>
      <w:r>
        <w:rPr>
          <w:sz w:val="28"/>
          <w:szCs w:val="28"/>
        </w:rPr>
        <w:t>11. Revision</w:t>
      </w:r>
    </w:p>
    <w:p w:rsidR="00425F0A" w:rsidRDefault="00BD16FC">
      <w:pPr>
        <w:rPr>
          <w:sz w:val="28"/>
          <w:szCs w:val="28"/>
        </w:rPr>
      </w:pPr>
      <w:r>
        <w:rPr>
          <w:sz w:val="28"/>
          <w:szCs w:val="28"/>
        </w:rPr>
        <w:t>Week</w:t>
      </w:r>
      <w:r w:rsidR="00425F0A">
        <w:rPr>
          <w:sz w:val="28"/>
          <w:szCs w:val="28"/>
        </w:rPr>
        <w:t xml:space="preserve"> </w:t>
      </w:r>
      <w:r>
        <w:rPr>
          <w:sz w:val="28"/>
          <w:szCs w:val="28"/>
        </w:rPr>
        <w:t>1;</w:t>
      </w:r>
      <w:r w:rsidR="00425F0A">
        <w:rPr>
          <w:sz w:val="28"/>
          <w:szCs w:val="28"/>
        </w:rPr>
        <w:t xml:space="preserve"> first aid </w:t>
      </w:r>
    </w:p>
    <w:p w:rsidR="00425F0A" w:rsidRPr="00425F0A" w:rsidRDefault="00425F0A" w:rsidP="00425F0A">
      <w:pPr>
        <w:pBdr>
          <w:bottom w:val="single" w:sz="6" w:space="0" w:color="A2A9B1"/>
        </w:pBdr>
        <w:spacing w:after="60" w:line="240" w:lineRule="auto"/>
        <w:outlineLvl w:val="0"/>
        <w:rPr>
          <w:rFonts w:ascii="Georgia" w:eastAsia="Times New Roman" w:hAnsi="Georgia" w:cs="Times New Roman"/>
          <w:color w:val="000000"/>
          <w:kern w:val="36"/>
          <w:sz w:val="43"/>
          <w:szCs w:val="43"/>
        </w:rPr>
      </w:pPr>
      <w:r w:rsidRPr="00425F0A">
        <w:rPr>
          <w:rFonts w:ascii="Georgia" w:eastAsia="Times New Roman" w:hAnsi="Georgia" w:cs="Times New Roman"/>
          <w:color w:val="000000"/>
          <w:kern w:val="36"/>
          <w:sz w:val="43"/>
          <w:szCs w:val="43"/>
        </w:rPr>
        <w:t>First aid</w:t>
      </w:r>
    </w:p>
    <w:p w:rsidR="00425F0A" w:rsidRPr="00425F0A" w:rsidRDefault="00425F0A" w:rsidP="00425F0A">
      <w:pPr>
        <w:spacing w:after="0" w:line="240" w:lineRule="auto"/>
        <w:rPr>
          <w:rFonts w:ascii="Arial" w:eastAsia="Times New Roman" w:hAnsi="Arial" w:cs="Arial"/>
          <w:color w:val="222222"/>
          <w:sz w:val="19"/>
          <w:szCs w:val="19"/>
        </w:rPr>
      </w:pPr>
      <w:r w:rsidRPr="00425F0A">
        <w:rPr>
          <w:rFonts w:ascii="Arial" w:eastAsia="Times New Roman" w:hAnsi="Arial" w:cs="Arial"/>
          <w:color w:val="222222"/>
          <w:sz w:val="19"/>
          <w:szCs w:val="19"/>
        </w:rPr>
        <w:t>From Wikipedia, the free encyclopedia</w:t>
      </w:r>
    </w:p>
    <w:p w:rsidR="00425F0A" w:rsidRPr="00425F0A" w:rsidRDefault="00425F0A" w:rsidP="00425F0A">
      <w:pPr>
        <w:spacing w:after="120" w:line="240" w:lineRule="auto"/>
        <w:rPr>
          <w:rFonts w:ascii="Arial" w:eastAsia="Times New Roman" w:hAnsi="Arial" w:cs="Arial"/>
          <w:i/>
          <w:iCs/>
          <w:color w:val="222222"/>
          <w:sz w:val="21"/>
          <w:szCs w:val="21"/>
        </w:rPr>
      </w:pPr>
      <w:r w:rsidRPr="00425F0A">
        <w:rPr>
          <w:rFonts w:ascii="Arial" w:eastAsia="Times New Roman" w:hAnsi="Arial" w:cs="Arial"/>
          <w:i/>
          <w:iCs/>
          <w:color w:val="222222"/>
          <w:sz w:val="21"/>
          <w:szCs w:val="21"/>
        </w:rPr>
        <w:t>For other uses, see </w:t>
      </w:r>
      <w:hyperlink r:id="rId8" w:tooltip="First aid (disambiguation)" w:history="1">
        <w:r w:rsidRPr="00425F0A">
          <w:rPr>
            <w:rFonts w:ascii="Arial" w:eastAsia="Times New Roman" w:hAnsi="Arial" w:cs="Arial"/>
            <w:i/>
            <w:iCs/>
            <w:color w:val="0B0080"/>
            <w:sz w:val="21"/>
            <w:u w:val="single"/>
          </w:rPr>
          <w:t>First aid (disambiguation)</w:t>
        </w:r>
      </w:hyperlink>
      <w:r w:rsidRPr="00425F0A">
        <w:rPr>
          <w:rFonts w:ascii="Arial" w:eastAsia="Times New Roman" w:hAnsi="Arial" w:cs="Arial"/>
          <w:i/>
          <w:iCs/>
          <w:color w:val="222222"/>
          <w:sz w:val="21"/>
          <w:szCs w:val="21"/>
        </w:rPr>
        <w:t>.</w:t>
      </w:r>
    </w:p>
    <w:p w:rsidR="00425F0A" w:rsidRPr="00425F0A" w:rsidRDefault="00425F0A" w:rsidP="00425F0A">
      <w:pPr>
        <w:shd w:val="clear" w:color="auto" w:fill="F8F9FA"/>
        <w:spacing w:after="0" w:line="240" w:lineRule="auto"/>
        <w:jc w:val="center"/>
        <w:rPr>
          <w:rFonts w:ascii="Arial" w:eastAsia="Times New Roman" w:hAnsi="Arial" w:cs="Arial"/>
          <w:color w:val="222222"/>
          <w:sz w:val="20"/>
          <w:szCs w:val="20"/>
        </w:rPr>
      </w:pPr>
      <w:r>
        <w:rPr>
          <w:rFonts w:ascii="Arial" w:eastAsia="Times New Roman" w:hAnsi="Arial" w:cs="Arial"/>
          <w:noProof/>
          <w:color w:val="0B0080"/>
          <w:sz w:val="20"/>
          <w:szCs w:val="20"/>
        </w:rPr>
        <w:lastRenderedPageBreak/>
        <w:drawing>
          <wp:inline distT="0" distB="0" distL="0" distR="0">
            <wp:extent cx="2095500" cy="2095500"/>
            <wp:effectExtent l="19050" t="0" r="0" b="0"/>
            <wp:docPr id="1" name="Picture 1" descr="https://upload.wikimedia.org/wikipedia/commons/thumb/0/0e/ISO_7010_E003_-_First_aid_sign.svg/220px-ISO_7010_E003_-_First_aid_sign.svg.p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0/0e/ISO_7010_E003_-_First_aid_sign.svg/220px-ISO_7010_E003_-_First_aid_sign.svg.png">
                      <a:hlinkClick r:id="rId9"/>
                    </pic:cNvPr>
                    <pic:cNvPicPr>
                      <a:picLocks noChangeAspect="1" noChangeArrowheads="1"/>
                    </pic:cNvPicPr>
                  </pic:nvPicPr>
                  <pic:blipFill>
                    <a:blip r:embed="rId10"/>
                    <a:srcRect/>
                    <a:stretch>
                      <a:fillRect/>
                    </a:stretch>
                  </pic:blipFill>
                  <pic:spPr bwMode="auto">
                    <a:xfrm>
                      <a:off x="0" y="0"/>
                      <a:ext cx="2095500" cy="2095500"/>
                    </a:xfrm>
                    <a:prstGeom prst="rect">
                      <a:avLst/>
                    </a:prstGeom>
                    <a:noFill/>
                    <a:ln w="9525">
                      <a:noFill/>
                      <a:miter lim="800000"/>
                      <a:headEnd/>
                      <a:tailEnd/>
                    </a:ln>
                  </pic:spPr>
                </pic:pic>
              </a:graphicData>
            </a:graphic>
          </wp:inline>
        </w:drawing>
      </w:r>
    </w:p>
    <w:p w:rsidR="00425F0A" w:rsidRPr="00425F0A" w:rsidRDefault="00425F0A" w:rsidP="00425F0A">
      <w:pPr>
        <w:shd w:val="clear" w:color="auto" w:fill="F8F9FA"/>
        <w:spacing w:line="336" w:lineRule="atLeast"/>
        <w:rPr>
          <w:rFonts w:ascii="Arial" w:eastAsia="Times New Roman" w:hAnsi="Arial" w:cs="Arial"/>
          <w:color w:val="222222"/>
          <w:sz w:val="19"/>
          <w:szCs w:val="19"/>
        </w:rPr>
      </w:pPr>
      <w:r w:rsidRPr="00425F0A">
        <w:rPr>
          <w:rFonts w:ascii="Arial" w:eastAsia="Times New Roman" w:hAnsi="Arial" w:cs="Arial"/>
          <w:color w:val="222222"/>
          <w:sz w:val="19"/>
          <w:szCs w:val="19"/>
        </w:rPr>
        <w:t>The universal first aid symbol (or the background may be red with a white cross)</w:t>
      </w:r>
    </w:p>
    <w:p w:rsidR="00425F0A" w:rsidRPr="00425F0A" w:rsidRDefault="00425F0A" w:rsidP="00425F0A">
      <w:pPr>
        <w:shd w:val="clear" w:color="auto" w:fill="F8F9FA"/>
        <w:spacing w:after="0" w:line="240" w:lineRule="auto"/>
        <w:jc w:val="center"/>
        <w:rPr>
          <w:rFonts w:ascii="Arial" w:eastAsia="Times New Roman" w:hAnsi="Arial" w:cs="Arial"/>
          <w:color w:val="222222"/>
          <w:sz w:val="20"/>
          <w:szCs w:val="20"/>
        </w:rPr>
      </w:pPr>
      <w:r>
        <w:rPr>
          <w:rFonts w:ascii="Arial" w:eastAsia="Times New Roman" w:hAnsi="Arial" w:cs="Arial"/>
          <w:noProof/>
          <w:color w:val="0B0080"/>
          <w:sz w:val="20"/>
          <w:szCs w:val="20"/>
        </w:rPr>
        <w:drawing>
          <wp:inline distT="0" distB="0" distL="0" distR="0">
            <wp:extent cx="2095500" cy="3143250"/>
            <wp:effectExtent l="19050" t="0" r="0" b="0"/>
            <wp:docPr id="2" name="Picture 2" descr="https://upload.wikimedia.org/wikipedia/commons/thumb/0/0f/US_Navy_030322-M-6270B-010_A_U.S._Navy_Corpsman_assigned_to_the_15th_Marine_Expeditionary_Unit_%28Special_Operations_Capable%29_gives_first_aid_to_an_injured_Iraqi_citizen.jpg/220px-thumbnail.jp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wikimedia.org/wikipedia/commons/thumb/0/0f/US_Navy_030322-M-6270B-010_A_U.S._Navy_Corpsman_assigned_to_the_15th_Marine_Expeditionary_Unit_%28Special_Operations_Capable%29_gives_first_aid_to_an_injured_Iraqi_citizen.jpg/220px-thumbnail.jpg">
                      <a:hlinkClick r:id="rId11"/>
                    </pic:cNvPr>
                    <pic:cNvPicPr>
                      <a:picLocks noChangeAspect="1" noChangeArrowheads="1"/>
                    </pic:cNvPicPr>
                  </pic:nvPicPr>
                  <pic:blipFill>
                    <a:blip r:embed="rId12"/>
                    <a:srcRect/>
                    <a:stretch>
                      <a:fillRect/>
                    </a:stretch>
                  </pic:blipFill>
                  <pic:spPr bwMode="auto">
                    <a:xfrm>
                      <a:off x="0" y="0"/>
                      <a:ext cx="2095500" cy="3143250"/>
                    </a:xfrm>
                    <a:prstGeom prst="rect">
                      <a:avLst/>
                    </a:prstGeom>
                    <a:noFill/>
                    <a:ln w="9525">
                      <a:noFill/>
                      <a:miter lim="800000"/>
                      <a:headEnd/>
                      <a:tailEnd/>
                    </a:ln>
                  </pic:spPr>
                </pic:pic>
              </a:graphicData>
            </a:graphic>
          </wp:inline>
        </w:drawing>
      </w:r>
    </w:p>
    <w:p w:rsidR="00425F0A" w:rsidRPr="00425F0A" w:rsidRDefault="00425F0A" w:rsidP="00425F0A">
      <w:pPr>
        <w:shd w:val="clear" w:color="auto" w:fill="F8F9FA"/>
        <w:spacing w:line="336" w:lineRule="atLeast"/>
        <w:rPr>
          <w:rFonts w:ascii="Arial" w:eastAsia="Times New Roman" w:hAnsi="Arial" w:cs="Arial"/>
          <w:color w:val="222222"/>
          <w:sz w:val="19"/>
          <w:szCs w:val="19"/>
        </w:rPr>
      </w:pPr>
      <w:r w:rsidRPr="00425F0A">
        <w:rPr>
          <w:rFonts w:ascii="Arial" w:eastAsia="Times New Roman" w:hAnsi="Arial" w:cs="Arial"/>
          <w:color w:val="222222"/>
          <w:sz w:val="19"/>
          <w:szCs w:val="19"/>
        </w:rPr>
        <w:t>A </w:t>
      </w:r>
      <w:hyperlink r:id="rId13" w:tooltip="US Navy" w:history="1">
        <w:r w:rsidRPr="00425F0A">
          <w:rPr>
            <w:rFonts w:ascii="Arial" w:eastAsia="Times New Roman" w:hAnsi="Arial" w:cs="Arial"/>
            <w:color w:val="0B0080"/>
            <w:sz w:val="19"/>
            <w:u w:val="single"/>
          </w:rPr>
          <w:t>US Navy</w:t>
        </w:r>
      </w:hyperlink>
      <w:r w:rsidRPr="00425F0A">
        <w:rPr>
          <w:rFonts w:ascii="Arial" w:eastAsia="Times New Roman" w:hAnsi="Arial" w:cs="Arial"/>
          <w:color w:val="222222"/>
          <w:sz w:val="19"/>
          <w:szCs w:val="19"/>
        </w:rPr>
        <w:t> corpsman gives first aid to an injured Iraqi citizen.</w:t>
      </w:r>
    </w:p>
    <w:p w:rsidR="00425F0A" w:rsidRPr="00425F0A" w:rsidRDefault="00425F0A" w:rsidP="00425F0A">
      <w:pPr>
        <w:numPr>
          <w:ilvl w:val="0"/>
          <w:numId w:val="3"/>
        </w:numPr>
        <w:shd w:val="clear" w:color="auto" w:fill="F9F9F9"/>
        <w:spacing w:before="100" w:beforeAutospacing="1" w:after="120" w:line="196" w:lineRule="atLeast"/>
        <w:ind w:left="240"/>
        <w:rPr>
          <w:rFonts w:ascii="Arial" w:eastAsia="Times New Roman" w:hAnsi="Arial" w:cs="Arial"/>
          <w:b/>
          <w:bCs/>
          <w:i/>
          <w:iCs/>
          <w:color w:val="222222"/>
          <w:sz w:val="18"/>
          <w:szCs w:val="18"/>
        </w:rPr>
      </w:pPr>
      <w:r>
        <w:rPr>
          <w:rFonts w:ascii="Arial" w:eastAsia="Times New Roman" w:hAnsi="Arial" w:cs="Arial"/>
          <w:b/>
          <w:bCs/>
          <w:i/>
          <w:iCs/>
          <w:noProof/>
          <w:color w:val="222222"/>
          <w:sz w:val="18"/>
          <w:szCs w:val="18"/>
        </w:rPr>
        <w:drawing>
          <wp:inline distT="0" distB="0" distL="0" distR="0">
            <wp:extent cx="304800" cy="266700"/>
            <wp:effectExtent l="19050" t="0" r="0" b="0"/>
            <wp:docPr id="3" name="Picture 3" descr="https://upload.wikimedia.org/wikipedia/en/thumb/f/fd/Portal-puzzle.svg/32px-Portal-puzzle.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en/thumb/f/fd/Portal-puzzle.svg/32px-Portal-puzzle.svg.png"/>
                    <pic:cNvPicPr>
                      <a:picLocks noChangeAspect="1" noChangeArrowheads="1"/>
                    </pic:cNvPicPr>
                  </pic:nvPicPr>
                  <pic:blipFill>
                    <a:blip r:embed="rId14"/>
                    <a:srcRect/>
                    <a:stretch>
                      <a:fillRect/>
                    </a:stretch>
                  </pic:blipFill>
                  <pic:spPr bwMode="auto">
                    <a:xfrm>
                      <a:off x="0" y="0"/>
                      <a:ext cx="304800" cy="266700"/>
                    </a:xfrm>
                    <a:prstGeom prst="rect">
                      <a:avLst/>
                    </a:prstGeom>
                    <a:noFill/>
                    <a:ln w="9525">
                      <a:noFill/>
                      <a:miter lim="800000"/>
                      <a:headEnd/>
                      <a:tailEnd/>
                    </a:ln>
                  </pic:spPr>
                </pic:pic>
              </a:graphicData>
            </a:graphic>
          </wp:inline>
        </w:drawing>
      </w:r>
      <w:hyperlink r:id="rId15" w:tooltip="Portal:Medical" w:history="1">
        <w:r w:rsidRPr="00425F0A">
          <w:rPr>
            <w:rFonts w:ascii="Arial" w:eastAsia="Times New Roman" w:hAnsi="Arial" w:cs="Arial"/>
            <w:b/>
            <w:bCs/>
            <w:i/>
            <w:iCs/>
            <w:color w:val="0B0080"/>
            <w:sz w:val="18"/>
            <w:u w:val="single"/>
          </w:rPr>
          <w:t>Medical portal</w:t>
        </w:r>
      </w:hyperlink>
    </w:p>
    <w:p w:rsidR="00425F0A" w:rsidRPr="00425F0A" w:rsidRDefault="00425F0A" w:rsidP="00425F0A">
      <w:pPr>
        <w:spacing w:before="120" w:after="120" w:line="240" w:lineRule="auto"/>
        <w:rPr>
          <w:rFonts w:ascii="Arial" w:eastAsia="Times New Roman" w:hAnsi="Arial" w:cs="Arial"/>
          <w:color w:val="222222"/>
          <w:sz w:val="21"/>
          <w:szCs w:val="21"/>
        </w:rPr>
      </w:pPr>
      <w:r w:rsidRPr="00425F0A">
        <w:rPr>
          <w:rFonts w:ascii="Arial" w:eastAsia="Times New Roman" w:hAnsi="Arial" w:cs="Arial"/>
          <w:b/>
          <w:bCs/>
          <w:color w:val="222222"/>
          <w:sz w:val="21"/>
          <w:szCs w:val="21"/>
        </w:rPr>
        <w:t>First aid</w:t>
      </w:r>
      <w:r w:rsidRPr="00425F0A">
        <w:rPr>
          <w:rFonts w:ascii="Arial" w:eastAsia="Times New Roman" w:hAnsi="Arial" w:cs="Arial"/>
          <w:color w:val="222222"/>
          <w:sz w:val="21"/>
          <w:szCs w:val="21"/>
        </w:rPr>
        <w:t> is the assistance given to any person suffering a sudden </w:t>
      </w:r>
      <w:hyperlink r:id="rId16" w:tooltip="Illness" w:history="1">
        <w:r w:rsidRPr="00425F0A">
          <w:rPr>
            <w:rFonts w:ascii="Arial" w:eastAsia="Times New Roman" w:hAnsi="Arial" w:cs="Arial"/>
            <w:color w:val="0B0080"/>
            <w:sz w:val="21"/>
            <w:u w:val="single"/>
          </w:rPr>
          <w:t>illness</w:t>
        </w:r>
      </w:hyperlink>
      <w:r w:rsidRPr="00425F0A">
        <w:rPr>
          <w:rFonts w:ascii="Arial" w:eastAsia="Times New Roman" w:hAnsi="Arial" w:cs="Arial"/>
          <w:color w:val="222222"/>
          <w:sz w:val="21"/>
          <w:szCs w:val="21"/>
        </w:rPr>
        <w:t> or </w:t>
      </w:r>
      <w:hyperlink r:id="rId17" w:tooltip="Injury" w:history="1">
        <w:r w:rsidRPr="00425F0A">
          <w:rPr>
            <w:rFonts w:ascii="Arial" w:eastAsia="Times New Roman" w:hAnsi="Arial" w:cs="Arial"/>
            <w:color w:val="0B0080"/>
            <w:sz w:val="21"/>
            <w:u w:val="single"/>
          </w:rPr>
          <w:t>injury</w:t>
        </w:r>
      </w:hyperlink>
      <w:r w:rsidRPr="00425F0A">
        <w:rPr>
          <w:rFonts w:ascii="Arial" w:eastAsia="Times New Roman" w:hAnsi="Arial" w:cs="Arial"/>
          <w:color w:val="222222"/>
          <w:sz w:val="21"/>
          <w:szCs w:val="21"/>
        </w:rPr>
        <w:t>,</w:t>
      </w:r>
      <w:hyperlink r:id="rId18" w:anchor="cite_note-1" w:history="1">
        <w:r w:rsidRPr="00425F0A">
          <w:rPr>
            <w:rFonts w:ascii="Arial" w:eastAsia="Times New Roman" w:hAnsi="Arial" w:cs="Arial"/>
            <w:color w:val="0B0080"/>
            <w:sz w:val="17"/>
            <w:u w:val="single"/>
            <w:vertAlign w:val="superscript"/>
          </w:rPr>
          <w:t>[1]</w:t>
        </w:r>
      </w:hyperlink>
      <w:r w:rsidRPr="00425F0A">
        <w:rPr>
          <w:rFonts w:ascii="Arial" w:eastAsia="Times New Roman" w:hAnsi="Arial" w:cs="Arial"/>
          <w:color w:val="222222"/>
          <w:sz w:val="21"/>
          <w:szCs w:val="21"/>
        </w:rPr>
        <w:t> with care provided to preserve life, prevent the condition from worsening, and/or promote recovery. It includes initial intervention in a serious condition prior to professional medical help being available, such as performing </w:t>
      </w:r>
      <w:hyperlink r:id="rId19" w:tooltip="CPR" w:history="1">
        <w:r w:rsidRPr="00425F0A">
          <w:rPr>
            <w:rFonts w:ascii="Arial" w:eastAsia="Times New Roman" w:hAnsi="Arial" w:cs="Arial"/>
            <w:color w:val="0B0080"/>
            <w:sz w:val="21"/>
            <w:u w:val="single"/>
          </w:rPr>
          <w:t>CPR</w:t>
        </w:r>
      </w:hyperlink>
      <w:r w:rsidRPr="00425F0A">
        <w:rPr>
          <w:rFonts w:ascii="Arial" w:eastAsia="Times New Roman" w:hAnsi="Arial" w:cs="Arial"/>
          <w:color w:val="222222"/>
          <w:sz w:val="21"/>
          <w:szCs w:val="21"/>
        </w:rPr>
        <w:t> while awaiting an </w:t>
      </w:r>
      <w:hyperlink r:id="rId20" w:tooltip="Ambulance" w:history="1">
        <w:r w:rsidRPr="00425F0A">
          <w:rPr>
            <w:rFonts w:ascii="Arial" w:eastAsia="Times New Roman" w:hAnsi="Arial" w:cs="Arial"/>
            <w:color w:val="0B0080"/>
            <w:sz w:val="21"/>
            <w:u w:val="single"/>
          </w:rPr>
          <w:t>ambulance</w:t>
        </w:r>
      </w:hyperlink>
      <w:r w:rsidRPr="00425F0A">
        <w:rPr>
          <w:rFonts w:ascii="Arial" w:eastAsia="Times New Roman" w:hAnsi="Arial" w:cs="Arial"/>
          <w:color w:val="222222"/>
          <w:sz w:val="21"/>
          <w:szCs w:val="21"/>
        </w:rPr>
        <w:t>, as well as the complete treatment of minor conditions, such as applying a plaster to a </w:t>
      </w:r>
      <w:hyperlink r:id="rId21" w:tooltip="Laceration" w:history="1">
        <w:r w:rsidRPr="00425F0A">
          <w:rPr>
            <w:rFonts w:ascii="Arial" w:eastAsia="Times New Roman" w:hAnsi="Arial" w:cs="Arial"/>
            <w:color w:val="0B0080"/>
            <w:sz w:val="21"/>
            <w:u w:val="single"/>
          </w:rPr>
          <w:t>cut</w:t>
        </w:r>
      </w:hyperlink>
      <w:r w:rsidRPr="00425F0A">
        <w:rPr>
          <w:rFonts w:ascii="Arial" w:eastAsia="Times New Roman" w:hAnsi="Arial" w:cs="Arial"/>
          <w:color w:val="222222"/>
          <w:sz w:val="21"/>
          <w:szCs w:val="21"/>
        </w:rPr>
        <w:t>. First aid is generally performed by the </w:t>
      </w:r>
      <w:hyperlink r:id="rId22" w:tooltip="Layperson" w:history="1">
        <w:r w:rsidRPr="00425F0A">
          <w:rPr>
            <w:rFonts w:ascii="Arial" w:eastAsia="Times New Roman" w:hAnsi="Arial" w:cs="Arial"/>
            <w:color w:val="0B0080"/>
            <w:sz w:val="21"/>
            <w:u w:val="single"/>
          </w:rPr>
          <w:t>layperson</w:t>
        </w:r>
      </w:hyperlink>
      <w:r w:rsidRPr="00425F0A">
        <w:rPr>
          <w:rFonts w:ascii="Arial" w:eastAsia="Times New Roman" w:hAnsi="Arial" w:cs="Arial"/>
          <w:color w:val="222222"/>
          <w:sz w:val="21"/>
          <w:szCs w:val="21"/>
        </w:rPr>
        <w:t>, with many people trained in providing basic levels of first aid, and others willing to do so from acquired knowledge. </w:t>
      </w:r>
      <w:hyperlink r:id="rId23" w:tooltip="Mental health first aid" w:history="1">
        <w:r w:rsidRPr="00425F0A">
          <w:rPr>
            <w:rFonts w:ascii="Arial" w:eastAsia="Times New Roman" w:hAnsi="Arial" w:cs="Arial"/>
            <w:color w:val="0B0080"/>
            <w:sz w:val="21"/>
            <w:u w:val="single"/>
          </w:rPr>
          <w:t>Mental health first aid</w:t>
        </w:r>
      </w:hyperlink>
      <w:r w:rsidRPr="00425F0A">
        <w:rPr>
          <w:rFonts w:ascii="Arial" w:eastAsia="Times New Roman" w:hAnsi="Arial" w:cs="Arial"/>
          <w:color w:val="222222"/>
          <w:sz w:val="21"/>
          <w:szCs w:val="21"/>
        </w:rPr>
        <w:t> is an extension of the concept of first aid to cover mental health.</w:t>
      </w:r>
    </w:p>
    <w:p w:rsidR="00425F0A" w:rsidRPr="00425F0A" w:rsidRDefault="00425F0A" w:rsidP="00425F0A">
      <w:pPr>
        <w:spacing w:before="120" w:after="120" w:line="240" w:lineRule="auto"/>
        <w:rPr>
          <w:rFonts w:ascii="Arial" w:eastAsia="Times New Roman" w:hAnsi="Arial" w:cs="Arial"/>
          <w:color w:val="222222"/>
          <w:sz w:val="21"/>
          <w:szCs w:val="21"/>
        </w:rPr>
      </w:pPr>
      <w:r w:rsidRPr="00425F0A">
        <w:rPr>
          <w:rFonts w:ascii="Arial" w:eastAsia="Times New Roman" w:hAnsi="Arial" w:cs="Arial"/>
          <w:color w:val="222222"/>
          <w:sz w:val="21"/>
          <w:szCs w:val="21"/>
        </w:rPr>
        <w:t>There are many situations which may require first aid, and many countries have legislation, regulation, or guidance which specifies a minimum level of first aid provision in certain circumstances. This can include specific training or equipment to be available in the workplace (such as an </w:t>
      </w:r>
      <w:hyperlink r:id="rId24" w:tooltip="Automated External Defibrillator" w:history="1">
        <w:r w:rsidRPr="00425F0A">
          <w:rPr>
            <w:rFonts w:ascii="Arial" w:eastAsia="Times New Roman" w:hAnsi="Arial" w:cs="Arial"/>
            <w:color w:val="0B0080"/>
            <w:sz w:val="21"/>
            <w:u w:val="single"/>
          </w:rPr>
          <w:t>Automated External Defibrillator</w:t>
        </w:r>
      </w:hyperlink>
      <w:r w:rsidRPr="00425F0A">
        <w:rPr>
          <w:rFonts w:ascii="Arial" w:eastAsia="Times New Roman" w:hAnsi="Arial" w:cs="Arial"/>
          <w:color w:val="222222"/>
          <w:sz w:val="21"/>
          <w:szCs w:val="21"/>
        </w:rPr>
        <w:t xml:space="preserve">), the provision of specialist first aid cover at public gatherings, </w:t>
      </w:r>
      <w:r w:rsidRPr="00425F0A">
        <w:rPr>
          <w:rFonts w:ascii="Arial" w:eastAsia="Times New Roman" w:hAnsi="Arial" w:cs="Arial"/>
          <w:color w:val="222222"/>
          <w:sz w:val="21"/>
          <w:szCs w:val="21"/>
        </w:rPr>
        <w:lastRenderedPageBreak/>
        <w:t>or mandatory first aid training within schools. First aid, however, does not necessarily require any particular equipment or prior knowledge, and can involve improvisation with materials available at the time, often by untrained persons.</w:t>
      </w:r>
      <w:hyperlink r:id="rId25" w:anchor="cite_note-2" w:history="1">
        <w:r w:rsidRPr="00425F0A">
          <w:rPr>
            <w:rFonts w:ascii="Arial" w:eastAsia="Times New Roman" w:hAnsi="Arial" w:cs="Arial"/>
            <w:color w:val="0B0080"/>
            <w:sz w:val="17"/>
            <w:u w:val="single"/>
            <w:vertAlign w:val="superscript"/>
          </w:rPr>
          <w:t>[2]</w:t>
        </w:r>
      </w:hyperlink>
    </w:p>
    <w:p w:rsidR="00425F0A" w:rsidRPr="00425F0A" w:rsidRDefault="00425F0A" w:rsidP="00425F0A">
      <w:pPr>
        <w:spacing w:before="120" w:after="120" w:line="240" w:lineRule="auto"/>
        <w:rPr>
          <w:rFonts w:ascii="Arial" w:eastAsia="Times New Roman" w:hAnsi="Arial" w:cs="Arial"/>
          <w:color w:val="222222"/>
          <w:sz w:val="21"/>
          <w:szCs w:val="21"/>
        </w:rPr>
      </w:pPr>
      <w:r w:rsidRPr="00425F0A">
        <w:rPr>
          <w:rFonts w:ascii="Arial" w:eastAsia="Times New Roman" w:hAnsi="Arial" w:cs="Arial"/>
          <w:color w:val="222222"/>
          <w:sz w:val="21"/>
          <w:szCs w:val="21"/>
        </w:rPr>
        <w:t>First aid can be performed on all mammals, although this article relates to the care of human patients.</w:t>
      </w:r>
    </w:p>
    <w:p w:rsidR="00425F0A" w:rsidRPr="00425F0A" w:rsidRDefault="00425F0A" w:rsidP="00425F0A">
      <w:pPr>
        <w:shd w:val="clear" w:color="auto" w:fill="F8F9FA"/>
        <w:spacing w:before="240" w:after="60" w:line="240" w:lineRule="auto"/>
        <w:jc w:val="center"/>
        <w:outlineLvl w:val="1"/>
        <w:rPr>
          <w:rFonts w:ascii="Arial" w:eastAsia="Times New Roman" w:hAnsi="Arial" w:cs="Arial"/>
          <w:b/>
          <w:bCs/>
          <w:color w:val="000000"/>
          <w:sz w:val="20"/>
          <w:szCs w:val="20"/>
        </w:rPr>
      </w:pPr>
      <w:r w:rsidRPr="00425F0A">
        <w:rPr>
          <w:rFonts w:ascii="Arial" w:eastAsia="Times New Roman" w:hAnsi="Arial" w:cs="Arial"/>
          <w:b/>
          <w:bCs/>
          <w:color w:val="000000"/>
          <w:sz w:val="20"/>
          <w:szCs w:val="20"/>
        </w:rPr>
        <w:t>Contents</w:t>
      </w:r>
    </w:p>
    <w:p w:rsidR="00425F0A" w:rsidRPr="00425F0A" w:rsidRDefault="00425F0A" w:rsidP="00425F0A">
      <w:pPr>
        <w:shd w:val="clear" w:color="auto" w:fill="F8F9FA"/>
        <w:spacing w:after="0" w:line="240" w:lineRule="auto"/>
        <w:jc w:val="center"/>
        <w:rPr>
          <w:rFonts w:ascii="Arial" w:eastAsia="Times New Roman" w:hAnsi="Arial" w:cs="Arial"/>
          <w:color w:val="222222"/>
          <w:sz w:val="20"/>
          <w:szCs w:val="20"/>
        </w:rPr>
      </w:pPr>
      <w:r w:rsidRPr="00425F0A">
        <w:rPr>
          <w:rFonts w:ascii="Arial" w:eastAsia="Times New Roman" w:hAnsi="Arial" w:cs="Arial"/>
          <w:color w:val="222222"/>
          <w:sz w:val="20"/>
          <w:szCs w:val="20"/>
        </w:rPr>
        <w:t> </w:t>
      </w:r>
      <w:r w:rsidRPr="00425F0A">
        <w:rPr>
          <w:rFonts w:ascii="Arial" w:eastAsia="Times New Roman" w:hAnsi="Arial" w:cs="Arial"/>
          <w:color w:val="222222"/>
          <w:sz w:val="19"/>
        </w:rPr>
        <w:t> [hide] </w:t>
      </w:r>
    </w:p>
    <w:p w:rsidR="00425F0A" w:rsidRPr="00425F0A" w:rsidRDefault="00456B90" w:rsidP="00425F0A">
      <w:pPr>
        <w:numPr>
          <w:ilvl w:val="0"/>
          <w:numId w:val="4"/>
        </w:numPr>
        <w:shd w:val="clear" w:color="auto" w:fill="F8F9FA"/>
        <w:spacing w:before="100" w:beforeAutospacing="1" w:after="24" w:line="240" w:lineRule="auto"/>
        <w:ind w:left="0"/>
        <w:rPr>
          <w:rFonts w:ascii="Arial" w:eastAsia="Times New Roman" w:hAnsi="Arial" w:cs="Arial"/>
          <w:color w:val="222222"/>
          <w:sz w:val="20"/>
          <w:szCs w:val="20"/>
        </w:rPr>
      </w:pPr>
      <w:hyperlink r:id="rId26" w:anchor="History" w:history="1">
        <w:r w:rsidR="00425F0A" w:rsidRPr="00425F0A">
          <w:rPr>
            <w:rFonts w:ascii="Arial" w:eastAsia="Times New Roman" w:hAnsi="Arial" w:cs="Arial"/>
            <w:color w:val="222222"/>
            <w:sz w:val="20"/>
          </w:rPr>
          <w:t>1</w:t>
        </w:r>
        <w:r w:rsidR="00425F0A" w:rsidRPr="00425F0A">
          <w:rPr>
            <w:rFonts w:ascii="Arial" w:eastAsia="Times New Roman" w:hAnsi="Arial" w:cs="Arial"/>
            <w:color w:val="0B0080"/>
            <w:sz w:val="20"/>
          </w:rPr>
          <w:t>History</w:t>
        </w:r>
      </w:hyperlink>
    </w:p>
    <w:p w:rsidR="00425F0A" w:rsidRPr="00425F0A" w:rsidRDefault="00456B90" w:rsidP="00425F0A">
      <w:pPr>
        <w:numPr>
          <w:ilvl w:val="1"/>
          <w:numId w:val="4"/>
        </w:numPr>
        <w:shd w:val="clear" w:color="auto" w:fill="F8F9FA"/>
        <w:spacing w:before="100" w:beforeAutospacing="1" w:after="24" w:line="240" w:lineRule="auto"/>
        <w:ind w:left="480"/>
        <w:rPr>
          <w:rFonts w:ascii="Arial" w:eastAsia="Times New Roman" w:hAnsi="Arial" w:cs="Arial"/>
          <w:color w:val="222222"/>
          <w:sz w:val="20"/>
          <w:szCs w:val="20"/>
        </w:rPr>
      </w:pPr>
      <w:hyperlink r:id="rId27" w:anchor="Early_history_and_warfare" w:history="1">
        <w:r w:rsidR="00425F0A" w:rsidRPr="00425F0A">
          <w:rPr>
            <w:rFonts w:ascii="Arial" w:eastAsia="Times New Roman" w:hAnsi="Arial" w:cs="Arial"/>
            <w:color w:val="222222"/>
            <w:sz w:val="20"/>
          </w:rPr>
          <w:t>1.1</w:t>
        </w:r>
        <w:r w:rsidR="00425F0A" w:rsidRPr="00425F0A">
          <w:rPr>
            <w:rFonts w:ascii="Arial" w:eastAsia="Times New Roman" w:hAnsi="Arial" w:cs="Arial"/>
            <w:color w:val="0B0080"/>
            <w:sz w:val="20"/>
          </w:rPr>
          <w:t>Early history and warfare</w:t>
        </w:r>
      </w:hyperlink>
    </w:p>
    <w:p w:rsidR="00425F0A" w:rsidRPr="00425F0A" w:rsidRDefault="00456B90" w:rsidP="00425F0A">
      <w:pPr>
        <w:numPr>
          <w:ilvl w:val="1"/>
          <w:numId w:val="4"/>
        </w:numPr>
        <w:shd w:val="clear" w:color="auto" w:fill="F8F9FA"/>
        <w:spacing w:before="100" w:beforeAutospacing="1" w:after="24" w:line="240" w:lineRule="auto"/>
        <w:ind w:left="480"/>
        <w:rPr>
          <w:rFonts w:ascii="Arial" w:eastAsia="Times New Roman" w:hAnsi="Arial" w:cs="Arial"/>
          <w:color w:val="222222"/>
          <w:sz w:val="20"/>
          <w:szCs w:val="20"/>
        </w:rPr>
      </w:pPr>
      <w:hyperlink r:id="rId28" w:anchor="Formalization_of_life_saving_treatments" w:history="1">
        <w:r w:rsidR="00425F0A" w:rsidRPr="00425F0A">
          <w:rPr>
            <w:rFonts w:ascii="Arial" w:eastAsia="Times New Roman" w:hAnsi="Arial" w:cs="Arial"/>
            <w:color w:val="222222"/>
            <w:sz w:val="20"/>
          </w:rPr>
          <w:t>1.2</w:t>
        </w:r>
        <w:r w:rsidR="00425F0A" w:rsidRPr="00425F0A">
          <w:rPr>
            <w:rFonts w:ascii="Arial" w:eastAsia="Times New Roman" w:hAnsi="Arial" w:cs="Arial"/>
            <w:color w:val="0B0080"/>
            <w:sz w:val="20"/>
          </w:rPr>
          <w:t>Formalization of life saving treatments</w:t>
        </w:r>
      </w:hyperlink>
    </w:p>
    <w:p w:rsidR="00425F0A" w:rsidRPr="00425F0A" w:rsidRDefault="00456B90" w:rsidP="00425F0A">
      <w:pPr>
        <w:numPr>
          <w:ilvl w:val="0"/>
          <w:numId w:val="4"/>
        </w:numPr>
        <w:shd w:val="clear" w:color="auto" w:fill="F8F9FA"/>
        <w:spacing w:before="100" w:beforeAutospacing="1" w:after="24" w:line="240" w:lineRule="auto"/>
        <w:ind w:left="0"/>
        <w:rPr>
          <w:rFonts w:ascii="Arial" w:eastAsia="Times New Roman" w:hAnsi="Arial" w:cs="Arial"/>
          <w:color w:val="222222"/>
          <w:sz w:val="20"/>
          <w:szCs w:val="20"/>
        </w:rPr>
      </w:pPr>
      <w:hyperlink r:id="rId29" w:anchor="Aims" w:history="1">
        <w:r w:rsidR="00425F0A" w:rsidRPr="00425F0A">
          <w:rPr>
            <w:rFonts w:ascii="Arial" w:eastAsia="Times New Roman" w:hAnsi="Arial" w:cs="Arial"/>
            <w:color w:val="222222"/>
            <w:sz w:val="20"/>
          </w:rPr>
          <w:t>2</w:t>
        </w:r>
        <w:r w:rsidR="00425F0A" w:rsidRPr="00425F0A">
          <w:rPr>
            <w:rFonts w:ascii="Arial" w:eastAsia="Times New Roman" w:hAnsi="Arial" w:cs="Arial"/>
            <w:color w:val="0B0080"/>
            <w:sz w:val="20"/>
          </w:rPr>
          <w:t>Aims</w:t>
        </w:r>
      </w:hyperlink>
    </w:p>
    <w:p w:rsidR="00425F0A" w:rsidRPr="00425F0A" w:rsidRDefault="00456B90" w:rsidP="00425F0A">
      <w:pPr>
        <w:numPr>
          <w:ilvl w:val="0"/>
          <w:numId w:val="4"/>
        </w:numPr>
        <w:shd w:val="clear" w:color="auto" w:fill="F8F9FA"/>
        <w:spacing w:before="100" w:beforeAutospacing="1" w:after="24" w:line="240" w:lineRule="auto"/>
        <w:ind w:left="0"/>
        <w:rPr>
          <w:rFonts w:ascii="Arial" w:eastAsia="Times New Roman" w:hAnsi="Arial" w:cs="Arial"/>
          <w:color w:val="222222"/>
          <w:sz w:val="20"/>
          <w:szCs w:val="20"/>
        </w:rPr>
      </w:pPr>
      <w:hyperlink r:id="rId30" w:anchor="Key_skills" w:history="1">
        <w:r w:rsidR="00425F0A" w:rsidRPr="00425F0A">
          <w:rPr>
            <w:rFonts w:ascii="Arial" w:eastAsia="Times New Roman" w:hAnsi="Arial" w:cs="Arial"/>
            <w:color w:val="222222"/>
            <w:sz w:val="20"/>
          </w:rPr>
          <w:t>3</w:t>
        </w:r>
        <w:r w:rsidR="00425F0A" w:rsidRPr="00425F0A">
          <w:rPr>
            <w:rFonts w:ascii="Arial" w:eastAsia="Times New Roman" w:hAnsi="Arial" w:cs="Arial"/>
            <w:color w:val="0B0080"/>
            <w:sz w:val="20"/>
          </w:rPr>
          <w:t>Key skills</w:t>
        </w:r>
      </w:hyperlink>
    </w:p>
    <w:p w:rsidR="00425F0A" w:rsidRPr="00425F0A" w:rsidRDefault="00456B90" w:rsidP="00425F0A">
      <w:pPr>
        <w:numPr>
          <w:ilvl w:val="1"/>
          <w:numId w:val="4"/>
        </w:numPr>
        <w:shd w:val="clear" w:color="auto" w:fill="F8F9FA"/>
        <w:spacing w:before="100" w:beforeAutospacing="1" w:after="24" w:line="240" w:lineRule="auto"/>
        <w:ind w:left="480"/>
        <w:rPr>
          <w:rFonts w:ascii="Arial" w:eastAsia="Times New Roman" w:hAnsi="Arial" w:cs="Arial"/>
          <w:color w:val="222222"/>
          <w:sz w:val="20"/>
          <w:szCs w:val="20"/>
        </w:rPr>
      </w:pPr>
      <w:hyperlink r:id="rId31" w:anchor="Preserving_life" w:history="1">
        <w:r w:rsidR="00425F0A" w:rsidRPr="00425F0A">
          <w:rPr>
            <w:rFonts w:ascii="Arial" w:eastAsia="Times New Roman" w:hAnsi="Arial" w:cs="Arial"/>
            <w:color w:val="222222"/>
            <w:sz w:val="20"/>
          </w:rPr>
          <w:t>3.1</w:t>
        </w:r>
        <w:r w:rsidR="00425F0A" w:rsidRPr="00425F0A">
          <w:rPr>
            <w:rFonts w:ascii="Arial" w:eastAsia="Times New Roman" w:hAnsi="Arial" w:cs="Arial"/>
            <w:color w:val="0B0080"/>
            <w:sz w:val="20"/>
          </w:rPr>
          <w:t>Preserving life</w:t>
        </w:r>
      </w:hyperlink>
    </w:p>
    <w:p w:rsidR="00425F0A" w:rsidRPr="00425F0A" w:rsidRDefault="00456B90" w:rsidP="00425F0A">
      <w:pPr>
        <w:numPr>
          <w:ilvl w:val="1"/>
          <w:numId w:val="4"/>
        </w:numPr>
        <w:shd w:val="clear" w:color="auto" w:fill="F8F9FA"/>
        <w:spacing w:before="100" w:beforeAutospacing="1" w:after="24" w:line="240" w:lineRule="auto"/>
        <w:ind w:left="480"/>
        <w:rPr>
          <w:rFonts w:ascii="Arial" w:eastAsia="Times New Roman" w:hAnsi="Arial" w:cs="Arial"/>
          <w:color w:val="222222"/>
          <w:sz w:val="20"/>
          <w:szCs w:val="20"/>
        </w:rPr>
      </w:pPr>
      <w:hyperlink r:id="rId32" w:anchor="Promoting_recovery" w:history="1">
        <w:r w:rsidR="00425F0A" w:rsidRPr="00425F0A">
          <w:rPr>
            <w:rFonts w:ascii="Arial" w:eastAsia="Times New Roman" w:hAnsi="Arial" w:cs="Arial"/>
            <w:color w:val="222222"/>
            <w:sz w:val="20"/>
          </w:rPr>
          <w:t>3.2</w:t>
        </w:r>
        <w:r w:rsidR="00425F0A" w:rsidRPr="00425F0A">
          <w:rPr>
            <w:rFonts w:ascii="Arial" w:eastAsia="Times New Roman" w:hAnsi="Arial" w:cs="Arial"/>
            <w:color w:val="0B0080"/>
            <w:sz w:val="20"/>
          </w:rPr>
          <w:t>Promoting recovery</w:t>
        </w:r>
      </w:hyperlink>
    </w:p>
    <w:p w:rsidR="00425F0A" w:rsidRPr="00425F0A" w:rsidRDefault="00456B90" w:rsidP="00425F0A">
      <w:pPr>
        <w:numPr>
          <w:ilvl w:val="0"/>
          <w:numId w:val="4"/>
        </w:numPr>
        <w:shd w:val="clear" w:color="auto" w:fill="F8F9FA"/>
        <w:spacing w:before="100" w:beforeAutospacing="1" w:after="24" w:line="240" w:lineRule="auto"/>
        <w:ind w:left="0"/>
        <w:rPr>
          <w:rFonts w:ascii="Arial" w:eastAsia="Times New Roman" w:hAnsi="Arial" w:cs="Arial"/>
          <w:color w:val="222222"/>
          <w:sz w:val="20"/>
          <w:szCs w:val="20"/>
        </w:rPr>
      </w:pPr>
      <w:hyperlink r:id="rId33" w:anchor="Training" w:history="1">
        <w:r w:rsidR="00425F0A" w:rsidRPr="00425F0A">
          <w:rPr>
            <w:rFonts w:ascii="Arial" w:eastAsia="Times New Roman" w:hAnsi="Arial" w:cs="Arial"/>
            <w:color w:val="222222"/>
            <w:sz w:val="20"/>
          </w:rPr>
          <w:t>4</w:t>
        </w:r>
        <w:r w:rsidR="00425F0A" w:rsidRPr="00425F0A">
          <w:rPr>
            <w:rFonts w:ascii="Arial" w:eastAsia="Times New Roman" w:hAnsi="Arial" w:cs="Arial"/>
            <w:color w:val="0B0080"/>
            <w:sz w:val="20"/>
          </w:rPr>
          <w:t>Training</w:t>
        </w:r>
      </w:hyperlink>
    </w:p>
    <w:p w:rsidR="00425F0A" w:rsidRPr="00425F0A" w:rsidRDefault="00456B90" w:rsidP="00425F0A">
      <w:pPr>
        <w:numPr>
          <w:ilvl w:val="1"/>
          <w:numId w:val="4"/>
        </w:numPr>
        <w:shd w:val="clear" w:color="auto" w:fill="F8F9FA"/>
        <w:spacing w:before="100" w:beforeAutospacing="1" w:after="24" w:line="240" w:lineRule="auto"/>
        <w:ind w:left="480"/>
        <w:rPr>
          <w:rFonts w:ascii="Arial" w:eastAsia="Times New Roman" w:hAnsi="Arial" w:cs="Arial"/>
          <w:color w:val="222222"/>
          <w:sz w:val="20"/>
          <w:szCs w:val="20"/>
        </w:rPr>
      </w:pPr>
      <w:hyperlink r:id="rId34" w:anchor="Specific_disciplines" w:history="1">
        <w:r w:rsidR="00425F0A" w:rsidRPr="00425F0A">
          <w:rPr>
            <w:rFonts w:ascii="Arial" w:eastAsia="Times New Roman" w:hAnsi="Arial" w:cs="Arial"/>
            <w:color w:val="222222"/>
            <w:sz w:val="20"/>
          </w:rPr>
          <w:t>4.1</w:t>
        </w:r>
        <w:r w:rsidR="00425F0A" w:rsidRPr="00425F0A">
          <w:rPr>
            <w:rFonts w:ascii="Arial" w:eastAsia="Times New Roman" w:hAnsi="Arial" w:cs="Arial"/>
            <w:color w:val="0B0080"/>
            <w:sz w:val="20"/>
          </w:rPr>
          <w:t>Specific disciplines</w:t>
        </w:r>
      </w:hyperlink>
    </w:p>
    <w:p w:rsidR="00425F0A" w:rsidRPr="00425F0A" w:rsidRDefault="00456B90" w:rsidP="00425F0A">
      <w:pPr>
        <w:numPr>
          <w:ilvl w:val="0"/>
          <w:numId w:val="4"/>
        </w:numPr>
        <w:shd w:val="clear" w:color="auto" w:fill="F8F9FA"/>
        <w:spacing w:before="100" w:beforeAutospacing="1" w:after="24" w:line="240" w:lineRule="auto"/>
        <w:ind w:left="0"/>
        <w:rPr>
          <w:rFonts w:ascii="Arial" w:eastAsia="Times New Roman" w:hAnsi="Arial" w:cs="Arial"/>
          <w:color w:val="222222"/>
          <w:sz w:val="20"/>
          <w:szCs w:val="20"/>
        </w:rPr>
      </w:pPr>
      <w:hyperlink r:id="rId35" w:anchor="First_aid_services" w:history="1">
        <w:r w:rsidR="00425F0A" w:rsidRPr="00425F0A">
          <w:rPr>
            <w:rFonts w:ascii="Arial" w:eastAsia="Times New Roman" w:hAnsi="Arial" w:cs="Arial"/>
            <w:color w:val="222222"/>
            <w:sz w:val="20"/>
          </w:rPr>
          <w:t>5</w:t>
        </w:r>
        <w:r w:rsidR="00425F0A" w:rsidRPr="00425F0A">
          <w:rPr>
            <w:rFonts w:ascii="Arial" w:eastAsia="Times New Roman" w:hAnsi="Arial" w:cs="Arial"/>
            <w:color w:val="0B0080"/>
            <w:sz w:val="20"/>
          </w:rPr>
          <w:t>First aid services</w:t>
        </w:r>
      </w:hyperlink>
    </w:p>
    <w:p w:rsidR="00425F0A" w:rsidRPr="00425F0A" w:rsidRDefault="00456B90" w:rsidP="00425F0A">
      <w:pPr>
        <w:numPr>
          <w:ilvl w:val="0"/>
          <w:numId w:val="4"/>
        </w:numPr>
        <w:shd w:val="clear" w:color="auto" w:fill="F8F9FA"/>
        <w:spacing w:before="100" w:beforeAutospacing="1" w:after="24" w:line="240" w:lineRule="auto"/>
        <w:ind w:left="0"/>
        <w:rPr>
          <w:rFonts w:ascii="Arial" w:eastAsia="Times New Roman" w:hAnsi="Arial" w:cs="Arial"/>
          <w:color w:val="222222"/>
          <w:sz w:val="20"/>
          <w:szCs w:val="20"/>
        </w:rPr>
      </w:pPr>
      <w:hyperlink r:id="rId36" w:anchor="Symbols" w:history="1">
        <w:r w:rsidR="00425F0A" w:rsidRPr="00425F0A">
          <w:rPr>
            <w:rFonts w:ascii="Arial" w:eastAsia="Times New Roman" w:hAnsi="Arial" w:cs="Arial"/>
            <w:color w:val="222222"/>
            <w:sz w:val="20"/>
          </w:rPr>
          <w:t>6</w:t>
        </w:r>
        <w:r w:rsidR="00425F0A" w:rsidRPr="00425F0A">
          <w:rPr>
            <w:rFonts w:ascii="Arial" w:eastAsia="Times New Roman" w:hAnsi="Arial" w:cs="Arial"/>
            <w:color w:val="0B0080"/>
            <w:sz w:val="20"/>
          </w:rPr>
          <w:t>Symbols</w:t>
        </w:r>
      </w:hyperlink>
    </w:p>
    <w:p w:rsidR="00425F0A" w:rsidRPr="00425F0A" w:rsidRDefault="00456B90" w:rsidP="00425F0A">
      <w:pPr>
        <w:numPr>
          <w:ilvl w:val="0"/>
          <w:numId w:val="4"/>
        </w:numPr>
        <w:shd w:val="clear" w:color="auto" w:fill="F8F9FA"/>
        <w:spacing w:before="100" w:beforeAutospacing="1" w:after="24" w:line="240" w:lineRule="auto"/>
        <w:ind w:left="0"/>
        <w:rPr>
          <w:rFonts w:ascii="Arial" w:eastAsia="Times New Roman" w:hAnsi="Arial" w:cs="Arial"/>
          <w:color w:val="222222"/>
          <w:sz w:val="20"/>
          <w:szCs w:val="20"/>
        </w:rPr>
      </w:pPr>
      <w:hyperlink r:id="rId37" w:anchor="Conditions_that_often_require_first_aid" w:history="1">
        <w:r w:rsidR="00425F0A" w:rsidRPr="00425F0A">
          <w:rPr>
            <w:rFonts w:ascii="Arial" w:eastAsia="Times New Roman" w:hAnsi="Arial" w:cs="Arial"/>
            <w:color w:val="222222"/>
            <w:sz w:val="20"/>
          </w:rPr>
          <w:t>7</w:t>
        </w:r>
        <w:r w:rsidR="00425F0A" w:rsidRPr="00425F0A">
          <w:rPr>
            <w:rFonts w:ascii="Arial" w:eastAsia="Times New Roman" w:hAnsi="Arial" w:cs="Arial"/>
            <w:color w:val="0B0080"/>
            <w:sz w:val="20"/>
          </w:rPr>
          <w:t>Conditions that often require first aid</w:t>
        </w:r>
      </w:hyperlink>
    </w:p>
    <w:p w:rsidR="00425F0A" w:rsidRPr="00425F0A" w:rsidRDefault="00456B90" w:rsidP="00425F0A">
      <w:pPr>
        <w:numPr>
          <w:ilvl w:val="0"/>
          <w:numId w:val="4"/>
        </w:numPr>
        <w:shd w:val="clear" w:color="auto" w:fill="F8F9FA"/>
        <w:spacing w:before="100" w:beforeAutospacing="1" w:after="24" w:line="240" w:lineRule="auto"/>
        <w:ind w:left="0"/>
        <w:rPr>
          <w:rFonts w:ascii="Arial" w:eastAsia="Times New Roman" w:hAnsi="Arial" w:cs="Arial"/>
          <w:color w:val="222222"/>
          <w:sz w:val="20"/>
          <w:szCs w:val="20"/>
        </w:rPr>
      </w:pPr>
      <w:hyperlink r:id="rId38" w:anchor="First_Aid_Kit" w:history="1">
        <w:r w:rsidR="00425F0A" w:rsidRPr="00425F0A">
          <w:rPr>
            <w:rFonts w:ascii="Arial" w:eastAsia="Times New Roman" w:hAnsi="Arial" w:cs="Arial"/>
            <w:color w:val="222222"/>
            <w:sz w:val="20"/>
          </w:rPr>
          <w:t>8</w:t>
        </w:r>
        <w:r w:rsidR="00425F0A" w:rsidRPr="00425F0A">
          <w:rPr>
            <w:rFonts w:ascii="Arial" w:eastAsia="Times New Roman" w:hAnsi="Arial" w:cs="Arial"/>
            <w:color w:val="0B0080"/>
            <w:sz w:val="20"/>
          </w:rPr>
          <w:t>First Aid Kit</w:t>
        </w:r>
      </w:hyperlink>
    </w:p>
    <w:p w:rsidR="00425F0A" w:rsidRPr="00425F0A" w:rsidRDefault="00456B90" w:rsidP="00425F0A">
      <w:pPr>
        <w:numPr>
          <w:ilvl w:val="1"/>
          <w:numId w:val="4"/>
        </w:numPr>
        <w:shd w:val="clear" w:color="auto" w:fill="F8F9FA"/>
        <w:spacing w:before="100" w:beforeAutospacing="1" w:after="24" w:line="240" w:lineRule="auto"/>
        <w:ind w:left="480"/>
        <w:rPr>
          <w:rFonts w:ascii="Arial" w:eastAsia="Times New Roman" w:hAnsi="Arial" w:cs="Arial"/>
          <w:color w:val="222222"/>
          <w:sz w:val="20"/>
          <w:szCs w:val="20"/>
        </w:rPr>
      </w:pPr>
      <w:hyperlink r:id="rId39" w:anchor="Making_of_the_First_Aid_Kit" w:history="1">
        <w:r w:rsidR="00425F0A" w:rsidRPr="00425F0A">
          <w:rPr>
            <w:rFonts w:ascii="Arial" w:eastAsia="Times New Roman" w:hAnsi="Arial" w:cs="Arial"/>
            <w:color w:val="222222"/>
            <w:sz w:val="20"/>
          </w:rPr>
          <w:t>8.1</w:t>
        </w:r>
        <w:r w:rsidR="00425F0A" w:rsidRPr="00425F0A">
          <w:rPr>
            <w:rFonts w:ascii="Arial" w:eastAsia="Times New Roman" w:hAnsi="Arial" w:cs="Arial"/>
            <w:color w:val="0B0080"/>
            <w:sz w:val="20"/>
          </w:rPr>
          <w:t>Making of the First Aid Kit</w:t>
        </w:r>
      </w:hyperlink>
    </w:p>
    <w:p w:rsidR="00425F0A" w:rsidRPr="00425F0A" w:rsidRDefault="00456B90" w:rsidP="00425F0A">
      <w:pPr>
        <w:numPr>
          <w:ilvl w:val="1"/>
          <w:numId w:val="4"/>
        </w:numPr>
        <w:shd w:val="clear" w:color="auto" w:fill="F8F9FA"/>
        <w:spacing w:before="100" w:beforeAutospacing="1" w:after="24" w:line="240" w:lineRule="auto"/>
        <w:ind w:left="480"/>
        <w:rPr>
          <w:rFonts w:ascii="Arial" w:eastAsia="Times New Roman" w:hAnsi="Arial" w:cs="Arial"/>
          <w:color w:val="222222"/>
          <w:sz w:val="20"/>
          <w:szCs w:val="20"/>
        </w:rPr>
      </w:pPr>
      <w:hyperlink r:id="rId40" w:anchor="Contents" w:history="1">
        <w:r w:rsidR="00425F0A" w:rsidRPr="00425F0A">
          <w:rPr>
            <w:rFonts w:ascii="Arial" w:eastAsia="Times New Roman" w:hAnsi="Arial" w:cs="Arial"/>
            <w:color w:val="222222"/>
            <w:sz w:val="20"/>
          </w:rPr>
          <w:t>8.2</w:t>
        </w:r>
        <w:r w:rsidR="00425F0A" w:rsidRPr="00425F0A">
          <w:rPr>
            <w:rFonts w:ascii="Arial" w:eastAsia="Times New Roman" w:hAnsi="Arial" w:cs="Arial"/>
            <w:color w:val="0B0080"/>
            <w:sz w:val="20"/>
          </w:rPr>
          <w:t>Contents</w:t>
        </w:r>
      </w:hyperlink>
    </w:p>
    <w:p w:rsidR="00425F0A" w:rsidRPr="00425F0A" w:rsidRDefault="00456B90" w:rsidP="00425F0A">
      <w:pPr>
        <w:numPr>
          <w:ilvl w:val="0"/>
          <w:numId w:val="4"/>
        </w:numPr>
        <w:shd w:val="clear" w:color="auto" w:fill="F8F9FA"/>
        <w:spacing w:before="100" w:beforeAutospacing="1" w:after="24" w:line="240" w:lineRule="auto"/>
        <w:ind w:left="0"/>
        <w:rPr>
          <w:rFonts w:ascii="Arial" w:eastAsia="Times New Roman" w:hAnsi="Arial" w:cs="Arial"/>
          <w:color w:val="222222"/>
          <w:sz w:val="20"/>
          <w:szCs w:val="20"/>
        </w:rPr>
      </w:pPr>
      <w:hyperlink r:id="rId41" w:anchor="References" w:history="1">
        <w:r w:rsidR="00425F0A" w:rsidRPr="00425F0A">
          <w:rPr>
            <w:rFonts w:ascii="Arial" w:eastAsia="Times New Roman" w:hAnsi="Arial" w:cs="Arial"/>
            <w:color w:val="222222"/>
            <w:sz w:val="20"/>
          </w:rPr>
          <w:t>9</w:t>
        </w:r>
        <w:r w:rsidR="00425F0A" w:rsidRPr="00425F0A">
          <w:rPr>
            <w:rFonts w:ascii="Arial" w:eastAsia="Times New Roman" w:hAnsi="Arial" w:cs="Arial"/>
            <w:color w:val="0B0080"/>
            <w:sz w:val="20"/>
          </w:rPr>
          <w:t>References</w:t>
        </w:r>
      </w:hyperlink>
    </w:p>
    <w:p w:rsidR="00425F0A" w:rsidRPr="00425F0A" w:rsidRDefault="00456B90" w:rsidP="00425F0A">
      <w:pPr>
        <w:numPr>
          <w:ilvl w:val="0"/>
          <w:numId w:val="4"/>
        </w:numPr>
        <w:shd w:val="clear" w:color="auto" w:fill="F8F9FA"/>
        <w:spacing w:before="100" w:beforeAutospacing="1" w:after="24" w:line="240" w:lineRule="auto"/>
        <w:ind w:left="0"/>
        <w:rPr>
          <w:rFonts w:ascii="Arial" w:eastAsia="Times New Roman" w:hAnsi="Arial" w:cs="Arial"/>
          <w:color w:val="222222"/>
          <w:sz w:val="20"/>
          <w:szCs w:val="20"/>
        </w:rPr>
      </w:pPr>
      <w:hyperlink r:id="rId42" w:anchor="External_links" w:history="1">
        <w:r w:rsidR="00425F0A" w:rsidRPr="00425F0A">
          <w:rPr>
            <w:rFonts w:ascii="Arial" w:eastAsia="Times New Roman" w:hAnsi="Arial" w:cs="Arial"/>
            <w:color w:val="222222"/>
            <w:sz w:val="20"/>
          </w:rPr>
          <w:t>10</w:t>
        </w:r>
        <w:r w:rsidR="00425F0A" w:rsidRPr="00425F0A">
          <w:rPr>
            <w:rFonts w:ascii="Arial" w:eastAsia="Times New Roman" w:hAnsi="Arial" w:cs="Arial"/>
            <w:color w:val="0B0080"/>
            <w:sz w:val="20"/>
          </w:rPr>
          <w:t>External links</w:t>
        </w:r>
      </w:hyperlink>
    </w:p>
    <w:p w:rsidR="00425F0A" w:rsidRPr="00425F0A" w:rsidRDefault="00425F0A" w:rsidP="00425F0A">
      <w:pPr>
        <w:pBdr>
          <w:bottom w:val="single" w:sz="6" w:space="0" w:color="A2A9B1"/>
        </w:pBdr>
        <w:spacing w:before="240" w:after="60" w:line="240" w:lineRule="auto"/>
        <w:outlineLvl w:val="1"/>
        <w:rPr>
          <w:rFonts w:ascii="Georgia" w:eastAsia="Times New Roman" w:hAnsi="Georgia" w:cs="Arial"/>
          <w:color w:val="000000"/>
          <w:sz w:val="32"/>
          <w:szCs w:val="32"/>
        </w:rPr>
      </w:pPr>
      <w:r w:rsidRPr="00425F0A">
        <w:rPr>
          <w:rFonts w:ascii="Georgia" w:eastAsia="Times New Roman" w:hAnsi="Georgia" w:cs="Arial"/>
          <w:color w:val="000000"/>
          <w:sz w:val="32"/>
        </w:rPr>
        <w:t>History</w:t>
      </w:r>
      <w:r w:rsidRPr="00425F0A">
        <w:rPr>
          <w:rFonts w:ascii="Arial" w:eastAsia="Times New Roman" w:hAnsi="Arial" w:cs="Arial"/>
          <w:color w:val="54595D"/>
          <w:sz w:val="24"/>
        </w:rPr>
        <w:t>[</w:t>
      </w:r>
      <w:hyperlink r:id="rId43" w:tooltip="Edit section: History" w:history="1">
        <w:r w:rsidRPr="00425F0A">
          <w:rPr>
            <w:rFonts w:ascii="Arial" w:eastAsia="Times New Roman" w:hAnsi="Arial" w:cs="Arial"/>
            <w:color w:val="0B0080"/>
            <w:sz w:val="24"/>
            <w:u w:val="single"/>
          </w:rPr>
          <w:t>edit</w:t>
        </w:r>
      </w:hyperlink>
      <w:r w:rsidRPr="00425F0A">
        <w:rPr>
          <w:rFonts w:ascii="Arial" w:eastAsia="Times New Roman" w:hAnsi="Arial" w:cs="Arial"/>
          <w:color w:val="54595D"/>
          <w:sz w:val="24"/>
        </w:rPr>
        <w:t>]</w:t>
      </w:r>
    </w:p>
    <w:p w:rsidR="00425F0A" w:rsidRPr="00425F0A" w:rsidRDefault="00425F0A" w:rsidP="00425F0A">
      <w:pPr>
        <w:shd w:val="clear" w:color="auto" w:fill="F8F9FA"/>
        <w:spacing w:after="0" w:line="240" w:lineRule="auto"/>
        <w:jc w:val="center"/>
        <w:rPr>
          <w:rFonts w:ascii="Arial" w:eastAsia="Times New Roman" w:hAnsi="Arial" w:cs="Arial"/>
          <w:color w:val="222222"/>
          <w:sz w:val="20"/>
          <w:szCs w:val="20"/>
        </w:rPr>
      </w:pPr>
      <w:r>
        <w:rPr>
          <w:rFonts w:ascii="Arial" w:eastAsia="Times New Roman" w:hAnsi="Arial" w:cs="Arial"/>
          <w:noProof/>
          <w:color w:val="0B0080"/>
          <w:sz w:val="20"/>
          <w:szCs w:val="20"/>
        </w:rPr>
        <w:drawing>
          <wp:inline distT="0" distB="0" distL="0" distR="0">
            <wp:extent cx="2095500" cy="2066925"/>
            <wp:effectExtent l="19050" t="0" r="0" b="0"/>
            <wp:docPr id="4" name="Picture 4" descr="https://upload.wikimedia.org/wikipedia/commons/thumb/b/ba/Akhilleus_Patroklos_Antikensammlung_Berlin_F2278.jpg/220px-Akhilleus_Patroklos_Antikensammlung_Berlin_F2278.jpg">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upload.wikimedia.org/wikipedia/commons/thumb/b/ba/Akhilleus_Patroklos_Antikensammlung_Berlin_F2278.jpg/220px-Akhilleus_Patroklos_Antikensammlung_Berlin_F2278.jpg">
                      <a:hlinkClick r:id="rId44"/>
                    </pic:cNvPr>
                    <pic:cNvPicPr>
                      <a:picLocks noChangeAspect="1" noChangeArrowheads="1"/>
                    </pic:cNvPicPr>
                  </pic:nvPicPr>
                  <pic:blipFill>
                    <a:blip r:embed="rId45"/>
                    <a:srcRect/>
                    <a:stretch>
                      <a:fillRect/>
                    </a:stretch>
                  </pic:blipFill>
                  <pic:spPr bwMode="auto">
                    <a:xfrm>
                      <a:off x="0" y="0"/>
                      <a:ext cx="2095500" cy="2066925"/>
                    </a:xfrm>
                    <a:prstGeom prst="rect">
                      <a:avLst/>
                    </a:prstGeom>
                    <a:noFill/>
                    <a:ln w="9525">
                      <a:noFill/>
                      <a:miter lim="800000"/>
                      <a:headEnd/>
                      <a:tailEnd/>
                    </a:ln>
                  </pic:spPr>
                </pic:pic>
              </a:graphicData>
            </a:graphic>
          </wp:inline>
        </w:drawing>
      </w:r>
    </w:p>
    <w:p w:rsidR="00425F0A" w:rsidRPr="00425F0A" w:rsidRDefault="00425F0A" w:rsidP="00425F0A">
      <w:pPr>
        <w:shd w:val="clear" w:color="auto" w:fill="F8F9FA"/>
        <w:spacing w:line="336" w:lineRule="atLeast"/>
        <w:rPr>
          <w:rFonts w:ascii="Arial" w:eastAsia="Times New Roman" w:hAnsi="Arial" w:cs="Arial"/>
          <w:color w:val="222222"/>
          <w:sz w:val="19"/>
          <w:szCs w:val="19"/>
        </w:rPr>
      </w:pPr>
      <w:r w:rsidRPr="00425F0A">
        <w:rPr>
          <w:rFonts w:ascii="Arial" w:eastAsia="Times New Roman" w:hAnsi="Arial" w:cs="Arial"/>
          <w:color w:val="222222"/>
          <w:sz w:val="19"/>
          <w:szCs w:val="19"/>
        </w:rPr>
        <w:t>The binding of a battlefield wound depicted on ancient Greek pottery</w:t>
      </w:r>
    </w:p>
    <w:p w:rsidR="00425F0A" w:rsidRPr="00425F0A" w:rsidRDefault="00425F0A" w:rsidP="00425F0A">
      <w:pPr>
        <w:spacing w:before="72" w:after="0" w:line="240" w:lineRule="auto"/>
        <w:outlineLvl w:val="2"/>
        <w:rPr>
          <w:rFonts w:ascii="Arial" w:eastAsia="Times New Roman" w:hAnsi="Arial" w:cs="Arial"/>
          <w:b/>
          <w:bCs/>
          <w:color w:val="000000"/>
          <w:sz w:val="25"/>
          <w:szCs w:val="25"/>
        </w:rPr>
      </w:pPr>
      <w:r w:rsidRPr="00425F0A">
        <w:rPr>
          <w:rFonts w:ascii="Arial" w:eastAsia="Times New Roman" w:hAnsi="Arial" w:cs="Arial"/>
          <w:b/>
          <w:bCs/>
          <w:color w:val="000000"/>
          <w:sz w:val="25"/>
        </w:rPr>
        <w:t>Early history and warfare</w:t>
      </w:r>
      <w:r w:rsidRPr="00425F0A">
        <w:rPr>
          <w:rFonts w:ascii="Arial" w:eastAsia="Times New Roman" w:hAnsi="Arial" w:cs="Arial"/>
          <w:color w:val="54595D"/>
          <w:sz w:val="24"/>
        </w:rPr>
        <w:t>[</w:t>
      </w:r>
      <w:hyperlink r:id="rId46" w:tooltip="Edit section: Early history and warfare" w:history="1">
        <w:r w:rsidRPr="00425F0A">
          <w:rPr>
            <w:rFonts w:ascii="Arial" w:eastAsia="Times New Roman" w:hAnsi="Arial" w:cs="Arial"/>
            <w:color w:val="0B0080"/>
            <w:sz w:val="24"/>
            <w:u w:val="single"/>
          </w:rPr>
          <w:t>edit</w:t>
        </w:r>
      </w:hyperlink>
      <w:r w:rsidRPr="00425F0A">
        <w:rPr>
          <w:rFonts w:ascii="Arial" w:eastAsia="Times New Roman" w:hAnsi="Arial" w:cs="Arial"/>
          <w:color w:val="54595D"/>
          <w:sz w:val="24"/>
        </w:rPr>
        <w:t>]</w:t>
      </w:r>
    </w:p>
    <w:p w:rsidR="00425F0A" w:rsidRPr="00425F0A" w:rsidRDefault="00425F0A" w:rsidP="00425F0A">
      <w:pPr>
        <w:spacing w:before="120" w:after="120" w:line="240" w:lineRule="auto"/>
        <w:rPr>
          <w:rFonts w:ascii="Arial" w:eastAsia="Times New Roman" w:hAnsi="Arial" w:cs="Arial"/>
          <w:color w:val="222222"/>
          <w:sz w:val="21"/>
          <w:szCs w:val="21"/>
        </w:rPr>
      </w:pPr>
      <w:r w:rsidRPr="00425F0A">
        <w:rPr>
          <w:rFonts w:ascii="Arial" w:eastAsia="Times New Roman" w:hAnsi="Arial" w:cs="Arial"/>
          <w:color w:val="222222"/>
          <w:sz w:val="21"/>
          <w:szCs w:val="21"/>
        </w:rPr>
        <w:t>Skills of what is now known as first aid have been recorded throughout history, especially in relation to </w:t>
      </w:r>
      <w:hyperlink r:id="rId47" w:tooltip="Warfare" w:history="1">
        <w:r w:rsidRPr="00425F0A">
          <w:rPr>
            <w:rFonts w:ascii="Arial" w:eastAsia="Times New Roman" w:hAnsi="Arial" w:cs="Arial"/>
            <w:color w:val="0B0080"/>
            <w:sz w:val="21"/>
            <w:u w:val="single"/>
          </w:rPr>
          <w:t>warfare</w:t>
        </w:r>
      </w:hyperlink>
      <w:r w:rsidRPr="00425F0A">
        <w:rPr>
          <w:rFonts w:ascii="Arial" w:eastAsia="Times New Roman" w:hAnsi="Arial" w:cs="Arial"/>
          <w:color w:val="222222"/>
          <w:sz w:val="21"/>
          <w:szCs w:val="21"/>
        </w:rPr>
        <w:t>, where the care of both </w:t>
      </w:r>
      <w:hyperlink r:id="rId48" w:tooltip="Injury" w:history="1">
        <w:r w:rsidRPr="00425F0A">
          <w:rPr>
            <w:rFonts w:ascii="Arial" w:eastAsia="Times New Roman" w:hAnsi="Arial" w:cs="Arial"/>
            <w:color w:val="0B0080"/>
            <w:sz w:val="21"/>
            <w:u w:val="single"/>
          </w:rPr>
          <w:t>traumatic</w:t>
        </w:r>
      </w:hyperlink>
      <w:r w:rsidRPr="00425F0A">
        <w:rPr>
          <w:rFonts w:ascii="Arial" w:eastAsia="Times New Roman" w:hAnsi="Arial" w:cs="Arial"/>
          <w:color w:val="222222"/>
          <w:sz w:val="21"/>
          <w:szCs w:val="21"/>
        </w:rPr>
        <w:t> and medical cases is required in particularly large numbers. The Ancient Egyptians (aka people of KMT) are the first known to use bandages including the high genius doctor </w:t>
      </w:r>
      <w:hyperlink r:id="rId49" w:tooltip="Imhotep" w:history="1">
        <w:r w:rsidRPr="00425F0A">
          <w:rPr>
            <w:rFonts w:ascii="Arial" w:eastAsia="Times New Roman" w:hAnsi="Arial" w:cs="Arial"/>
            <w:color w:val="0B0080"/>
            <w:sz w:val="21"/>
            <w:u w:val="single"/>
          </w:rPr>
          <w:t>Imhotep</w:t>
        </w:r>
      </w:hyperlink>
      <w:r w:rsidRPr="00425F0A">
        <w:rPr>
          <w:rFonts w:ascii="Arial" w:eastAsia="Times New Roman" w:hAnsi="Arial" w:cs="Arial"/>
          <w:color w:val="222222"/>
          <w:sz w:val="21"/>
          <w:szCs w:val="21"/>
        </w:rPr>
        <w:t>. They not only used them to create </w:t>
      </w:r>
      <w:hyperlink r:id="rId50" w:tooltip="Mummies" w:history="1">
        <w:r w:rsidRPr="00425F0A">
          <w:rPr>
            <w:rFonts w:ascii="Arial" w:eastAsia="Times New Roman" w:hAnsi="Arial" w:cs="Arial"/>
            <w:color w:val="0B0080"/>
            <w:sz w:val="21"/>
            <w:u w:val="single"/>
          </w:rPr>
          <w:t>mummies</w:t>
        </w:r>
      </w:hyperlink>
      <w:r w:rsidRPr="00425F0A">
        <w:rPr>
          <w:rFonts w:ascii="Arial" w:eastAsia="Times New Roman" w:hAnsi="Arial" w:cs="Arial"/>
          <w:color w:val="222222"/>
          <w:sz w:val="21"/>
          <w:szCs w:val="21"/>
        </w:rPr>
        <w:t xml:space="preserve"> but also as part of the treatments for surgical patients. Most ancient Greek doctors, philosophers, etc. studied in ancient </w:t>
      </w:r>
      <w:r w:rsidRPr="00425F0A">
        <w:rPr>
          <w:rFonts w:ascii="Arial" w:eastAsia="Times New Roman" w:hAnsi="Arial" w:cs="Arial"/>
          <w:color w:val="222222"/>
          <w:sz w:val="21"/>
          <w:szCs w:val="21"/>
        </w:rPr>
        <w:lastRenderedPageBreak/>
        <w:t>Egypt and then returned to Greece. The </w:t>
      </w:r>
      <w:hyperlink r:id="rId51" w:tooltip="Bandage" w:history="1">
        <w:r w:rsidRPr="00425F0A">
          <w:rPr>
            <w:rFonts w:ascii="Arial" w:eastAsia="Times New Roman" w:hAnsi="Arial" w:cs="Arial"/>
            <w:color w:val="0B0080"/>
            <w:sz w:val="21"/>
            <w:u w:val="single"/>
          </w:rPr>
          <w:t>bandaging</w:t>
        </w:r>
      </w:hyperlink>
      <w:r w:rsidRPr="00425F0A">
        <w:rPr>
          <w:rFonts w:ascii="Arial" w:eastAsia="Times New Roman" w:hAnsi="Arial" w:cs="Arial"/>
          <w:color w:val="222222"/>
          <w:sz w:val="21"/>
          <w:szCs w:val="21"/>
        </w:rPr>
        <w:t> of battle wounds is shown on </w:t>
      </w:r>
      <w:hyperlink r:id="rId52" w:tooltip="Classical Greece" w:history="1">
        <w:r w:rsidRPr="00425F0A">
          <w:rPr>
            <w:rFonts w:ascii="Arial" w:eastAsia="Times New Roman" w:hAnsi="Arial" w:cs="Arial"/>
            <w:color w:val="0B0080"/>
            <w:sz w:val="21"/>
            <w:u w:val="single"/>
          </w:rPr>
          <w:t>Classical Greek</w:t>
        </w:r>
      </w:hyperlink>
      <w:r w:rsidRPr="00425F0A">
        <w:rPr>
          <w:rFonts w:ascii="Arial" w:eastAsia="Times New Roman" w:hAnsi="Arial" w:cs="Arial"/>
          <w:color w:val="222222"/>
          <w:sz w:val="21"/>
          <w:szCs w:val="21"/>
        </w:rPr>
        <w:t> pottery from circa 500 BCE, whilst the </w:t>
      </w:r>
      <w:hyperlink r:id="rId53" w:tooltip="Parable of the Good Samaritan" w:history="1">
        <w:r w:rsidRPr="00425F0A">
          <w:rPr>
            <w:rFonts w:ascii="Arial" w:eastAsia="Times New Roman" w:hAnsi="Arial" w:cs="Arial"/>
            <w:color w:val="0B0080"/>
            <w:sz w:val="21"/>
            <w:u w:val="single"/>
          </w:rPr>
          <w:t>parable of the Good Samaritan</w:t>
        </w:r>
      </w:hyperlink>
      <w:r w:rsidRPr="00425F0A">
        <w:rPr>
          <w:rFonts w:ascii="Arial" w:eastAsia="Times New Roman" w:hAnsi="Arial" w:cs="Arial"/>
          <w:color w:val="222222"/>
          <w:sz w:val="21"/>
          <w:szCs w:val="21"/>
        </w:rPr>
        <w:t> includes references to binding or dressing wounds.</w:t>
      </w:r>
      <w:hyperlink r:id="rId54" w:anchor="cite_note-early-3" w:history="1">
        <w:r w:rsidRPr="00425F0A">
          <w:rPr>
            <w:rFonts w:ascii="Arial" w:eastAsia="Times New Roman" w:hAnsi="Arial" w:cs="Arial"/>
            <w:color w:val="0B0080"/>
            <w:sz w:val="17"/>
            <w:u w:val="single"/>
            <w:vertAlign w:val="superscript"/>
          </w:rPr>
          <w:t>[3]</w:t>
        </w:r>
      </w:hyperlink>
      <w:r w:rsidRPr="00425F0A">
        <w:rPr>
          <w:rFonts w:ascii="Arial" w:eastAsia="Times New Roman" w:hAnsi="Arial" w:cs="Arial"/>
          <w:color w:val="222222"/>
          <w:sz w:val="21"/>
          <w:szCs w:val="21"/>
        </w:rPr>
        <w:t> There are numerous references to first aid performed within the </w:t>
      </w:r>
      <w:hyperlink r:id="rId55" w:tooltip="Roman army" w:history="1">
        <w:r w:rsidRPr="00425F0A">
          <w:rPr>
            <w:rFonts w:ascii="Arial" w:eastAsia="Times New Roman" w:hAnsi="Arial" w:cs="Arial"/>
            <w:color w:val="0B0080"/>
            <w:sz w:val="21"/>
            <w:u w:val="single"/>
          </w:rPr>
          <w:t>Roman army</w:t>
        </w:r>
      </w:hyperlink>
      <w:r w:rsidRPr="00425F0A">
        <w:rPr>
          <w:rFonts w:ascii="Arial" w:eastAsia="Times New Roman" w:hAnsi="Arial" w:cs="Arial"/>
          <w:color w:val="222222"/>
          <w:sz w:val="21"/>
          <w:szCs w:val="21"/>
        </w:rPr>
        <w:t>, with a system of first aid supported by surgeons, field ambulances, and hospitals.</w:t>
      </w:r>
      <w:hyperlink r:id="rId56" w:anchor="cite_note-4" w:history="1">
        <w:r w:rsidRPr="00425F0A">
          <w:rPr>
            <w:rFonts w:ascii="Arial" w:eastAsia="Times New Roman" w:hAnsi="Arial" w:cs="Arial"/>
            <w:color w:val="0B0080"/>
            <w:sz w:val="17"/>
            <w:u w:val="single"/>
            <w:vertAlign w:val="superscript"/>
          </w:rPr>
          <w:t>[4]</w:t>
        </w:r>
      </w:hyperlink>
      <w:r w:rsidRPr="00425F0A">
        <w:rPr>
          <w:rFonts w:ascii="Arial" w:eastAsia="Times New Roman" w:hAnsi="Arial" w:cs="Arial"/>
          <w:color w:val="222222"/>
          <w:sz w:val="21"/>
          <w:szCs w:val="21"/>
        </w:rPr>
        <w:t> Roman legions had the specific role of capsarii, who were responsible for first aid such as bandaging, and are the forerunners of the modern </w:t>
      </w:r>
      <w:hyperlink r:id="rId57" w:tooltip="Combat medic" w:history="1">
        <w:r w:rsidRPr="00425F0A">
          <w:rPr>
            <w:rFonts w:ascii="Arial" w:eastAsia="Times New Roman" w:hAnsi="Arial" w:cs="Arial"/>
            <w:color w:val="0B0080"/>
            <w:sz w:val="21"/>
            <w:u w:val="single"/>
          </w:rPr>
          <w:t>combat medic</w:t>
        </w:r>
      </w:hyperlink>
      <w:r w:rsidRPr="00425F0A">
        <w:rPr>
          <w:rFonts w:ascii="Arial" w:eastAsia="Times New Roman" w:hAnsi="Arial" w:cs="Arial"/>
          <w:color w:val="222222"/>
          <w:sz w:val="21"/>
          <w:szCs w:val="21"/>
        </w:rPr>
        <w:t>.</w:t>
      </w:r>
      <w:hyperlink r:id="rId58" w:anchor="cite_note-5" w:history="1">
        <w:r w:rsidRPr="00425F0A">
          <w:rPr>
            <w:rFonts w:ascii="Arial" w:eastAsia="Times New Roman" w:hAnsi="Arial" w:cs="Arial"/>
            <w:color w:val="0B0080"/>
            <w:sz w:val="17"/>
            <w:u w:val="single"/>
            <w:vertAlign w:val="superscript"/>
          </w:rPr>
          <w:t>[5]</w:t>
        </w:r>
      </w:hyperlink>
    </w:p>
    <w:p w:rsidR="00425F0A" w:rsidRPr="00425F0A" w:rsidRDefault="00425F0A" w:rsidP="00425F0A">
      <w:pPr>
        <w:spacing w:before="120" w:after="120" w:line="240" w:lineRule="auto"/>
        <w:rPr>
          <w:rFonts w:ascii="Arial" w:eastAsia="Times New Roman" w:hAnsi="Arial" w:cs="Arial"/>
          <w:color w:val="222222"/>
          <w:sz w:val="21"/>
          <w:szCs w:val="21"/>
        </w:rPr>
      </w:pPr>
      <w:r w:rsidRPr="00425F0A">
        <w:rPr>
          <w:rFonts w:ascii="Arial" w:eastAsia="Times New Roman" w:hAnsi="Arial" w:cs="Arial"/>
          <w:color w:val="222222"/>
          <w:sz w:val="21"/>
          <w:szCs w:val="21"/>
        </w:rPr>
        <w:t>Further examples occur through history, still mostly related to battle, with examples such as the </w:t>
      </w:r>
      <w:hyperlink r:id="rId59" w:tooltip="Knights Hospitaller" w:history="1">
        <w:r w:rsidRPr="00425F0A">
          <w:rPr>
            <w:rFonts w:ascii="Arial" w:eastAsia="Times New Roman" w:hAnsi="Arial" w:cs="Arial"/>
            <w:color w:val="0B0080"/>
            <w:sz w:val="21"/>
            <w:u w:val="single"/>
          </w:rPr>
          <w:t>Knights Hospitaller</w:t>
        </w:r>
      </w:hyperlink>
      <w:r w:rsidRPr="00425F0A">
        <w:rPr>
          <w:rFonts w:ascii="Arial" w:eastAsia="Times New Roman" w:hAnsi="Arial" w:cs="Arial"/>
          <w:color w:val="222222"/>
          <w:sz w:val="21"/>
          <w:szCs w:val="21"/>
        </w:rPr>
        <w:t> in the 11th century CE, providing care to pilgrims and knights in the </w:t>
      </w:r>
      <w:hyperlink r:id="rId60" w:tooltip="Holy Land" w:history="1">
        <w:r w:rsidRPr="00425F0A">
          <w:rPr>
            <w:rFonts w:ascii="Arial" w:eastAsia="Times New Roman" w:hAnsi="Arial" w:cs="Arial"/>
            <w:color w:val="0B0080"/>
            <w:sz w:val="21"/>
            <w:u w:val="single"/>
          </w:rPr>
          <w:t>Holy Land</w:t>
        </w:r>
      </w:hyperlink>
      <w:r w:rsidRPr="00425F0A">
        <w:rPr>
          <w:rFonts w:ascii="Arial" w:eastAsia="Times New Roman" w:hAnsi="Arial" w:cs="Arial"/>
          <w:color w:val="222222"/>
          <w:sz w:val="21"/>
          <w:szCs w:val="21"/>
        </w:rPr>
        <w:t>.</w:t>
      </w:r>
      <w:hyperlink r:id="rId61" w:anchor="cite_note-medicinenet-6" w:history="1">
        <w:r w:rsidRPr="00425F0A">
          <w:rPr>
            <w:rFonts w:ascii="Arial" w:eastAsia="Times New Roman" w:hAnsi="Arial" w:cs="Arial"/>
            <w:color w:val="0B0080"/>
            <w:sz w:val="17"/>
            <w:u w:val="single"/>
            <w:vertAlign w:val="superscript"/>
          </w:rPr>
          <w:t>[6]</w:t>
        </w:r>
      </w:hyperlink>
    </w:p>
    <w:p w:rsidR="00425F0A" w:rsidRPr="00425F0A" w:rsidRDefault="00425F0A" w:rsidP="00425F0A">
      <w:pPr>
        <w:spacing w:before="72" w:after="0" w:line="240" w:lineRule="auto"/>
        <w:outlineLvl w:val="2"/>
        <w:rPr>
          <w:rFonts w:ascii="Arial" w:eastAsia="Times New Roman" w:hAnsi="Arial" w:cs="Arial"/>
          <w:b/>
          <w:bCs/>
          <w:color w:val="000000"/>
          <w:sz w:val="25"/>
          <w:szCs w:val="25"/>
        </w:rPr>
      </w:pPr>
      <w:r w:rsidRPr="00425F0A">
        <w:rPr>
          <w:rFonts w:ascii="Arial" w:eastAsia="Times New Roman" w:hAnsi="Arial" w:cs="Arial"/>
          <w:b/>
          <w:bCs/>
          <w:color w:val="000000"/>
          <w:sz w:val="25"/>
        </w:rPr>
        <w:t>Formalization of life saving treatments</w:t>
      </w:r>
      <w:r w:rsidRPr="00425F0A">
        <w:rPr>
          <w:rFonts w:ascii="Arial" w:eastAsia="Times New Roman" w:hAnsi="Arial" w:cs="Arial"/>
          <w:color w:val="54595D"/>
          <w:sz w:val="24"/>
        </w:rPr>
        <w:t>[</w:t>
      </w:r>
      <w:hyperlink r:id="rId62" w:tooltip="Edit section: Formalization of life saving treatments" w:history="1">
        <w:r w:rsidRPr="00425F0A">
          <w:rPr>
            <w:rFonts w:ascii="Arial" w:eastAsia="Times New Roman" w:hAnsi="Arial" w:cs="Arial"/>
            <w:color w:val="0B0080"/>
            <w:sz w:val="24"/>
            <w:u w:val="single"/>
          </w:rPr>
          <w:t>edit</w:t>
        </w:r>
      </w:hyperlink>
      <w:r w:rsidRPr="00425F0A">
        <w:rPr>
          <w:rFonts w:ascii="Arial" w:eastAsia="Times New Roman" w:hAnsi="Arial" w:cs="Arial"/>
          <w:color w:val="54595D"/>
          <w:sz w:val="24"/>
        </w:rPr>
        <w:t>]</w:t>
      </w:r>
    </w:p>
    <w:p w:rsidR="00425F0A" w:rsidRPr="00425F0A" w:rsidRDefault="00425F0A" w:rsidP="00425F0A">
      <w:pPr>
        <w:spacing w:before="120" w:after="120" w:line="240" w:lineRule="auto"/>
        <w:rPr>
          <w:rFonts w:ascii="Arial" w:eastAsia="Times New Roman" w:hAnsi="Arial" w:cs="Arial"/>
          <w:color w:val="222222"/>
          <w:sz w:val="21"/>
          <w:szCs w:val="21"/>
        </w:rPr>
      </w:pPr>
      <w:r w:rsidRPr="00425F0A">
        <w:rPr>
          <w:rFonts w:ascii="Arial" w:eastAsia="Times New Roman" w:hAnsi="Arial" w:cs="Arial"/>
          <w:color w:val="222222"/>
          <w:sz w:val="21"/>
          <w:szCs w:val="21"/>
        </w:rPr>
        <w:t>During the late 18th century, </w:t>
      </w:r>
      <w:hyperlink r:id="rId63" w:tooltip="Drowning" w:history="1">
        <w:r w:rsidRPr="00425F0A">
          <w:rPr>
            <w:rFonts w:ascii="Arial" w:eastAsia="Times New Roman" w:hAnsi="Arial" w:cs="Arial"/>
            <w:color w:val="0B0080"/>
            <w:sz w:val="21"/>
            <w:u w:val="single"/>
          </w:rPr>
          <w:t>drowning</w:t>
        </w:r>
      </w:hyperlink>
      <w:r w:rsidRPr="00425F0A">
        <w:rPr>
          <w:rFonts w:ascii="Arial" w:eastAsia="Times New Roman" w:hAnsi="Arial" w:cs="Arial"/>
          <w:color w:val="222222"/>
          <w:sz w:val="21"/>
          <w:szCs w:val="21"/>
        </w:rPr>
        <w:t> as a cause of death was a major concern amongst the population. In 1767, a society for the preservation of life from accidents in water was started in </w:t>
      </w:r>
      <w:hyperlink r:id="rId64" w:tooltip="Amsterdam" w:history="1">
        <w:r w:rsidRPr="00425F0A">
          <w:rPr>
            <w:rFonts w:ascii="Arial" w:eastAsia="Times New Roman" w:hAnsi="Arial" w:cs="Arial"/>
            <w:color w:val="0B0080"/>
            <w:sz w:val="21"/>
            <w:u w:val="single"/>
          </w:rPr>
          <w:t>Amsterdam</w:t>
        </w:r>
      </w:hyperlink>
      <w:r w:rsidRPr="00425F0A">
        <w:rPr>
          <w:rFonts w:ascii="Arial" w:eastAsia="Times New Roman" w:hAnsi="Arial" w:cs="Arial"/>
          <w:color w:val="222222"/>
          <w:sz w:val="21"/>
          <w:szCs w:val="21"/>
        </w:rPr>
        <w:t>, and in 1773, physician </w:t>
      </w:r>
      <w:hyperlink r:id="rId65" w:tooltip="William Hawes" w:history="1">
        <w:r w:rsidRPr="00425F0A">
          <w:rPr>
            <w:rFonts w:ascii="Arial" w:eastAsia="Times New Roman" w:hAnsi="Arial" w:cs="Arial"/>
            <w:color w:val="0B0080"/>
            <w:sz w:val="21"/>
            <w:u w:val="single"/>
          </w:rPr>
          <w:t>William Hawes</w:t>
        </w:r>
      </w:hyperlink>
      <w:r w:rsidRPr="00425F0A">
        <w:rPr>
          <w:rFonts w:ascii="Arial" w:eastAsia="Times New Roman" w:hAnsi="Arial" w:cs="Arial"/>
          <w:color w:val="222222"/>
          <w:sz w:val="21"/>
          <w:szCs w:val="21"/>
        </w:rPr>
        <w:t> began publicizing the power of </w:t>
      </w:r>
      <w:hyperlink r:id="rId66" w:tooltip="Artificial respiration" w:history="1">
        <w:r w:rsidRPr="00425F0A">
          <w:rPr>
            <w:rFonts w:ascii="Arial" w:eastAsia="Times New Roman" w:hAnsi="Arial" w:cs="Arial"/>
            <w:color w:val="0B0080"/>
            <w:sz w:val="21"/>
            <w:u w:val="single"/>
          </w:rPr>
          <w:t>artificial respiration</w:t>
        </w:r>
      </w:hyperlink>
      <w:r w:rsidRPr="00425F0A">
        <w:rPr>
          <w:rFonts w:ascii="Arial" w:eastAsia="Times New Roman" w:hAnsi="Arial" w:cs="Arial"/>
          <w:color w:val="222222"/>
          <w:sz w:val="21"/>
          <w:szCs w:val="21"/>
        </w:rPr>
        <w:t> as means of resuscitation of those who appeared drowned. This led to the formation, in 1774, of the Society for the Recovery of Persons Apparently Drowned, later the </w:t>
      </w:r>
      <w:hyperlink r:id="rId67" w:tooltip="Royal Humane Society" w:history="1">
        <w:r w:rsidRPr="00425F0A">
          <w:rPr>
            <w:rFonts w:ascii="Arial" w:eastAsia="Times New Roman" w:hAnsi="Arial" w:cs="Arial"/>
            <w:color w:val="0B0080"/>
            <w:sz w:val="21"/>
            <w:u w:val="single"/>
          </w:rPr>
          <w:t>Royal Humane Society</w:t>
        </w:r>
      </w:hyperlink>
      <w:r w:rsidRPr="00425F0A">
        <w:rPr>
          <w:rFonts w:ascii="Arial" w:eastAsia="Times New Roman" w:hAnsi="Arial" w:cs="Arial"/>
          <w:color w:val="222222"/>
          <w:sz w:val="21"/>
          <w:szCs w:val="21"/>
        </w:rPr>
        <w:t>, who did much to promote resuscitation.</w:t>
      </w:r>
      <w:hyperlink r:id="rId68" w:anchor="cite_note-7" w:history="1">
        <w:r w:rsidRPr="00425F0A">
          <w:rPr>
            <w:rFonts w:ascii="Arial" w:eastAsia="Times New Roman" w:hAnsi="Arial" w:cs="Arial"/>
            <w:color w:val="0B0080"/>
            <w:sz w:val="17"/>
            <w:u w:val="single"/>
            <w:vertAlign w:val="superscript"/>
          </w:rPr>
          <w:t>[7]</w:t>
        </w:r>
      </w:hyperlink>
      <w:hyperlink r:id="rId69" w:anchor="cite_note-8" w:history="1">
        <w:r w:rsidRPr="00425F0A">
          <w:rPr>
            <w:rFonts w:ascii="Arial" w:eastAsia="Times New Roman" w:hAnsi="Arial" w:cs="Arial"/>
            <w:color w:val="0B0080"/>
            <w:sz w:val="17"/>
            <w:u w:val="single"/>
            <w:vertAlign w:val="superscript"/>
          </w:rPr>
          <w:t>[8]</w:t>
        </w:r>
      </w:hyperlink>
    </w:p>
    <w:p w:rsidR="00425F0A" w:rsidRPr="00425F0A" w:rsidRDefault="00456B90" w:rsidP="00425F0A">
      <w:pPr>
        <w:spacing w:before="120" w:after="120" w:line="240" w:lineRule="auto"/>
        <w:rPr>
          <w:rFonts w:ascii="Arial" w:eastAsia="Times New Roman" w:hAnsi="Arial" w:cs="Arial"/>
          <w:color w:val="222222"/>
          <w:sz w:val="21"/>
          <w:szCs w:val="21"/>
        </w:rPr>
      </w:pPr>
      <w:hyperlink r:id="rId70" w:tooltip="Napoleon" w:history="1">
        <w:r w:rsidR="00425F0A" w:rsidRPr="00425F0A">
          <w:rPr>
            <w:rFonts w:ascii="Arial" w:eastAsia="Times New Roman" w:hAnsi="Arial" w:cs="Arial"/>
            <w:color w:val="0B0080"/>
            <w:sz w:val="21"/>
            <w:u w:val="single"/>
          </w:rPr>
          <w:t>Napoleon</w:t>
        </w:r>
      </w:hyperlink>
      <w:r w:rsidR="00425F0A" w:rsidRPr="00425F0A">
        <w:rPr>
          <w:rFonts w:ascii="Arial" w:eastAsia="Times New Roman" w:hAnsi="Arial" w:cs="Arial"/>
          <w:color w:val="222222"/>
          <w:sz w:val="21"/>
          <w:szCs w:val="21"/>
        </w:rPr>
        <w:t>'s surgeon, </w:t>
      </w:r>
      <w:hyperlink r:id="rId71" w:tooltip="Baron Dominique-Jean Larrey" w:history="1">
        <w:r w:rsidR="00425F0A" w:rsidRPr="00425F0A">
          <w:rPr>
            <w:rFonts w:ascii="Arial" w:eastAsia="Times New Roman" w:hAnsi="Arial" w:cs="Arial"/>
            <w:color w:val="0B0080"/>
            <w:sz w:val="21"/>
            <w:u w:val="single"/>
          </w:rPr>
          <w:t>Baron Dominique-Jean Larrey</w:t>
        </w:r>
      </w:hyperlink>
      <w:r w:rsidR="00425F0A" w:rsidRPr="00425F0A">
        <w:rPr>
          <w:rFonts w:ascii="Arial" w:eastAsia="Times New Roman" w:hAnsi="Arial" w:cs="Arial"/>
          <w:color w:val="222222"/>
          <w:sz w:val="21"/>
          <w:szCs w:val="21"/>
        </w:rPr>
        <w:t>, is credited with creating an ambulance corps (the ambulance volantes), which included medical assistants, tasked to administer first aid in battle.</w:t>
      </w:r>
    </w:p>
    <w:p w:rsidR="00425F0A" w:rsidRPr="00425F0A" w:rsidRDefault="00425F0A" w:rsidP="00425F0A">
      <w:pPr>
        <w:spacing w:before="120" w:after="120" w:line="240" w:lineRule="auto"/>
        <w:rPr>
          <w:rFonts w:ascii="Arial" w:eastAsia="Times New Roman" w:hAnsi="Arial" w:cs="Arial"/>
          <w:color w:val="222222"/>
          <w:sz w:val="21"/>
          <w:szCs w:val="21"/>
        </w:rPr>
      </w:pPr>
      <w:r w:rsidRPr="00425F0A">
        <w:rPr>
          <w:rFonts w:ascii="Arial" w:eastAsia="Times New Roman" w:hAnsi="Arial" w:cs="Arial"/>
          <w:color w:val="222222"/>
          <w:sz w:val="21"/>
          <w:szCs w:val="21"/>
        </w:rPr>
        <w:t>In 1859 </w:t>
      </w:r>
      <w:hyperlink r:id="rId72" w:tooltip="Jean-Henri Dunant" w:history="1">
        <w:r w:rsidRPr="00425F0A">
          <w:rPr>
            <w:rFonts w:ascii="Arial" w:eastAsia="Times New Roman" w:hAnsi="Arial" w:cs="Arial"/>
            <w:color w:val="0B0080"/>
            <w:sz w:val="21"/>
            <w:u w:val="single"/>
          </w:rPr>
          <w:t>Jean-Henri Dunant</w:t>
        </w:r>
      </w:hyperlink>
      <w:r w:rsidRPr="00425F0A">
        <w:rPr>
          <w:rFonts w:ascii="Arial" w:eastAsia="Times New Roman" w:hAnsi="Arial" w:cs="Arial"/>
          <w:color w:val="222222"/>
          <w:sz w:val="21"/>
          <w:szCs w:val="21"/>
        </w:rPr>
        <w:t> witnessed the aftermath of the </w:t>
      </w:r>
      <w:hyperlink r:id="rId73" w:tooltip="Battle of Solferino" w:history="1">
        <w:r w:rsidRPr="00425F0A">
          <w:rPr>
            <w:rFonts w:ascii="Arial" w:eastAsia="Times New Roman" w:hAnsi="Arial" w:cs="Arial"/>
            <w:color w:val="0B0080"/>
            <w:sz w:val="21"/>
            <w:u w:val="single"/>
          </w:rPr>
          <w:t>Battle of Solferino</w:t>
        </w:r>
      </w:hyperlink>
      <w:r w:rsidRPr="00425F0A">
        <w:rPr>
          <w:rFonts w:ascii="Arial" w:eastAsia="Times New Roman" w:hAnsi="Arial" w:cs="Arial"/>
          <w:color w:val="222222"/>
          <w:sz w:val="21"/>
          <w:szCs w:val="21"/>
        </w:rPr>
        <w:t>, and his work led to the formation of the </w:t>
      </w:r>
      <w:hyperlink r:id="rId74" w:tooltip="International Red Cross and Red Crescent Movement" w:history="1">
        <w:r w:rsidRPr="00425F0A">
          <w:rPr>
            <w:rFonts w:ascii="Arial" w:eastAsia="Times New Roman" w:hAnsi="Arial" w:cs="Arial"/>
            <w:color w:val="0B0080"/>
            <w:sz w:val="21"/>
            <w:u w:val="single"/>
          </w:rPr>
          <w:t>Red Cross</w:t>
        </w:r>
      </w:hyperlink>
      <w:r w:rsidRPr="00425F0A">
        <w:rPr>
          <w:rFonts w:ascii="Arial" w:eastAsia="Times New Roman" w:hAnsi="Arial" w:cs="Arial"/>
          <w:color w:val="222222"/>
          <w:sz w:val="21"/>
          <w:szCs w:val="21"/>
        </w:rPr>
        <w:t>, with a key stated aim of "aid to sick and wounded soldiers in the field".</w:t>
      </w:r>
      <w:hyperlink r:id="rId75" w:anchor="cite_note-medicinenet-6" w:history="1">
        <w:r w:rsidRPr="00425F0A">
          <w:rPr>
            <w:rFonts w:ascii="Arial" w:eastAsia="Times New Roman" w:hAnsi="Arial" w:cs="Arial"/>
            <w:color w:val="0B0080"/>
            <w:sz w:val="17"/>
            <w:u w:val="single"/>
            <w:vertAlign w:val="superscript"/>
          </w:rPr>
          <w:t>[6]</w:t>
        </w:r>
      </w:hyperlink>
      <w:r w:rsidRPr="00425F0A">
        <w:rPr>
          <w:rFonts w:ascii="Arial" w:eastAsia="Times New Roman" w:hAnsi="Arial" w:cs="Arial"/>
          <w:color w:val="222222"/>
          <w:sz w:val="21"/>
          <w:szCs w:val="21"/>
        </w:rPr>
        <w:t> The Red Cross and Red Crescent are still the largest provider of first aid worldwide.</w:t>
      </w:r>
      <w:hyperlink r:id="rId76" w:anchor="cite_note-9" w:history="1">
        <w:r w:rsidRPr="00425F0A">
          <w:rPr>
            <w:rFonts w:ascii="Arial" w:eastAsia="Times New Roman" w:hAnsi="Arial" w:cs="Arial"/>
            <w:color w:val="0B0080"/>
            <w:sz w:val="17"/>
            <w:u w:val="single"/>
            <w:vertAlign w:val="superscript"/>
          </w:rPr>
          <w:t>[9]</w:t>
        </w:r>
      </w:hyperlink>
    </w:p>
    <w:p w:rsidR="00425F0A" w:rsidRPr="00425F0A" w:rsidRDefault="00425F0A" w:rsidP="00425F0A">
      <w:pPr>
        <w:shd w:val="clear" w:color="auto" w:fill="F8F9FA"/>
        <w:spacing w:after="0" w:line="240" w:lineRule="auto"/>
        <w:jc w:val="center"/>
        <w:rPr>
          <w:rFonts w:ascii="Arial" w:eastAsia="Times New Roman" w:hAnsi="Arial" w:cs="Arial"/>
          <w:color w:val="222222"/>
          <w:sz w:val="20"/>
          <w:szCs w:val="20"/>
        </w:rPr>
      </w:pPr>
      <w:r>
        <w:rPr>
          <w:rFonts w:ascii="Arial" w:eastAsia="Times New Roman" w:hAnsi="Arial" w:cs="Arial"/>
          <w:noProof/>
          <w:color w:val="0B0080"/>
          <w:sz w:val="20"/>
          <w:szCs w:val="20"/>
        </w:rPr>
        <w:drawing>
          <wp:inline distT="0" distB="0" distL="0" distR="0">
            <wp:extent cx="2095500" cy="971550"/>
            <wp:effectExtent l="19050" t="0" r="0" b="0"/>
            <wp:docPr id="5" name="Picture 5" descr="https://upload.wikimedia.org/wikipedia/commons/thumb/8/86/Esmarch_original.jpg/220px-Esmarch_original.jpg">
              <a:hlinkClick xmlns:a="http://schemas.openxmlformats.org/drawingml/2006/main" r:id="rId7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thumb/8/86/Esmarch_original.jpg/220px-Esmarch_original.jpg">
                      <a:hlinkClick r:id="rId77"/>
                    </pic:cNvPr>
                    <pic:cNvPicPr>
                      <a:picLocks noChangeAspect="1" noChangeArrowheads="1"/>
                    </pic:cNvPicPr>
                  </pic:nvPicPr>
                  <pic:blipFill>
                    <a:blip r:embed="rId78"/>
                    <a:srcRect/>
                    <a:stretch>
                      <a:fillRect/>
                    </a:stretch>
                  </pic:blipFill>
                  <pic:spPr bwMode="auto">
                    <a:xfrm>
                      <a:off x="0" y="0"/>
                      <a:ext cx="2095500" cy="971550"/>
                    </a:xfrm>
                    <a:prstGeom prst="rect">
                      <a:avLst/>
                    </a:prstGeom>
                    <a:noFill/>
                    <a:ln w="9525">
                      <a:noFill/>
                      <a:miter lim="800000"/>
                      <a:headEnd/>
                      <a:tailEnd/>
                    </a:ln>
                  </pic:spPr>
                </pic:pic>
              </a:graphicData>
            </a:graphic>
          </wp:inline>
        </w:drawing>
      </w:r>
    </w:p>
    <w:p w:rsidR="00425F0A" w:rsidRPr="00425F0A" w:rsidRDefault="00456B90" w:rsidP="00425F0A">
      <w:pPr>
        <w:shd w:val="clear" w:color="auto" w:fill="F8F9FA"/>
        <w:spacing w:line="336" w:lineRule="atLeast"/>
        <w:rPr>
          <w:rFonts w:ascii="Arial" w:eastAsia="Times New Roman" w:hAnsi="Arial" w:cs="Arial"/>
          <w:color w:val="222222"/>
          <w:sz w:val="19"/>
          <w:szCs w:val="19"/>
        </w:rPr>
      </w:pPr>
      <w:hyperlink r:id="rId79" w:tooltip="Esmarch bandage" w:history="1">
        <w:r w:rsidR="00425F0A" w:rsidRPr="00425F0A">
          <w:rPr>
            <w:rFonts w:ascii="Arial" w:eastAsia="Times New Roman" w:hAnsi="Arial" w:cs="Arial"/>
            <w:color w:val="0B0080"/>
            <w:sz w:val="19"/>
            <w:u w:val="single"/>
          </w:rPr>
          <w:t>Esmarch bandage</w:t>
        </w:r>
      </w:hyperlink>
      <w:r w:rsidR="00425F0A" w:rsidRPr="00425F0A">
        <w:rPr>
          <w:rFonts w:ascii="Arial" w:eastAsia="Times New Roman" w:hAnsi="Arial" w:cs="Arial"/>
          <w:color w:val="222222"/>
          <w:sz w:val="19"/>
          <w:szCs w:val="19"/>
        </w:rPr>
        <w:t> showing soldiers how to perform first aid</w:t>
      </w:r>
    </w:p>
    <w:p w:rsidR="00425F0A" w:rsidRPr="00425F0A" w:rsidRDefault="00425F0A" w:rsidP="00425F0A">
      <w:pPr>
        <w:spacing w:before="120" w:after="120" w:line="240" w:lineRule="auto"/>
        <w:rPr>
          <w:rFonts w:ascii="Arial" w:eastAsia="Times New Roman" w:hAnsi="Arial" w:cs="Arial"/>
          <w:color w:val="222222"/>
          <w:sz w:val="21"/>
          <w:szCs w:val="21"/>
        </w:rPr>
      </w:pPr>
      <w:r w:rsidRPr="00425F0A">
        <w:rPr>
          <w:rFonts w:ascii="Arial" w:eastAsia="Times New Roman" w:hAnsi="Arial" w:cs="Arial"/>
          <w:color w:val="222222"/>
          <w:sz w:val="21"/>
          <w:szCs w:val="21"/>
        </w:rPr>
        <w:t>In 1870, </w:t>
      </w:r>
      <w:hyperlink r:id="rId80" w:tooltip="Kingdom of Prussia" w:history="1">
        <w:r w:rsidRPr="00425F0A">
          <w:rPr>
            <w:rFonts w:ascii="Arial" w:eastAsia="Times New Roman" w:hAnsi="Arial" w:cs="Arial"/>
            <w:color w:val="0B0080"/>
            <w:sz w:val="21"/>
            <w:u w:val="single"/>
          </w:rPr>
          <w:t>Prussian</w:t>
        </w:r>
      </w:hyperlink>
      <w:r w:rsidRPr="00425F0A">
        <w:rPr>
          <w:rFonts w:ascii="Arial" w:eastAsia="Times New Roman" w:hAnsi="Arial" w:cs="Arial"/>
          <w:color w:val="222222"/>
          <w:sz w:val="21"/>
          <w:szCs w:val="21"/>
        </w:rPr>
        <w:t> military surgeon </w:t>
      </w:r>
      <w:hyperlink r:id="rId81" w:tooltip="Friedrich von Esmarch" w:history="1">
        <w:r w:rsidRPr="00425F0A">
          <w:rPr>
            <w:rFonts w:ascii="Arial" w:eastAsia="Times New Roman" w:hAnsi="Arial" w:cs="Arial"/>
            <w:color w:val="0B0080"/>
            <w:sz w:val="21"/>
            <w:u w:val="single"/>
          </w:rPr>
          <w:t>Friedrich von Esmarch</w:t>
        </w:r>
      </w:hyperlink>
      <w:r w:rsidRPr="00425F0A">
        <w:rPr>
          <w:rFonts w:ascii="Arial" w:eastAsia="Times New Roman" w:hAnsi="Arial" w:cs="Arial"/>
          <w:color w:val="222222"/>
          <w:sz w:val="21"/>
          <w:szCs w:val="21"/>
        </w:rPr>
        <w:t> introduced formalized first aid to the military, and first coined the term "erste hilfe" (translating to 'first aid'), including training for soldiers in the </w:t>
      </w:r>
      <w:hyperlink r:id="rId82" w:tooltip="Franco-Prussian War" w:history="1">
        <w:r w:rsidRPr="00425F0A">
          <w:rPr>
            <w:rFonts w:ascii="Arial" w:eastAsia="Times New Roman" w:hAnsi="Arial" w:cs="Arial"/>
            <w:color w:val="0B0080"/>
            <w:sz w:val="21"/>
            <w:u w:val="single"/>
          </w:rPr>
          <w:t>Franco-Prussian War</w:t>
        </w:r>
      </w:hyperlink>
      <w:r w:rsidRPr="00425F0A">
        <w:rPr>
          <w:rFonts w:ascii="Arial" w:eastAsia="Times New Roman" w:hAnsi="Arial" w:cs="Arial"/>
          <w:color w:val="222222"/>
          <w:sz w:val="21"/>
          <w:szCs w:val="21"/>
        </w:rPr>
        <w:t> on care for wounded comrades using pre-learnt bandaging and splinting skills, and making use of the </w:t>
      </w:r>
      <w:hyperlink r:id="rId83" w:tooltip="Esmarch bandage" w:history="1">
        <w:r w:rsidRPr="00425F0A">
          <w:rPr>
            <w:rFonts w:ascii="Arial" w:eastAsia="Times New Roman" w:hAnsi="Arial" w:cs="Arial"/>
            <w:color w:val="0B0080"/>
            <w:sz w:val="21"/>
            <w:u w:val="single"/>
          </w:rPr>
          <w:t>Esmarch bandage</w:t>
        </w:r>
      </w:hyperlink>
      <w:r w:rsidRPr="00425F0A">
        <w:rPr>
          <w:rFonts w:ascii="Arial" w:eastAsia="Times New Roman" w:hAnsi="Arial" w:cs="Arial"/>
          <w:color w:val="222222"/>
          <w:sz w:val="21"/>
          <w:szCs w:val="21"/>
        </w:rPr>
        <w:t> which he designed.</w:t>
      </w:r>
      <w:hyperlink r:id="rId84" w:anchor="cite_note-early-3" w:history="1">
        <w:r w:rsidRPr="00425F0A">
          <w:rPr>
            <w:rFonts w:ascii="Arial" w:eastAsia="Times New Roman" w:hAnsi="Arial" w:cs="Arial"/>
            <w:color w:val="0B0080"/>
            <w:sz w:val="17"/>
            <w:u w:val="single"/>
            <w:vertAlign w:val="superscript"/>
          </w:rPr>
          <w:t>[3]</w:t>
        </w:r>
      </w:hyperlink>
      <w:r w:rsidRPr="00425F0A">
        <w:rPr>
          <w:rFonts w:ascii="Arial" w:eastAsia="Times New Roman" w:hAnsi="Arial" w:cs="Arial"/>
          <w:color w:val="222222"/>
          <w:sz w:val="21"/>
          <w:szCs w:val="21"/>
        </w:rPr>
        <w:t> The bandage was issued as standard to the Prussian combatants, and also included aide-memoire pictures showing common uses.</w:t>
      </w:r>
    </w:p>
    <w:p w:rsidR="00425F0A" w:rsidRPr="00425F0A" w:rsidRDefault="00425F0A" w:rsidP="00425F0A">
      <w:pPr>
        <w:spacing w:before="120" w:after="120" w:line="240" w:lineRule="auto"/>
        <w:rPr>
          <w:rFonts w:ascii="Arial" w:eastAsia="Times New Roman" w:hAnsi="Arial" w:cs="Arial"/>
          <w:color w:val="222222"/>
          <w:sz w:val="21"/>
          <w:szCs w:val="21"/>
        </w:rPr>
      </w:pPr>
      <w:r w:rsidRPr="00425F0A">
        <w:rPr>
          <w:rFonts w:ascii="Arial" w:eastAsia="Times New Roman" w:hAnsi="Arial" w:cs="Arial"/>
          <w:color w:val="222222"/>
          <w:sz w:val="21"/>
          <w:szCs w:val="21"/>
        </w:rPr>
        <w:t>In 1872, the </w:t>
      </w:r>
      <w:hyperlink r:id="rId85" w:tooltip="Venerable Order of Saint John" w:history="1">
        <w:r w:rsidRPr="00425F0A">
          <w:rPr>
            <w:rFonts w:ascii="Arial" w:eastAsia="Times New Roman" w:hAnsi="Arial" w:cs="Arial"/>
            <w:color w:val="0B0080"/>
            <w:sz w:val="21"/>
            <w:u w:val="single"/>
          </w:rPr>
          <w:t>Order of Saint John of Jerusalem in England</w:t>
        </w:r>
      </w:hyperlink>
      <w:r w:rsidRPr="00425F0A">
        <w:rPr>
          <w:rFonts w:ascii="Arial" w:eastAsia="Times New Roman" w:hAnsi="Arial" w:cs="Arial"/>
          <w:color w:val="222222"/>
          <w:sz w:val="21"/>
          <w:szCs w:val="21"/>
        </w:rPr>
        <w:t> changed its focus from hospice care, and set out to start a system of practical medical help, starting with making a grant towards the establishment of the UK's first </w:t>
      </w:r>
      <w:hyperlink r:id="rId86" w:tooltip="Ambulance" w:history="1">
        <w:r w:rsidRPr="00425F0A">
          <w:rPr>
            <w:rFonts w:ascii="Arial" w:eastAsia="Times New Roman" w:hAnsi="Arial" w:cs="Arial"/>
            <w:color w:val="0B0080"/>
            <w:sz w:val="21"/>
            <w:u w:val="single"/>
          </w:rPr>
          <w:t>ambulance</w:t>
        </w:r>
      </w:hyperlink>
      <w:r w:rsidRPr="00425F0A">
        <w:rPr>
          <w:rFonts w:ascii="Arial" w:eastAsia="Times New Roman" w:hAnsi="Arial" w:cs="Arial"/>
          <w:color w:val="222222"/>
          <w:sz w:val="21"/>
          <w:szCs w:val="21"/>
        </w:rPr>
        <w:t> service. This was followed by creating its own wheeled transport litter in 1875 (the St John Ambulance), and in 1877 established the St John Ambulance Association (the forerunner of modern-day </w:t>
      </w:r>
      <w:hyperlink r:id="rId87" w:tooltip="St John Ambulance" w:history="1">
        <w:r w:rsidRPr="00425F0A">
          <w:rPr>
            <w:rFonts w:ascii="Arial" w:eastAsia="Times New Roman" w:hAnsi="Arial" w:cs="Arial"/>
            <w:color w:val="0B0080"/>
            <w:sz w:val="21"/>
            <w:u w:val="single"/>
          </w:rPr>
          <w:t>St John Ambulance</w:t>
        </w:r>
      </w:hyperlink>
      <w:r w:rsidRPr="00425F0A">
        <w:rPr>
          <w:rFonts w:ascii="Arial" w:eastAsia="Times New Roman" w:hAnsi="Arial" w:cs="Arial"/>
          <w:color w:val="222222"/>
          <w:sz w:val="21"/>
          <w:szCs w:val="21"/>
        </w:rPr>
        <w:t>) "to train men and women for the benefit of the sick and wounded".</w:t>
      </w:r>
      <w:hyperlink r:id="rId88" w:anchor="cite_note-10" w:history="1">
        <w:r w:rsidRPr="00425F0A">
          <w:rPr>
            <w:rFonts w:ascii="Arial" w:eastAsia="Times New Roman" w:hAnsi="Arial" w:cs="Arial"/>
            <w:color w:val="0B0080"/>
            <w:sz w:val="17"/>
            <w:u w:val="single"/>
            <w:vertAlign w:val="superscript"/>
          </w:rPr>
          <w:t>[10]</w:t>
        </w:r>
      </w:hyperlink>
    </w:p>
    <w:p w:rsidR="00425F0A" w:rsidRPr="00425F0A" w:rsidRDefault="00425F0A" w:rsidP="00425F0A">
      <w:pPr>
        <w:spacing w:before="120" w:after="120" w:line="240" w:lineRule="auto"/>
        <w:rPr>
          <w:rFonts w:ascii="Arial" w:eastAsia="Times New Roman" w:hAnsi="Arial" w:cs="Arial"/>
          <w:color w:val="222222"/>
          <w:sz w:val="21"/>
          <w:szCs w:val="21"/>
        </w:rPr>
      </w:pPr>
      <w:r w:rsidRPr="00425F0A">
        <w:rPr>
          <w:rFonts w:ascii="Arial" w:eastAsia="Times New Roman" w:hAnsi="Arial" w:cs="Arial"/>
          <w:color w:val="222222"/>
          <w:sz w:val="21"/>
          <w:szCs w:val="21"/>
        </w:rPr>
        <w:t>Also in the UK, </w:t>
      </w:r>
      <w:hyperlink r:id="rId89" w:tooltip="Peter Shepherd (British Army officer)" w:history="1">
        <w:r w:rsidRPr="00425F0A">
          <w:rPr>
            <w:rFonts w:ascii="Arial" w:eastAsia="Times New Roman" w:hAnsi="Arial" w:cs="Arial"/>
            <w:color w:val="0B0080"/>
            <w:sz w:val="21"/>
            <w:u w:val="single"/>
          </w:rPr>
          <w:t>Surgeon-Major Peter Shepherd</w:t>
        </w:r>
      </w:hyperlink>
      <w:r w:rsidRPr="00425F0A">
        <w:rPr>
          <w:rFonts w:ascii="Arial" w:eastAsia="Times New Roman" w:hAnsi="Arial" w:cs="Arial"/>
          <w:color w:val="222222"/>
          <w:sz w:val="21"/>
          <w:szCs w:val="21"/>
        </w:rPr>
        <w:t> had seen the advantages of von Esmarch's new teaching of first aid, and introduced an equivalent programme for the British Army, and so being the first user of "first aid for the injured" in English, disseminating information through a series of lectures. Following this, in 1878, Shepherd and </w:t>
      </w:r>
      <w:hyperlink r:id="rId90" w:tooltip="Francis Duncan" w:history="1">
        <w:r w:rsidRPr="00425F0A">
          <w:rPr>
            <w:rFonts w:ascii="Arial" w:eastAsia="Times New Roman" w:hAnsi="Arial" w:cs="Arial"/>
            <w:color w:val="0B0080"/>
            <w:sz w:val="21"/>
            <w:u w:val="single"/>
          </w:rPr>
          <w:t>Colonel Francis Duncan</w:t>
        </w:r>
      </w:hyperlink>
      <w:r w:rsidRPr="00425F0A">
        <w:rPr>
          <w:rFonts w:ascii="Arial" w:eastAsia="Times New Roman" w:hAnsi="Arial" w:cs="Arial"/>
          <w:color w:val="222222"/>
          <w:sz w:val="21"/>
          <w:szCs w:val="21"/>
        </w:rPr>
        <w:t> took advantage of the newly charitable focus of St John,</w:t>
      </w:r>
      <w:hyperlink r:id="rId91" w:anchor="cite_note-early-3" w:history="1">
        <w:r w:rsidRPr="00425F0A">
          <w:rPr>
            <w:rFonts w:ascii="Arial" w:eastAsia="Times New Roman" w:hAnsi="Arial" w:cs="Arial"/>
            <w:color w:val="0B0080"/>
            <w:sz w:val="17"/>
            <w:u w:val="single"/>
            <w:vertAlign w:val="superscript"/>
          </w:rPr>
          <w:t>[3]</w:t>
        </w:r>
      </w:hyperlink>
      <w:r w:rsidRPr="00425F0A">
        <w:rPr>
          <w:rFonts w:ascii="Arial" w:eastAsia="Times New Roman" w:hAnsi="Arial" w:cs="Arial"/>
          <w:color w:val="222222"/>
          <w:sz w:val="21"/>
          <w:szCs w:val="21"/>
        </w:rPr>
        <w:t> and established the concept of teaching first aid skills to civilians. The first classes were conducted in the hall of the Presbyterian school in Woolwich (near Woolwich barracks where Shepherd was based) using a comprehensive first aid curriculum.</w:t>
      </w:r>
    </w:p>
    <w:p w:rsidR="00425F0A" w:rsidRPr="00425F0A" w:rsidRDefault="00425F0A" w:rsidP="00425F0A">
      <w:pPr>
        <w:spacing w:before="120" w:after="120" w:line="240" w:lineRule="auto"/>
        <w:rPr>
          <w:rFonts w:ascii="Arial" w:eastAsia="Times New Roman" w:hAnsi="Arial" w:cs="Arial"/>
          <w:color w:val="222222"/>
          <w:sz w:val="21"/>
          <w:szCs w:val="21"/>
        </w:rPr>
      </w:pPr>
      <w:r w:rsidRPr="00425F0A">
        <w:rPr>
          <w:rFonts w:ascii="Arial" w:eastAsia="Times New Roman" w:hAnsi="Arial" w:cs="Arial"/>
          <w:color w:val="222222"/>
          <w:sz w:val="21"/>
          <w:szCs w:val="21"/>
        </w:rPr>
        <w:lastRenderedPageBreak/>
        <w:t>First aid training began to spread through the </w:t>
      </w:r>
      <w:hyperlink r:id="rId92" w:tooltip="British Empire" w:history="1">
        <w:r w:rsidRPr="00425F0A">
          <w:rPr>
            <w:rFonts w:ascii="Arial" w:eastAsia="Times New Roman" w:hAnsi="Arial" w:cs="Arial"/>
            <w:color w:val="0B0080"/>
            <w:sz w:val="21"/>
            <w:u w:val="single"/>
          </w:rPr>
          <w:t>British Empire</w:t>
        </w:r>
      </w:hyperlink>
      <w:r w:rsidRPr="00425F0A">
        <w:rPr>
          <w:rFonts w:ascii="Arial" w:eastAsia="Times New Roman" w:hAnsi="Arial" w:cs="Arial"/>
          <w:color w:val="222222"/>
          <w:sz w:val="21"/>
          <w:szCs w:val="21"/>
        </w:rPr>
        <w:t> through organisations such as St John, often starting, as in the UK, with high risk activities such as ports and railways.</w:t>
      </w:r>
      <w:hyperlink r:id="rId93" w:anchor="cite_note-11" w:history="1">
        <w:r w:rsidRPr="00425F0A">
          <w:rPr>
            <w:rFonts w:ascii="Arial" w:eastAsia="Times New Roman" w:hAnsi="Arial" w:cs="Arial"/>
            <w:color w:val="0B0080"/>
            <w:sz w:val="17"/>
            <w:u w:val="single"/>
            <w:vertAlign w:val="superscript"/>
          </w:rPr>
          <w:t>[11]</w:t>
        </w:r>
      </w:hyperlink>
    </w:p>
    <w:p w:rsidR="00425F0A" w:rsidRDefault="00425F0A">
      <w:pPr>
        <w:rPr>
          <w:sz w:val="28"/>
          <w:szCs w:val="28"/>
        </w:rPr>
      </w:pPr>
      <w:r>
        <w:rPr>
          <w:sz w:val="28"/>
          <w:szCs w:val="28"/>
        </w:rPr>
        <w:t>first aid materials ;</w:t>
      </w:r>
    </w:p>
    <w:p w:rsidR="00425F0A" w:rsidRPr="00425F0A" w:rsidRDefault="00425F0A" w:rsidP="00425F0A">
      <w:pPr>
        <w:shd w:val="clear" w:color="auto" w:fill="E1E1E1"/>
        <w:spacing w:after="0" w:line="240" w:lineRule="auto"/>
        <w:ind w:left="375"/>
        <w:outlineLvl w:val="1"/>
        <w:rPr>
          <w:rFonts w:ascii="Arial" w:eastAsia="Times New Roman" w:hAnsi="Arial" w:cs="Arial"/>
          <w:b/>
          <w:bCs/>
          <w:color w:val="666666"/>
          <w:sz w:val="24"/>
          <w:szCs w:val="24"/>
        </w:rPr>
      </w:pPr>
      <w:r w:rsidRPr="00425F0A">
        <w:rPr>
          <w:rFonts w:ascii="Arial" w:eastAsia="Times New Roman" w:hAnsi="Arial" w:cs="Arial"/>
          <w:b/>
          <w:bCs/>
          <w:color w:val="666666"/>
          <w:sz w:val="24"/>
          <w:szCs w:val="24"/>
        </w:rPr>
        <w:t>First aid kit</w:t>
      </w:r>
    </w:p>
    <w:p w:rsidR="00425F0A" w:rsidRPr="00425F0A" w:rsidRDefault="00425F0A" w:rsidP="00425F0A">
      <w:pPr>
        <w:shd w:val="clear" w:color="auto" w:fill="E1E1E1"/>
        <w:spacing w:after="150" w:line="360" w:lineRule="atLeast"/>
        <w:rPr>
          <w:rFonts w:ascii="Tahoma" w:eastAsia="Times New Roman" w:hAnsi="Tahoma" w:cs="Tahoma"/>
          <w:color w:val="4D4D4D"/>
          <w:sz w:val="20"/>
          <w:szCs w:val="20"/>
        </w:rPr>
      </w:pPr>
      <w:r w:rsidRPr="00425F0A">
        <w:rPr>
          <w:rFonts w:ascii="Tahoma" w:eastAsia="Times New Roman" w:hAnsi="Tahoma" w:cs="Tahoma"/>
          <w:color w:val="4D4D4D"/>
          <w:sz w:val="20"/>
          <w:szCs w:val="20"/>
        </w:rPr>
        <w:t>It is crucial to have a proper first aid kit at home, in your car, and in your backpack while hiking, and to know where to find one at work. Care should be taken to ensure that it is complete and kept in good condition. This first aid kit contains the materials required to treat most benign problems. It also helps to stabilize a more serious situation while waiting for professional medical assistance. The basic kit, of which the elements are numbered below, may be completed at home with a thermometer and acetaminophen or ibuprofen based analgesics and, for hiking, with sunscreen, insect repellent, and calming lotion for sunburn and insect bites (calamine). Metallic instruments must be disinfected with alcohol before and after use. Materials that are outdated or partially used, or whose packaging has been damaged by humidity, must be thrown out and replaced.</w:t>
      </w:r>
    </w:p>
    <w:p w:rsidR="00425F0A" w:rsidRPr="00425F0A" w:rsidRDefault="00425F0A" w:rsidP="00425F0A">
      <w:pPr>
        <w:spacing w:after="0" w:line="240" w:lineRule="auto"/>
        <w:rPr>
          <w:rFonts w:ascii="Times New Roman" w:eastAsia="Times New Roman" w:hAnsi="Times New Roman" w:cs="Times New Roman"/>
          <w:sz w:val="24"/>
          <w:szCs w:val="24"/>
        </w:rPr>
      </w:pPr>
    </w:p>
    <w:p w:rsidR="00425F0A" w:rsidRPr="00425F0A" w:rsidRDefault="00425F0A" w:rsidP="00425F0A">
      <w:pPr>
        <w:shd w:val="clear" w:color="auto" w:fill="E1E1E1"/>
        <w:spacing w:after="0" w:line="240" w:lineRule="auto"/>
        <w:jc w:val="center"/>
        <w:rPr>
          <w:rFonts w:ascii="Tahoma" w:eastAsia="Times New Roman" w:hAnsi="Tahoma" w:cs="Tahoma"/>
          <w:color w:val="666666"/>
          <w:sz w:val="17"/>
          <w:szCs w:val="17"/>
        </w:rPr>
      </w:pPr>
      <w:r>
        <w:rPr>
          <w:rFonts w:ascii="Tahoma" w:eastAsia="Times New Roman" w:hAnsi="Tahoma" w:cs="Tahoma"/>
          <w:noProof/>
          <w:color w:val="355C94"/>
          <w:sz w:val="17"/>
          <w:szCs w:val="17"/>
        </w:rPr>
        <w:drawing>
          <wp:inline distT="0" distB="0" distL="0" distR="0">
            <wp:extent cx="800100" cy="628650"/>
            <wp:effectExtent l="19050" t="0" r="0" b="0"/>
            <wp:docPr id="11" name="Picture 11" descr="forms of medications image">
              <a:hlinkClick xmlns:a="http://schemas.openxmlformats.org/drawingml/2006/main" r:id="rId9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orms of medications image">
                      <a:hlinkClick r:id="rId94"/>
                    </pic:cNvPr>
                    <pic:cNvPicPr>
                      <a:picLocks noChangeAspect="1" noChangeArrowheads="1"/>
                    </pic:cNvPicPr>
                  </pic:nvPicPr>
                  <pic:blipFill>
                    <a:blip r:embed="rId95"/>
                    <a:srcRect/>
                    <a:stretch>
                      <a:fillRect/>
                    </a:stretch>
                  </pic:blipFill>
                  <pic:spPr bwMode="auto">
                    <a:xfrm>
                      <a:off x="0" y="0"/>
                      <a:ext cx="800100" cy="628650"/>
                    </a:xfrm>
                    <a:prstGeom prst="rect">
                      <a:avLst/>
                    </a:prstGeom>
                    <a:noFill/>
                    <a:ln w="9525">
                      <a:noFill/>
                      <a:miter lim="800000"/>
                      <a:headEnd/>
                      <a:tailEnd/>
                    </a:ln>
                  </pic:spPr>
                </pic:pic>
              </a:graphicData>
            </a:graphic>
          </wp:inline>
        </w:drawing>
      </w:r>
      <w:r w:rsidRPr="00425F0A">
        <w:rPr>
          <w:rFonts w:ascii="Tahoma" w:eastAsia="Times New Roman" w:hAnsi="Tahoma" w:cs="Tahoma"/>
          <w:color w:val="666666"/>
          <w:sz w:val="17"/>
          <w:szCs w:val="17"/>
        </w:rPr>
        <w:br/>
      </w:r>
      <w:hyperlink r:id="rId96" w:history="1">
        <w:r w:rsidRPr="00425F0A">
          <w:rPr>
            <w:rFonts w:ascii="Tahoma" w:eastAsia="Times New Roman" w:hAnsi="Tahoma" w:cs="Tahoma"/>
            <w:color w:val="355C94"/>
            <w:sz w:val="17"/>
          </w:rPr>
          <w:t>forms of medications</w:t>
        </w:r>
      </w:hyperlink>
      <w:r w:rsidRPr="00425F0A">
        <w:rPr>
          <w:rFonts w:ascii="Tahoma" w:eastAsia="Times New Roman" w:hAnsi="Tahoma" w:cs="Tahoma"/>
          <w:color w:val="666666"/>
          <w:sz w:val="17"/>
          <w:szCs w:val="17"/>
        </w:rPr>
        <w:br w:type="textWrapping" w:clear="all"/>
      </w:r>
    </w:p>
    <w:p w:rsidR="00425F0A" w:rsidRPr="00425F0A" w:rsidRDefault="00425F0A" w:rsidP="00425F0A">
      <w:pPr>
        <w:shd w:val="clear" w:color="auto" w:fill="E1E1E1"/>
        <w:spacing w:after="0" w:line="240" w:lineRule="auto"/>
        <w:jc w:val="center"/>
        <w:rPr>
          <w:rFonts w:ascii="Tahoma" w:eastAsia="Times New Roman" w:hAnsi="Tahoma" w:cs="Tahoma"/>
          <w:color w:val="666666"/>
          <w:sz w:val="17"/>
          <w:szCs w:val="17"/>
        </w:rPr>
      </w:pPr>
      <w:r>
        <w:rPr>
          <w:rFonts w:ascii="Tahoma" w:eastAsia="Times New Roman" w:hAnsi="Tahoma" w:cs="Tahoma"/>
          <w:noProof/>
          <w:color w:val="355C94"/>
          <w:sz w:val="17"/>
          <w:szCs w:val="17"/>
        </w:rPr>
        <w:drawing>
          <wp:inline distT="0" distB="0" distL="0" distR="0">
            <wp:extent cx="800100" cy="628650"/>
            <wp:effectExtent l="19050" t="0" r="0" b="0"/>
            <wp:docPr id="12" name="Picture 12" descr="first aid kit image">
              <a:hlinkClick xmlns:a="http://schemas.openxmlformats.org/drawingml/2006/main" r:id="rId9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irst aid kit image">
                      <a:hlinkClick r:id="rId97"/>
                    </pic:cNvPr>
                    <pic:cNvPicPr>
                      <a:picLocks noChangeAspect="1" noChangeArrowheads="1"/>
                    </pic:cNvPicPr>
                  </pic:nvPicPr>
                  <pic:blipFill>
                    <a:blip r:embed="rId98"/>
                    <a:srcRect/>
                    <a:stretch>
                      <a:fillRect/>
                    </a:stretch>
                  </pic:blipFill>
                  <pic:spPr bwMode="auto">
                    <a:xfrm>
                      <a:off x="0" y="0"/>
                      <a:ext cx="800100" cy="628650"/>
                    </a:xfrm>
                    <a:prstGeom prst="rect">
                      <a:avLst/>
                    </a:prstGeom>
                    <a:noFill/>
                    <a:ln w="9525">
                      <a:noFill/>
                      <a:miter lim="800000"/>
                      <a:headEnd/>
                      <a:tailEnd/>
                    </a:ln>
                  </pic:spPr>
                </pic:pic>
              </a:graphicData>
            </a:graphic>
          </wp:inline>
        </w:drawing>
      </w:r>
      <w:r w:rsidRPr="00425F0A">
        <w:rPr>
          <w:rFonts w:ascii="Tahoma" w:eastAsia="Times New Roman" w:hAnsi="Tahoma" w:cs="Tahoma"/>
          <w:color w:val="666666"/>
          <w:sz w:val="17"/>
          <w:szCs w:val="17"/>
        </w:rPr>
        <w:br/>
      </w:r>
      <w:hyperlink r:id="rId99" w:history="1">
        <w:r w:rsidRPr="00425F0A">
          <w:rPr>
            <w:rFonts w:ascii="Tahoma" w:eastAsia="Times New Roman" w:hAnsi="Tahoma" w:cs="Tahoma"/>
            <w:color w:val="355C94"/>
            <w:sz w:val="17"/>
          </w:rPr>
          <w:t>first aid kit</w:t>
        </w:r>
      </w:hyperlink>
      <w:r w:rsidRPr="00425F0A">
        <w:rPr>
          <w:rFonts w:ascii="Tahoma" w:eastAsia="Times New Roman" w:hAnsi="Tahoma" w:cs="Tahoma"/>
          <w:color w:val="666666"/>
          <w:sz w:val="17"/>
          <w:szCs w:val="17"/>
        </w:rPr>
        <w:br w:type="textWrapping" w:clear="all"/>
      </w:r>
    </w:p>
    <w:p w:rsidR="00425F0A" w:rsidRPr="00425F0A" w:rsidRDefault="00425F0A" w:rsidP="00425F0A">
      <w:pPr>
        <w:spacing w:after="0" w:line="240" w:lineRule="auto"/>
        <w:rPr>
          <w:rFonts w:ascii="Times New Roman" w:eastAsia="Times New Roman" w:hAnsi="Times New Roman" w:cs="Times New Roman"/>
          <w:sz w:val="24"/>
          <w:szCs w:val="24"/>
        </w:rPr>
      </w:pPr>
      <w:r w:rsidRPr="00425F0A">
        <w:rPr>
          <w:rFonts w:ascii="Tahoma" w:eastAsia="Times New Roman" w:hAnsi="Tahoma" w:cs="Tahoma"/>
          <w:color w:val="666666"/>
          <w:sz w:val="17"/>
          <w:szCs w:val="17"/>
        </w:rPr>
        <w:br w:type="textWrapping" w:clear="all"/>
      </w:r>
    </w:p>
    <w:p w:rsidR="00425F0A" w:rsidRPr="00425F0A" w:rsidRDefault="00425F0A" w:rsidP="00425F0A">
      <w:pPr>
        <w:shd w:val="clear" w:color="auto" w:fill="E1E1E1"/>
        <w:spacing w:after="150" w:line="360" w:lineRule="atLeast"/>
        <w:rPr>
          <w:rFonts w:ascii="Tahoma" w:eastAsia="Times New Roman" w:hAnsi="Tahoma" w:cs="Tahoma"/>
          <w:color w:val="4D4D4D"/>
          <w:sz w:val="20"/>
          <w:szCs w:val="20"/>
        </w:rPr>
      </w:pPr>
      <w:r w:rsidRPr="00425F0A">
        <w:rPr>
          <w:rFonts w:ascii="Tahoma" w:eastAsia="Times New Roman" w:hAnsi="Tahoma" w:cs="Tahoma"/>
          <w:color w:val="4D4D4D"/>
          <w:sz w:val="20"/>
          <w:szCs w:val="20"/>
        </w:rPr>
        <w:t>A basic first aid kit includes:</w:t>
      </w:r>
    </w:p>
    <w:p w:rsidR="00425F0A" w:rsidRPr="00425F0A" w:rsidRDefault="00425F0A" w:rsidP="00425F0A">
      <w:pPr>
        <w:numPr>
          <w:ilvl w:val="0"/>
          <w:numId w:val="5"/>
        </w:numPr>
        <w:shd w:val="clear" w:color="auto" w:fill="E1E1E1"/>
        <w:spacing w:before="100" w:beforeAutospacing="1" w:after="100" w:afterAutospacing="1" w:line="240" w:lineRule="auto"/>
        <w:rPr>
          <w:rFonts w:ascii="Tahoma" w:eastAsia="Times New Roman" w:hAnsi="Tahoma" w:cs="Tahoma"/>
          <w:color w:val="666666"/>
          <w:sz w:val="18"/>
          <w:szCs w:val="18"/>
        </w:rPr>
      </w:pPr>
      <w:r w:rsidRPr="00425F0A">
        <w:rPr>
          <w:rFonts w:ascii="Tahoma" w:eastAsia="Times New Roman" w:hAnsi="Tahoma" w:cs="Tahoma"/>
          <w:color w:val="666666"/>
          <w:sz w:val="18"/>
          <w:szCs w:val="18"/>
        </w:rPr>
        <w:t>Metal scissors with rounded ends</w:t>
      </w:r>
    </w:p>
    <w:p w:rsidR="00425F0A" w:rsidRPr="00425F0A" w:rsidRDefault="00425F0A" w:rsidP="00425F0A">
      <w:pPr>
        <w:shd w:val="clear" w:color="auto" w:fill="E1E1E1"/>
        <w:spacing w:after="0" w:line="240" w:lineRule="auto"/>
        <w:jc w:val="center"/>
        <w:rPr>
          <w:rFonts w:ascii="Tahoma" w:eastAsia="Times New Roman" w:hAnsi="Tahoma" w:cs="Tahoma"/>
          <w:color w:val="666666"/>
          <w:sz w:val="17"/>
          <w:szCs w:val="17"/>
        </w:rPr>
      </w:pPr>
      <w:r>
        <w:rPr>
          <w:rFonts w:ascii="Tahoma" w:eastAsia="Times New Roman" w:hAnsi="Tahoma" w:cs="Tahoma"/>
          <w:noProof/>
          <w:color w:val="355C94"/>
          <w:sz w:val="17"/>
          <w:szCs w:val="17"/>
        </w:rPr>
        <w:drawing>
          <wp:inline distT="0" distB="0" distL="0" distR="0">
            <wp:extent cx="800100" cy="628650"/>
            <wp:effectExtent l="19050" t="0" r="0" b="0"/>
            <wp:docPr id="13" name="Picture 13" descr="accessories image">
              <a:hlinkClick xmlns:a="http://schemas.openxmlformats.org/drawingml/2006/main" r:id="rId10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ccessories image">
                      <a:hlinkClick r:id="rId100"/>
                    </pic:cNvPr>
                    <pic:cNvPicPr>
                      <a:picLocks noChangeAspect="1" noChangeArrowheads="1"/>
                    </pic:cNvPicPr>
                  </pic:nvPicPr>
                  <pic:blipFill>
                    <a:blip r:embed="rId101"/>
                    <a:srcRect/>
                    <a:stretch>
                      <a:fillRect/>
                    </a:stretch>
                  </pic:blipFill>
                  <pic:spPr bwMode="auto">
                    <a:xfrm>
                      <a:off x="0" y="0"/>
                      <a:ext cx="800100" cy="628650"/>
                    </a:xfrm>
                    <a:prstGeom prst="rect">
                      <a:avLst/>
                    </a:prstGeom>
                    <a:noFill/>
                    <a:ln w="9525">
                      <a:noFill/>
                      <a:miter lim="800000"/>
                      <a:headEnd/>
                      <a:tailEnd/>
                    </a:ln>
                  </pic:spPr>
                </pic:pic>
              </a:graphicData>
            </a:graphic>
          </wp:inline>
        </w:drawing>
      </w:r>
      <w:r w:rsidRPr="00425F0A">
        <w:rPr>
          <w:rFonts w:ascii="Tahoma" w:eastAsia="Times New Roman" w:hAnsi="Tahoma" w:cs="Tahoma"/>
          <w:color w:val="666666"/>
          <w:sz w:val="17"/>
          <w:szCs w:val="17"/>
        </w:rPr>
        <w:br/>
      </w:r>
      <w:hyperlink r:id="rId102" w:history="1">
        <w:r w:rsidRPr="00425F0A">
          <w:rPr>
            <w:rFonts w:ascii="Tahoma" w:eastAsia="Times New Roman" w:hAnsi="Tahoma" w:cs="Tahoma"/>
            <w:color w:val="355C94"/>
            <w:sz w:val="17"/>
          </w:rPr>
          <w:t>accessories</w:t>
        </w:r>
      </w:hyperlink>
      <w:r w:rsidRPr="00425F0A">
        <w:rPr>
          <w:rFonts w:ascii="Tahoma" w:eastAsia="Times New Roman" w:hAnsi="Tahoma" w:cs="Tahoma"/>
          <w:color w:val="666666"/>
          <w:sz w:val="17"/>
          <w:szCs w:val="17"/>
        </w:rPr>
        <w:br w:type="textWrapping" w:clear="all"/>
      </w:r>
    </w:p>
    <w:p w:rsidR="00425F0A" w:rsidRPr="00425F0A" w:rsidRDefault="00425F0A" w:rsidP="00425F0A">
      <w:pPr>
        <w:spacing w:after="0" w:line="240" w:lineRule="auto"/>
        <w:rPr>
          <w:rFonts w:ascii="Times New Roman" w:eastAsia="Times New Roman" w:hAnsi="Times New Roman" w:cs="Times New Roman"/>
          <w:sz w:val="24"/>
          <w:szCs w:val="24"/>
        </w:rPr>
      </w:pPr>
      <w:r w:rsidRPr="00425F0A">
        <w:rPr>
          <w:rFonts w:ascii="Tahoma" w:eastAsia="Times New Roman" w:hAnsi="Tahoma" w:cs="Tahoma"/>
          <w:color w:val="666666"/>
          <w:sz w:val="17"/>
          <w:szCs w:val="17"/>
        </w:rPr>
        <w:br w:type="textWrapping" w:clear="all"/>
      </w:r>
    </w:p>
    <w:p w:rsidR="00425F0A" w:rsidRPr="00425F0A" w:rsidRDefault="00425F0A" w:rsidP="00425F0A">
      <w:pPr>
        <w:numPr>
          <w:ilvl w:val="0"/>
          <w:numId w:val="6"/>
        </w:numPr>
        <w:shd w:val="clear" w:color="auto" w:fill="E1E1E1"/>
        <w:spacing w:before="100" w:beforeAutospacing="1" w:after="100" w:afterAutospacing="1" w:line="240" w:lineRule="auto"/>
        <w:rPr>
          <w:rFonts w:ascii="Tahoma" w:eastAsia="Times New Roman" w:hAnsi="Tahoma" w:cs="Tahoma"/>
          <w:color w:val="666666"/>
          <w:sz w:val="18"/>
          <w:szCs w:val="18"/>
        </w:rPr>
      </w:pPr>
      <w:r w:rsidRPr="00425F0A">
        <w:rPr>
          <w:rFonts w:ascii="Tahoma" w:eastAsia="Times New Roman" w:hAnsi="Tahoma" w:cs="Tahoma"/>
          <w:color w:val="666666"/>
          <w:sz w:val="18"/>
          <w:szCs w:val="18"/>
        </w:rPr>
        <w:t>Splinter tweezers</w:t>
      </w:r>
    </w:p>
    <w:p w:rsidR="00425F0A" w:rsidRPr="00425F0A" w:rsidRDefault="00425F0A" w:rsidP="00425F0A">
      <w:pPr>
        <w:shd w:val="clear" w:color="auto" w:fill="E1E1E1"/>
        <w:spacing w:after="0" w:line="240" w:lineRule="auto"/>
        <w:jc w:val="center"/>
        <w:rPr>
          <w:rFonts w:ascii="Tahoma" w:eastAsia="Times New Roman" w:hAnsi="Tahoma" w:cs="Tahoma"/>
          <w:color w:val="666666"/>
          <w:sz w:val="17"/>
          <w:szCs w:val="17"/>
        </w:rPr>
      </w:pPr>
      <w:r>
        <w:rPr>
          <w:rFonts w:ascii="Tahoma" w:eastAsia="Times New Roman" w:hAnsi="Tahoma" w:cs="Tahoma"/>
          <w:noProof/>
          <w:color w:val="355C94"/>
          <w:sz w:val="17"/>
          <w:szCs w:val="17"/>
        </w:rPr>
        <w:lastRenderedPageBreak/>
        <w:drawing>
          <wp:inline distT="0" distB="0" distL="0" distR="0">
            <wp:extent cx="800100" cy="628650"/>
            <wp:effectExtent l="19050" t="0" r="0" b="0"/>
            <wp:docPr id="14" name="Picture 14" descr="nail care image">
              <a:hlinkClick xmlns:a="http://schemas.openxmlformats.org/drawingml/2006/main" r:id="rId10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nail care image">
                      <a:hlinkClick r:id="rId103"/>
                    </pic:cNvPr>
                    <pic:cNvPicPr>
                      <a:picLocks noChangeAspect="1" noChangeArrowheads="1"/>
                    </pic:cNvPicPr>
                  </pic:nvPicPr>
                  <pic:blipFill>
                    <a:blip r:embed="rId104"/>
                    <a:srcRect/>
                    <a:stretch>
                      <a:fillRect/>
                    </a:stretch>
                  </pic:blipFill>
                  <pic:spPr bwMode="auto">
                    <a:xfrm>
                      <a:off x="0" y="0"/>
                      <a:ext cx="800100" cy="628650"/>
                    </a:xfrm>
                    <a:prstGeom prst="rect">
                      <a:avLst/>
                    </a:prstGeom>
                    <a:noFill/>
                    <a:ln w="9525">
                      <a:noFill/>
                      <a:miter lim="800000"/>
                      <a:headEnd/>
                      <a:tailEnd/>
                    </a:ln>
                  </pic:spPr>
                </pic:pic>
              </a:graphicData>
            </a:graphic>
          </wp:inline>
        </w:drawing>
      </w:r>
      <w:r w:rsidRPr="00425F0A">
        <w:rPr>
          <w:rFonts w:ascii="Tahoma" w:eastAsia="Times New Roman" w:hAnsi="Tahoma" w:cs="Tahoma"/>
          <w:color w:val="666666"/>
          <w:sz w:val="17"/>
          <w:szCs w:val="17"/>
        </w:rPr>
        <w:br/>
      </w:r>
      <w:hyperlink r:id="rId105" w:history="1">
        <w:r w:rsidRPr="00425F0A">
          <w:rPr>
            <w:rFonts w:ascii="Tahoma" w:eastAsia="Times New Roman" w:hAnsi="Tahoma" w:cs="Tahoma"/>
            <w:color w:val="355C94"/>
            <w:sz w:val="17"/>
          </w:rPr>
          <w:t>nail care</w:t>
        </w:r>
      </w:hyperlink>
      <w:r w:rsidRPr="00425F0A">
        <w:rPr>
          <w:rFonts w:ascii="Tahoma" w:eastAsia="Times New Roman" w:hAnsi="Tahoma" w:cs="Tahoma"/>
          <w:color w:val="666666"/>
          <w:sz w:val="17"/>
          <w:szCs w:val="17"/>
        </w:rPr>
        <w:br w:type="textWrapping" w:clear="all"/>
      </w:r>
    </w:p>
    <w:p w:rsidR="00425F0A" w:rsidRPr="00425F0A" w:rsidRDefault="00425F0A" w:rsidP="00425F0A">
      <w:pPr>
        <w:spacing w:after="0" w:line="240" w:lineRule="auto"/>
        <w:rPr>
          <w:rFonts w:ascii="Times New Roman" w:eastAsia="Times New Roman" w:hAnsi="Times New Roman" w:cs="Times New Roman"/>
          <w:sz w:val="24"/>
          <w:szCs w:val="24"/>
        </w:rPr>
      </w:pPr>
      <w:r w:rsidRPr="00425F0A">
        <w:rPr>
          <w:rFonts w:ascii="Tahoma" w:eastAsia="Times New Roman" w:hAnsi="Tahoma" w:cs="Tahoma"/>
          <w:color w:val="666666"/>
          <w:sz w:val="17"/>
          <w:szCs w:val="17"/>
        </w:rPr>
        <w:br w:type="textWrapping" w:clear="all"/>
      </w:r>
    </w:p>
    <w:p w:rsidR="00425F0A" w:rsidRPr="00425F0A" w:rsidRDefault="00425F0A" w:rsidP="00425F0A">
      <w:pPr>
        <w:numPr>
          <w:ilvl w:val="0"/>
          <w:numId w:val="7"/>
        </w:numPr>
        <w:shd w:val="clear" w:color="auto" w:fill="E1E1E1"/>
        <w:spacing w:before="100" w:beforeAutospacing="1" w:after="100" w:afterAutospacing="1" w:line="240" w:lineRule="auto"/>
        <w:rPr>
          <w:rFonts w:ascii="Tahoma" w:eastAsia="Times New Roman" w:hAnsi="Tahoma" w:cs="Tahoma"/>
          <w:color w:val="666666"/>
          <w:sz w:val="18"/>
          <w:szCs w:val="18"/>
        </w:rPr>
      </w:pPr>
      <w:r w:rsidRPr="00425F0A">
        <w:rPr>
          <w:rFonts w:ascii="Tahoma" w:eastAsia="Times New Roman" w:hAnsi="Tahoma" w:cs="Tahoma"/>
          <w:color w:val="666666"/>
          <w:sz w:val="18"/>
          <w:szCs w:val="18"/>
        </w:rPr>
        <w:t>Disposable gloves and masks to protect against infection</w:t>
      </w:r>
    </w:p>
    <w:p w:rsidR="00425F0A" w:rsidRPr="00425F0A" w:rsidRDefault="00425F0A" w:rsidP="00425F0A">
      <w:pPr>
        <w:shd w:val="clear" w:color="auto" w:fill="E1E1E1"/>
        <w:spacing w:after="0" w:line="240" w:lineRule="auto"/>
        <w:jc w:val="center"/>
        <w:rPr>
          <w:rFonts w:ascii="Tahoma" w:eastAsia="Times New Roman" w:hAnsi="Tahoma" w:cs="Tahoma"/>
          <w:color w:val="666666"/>
          <w:sz w:val="17"/>
          <w:szCs w:val="17"/>
        </w:rPr>
      </w:pPr>
      <w:r>
        <w:rPr>
          <w:rFonts w:ascii="Tahoma" w:eastAsia="Times New Roman" w:hAnsi="Tahoma" w:cs="Tahoma"/>
          <w:noProof/>
          <w:color w:val="355C94"/>
          <w:sz w:val="17"/>
          <w:szCs w:val="17"/>
        </w:rPr>
        <w:drawing>
          <wp:inline distT="0" distB="0" distL="0" distR="0">
            <wp:extent cx="800100" cy="628650"/>
            <wp:effectExtent l="19050" t="0" r="0" b="0"/>
            <wp:docPr id="15" name="Picture 15" descr="half-mask respirator image">
              <a:hlinkClick xmlns:a="http://schemas.openxmlformats.org/drawingml/2006/main" r:id="rId10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alf-mask respirator image">
                      <a:hlinkClick r:id="rId106"/>
                    </pic:cNvPr>
                    <pic:cNvPicPr>
                      <a:picLocks noChangeAspect="1" noChangeArrowheads="1"/>
                    </pic:cNvPicPr>
                  </pic:nvPicPr>
                  <pic:blipFill>
                    <a:blip r:embed="rId107"/>
                    <a:srcRect/>
                    <a:stretch>
                      <a:fillRect/>
                    </a:stretch>
                  </pic:blipFill>
                  <pic:spPr bwMode="auto">
                    <a:xfrm>
                      <a:off x="0" y="0"/>
                      <a:ext cx="800100" cy="628650"/>
                    </a:xfrm>
                    <a:prstGeom prst="rect">
                      <a:avLst/>
                    </a:prstGeom>
                    <a:noFill/>
                    <a:ln w="9525">
                      <a:noFill/>
                      <a:miter lim="800000"/>
                      <a:headEnd/>
                      <a:tailEnd/>
                    </a:ln>
                  </pic:spPr>
                </pic:pic>
              </a:graphicData>
            </a:graphic>
          </wp:inline>
        </w:drawing>
      </w:r>
      <w:r w:rsidRPr="00425F0A">
        <w:rPr>
          <w:rFonts w:ascii="Tahoma" w:eastAsia="Times New Roman" w:hAnsi="Tahoma" w:cs="Tahoma"/>
          <w:color w:val="666666"/>
          <w:sz w:val="17"/>
          <w:szCs w:val="17"/>
        </w:rPr>
        <w:br/>
      </w:r>
      <w:hyperlink r:id="rId108" w:history="1">
        <w:r w:rsidRPr="00425F0A">
          <w:rPr>
            <w:rFonts w:ascii="Tahoma" w:eastAsia="Times New Roman" w:hAnsi="Tahoma" w:cs="Tahoma"/>
            <w:color w:val="355C94"/>
            <w:sz w:val="17"/>
          </w:rPr>
          <w:t>half-mask respirator</w:t>
        </w:r>
      </w:hyperlink>
      <w:r w:rsidRPr="00425F0A">
        <w:rPr>
          <w:rFonts w:ascii="Tahoma" w:eastAsia="Times New Roman" w:hAnsi="Tahoma" w:cs="Tahoma"/>
          <w:color w:val="666666"/>
          <w:sz w:val="17"/>
          <w:szCs w:val="17"/>
        </w:rPr>
        <w:br w:type="textWrapping" w:clear="all"/>
      </w:r>
    </w:p>
    <w:p w:rsidR="00425F0A" w:rsidRPr="00425F0A" w:rsidRDefault="00425F0A" w:rsidP="00425F0A">
      <w:pPr>
        <w:spacing w:after="0" w:line="240" w:lineRule="auto"/>
        <w:rPr>
          <w:rFonts w:ascii="Times New Roman" w:eastAsia="Times New Roman" w:hAnsi="Times New Roman" w:cs="Times New Roman"/>
          <w:sz w:val="24"/>
          <w:szCs w:val="24"/>
        </w:rPr>
      </w:pPr>
      <w:r w:rsidRPr="00425F0A">
        <w:rPr>
          <w:rFonts w:ascii="Tahoma" w:eastAsia="Times New Roman" w:hAnsi="Tahoma" w:cs="Tahoma"/>
          <w:color w:val="666666"/>
          <w:sz w:val="17"/>
          <w:szCs w:val="17"/>
        </w:rPr>
        <w:br w:type="textWrapping" w:clear="all"/>
      </w:r>
    </w:p>
    <w:p w:rsidR="00425F0A" w:rsidRPr="00425F0A" w:rsidRDefault="00425F0A" w:rsidP="00425F0A">
      <w:pPr>
        <w:numPr>
          <w:ilvl w:val="0"/>
          <w:numId w:val="8"/>
        </w:numPr>
        <w:shd w:val="clear" w:color="auto" w:fill="E1E1E1"/>
        <w:spacing w:before="100" w:beforeAutospacing="1" w:after="100" w:afterAutospacing="1" w:line="240" w:lineRule="auto"/>
        <w:rPr>
          <w:rFonts w:ascii="Tahoma" w:eastAsia="Times New Roman" w:hAnsi="Tahoma" w:cs="Tahoma"/>
          <w:color w:val="666666"/>
          <w:sz w:val="18"/>
          <w:szCs w:val="18"/>
        </w:rPr>
      </w:pPr>
      <w:r w:rsidRPr="00425F0A">
        <w:rPr>
          <w:rFonts w:ascii="Tahoma" w:eastAsia="Times New Roman" w:hAnsi="Tahoma" w:cs="Tahoma"/>
          <w:color w:val="666666"/>
          <w:sz w:val="18"/>
          <w:szCs w:val="18"/>
        </w:rPr>
        <w:t>Different sized safety pins to fasten a bandage</w:t>
      </w:r>
    </w:p>
    <w:p w:rsidR="00425F0A" w:rsidRPr="00425F0A" w:rsidRDefault="00425F0A" w:rsidP="00425F0A">
      <w:pPr>
        <w:numPr>
          <w:ilvl w:val="0"/>
          <w:numId w:val="8"/>
        </w:numPr>
        <w:shd w:val="clear" w:color="auto" w:fill="E1E1E1"/>
        <w:spacing w:before="100" w:beforeAutospacing="1" w:after="100" w:afterAutospacing="1" w:line="240" w:lineRule="auto"/>
        <w:rPr>
          <w:rFonts w:ascii="Tahoma" w:eastAsia="Times New Roman" w:hAnsi="Tahoma" w:cs="Tahoma"/>
          <w:color w:val="666666"/>
          <w:sz w:val="18"/>
          <w:szCs w:val="18"/>
        </w:rPr>
      </w:pPr>
      <w:r w:rsidRPr="00425F0A">
        <w:rPr>
          <w:rFonts w:ascii="Tahoma" w:eastAsia="Times New Roman" w:hAnsi="Tahoma" w:cs="Tahoma"/>
          <w:color w:val="666666"/>
          <w:sz w:val="18"/>
          <w:szCs w:val="18"/>
        </w:rPr>
        <w:t>Different sized adhesive bandages, sterile and individually wrapped, to protect a wound</w:t>
      </w:r>
    </w:p>
    <w:p w:rsidR="00425F0A" w:rsidRPr="00425F0A" w:rsidRDefault="00425F0A" w:rsidP="00425F0A">
      <w:pPr>
        <w:numPr>
          <w:ilvl w:val="0"/>
          <w:numId w:val="8"/>
        </w:numPr>
        <w:shd w:val="clear" w:color="auto" w:fill="E1E1E1"/>
        <w:spacing w:before="100" w:beforeAutospacing="1" w:after="100" w:afterAutospacing="1" w:line="240" w:lineRule="auto"/>
        <w:rPr>
          <w:rFonts w:ascii="Tahoma" w:eastAsia="Times New Roman" w:hAnsi="Tahoma" w:cs="Tahoma"/>
          <w:color w:val="666666"/>
          <w:sz w:val="18"/>
          <w:szCs w:val="18"/>
        </w:rPr>
      </w:pPr>
      <w:r w:rsidRPr="00425F0A">
        <w:rPr>
          <w:rFonts w:ascii="Tahoma" w:eastAsia="Times New Roman" w:hAnsi="Tahoma" w:cs="Tahoma"/>
          <w:color w:val="666666"/>
          <w:sz w:val="18"/>
          <w:szCs w:val="18"/>
        </w:rPr>
        <w:t>Gauze compresses, sterile and individually wrapped, to cover an extended wound or stop bleeding</w:t>
      </w:r>
    </w:p>
    <w:p w:rsidR="00425F0A" w:rsidRPr="00425F0A" w:rsidRDefault="00425F0A" w:rsidP="00425F0A">
      <w:pPr>
        <w:numPr>
          <w:ilvl w:val="0"/>
          <w:numId w:val="8"/>
        </w:numPr>
        <w:shd w:val="clear" w:color="auto" w:fill="E1E1E1"/>
        <w:spacing w:before="100" w:beforeAutospacing="1" w:after="100" w:afterAutospacing="1" w:line="240" w:lineRule="auto"/>
        <w:rPr>
          <w:rFonts w:ascii="Tahoma" w:eastAsia="Times New Roman" w:hAnsi="Tahoma" w:cs="Tahoma"/>
          <w:color w:val="666666"/>
          <w:sz w:val="18"/>
          <w:szCs w:val="18"/>
        </w:rPr>
      </w:pPr>
      <w:r w:rsidRPr="00425F0A">
        <w:rPr>
          <w:rFonts w:ascii="Tahoma" w:eastAsia="Times New Roman" w:hAnsi="Tahoma" w:cs="Tahoma"/>
          <w:color w:val="666666"/>
          <w:sz w:val="18"/>
          <w:szCs w:val="18"/>
        </w:rPr>
        <w:t>Different sized gauze bandages in rolls, sterile and individually wrapped</w:t>
      </w:r>
    </w:p>
    <w:p w:rsidR="00425F0A" w:rsidRPr="00425F0A" w:rsidRDefault="00425F0A" w:rsidP="00425F0A">
      <w:pPr>
        <w:numPr>
          <w:ilvl w:val="0"/>
          <w:numId w:val="8"/>
        </w:numPr>
        <w:shd w:val="clear" w:color="auto" w:fill="E1E1E1"/>
        <w:spacing w:before="100" w:beforeAutospacing="1" w:after="100" w:afterAutospacing="1" w:line="240" w:lineRule="auto"/>
        <w:rPr>
          <w:rFonts w:ascii="Tahoma" w:eastAsia="Times New Roman" w:hAnsi="Tahoma" w:cs="Tahoma"/>
          <w:color w:val="666666"/>
          <w:sz w:val="18"/>
          <w:szCs w:val="18"/>
        </w:rPr>
      </w:pPr>
      <w:r w:rsidRPr="00425F0A">
        <w:rPr>
          <w:rFonts w:ascii="Tahoma" w:eastAsia="Times New Roman" w:hAnsi="Tahoma" w:cs="Tahoma"/>
          <w:color w:val="666666"/>
          <w:sz w:val="18"/>
          <w:szCs w:val="18"/>
        </w:rPr>
        <w:t>Thick compress dressings, sterile and individually wrapped, to stop bleeding</w:t>
      </w:r>
    </w:p>
    <w:p w:rsidR="00425F0A" w:rsidRPr="00425F0A" w:rsidRDefault="00425F0A" w:rsidP="00425F0A">
      <w:pPr>
        <w:numPr>
          <w:ilvl w:val="0"/>
          <w:numId w:val="8"/>
        </w:numPr>
        <w:shd w:val="clear" w:color="auto" w:fill="E1E1E1"/>
        <w:spacing w:before="100" w:beforeAutospacing="1" w:after="100" w:afterAutospacing="1" w:line="240" w:lineRule="auto"/>
        <w:rPr>
          <w:rFonts w:ascii="Tahoma" w:eastAsia="Times New Roman" w:hAnsi="Tahoma" w:cs="Tahoma"/>
          <w:color w:val="666666"/>
          <w:sz w:val="18"/>
          <w:szCs w:val="18"/>
        </w:rPr>
      </w:pPr>
      <w:r w:rsidRPr="00425F0A">
        <w:rPr>
          <w:rFonts w:ascii="Tahoma" w:eastAsia="Times New Roman" w:hAnsi="Tahoma" w:cs="Tahoma"/>
          <w:color w:val="666666"/>
          <w:sz w:val="18"/>
          <w:szCs w:val="18"/>
        </w:rPr>
        <w:t>Elastic cloth bands</w:t>
      </w:r>
    </w:p>
    <w:p w:rsidR="00425F0A" w:rsidRPr="00425F0A" w:rsidRDefault="00425F0A" w:rsidP="00425F0A">
      <w:pPr>
        <w:numPr>
          <w:ilvl w:val="0"/>
          <w:numId w:val="8"/>
        </w:numPr>
        <w:shd w:val="clear" w:color="auto" w:fill="E1E1E1"/>
        <w:spacing w:before="100" w:beforeAutospacing="1" w:after="100" w:afterAutospacing="1" w:line="240" w:lineRule="auto"/>
        <w:rPr>
          <w:rFonts w:ascii="Tahoma" w:eastAsia="Times New Roman" w:hAnsi="Tahoma" w:cs="Tahoma"/>
          <w:color w:val="666666"/>
          <w:sz w:val="18"/>
          <w:szCs w:val="18"/>
        </w:rPr>
      </w:pPr>
      <w:r w:rsidRPr="00425F0A">
        <w:rPr>
          <w:rFonts w:ascii="Tahoma" w:eastAsia="Times New Roman" w:hAnsi="Tahoma" w:cs="Tahoma"/>
          <w:color w:val="666666"/>
          <w:sz w:val="18"/>
          <w:szCs w:val="18"/>
        </w:rPr>
        <w:t>Triangular bandages, to make a sling or to keep a splint or compress dressing in place</w:t>
      </w:r>
    </w:p>
    <w:p w:rsidR="00425F0A" w:rsidRPr="00425F0A" w:rsidRDefault="00425F0A" w:rsidP="00425F0A">
      <w:pPr>
        <w:numPr>
          <w:ilvl w:val="0"/>
          <w:numId w:val="8"/>
        </w:numPr>
        <w:shd w:val="clear" w:color="auto" w:fill="E1E1E1"/>
        <w:spacing w:before="100" w:beforeAutospacing="1" w:after="100" w:afterAutospacing="1" w:line="240" w:lineRule="auto"/>
        <w:rPr>
          <w:rFonts w:ascii="Tahoma" w:eastAsia="Times New Roman" w:hAnsi="Tahoma" w:cs="Tahoma"/>
          <w:color w:val="666666"/>
          <w:sz w:val="18"/>
          <w:szCs w:val="18"/>
        </w:rPr>
      </w:pPr>
      <w:r w:rsidRPr="00425F0A">
        <w:rPr>
          <w:rFonts w:ascii="Tahoma" w:eastAsia="Times New Roman" w:hAnsi="Tahoma" w:cs="Tahoma"/>
          <w:color w:val="666666"/>
          <w:sz w:val="18"/>
          <w:szCs w:val="18"/>
        </w:rPr>
        <w:t>Roll of adhesive tape, to secure dressings</w:t>
      </w:r>
    </w:p>
    <w:p w:rsidR="00425F0A" w:rsidRPr="00425F0A" w:rsidRDefault="00425F0A" w:rsidP="00425F0A">
      <w:pPr>
        <w:numPr>
          <w:ilvl w:val="0"/>
          <w:numId w:val="8"/>
        </w:numPr>
        <w:shd w:val="clear" w:color="auto" w:fill="E1E1E1"/>
        <w:spacing w:before="100" w:beforeAutospacing="1" w:after="100" w:afterAutospacing="1" w:line="240" w:lineRule="auto"/>
        <w:rPr>
          <w:rFonts w:ascii="Tahoma" w:eastAsia="Times New Roman" w:hAnsi="Tahoma" w:cs="Tahoma"/>
          <w:color w:val="666666"/>
          <w:sz w:val="18"/>
          <w:szCs w:val="18"/>
        </w:rPr>
      </w:pPr>
      <w:r w:rsidRPr="00425F0A">
        <w:rPr>
          <w:rFonts w:ascii="Tahoma" w:eastAsia="Times New Roman" w:hAnsi="Tahoma" w:cs="Tahoma"/>
          <w:color w:val="666666"/>
          <w:sz w:val="18"/>
          <w:szCs w:val="18"/>
        </w:rPr>
        <w:t>Swabs soaked in antiseptic, individually wrapped, to clean an injury</w:t>
      </w:r>
    </w:p>
    <w:p w:rsidR="00425F0A" w:rsidRPr="00425F0A" w:rsidRDefault="00425F0A" w:rsidP="00425F0A">
      <w:pPr>
        <w:numPr>
          <w:ilvl w:val="0"/>
          <w:numId w:val="8"/>
        </w:numPr>
        <w:shd w:val="clear" w:color="auto" w:fill="E1E1E1"/>
        <w:spacing w:before="100" w:beforeAutospacing="1" w:after="100" w:afterAutospacing="1" w:line="240" w:lineRule="auto"/>
        <w:rPr>
          <w:rFonts w:ascii="Tahoma" w:eastAsia="Times New Roman" w:hAnsi="Tahoma" w:cs="Tahoma"/>
          <w:color w:val="666666"/>
          <w:sz w:val="18"/>
          <w:szCs w:val="18"/>
        </w:rPr>
      </w:pPr>
      <w:r w:rsidRPr="00425F0A">
        <w:rPr>
          <w:rFonts w:ascii="Tahoma" w:eastAsia="Times New Roman" w:hAnsi="Tahoma" w:cs="Tahoma"/>
          <w:color w:val="666666"/>
          <w:sz w:val="18"/>
          <w:szCs w:val="18"/>
        </w:rPr>
        <w:t>Antiseptic cleanser</w:t>
      </w:r>
    </w:p>
    <w:p w:rsidR="00425F0A" w:rsidRPr="00425F0A" w:rsidRDefault="00425F0A" w:rsidP="00425F0A">
      <w:pPr>
        <w:spacing w:after="0" w:line="240" w:lineRule="auto"/>
        <w:rPr>
          <w:rFonts w:ascii="Times New Roman" w:eastAsia="Times New Roman" w:hAnsi="Times New Roman" w:cs="Times New Roman"/>
          <w:sz w:val="24"/>
          <w:szCs w:val="24"/>
        </w:rPr>
      </w:pPr>
      <w:r w:rsidRPr="00425F0A">
        <w:rPr>
          <w:rFonts w:ascii="Tahoma" w:eastAsia="Times New Roman" w:hAnsi="Tahoma" w:cs="Tahoma"/>
          <w:color w:val="666666"/>
          <w:sz w:val="17"/>
          <w:szCs w:val="17"/>
        </w:rPr>
        <w:br/>
      </w:r>
    </w:p>
    <w:p w:rsidR="00425F0A" w:rsidRPr="00425F0A" w:rsidRDefault="00425F0A" w:rsidP="00425F0A">
      <w:pPr>
        <w:shd w:val="clear" w:color="auto" w:fill="E1E1E1"/>
        <w:spacing w:after="0" w:line="240" w:lineRule="auto"/>
        <w:ind w:left="375"/>
        <w:outlineLvl w:val="1"/>
        <w:rPr>
          <w:rFonts w:ascii="Arial" w:eastAsia="Times New Roman" w:hAnsi="Arial" w:cs="Arial"/>
          <w:b/>
          <w:bCs/>
          <w:color w:val="666666"/>
          <w:sz w:val="24"/>
          <w:szCs w:val="24"/>
        </w:rPr>
      </w:pPr>
      <w:r w:rsidRPr="00425F0A">
        <w:rPr>
          <w:rFonts w:ascii="Arial" w:eastAsia="Times New Roman" w:hAnsi="Arial" w:cs="Arial"/>
          <w:b/>
          <w:bCs/>
          <w:color w:val="666666"/>
          <w:sz w:val="24"/>
          <w:szCs w:val="24"/>
        </w:rPr>
        <w:t>Risk of infection</w:t>
      </w:r>
    </w:p>
    <w:p w:rsidR="00425F0A" w:rsidRPr="00425F0A" w:rsidRDefault="00425F0A" w:rsidP="00425F0A">
      <w:pPr>
        <w:shd w:val="clear" w:color="auto" w:fill="E1E1E1"/>
        <w:spacing w:after="150" w:line="360" w:lineRule="atLeast"/>
        <w:rPr>
          <w:rFonts w:ascii="Tahoma" w:eastAsia="Times New Roman" w:hAnsi="Tahoma" w:cs="Tahoma"/>
          <w:color w:val="4D4D4D"/>
          <w:sz w:val="20"/>
          <w:szCs w:val="20"/>
        </w:rPr>
      </w:pPr>
      <w:r w:rsidRPr="00425F0A">
        <w:rPr>
          <w:rFonts w:ascii="Tahoma" w:eastAsia="Times New Roman" w:hAnsi="Tahoma" w:cs="Tahoma"/>
          <w:color w:val="4D4D4D"/>
          <w:sz w:val="20"/>
          <w:szCs w:val="20"/>
        </w:rPr>
        <w:t>All wounds are a means of entry for pathogenic agents and present a risk of infection. Superficial wounds must therefore be cleaned gently with soap and water and treated with gloved or clean hands, an antiseptic product and sterile dressing.Signs of wound infection are increase in pain, swelling and redness around the wound, increase in skin heat, and appearance of pus.</w:t>
      </w:r>
    </w:p>
    <w:p w:rsidR="00425F0A" w:rsidRDefault="00425F0A" w:rsidP="00425F0A">
      <w:pPr>
        <w:rPr>
          <w:sz w:val="28"/>
          <w:szCs w:val="28"/>
        </w:rPr>
      </w:pPr>
      <w:r w:rsidRPr="00425F0A">
        <w:rPr>
          <w:rFonts w:ascii="Tahoma" w:eastAsia="Times New Roman" w:hAnsi="Tahoma" w:cs="Tahoma"/>
          <w:color w:val="666666"/>
          <w:sz w:val="17"/>
          <w:szCs w:val="17"/>
        </w:rPr>
        <w:lastRenderedPageBreak/>
        <w:br/>
      </w:r>
      <w:r>
        <w:rPr>
          <w:rFonts w:ascii="Times New Roman" w:eastAsia="Times New Roman" w:hAnsi="Times New Roman" w:cs="Times New Roman"/>
          <w:noProof/>
          <w:sz w:val="24"/>
          <w:szCs w:val="24"/>
        </w:rPr>
        <w:drawing>
          <wp:inline distT="0" distB="0" distL="0" distR="0">
            <wp:extent cx="3581400" cy="2533650"/>
            <wp:effectExtent l="19050" t="0" r="0" b="0"/>
            <wp:docPr id="16" name="Picture 16" descr="Muscles, Virtual Human Bod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Muscles, Virtual Human Body"/>
                    <pic:cNvPicPr>
                      <a:picLocks noChangeAspect="1" noChangeArrowheads="1"/>
                    </pic:cNvPicPr>
                  </pic:nvPicPr>
                  <pic:blipFill>
                    <a:blip r:embed="rId109"/>
                    <a:srcRect/>
                    <a:stretch>
                      <a:fillRect/>
                    </a:stretch>
                  </pic:blipFill>
                  <pic:spPr bwMode="auto">
                    <a:xfrm>
                      <a:off x="0" y="0"/>
                      <a:ext cx="3581400" cy="2533650"/>
                    </a:xfrm>
                    <a:prstGeom prst="rect">
                      <a:avLst/>
                    </a:prstGeom>
                    <a:noFill/>
                    <a:ln w="9525">
                      <a:noFill/>
                      <a:miter lim="800000"/>
                      <a:headEnd/>
                      <a:tailEnd/>
                    </a:ln>
                  </pic:spPr>
                </pic:pic>
              </a:graphicData>
            </a:graphic>
          </wp:inline>
        </w:drawing>
      </w:r>
      <w:r>
        <w:rPr>
          <w:sz w:val="28"/>
          <w:szCs w:val="28"/>
        </w:rPr>
        <w:t xml:space="preserve"> </w:t>
      </w:r>
    </w:p>
    <w:p w:rsidR="00425F0A" w:rsidRDefault="00425F0A" w:rsidP="00425F0A">
      <w:pPr>
        <w:rPr>
          <w:sz w:val="28"/>
          <w:szCs w:val="28"/>
        </w:rPr>
      </w:pPr>
      <w:r>
        <w:rPr>
          <w:sz w:val="28"/>
          <w:szCs w:val="28"/>
        </w:rPr>
        <w:t>question</w:t>
      </w:r>
    </w:p>
    <w:p w:rsidR="00425F0A" w:rsidRDefault="00425F0A" w:rsidP="00425F0A">
      <w:pPr>
        <w:pStyle w:val="ListParagraph"/>
        <w:numPr>
          <w:ilvl w:val="1"/>
          <w:numId w:val="7"/>
        </w:numPr>
        <w:rPr>
          <w:sz w:val="28"/>
          <w:szCs w:val="28"/>
        </w:rPr>
      </w:pPr>
      <w:r>
        <w:rPr>
          <w:sz w:val="28"/>
          <w:szCs w:val="28"/>
        </w:rPr>
        <w:t xml:space="preserve">define first aid </w:t>
      </w:r>
    </w:p>
    <w:p w:rsidR="00425F0A" w:rsidRDefault="00425F0A" w:rsidP="00425F0A">
      <w:pPr>
        <w:pStyle w:val="ListParagraph"/>
        <w:numPr>
          <w:ilvl w:val="1"/>
          <w:numId w:val="7"/>
        </w:numPr>
        <w:rPr>
          <w:sz w:val="28"/>
          <w:szCs w:val="28"/>
        </w:rPr>
      </w:pPr>
      <w:r>
        <w:rPr>
          <w:sz w:val="28"/>
          <w:szCs w:val="28"/>
        </w:rPr>
        <w:t>list 5 materials in first aid box</w:t>
      </w:r>
    </w:p>
    <w:p w:rsidR="00425F0A" w:rsidRDefault="00425F0A" w:rsidP="00425F0A">
      <w:pPr>
        <w:rPr>
          <w:sz w:val="28"/>
          <w:szCs w:val="28"/>
        </w:rPr>
      </w:pPr>
      <w:r>
        <w:rPr>
          <w:sz w:val="28"/>
          <w:szCs w:val="28"/>
        </w:rPr>
        <w:t xml:space="preserve">week 2;  rescue operation </w:t>
      </w:r>
    </w:p>
    <w:p w:rsidR="00425F0A" w:rsidRDefault="00425F0A" w:rsidP="00425F0A">
      <w:pPr>
        <w:pStyle w:val="NormalWeb"/>
        <w:shd w:val="clear" w:color="auto" w:fill="F1F3F1"/>
        <w:spacing w:before="0" w:beforeAutospacing="0" w:after="345" w:afterAutospacing="0" w:line="351" w:lineRule="atLeast"/>
        <w:textAlignment w:val="baseline"/>
        <w:rPr>
          <w:color w:val="333333"/>
          <w:sz w:val="20"/>
          <w:szCs w:val="20"/>
        </w:rPr>
      </w:pPr>
      <w:r>
        <w:rPr>
          <w:color w:val="333333"/>
          <w:sz w:val="20"/>
          <w:szCs w:val="20"/>
        </w:rPr>
        <w:t>Rescue comprises responsive operations that usually involve the saving of life, or prevention of injury during an incident or dangerous situation.</w:t>
      </w:r>
    </w:p>
    <w:p w:rsidR="00425F0A" w:rsidRDefault="00425F0A" w:rsidP="00425F0A">
      <w:pPr>
        <w:pStyle w:val="NormalWeb"/>
        <w:shd w:val="clear" w:color="auto" w:fill="F1F3F1"/>
        <w:spacing w:before="0" w:beforeAutospacing="0" w:after="345" w:afterAutospacing="0" w:line="351" w:lineRule="atLeast"/>
        <w:textAlignment w:val="baseline"/>
        <w:rPr>
          <w:color w:val="333333"/>
          <w:sz w:val="20"/>
          <w:szCs w:val="20"/>
        </w:rPr>
      </w:pPr>
      <w:r>
        <w:rPr>
          <w:color w:val="333333"/>
          <w:sz w:val="20"/>
          <w:szCs w:val="20"/>
        </w:rPr>
        <w:t>Tools used might include search and rescue dogs, mounted search and rescue horses, helicopters, the “jaws of life”, and other hydraulic cutting and spreading tools used to extricate individuals from wrecked vehicles. Rescue operations are sometimes supported by special vehicles such as fire department’s or EMS heavy rescue vehicle.</w:t>
      </w:r>
    </w:p>
    <w:p w:rsidR="00425F0A" w:rsidRDefault="00425F0A" w:rsidP="00425F0A">
      <w:pPr>
        <w:pStyle w:val="NormalWeb"/>
        <w:shd w:val="clear" w:color="auto" w:fill="F1F3F1"/>
        <w:spacing w:before="0" w:beforeAutospacing="0" w:after="345" w:afterAutospacing="0" w:line="351" w:lineRule="atLeast"/>
        <w:textAlignment w:val="baseline"/>
        <w:rPr>
          <w:color w:val="333333"/>
          <w:sz w:val="20"/>
          <w:szCs w:val="20"/>
        </w:rPr>
      </w:pPr>
      <w:r>
        <w:rPr>
          <w:color w:val="333333"/>
          <w:sz w:val="20"/>
          <w:szCs w:val="20"/>
        </w:rPr>
        <w:t>Overview</w:t>
      </w:r>
      <w:r>
        <w:rPr>
          <w:color w:val="333333"/>
          <w:sz w:val="20"/>
          <w:szCs w:val="20"/>
        </w:rPr>
        <w:br/>
        <w:t>Ropes and special devices can reach and remove individuals and animals from difficult locations including:</w:t>
      </w:r>
    </w:p>
    <w:p w:rsidR="00425F0A" w:rsidRDefault="00425F0A" w:rsidP="00425F0A">
      <w:pPr>
        <w:pStyle w:val="NormalWeb"/>
        <w:shd w:val="clear" w:color="auto" w:fill="F1F3F1"/>
        <w:spacing w:before="0" w:beforeAutospacing="0" w:after="345" w:afterAutospacing="0" w:line="351" w:lineRule="atLeast"/>
        <w:textAlignment w:val="baseline"/>
        <w:rPr>
          <w:color w:val="333333"/>
          <w:sz w:val="20"/>
          <w:szCs w:val="20"/>
        </w:rPr>
      </w:pPr>
      <w:r>
        <w:rPr>
          <w:color w:val="333333"/>
          <w:sz w:val="20"/>
          <w:szCs w:val="20"/>
        </w:rPr>
        <w:t>Air-sea rescue</w:t>
      </w:r>
      <w:r>
        <w:rPr>
          <w:color w:val="333333"/>
          <w:sz w:val="20"/>
          <w:szCs w:val="20"/>
        </w:rPr>
        <w:br/>
        <w:t>Cave rescue</w:t>
      </w:r>
      <w:r>
        <w:rPr>
          <w:color w:val="333333"/>
          <w:sz w:val="20"/>
          <w:szCs w:val="20"/>
        </w:rPr>
        <w:br/>
        <w:t>Combat search and rescue</w:t>
      </w:r>
      <w:r>
        <w:rPr>
          <w:color w:val="333333"/>
          <w:sz w:val="20"/>
          <w:szCs w:val="20"/>
        </w:rPr>
        <w:br/>
        <w:t>Confined space rescue</w:t>
      </w:r>
      <w:r>
        <w:rPr>
          <w:color w:val="333333"/>
          <w:sz w:val="20"/>
          <w:szCs w:val="20"/>
        </w:rPr>
        <w:br/>
        <w:t>Mine rescue</w:t>
      </w:r>
      <w:r>
        <w:rPr>
          <w:color w:val="333333"/>
          <w:sz w:val="20"/>
          <w:szCs w:val="20"/>
        </w:rPr>
        <w:br/>
        <w:t>Rope rescue</w:t>
      </w:r>
      <w:r>
        <w:rPr>
          <w:color w:val="333333"/>
          <w:sz w:val="20"/>
          <w:szCs w:val="20"/>
        </w:rPr>
        <w:br/>
        <w:t>Search and rescue</w:t>
      </w:r>
      <w:r>
        <w:rPr>
          <w:color w:val="333333"/>
          <w:sz w:val="20"/>
          <w:szCs w:val="20"/>
        </w:rPr>
        <w:br/>
        <w:t>Ski patrol</w:t>
      </w:r>
      <w:r>
        <w:rPr>
          <w:color w:val="333333"/>
          <w:sz w:val="20"/>
          <w:szCs w:val="20"/>
        </w:rPr>
        <w:br/>
      </w:r>
      <w:r>
        <w:rPr>
          <w:color w:val="333333"/>
          <w:sz w:val="20"/>
          <w:szCs w:val="20"/>
        </w:rPr>
        <w:lastRenderedPageBreak/>
        <w:t>Surface water rescue</w:t>
      </w:r>
      <w:r>
        <w:rPr>
          <w:color w:val="333333"/>
          <w:sz w:val="20"/>
          <w:szCs w:val="20"/>
        </w:rPr>
        <w:br/>
        <w:t>Swiftwater rescue</w:t>
      </w:r>
      <w:r>
        <w:rPr>
          <w:color w:val="333333"/>
          <w:sz w:val="20"/>
          <w:szCs w:val="20"/>
        </w:rPr>
        <w:br/>
        <w:t>Urban search and rescue</w:t>
      </w:r>
      <w:r>
        <w:rPr>
          <w:color w:val="333333"/>
          <w:sz w:val="20"/>
          <w:szCs w:val="20"/>
        </w:rPr>
        <w:br/>
        <w:t>Vehicle extrication</w:t>
      </w:r>
      <w:r>
        <w:rPr>
          <w:color w:val="333333"/>
          <w:sz w:val="20"/>
          <w:szCs w:val="20"/>
        </w:rPr>
        <w:br/>
        <w:t>Wilderness</w:t>
      </w:r>
      <w:r>
        <w:rPr>
          <w:color w:val="333333"/>
          <w:sz w:val="20"/>
          <w:szCs w:val="20"/>
        </w:rPr>
        <w:br/>
        <w:t>Rescue operations require a high degree of training and are performed by rescue squads, either independent or part of larger organizations such as fire, police, military, first aid, or ambulance service.</w:t>
      </w:r>
    </w:p>
    <w:p w:rsidR="00425F0A" w:rsidRDefault="00425F0A" w:rsidP="00425F0A">
      <w:pPr>
        <w:pStyle w:val="NormalWeb"/>
        <w:shd w:val="clear" w:color="auto" w:fill="F1F3F1"/>
        <w:spacing w:before="0" w:beforeAutospacing="0" w:after="0" w:afterAutospacing="0" w:line="351" w:lineRule="atLeast"/>
        <w:textAlignment w:val="baseline"/>
        <w:rPr>
          <w:color w:val="333333"/>
          <w:sz w:val="20"/>
          <w:szCs w:val="20"/>
        </w:rPr>
      </w:pPr>
      <w:r>
        <w:rPr>
          <w:color w:val="333333"/>
          <w:sz w:val="20"/>
          <w:szCs w:val="20"/>
        </w:rPr>
        <w:t>More on rescue operations check </w:t>
      </w:r>
      <w:hyperlink r:id="rId110" w:history="1">
        <w:r>
          <w:rPr>
            <w:rStyle w:val="Hyperlink"/>
            <w:color w:val="990000"/>
            <w:sz w:val="20"/>
            <w:szCs w:val="20"/>
            <w:bdr w:val="none" w:sz="0" w:space="0" w:color="auto" w:frame="1"/>
          </w:rPr>
          <w:t>Rescue Operation For a Collapse</w:t>
        </w:r>
      </w:hyperlink>
    </w:p>
    <w:p w:rsidR="00425F0A" w:rsidRDefault="002273B9" w:rsidP="00425F0A">
      <w:pPr>
        <w:rPr>
          <w:sz w:val="28"/>
          <w:szCs w:val="28"/>
        </w:rPr>
      </w:pPr>
      <w:r>
        <w:rPr>
          <w:sz w:val="28"/>
          <w:szCs w:val="28"/>
        </w:rPr>
        <w:t>steps involved in rescue operation ‘</w:t>
      </w:r>
    </w:p>
    <w:p w:rsidR="002273B9" w:rsidRPr="00425F0A" w:rsidRDefault="002273B9" w:rsidP="00425F0A">
      <w:pPr>
        <w:rPr>
          <w:sz w:val="28"/>
          <w:szCs w:val="28"/>
        </w:rPr>
      </w:pPr>
      <w:r>
        <w:t xml:space="preserve">Expanded Five Stages of Rescue by Ken Snider STAGE 1 The first stage is Reconnaissance which is divided into two parts, Information and Observation. The Information part is the gathering and documenting all of the available data to assist in making an intelligent rescue action plan. This Data should include: • Time and all factors surrounding the collapse. • Numbers of persons suspected in building at the time of collapse. • Type of structure, date built, if blueprints are available, and if so, where. • Hazards known, and what can and is being done about them. • Service locations of power, water, gas, etc. • Number of persons who made it out before the structure collapsed and how they got out. • Number of persons who got out after collapse and how they got out, as well as the damage and injuries they noticed. • Local knowledge, is it available about the building, if so, who and where. • If a disaster plan was used during the collapse and it's success. • Locations of dense populations in the building for that time of day. • Resources that could be used to assist in the rescue operation: tools, medical kits, fire equipment, etc. • Available rescuers and resources that are onsite now. • Rescue resources that will be onsite and when • Rescue resources that can be called in and how. • Any other information that can be gathered prior to entering structure. After the Information phase has started the Observation phase begins. The Observation phase requires that trained personnel survey the entire building looking for any clues as to stability, hazards, areas of entrapment and possible entry points. This data is passed on to the information personnel who record it for the rescue meeting which will take place prior to the commencement of Stage 3. During the Information / Observation phase [Stage 1] while the exterior is being surveyed, the other half of the team gears up for stage 2. When the personnel working on Stage 1 have completed the exterior of the building they move into the building with the Stage 2 personnel allowing the two stages to be carried out concurrently to save time. Inside the building the reconnaissance of information and observation continue as the Stage 2 personnel go to work. STAGE 2 As the Stage 1 staff record all building data such as hazards and stability, the Stage 2 personnel mark exit routes and get walking wounded in the correct direction to get out to the triage area. Stage 2 personnel are also responsible for the assessment regarding victims trapped in the building. They will document and mark [spray paint] the locations and degree of entrapment of the trapped victims. No rescue is carried out in Stage 2 other than assisting the walking wounded to the triage area in the safe zone. This is because a large picture must be developed prior to rescuing anyone in the collapse, to ensure the right resources get to the most easily accessible persons first. Save as many (as fast as we can) before </w:t>
      </w:r>
      <w:r>
        <w:lastRenderedPageBreak/>
        <w:t xml:space="preserve">spending 15 hours for one person requiring 75 ton air bags. The Stage 1 + 2 teams will only search out the locations of surface casualties. They will not waste time by attempting to search under the debris and into areas which will require specialty gear and personnel. Speed with caution is the goal of Stage 1 + 2 so that a proper plan can be formulated for rescue. It should be noted that both teams should be noting all materials and supplies that can be used for the next stages, such as: • Fire Extinguishers, Fire Hose, Fire Blankets, Axes [found in fire station cabinets] • Carpet, Wire, Nails, Screws, Tools • Wood, Building Supplies • Doors [that can be used as stretchers] • Ladders, Scaffolding • Spray Paint, Tape • Furniture suitable for cribbing • Emergency Lights [{still usable} shut them off so they may be useful later unless it will hinder the walking wounded] • First Aid Kits and Medical Supplies • Food and Drinking Water All teams entering the building will be assigned a search direction and area. In regards to Stage 1 + 2 teams, they will be given the entire accessible building with the first team in, going always to the right and the second always going to the left. This is the means for a safe form of navigation inside a hostile, dangerous and very dark environment. In theory the two teams containing both Stage 1 + 2 personnel will meet and the end of Stage 1 + 2 will be at hand. Once Stages 1 + 2 have been completed, the teams will meet with the rescue manager outside at the safe zone, and brief all rescue management staff. While Stages 1 + 2 where going on inside, the rescue staff outside gathered all able bodied survivors and put them to work setting up the safe zone. The safe zone has a four level triage area [critical, stable, minor wounds {walking wounded}, dead], a staging area for equipment and personnel, communications area [radio, briefing, debriefing, P.A. etc.], rest shelters, and volunteer assignment area, with the appropriate personnel staffing each one [volunteers]. At the meeting, the rescue staff must be briefed and regrouped after the Stage 1 + 2 information has been placed into the rescue action plan and then, and only then, may Stage 3 begin. STAGE 3 Stage 3 involves the further exploration of survival points. The teams are now sent to the densely populated areas inside the building which only light entrapment is suspected. The stage 3 teams will take with them a very long line up of volunteers, all given single simple tasks. These tasks are: • Stretcher bearers [marked on their clothes with "S" front and back] • Debris haulers • Runners [marked with "R" front and back] • Tool persons Since there are so many persons that want to help and so much menial labour to be done, the volunteers are named with their function, and are taught only one task. The Stretcher bearers use doors or whatever and transport all persons pulled out by the Stage 3 teams to triage, then return to the end of the line, following the rescue team. The Debris haulers form human chains to move small amounts of debris to the outside. The Runners [in pairs of two] act as messengers keeping rescue base outside informed of the teams progress and requirements [as radios will be in high demand]. Tool people, their job is to bring the item they keep with them at all times to the rescuers when called for. These persons are called by tool name thus preventing the need for the rescue team leaders to have to remember the volunteers names. When a tool or tools [hand tools] are required the team leader simple calls out that tool's name and it will come to him. Once the tool is done with, the volunteer caring for it takes it, and goes back behind the Stage 3 search team. The job of the Stage 3 search team is to get only lightly [very lightly] entrapped and unable to walk victims out, and locate and document voids that persons may be trapped in. These voids will not be searched at this time but will be well marked and documented for the next stages of the rescue. The primary goal of the Stage 3 teams is to find and remove all surface causalities. All Stage 3 teams should be in the safe zone prior to starting Stage 4. Most of the saveable casualties will be saved in Stage 3 if time is not spent attempting to get at trapped persons [voids]. It is imperative that the </w:t>
      </w:r>
      <w:r>
        <w:lastRenderedPageBreak/>
        <w:t>volunteers be equipped with the basic safety items to prevent wasting resources on helping them and that they are appropriately chosen for the task they are given to carry out. STAGE 4 Stage 4 involves exploration of voids and selected debris removal. The Stage 4 personnel will go to the highest probability of survival areas identified by the Stage 3 teams, starting with the area suspected to have the highest number of entrapped persons first. Once at these locations they will start a subsurface search for survivors. The search usually starts with a call and listen. A call and listen is carried out with voice or hammer. With the hammer method a pipe or beam appearing to go into the void in question which would transmit vibrations is struck solidly three times then a minute of silence is observed by all in the team. If required, the Stage 4 team will use small tools and light hydraulics for selected debris removal to gain access to the voids. Stage 4 teams will document any areas that will require further exploration with heavy equipment or rescue specialists. The same types of volunteers will be needed to follow the trained rescuers as were used in Stage 3. Often it is this stage that electronic subsurface search gear is used and those personnel operating this type of equipment will have special demands of the search teams. This must be discussed at the team briefing prior to starting the search areas. Stage 4 will require advanced urban search technicians, as they will be venturing into unstable areas of the building, and may be required to use technical equipment such as: S.C.B.A., Sniffers, Rope Gear, etc. STAGE 5 Stage 5 requires all teams evacuate the building and only one Stage 5 team is usually allowed to work in the structure at one time. This is due to the heavy equipment that will be used to gain access to all voids and subsurface areas that may contain casualties, alive or dead. The main objective of the highly trained Stage 5 rescuers is to systematically remove debris to gain access to the remaining victims. The areas identified by the Stage 4 search teams will be prioritized by the rescue manager, then access will be gained to these areas via appropriate means, such as: • Heavy debris removal with Hydraulics. • Trenching or Tunnelling using cutting tools. • Lifting or moving large masses with crane or backhoe. • Forcing with Air Bags. • Burning through walls with Electric Oxygen Plasma Cutters • etc. Stage 5 continues with constant assessment of the structures stability. If stability is being lost, the building is shored up and the stability is maintained throughout the operation. When all the Stage 5 operations are complete, a thorough search is conducted of the entire building. If the search proves negative to any possibility of any persons alive or dead being in the building, then the rescue manager will have the structure secured and sealed, ready for demolition. The rescue unit may move to the next site. To save the most lives if many buildings are involved the heavy rescue teams will leave all Stage 5 work until all buildings have been done up to Stage 4. This is due to the incredible amount of time and resources that have to be spent on a Stage 5 operation for few results. There is not much logic in digging out bodies while survivors are dying in another building, lightly entrapped.</w:t>
      </w:r>
    </w:p>
    <w:p w:rsidR="00425F0A" w:rsidRDefault="002273B9" w:rsidP="00425F0A">
      <w:pPr>
        <w:rPr>
          <w:sz w:val="28"/>
          <w:szCs w:val="28"/>
        </w:rPr>
      </w:pPr>
      <w:r>
        <w:rPr>
          <w:sz w:val="28"/>
          <w:szCs w:val="28"/>
        </w:rPr>
        <w:t xml:space="preserve">question  </w:t>
      </w:r>
    </w:p>
    <w:p w:rsidR="002273B9" w:rsidRDefault="002273B9" w:rsidP="002273B9">
      <w:pPr>
        <w:pStyle w:val="ListParagraph"/>
        <w:numPr>
          <w:ilvl w:val="1"/>
          <w:numId w:val="6"/>
        </w:numPr>
        <w:rPr>
          <w:sz w:val="28"/>
          <w:szCs w:val="28"/>
        </w:rPr>
      </w:pPr>
      <w:r>
        <w:rPr>
          <w:sz w:val="28"/>
          <w:szCs w:val="28"/>
        </w:rPr>
        <w:t>define rescue operation</w:t>
      </w:r>
    </w:p>
    <w:p w:rsidR="002273B9" w:rsidRDefault="002273B9" w:rsidP="002273B9">
      <w:pPr>
        <w:pStyle w:val="ListParagraph"/>
        <w:numPr>
          <w:ilvl w:val="1"/>
          <w:numId w:val="6"/>
        </w:numPr>
        <w:rPr>
          <w:sz w:val="28"/>
          <w:szCs w:val="28"/>
        </w:rPr>
      </w:pPr>
      <w:r>
        <w:rPr>
          <w:sz w:val="28"/>
          <w:szCs w:val="28"/>
        </w:rPr>
        <w:t>list 5 steps involved in rescue operation</w:t>
      </w:r>
    </w:p>
    <w:p w:rsidR="002273B9" w:rsidRDefault="002273B9" w:rsidP="002273B9">
      <w:pPr>
        <w:rPr>
          <w:sz w:val="28"/>
          <w:szCs w:val="28"/>
        </w:rPr>
      </w:pPr>
      <w:r>
        <w:rPr>
          <w:sz w:val="28"/>
          <w:szCs w:val="28"/>
        </w:rPr>
        <w:t xml:space="preserve">week 3; materials and uses </w:t>
      </w:r>
    </w:p>
    <w:p w:rsidR="002273B9" w:rsidRPr="002273B9" w:rsidRDefault="002273B9" w:rsidP="002273B9">
      <w:pPr>
        <w:shd w:val="clear" w:color="auto" w:fill="FFFFFF"/>
        <w:rPr>
          <w:rFonts w:ascii="Arial" w:eastAsia="Times New Roman" w:hAnsi="Arial" w:cs="Arial"/>
          <w:i/>
          <w:iCs/>
          <w:color w:val="222222"/>
          <w:sz w:val="21"/>
          <w:szCs w:val="21"/>
        </w:rPr>
      </w:pPr>
      <w:r>
        <w:rPr>
          <w:sz w:val="28"/>
          <w:szCs w:val="28"/>
        </w:rPr>
        <w:lastRenderedPageBreak/>
        <w:t>wood;</w:t>
      </w:r>
      <w:r w:rsidRPr="002273B9">
        <w:rPr>
          <w:rFonts w:ascii="Arial" w:hAnsi="Arial" w:cs="Arial"/>
          <w:i/>
          <w:iCs/>
          <w:color w:val="222222"/>
          <w:sz w:val="21"/>
          <w:szCs w:val="21"/>
        </w:rPr>
        <w:t xml:space="preserve"> </w:t>
      </w:r>
      <w:r w:rsidRPr="002273B9">
        <w:rPr>
          <w:rFonts w:ascii="Arial" w:eastAsia="Times New Roman" w:hAnsi="Arial" w:cs="Arial"/>
          <w:i/>
          <w:iCs/>
          <w:color w:val="222222"/>
          <w:sz w:val="21"/>
          <w:szCs w:val="21"/>
        </w:rPr>
        <w:t>For small forests, see </w:t>
      </w:r>
      <w:hyperlink r:id="rId111" w:tooltip="Woodland" w:history="1">
        <w:r w:rsidRPr="002273B9">
          <w:rPr>
            <w:rFonts w:ascii="Arial" w:eastAsia="Times New Roman" w:hAnsi="Arial" w:cs="Arial"/>
            <w:i/>
            <w:iCs/>
            <w:color w:val="0B0080"/>
            <w:sz w:val="21"/>
            <w:u w:val="single"/>
          </w:rPr>
          <w:t>Woodland</w:t>
        </w:r>
      </w:hyperlink>
      <w:r w:rsidRPr="002273B9">
        <w:rPr>
          <w:rFonts w:ascii="Arial" w:eastAsia="Times New Roman" w:hAnsi="Arial" w:cs="Arial"/>
          <w:i/>
          <w:iCs/>
          <w:color w:val="222222"/>
          <w:sz w:val="21"/>
          <w:szCs w:val="21"/>
        </w:rPr>
        <w:t>. For wood as a commodity, see </w:t>
      </w:r>
      <w:hyperlink r:id="rId112" w:tooltip="Timber" w:history="1">
        <w:r w:rsidRPr="002273B9">
          <w:rPr>
            <w:rFonts w:ascii="Arial" w:eastAsia="Times New Roman" w:hAnsi="Arial" w:cs="Arial"/>
            <w:i/>
            <w:iCs/>
            <w:color w:val="0B0080"/>
            <w:sz w:val="21"/>
            <w:u w:val="single"/>
          </w:rPr>
          <w:t>timber</w:t>
        </w:r>
      </w:hyperlink>
      <w:r w:rsidRPr="002273B9">
        <w:rPr>
          <w:rFonts w:ascii="Arial" w:eastAsia="Times New Roman" w:hAnsi="Arial" w:cs="Arial"/>
          <w:i/>
          <w:iCs/>
          <w:color w:val="222222"/>
          <w:sz w:val="21"/>
          <w:szCs w:val="21"/>
        </w:rPr>
        <w:t>. For other uses, see </w:t>
      </w:r>
      <w:hyperlink r:id="rId113" w:tooltip="Wood (disambiguation)" w:history="1">
        <w:r w:rsidRPr="002273B9">
          <w:rPr>
            <w:rFonts w:ascii="Arial" w:eastAsia="Times New Roman" w:hAnsi="Arial" w:cs="Arial"/>
            <w:i/>
            <w:iCs/>
            <w:color w:val="0B0080"/>
            <w:sz w:val="21"/>
            <w:u w:val="single"/>
          </w:rPr>
          <w:t>Wood (disambiguation)</w:t>
        </w:r>
      </w:hyperlink>
      <w:r w:rsidRPr="002273B9">
        <w:rPr>
          <w:rFonts w:ascii="Arial" w:eastAsia="Times New Roman" w:hAnsi="Arial" w:cs="Arial"/>
          <w:i/>
          <w:iCs/>
          <w:color w:val="222222"/>
          <w:sz w:val="21"/>
          <w:szCs w:val="21"/>
        </w:rPr>
        <w:t>.</w:t>
      </w:r>
    </w:p>
    <w:p w:rsidR="002273B9" w:rsidRPr="002273B9" w:rsidRDefault="002273B9" w:rsidP="002273B9">
      <w:pPr>
        <w:shd w:val="clear" w:color="auto" w:fill="FFFFFF"/>
        <w:spacing w:after="120" w:line="240" w:lineRule="auto"/>
        <w:rPr>
          <w:rFonts w:ascii="Arial" w:eastAsia="Times New Roman" w:hAnsi="Arial" w:cs="Arial"/>
          <w:i/>
          <w:iCs/>
          <w:color w:val="222222"/>
          <w:sz w:val="21"/>
          <w:szCs w:val="21"/>
        </w:rPr>
      </w:pPr>
      <w:r w:rsidRPr="002273B9">
        <w:rPr>
          <w:rFonts w:ascii="Arial" w:eastAsia="Times New Roman" w:hAnsi="Arial" w:cs="Arial"/>
          <w:i/>
          <w:iCs/>
          <w:color w:val="222222"/>
          <w:sz w:val="21"/>
          <w:szCs w:val="21"/>
        </w:rPr>
        <w:t>"Wooden" and "Heartwood" redirect here. For other uses, see </w:t>
      </w:r>
      <w:hyperlink r:id="rId114" w:tooltip="Wooden (disambiguation)" w:history="1">
        <w:r w:rsidRPr="002273B9">
          <w:rPr>
            <w:rFonts w:ascii="Arial" w:eastAsia="Times New Roman" w:hAnsi="Arial" w:cs="Arial"/>
            <w:i/>
            <w:iCs/>
            <w:color w:val="0B0080"/>
            <w:sz w:val="21"/>
            <w:u w:val="single"/>
          </w:rPr>
          <w:t>Wooden (disambiguation)</w:t>
        </w:r>
      </w:hyperlink>
      <w:r w:rsidRPr="002273B9">
        <w:rPr>
          <w:rFonts w:ascii="Arial" w:eastAsia="Times New Roman" w:hAnsi="Arial" w:cs="Arial"/>
          <w:i/>
          <w:iCs/>
          <w:color w:val="222222"/>
          <w:sz w:val="21"/>
          <w:szCs w:val="21"/>
        </w:rPr>
        <w:t> and </w:t>
      </w:r>
      <w:hyperlink r:id="rId115" w:tooltip="Heartwood (disambiguation)" w:history="1">
        <w:r w:rsidRPr="002273B9">
          <w:rPr>
            <w:rFonts w:ascii="Arial" w:eastAsia="Times New Roman" w:hAnsi="Arial" w:cs="Arial"/>
            <w:i/>
            <w:iCs/>
            <w:color w:val="0B0080"/>
            <w:sz w:val="21"/>
            <w:u w:val="single"/>
          </w:rPr>
          <w:t>Heartwood (disambiguation)</w:t>
        </w:r>
      </w:hyperlink>
      <w:r w:rsidRPr="002273B9">
        <w:rPr>
          <w:rFonts w:ascii="Arial" w:eastAsia="Times New Roman" w:hAnsi="Arial" w:cs="Arial"/>
          <w:i/>
          <w:iCs/>
          <w:color w:val="222222"/>
          <w:sz w:val="21"/>
          <w:szCs w:val="21"/>
        </w:rPr>
        <w:t>.</w:t>
      </w:r>
    </w:p>
    <w:tbl>
      <w:tblPr>
        <w:tblW w:w="0" w:type="auto"/>
        <w:tblCellSpacing w:w="15" w:type="dxa"/>
        <w:shd w:val="clear" w:color="auto" w:fill="FFFFFF"/>
        <w:tblCellMar>
          <w:top w:w="15" w:type="dxa"/>
          <w:left w:w="15" w:type="dxa"/>
          <w:bottom w:w="15" w:type="dxa"/>
          <w:right w:w="15" w:type="dxa"/>
        </w:tblCellMar>
        <w:tblLook w:val="04A0"/>
      </w:tblPr>
      <w:tblGrid>
        <w:gridCol w:w="5370"/>
      </w:tblGrid>
      <w:tr w:rsidR="002273B9" w:rsidRPr="002273B9" w:rsidTr="002273B9">
        <w:trPr>
          <w:tblCellSpacing w:w="15" w:type="dxa"/>
        </w:trPr>
        <w:tc>
          <w:tcPr>
            <w:tcW w:w="0" w:type="auto"/>
            <w:shd w:val="clear" w:color="auto" w:fill="FFFFFF"/>
            <w:vAlign w:val="center"/>
            <w:hideMark/>
          </w:tcPr>
          <w:p w:rsidR="002273B9" w:rsidRPr="002273B9" w:rsidRDefault="002273B9" w:rsidP="002273B9">
            <w:pPr>
              <w:shd w:val="clear" w:color="auto" w:fill="FFFFFF"/>
              <w:spacing w:after="0" w:line="240" w:lineRule="auto"/>
              <w:jc w:val="center"/>
              <w:rPr>
                <w:rFonts w:ascii="Arial" w:eastAsia="Times New Roman" w:hAnsi="Arial" w:cs="Arial"/>
                <w:color w:val="222222"/>
                <w:sz w:val="20"/>
                <w:szCs w:val="20"/>
              </w:rPr>
            </w:pPr>
            <w:r>
              <w:rPr>
                <w:rFonts w:ascii="Arial" w:eastAsia="Times New Roman" w:hAnsi="Arial" w:cs="Arial"/>
                <w:noProof/>
                <w:color w:val="0B0080"/>
                <w:sz w:val="20"/>
                <w:szCs w:val="20"/>
              </w:rPr>
              <w:drawing>
                <wp:inline distT="0" distB="0" distL="0" distR="0">
                  <wp:extent cx="3333750" cy="4105275"/>
                  <wp:effectExtent l="19050" t="0" r="0" b="9525"/>
                  <wp:docPr id="23" name="Picture 23" descr="https://upload.wikimedia.org/wikipedia/commons/thumb/4/4b/16_wood_samples.jpg/350px-16_wood_samples.jpg">
                    <a:hlinkClick xmlns:a="http://schemas.openxmlformats.org/drawingml/2006/main" r:id="rId116" tooltip="&quot;commons:File:16 wood samples.jp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upload.wikimedia.org/wikipedia/commons/thumb/4/4b/16_wood_samples.jpg/350px-16_wood_samples.jpg">
                            <a:hlinkClick r:id="rId116" tooltip="&quot;commons:File:16 wood samples.jpg&quot;"/>
                          </pic:cNvPr>
                          <pic:cNvPicPr>
                            <a:picLocks noChangeAspect="1" noChangeArrowheads="1"/>
                          </pic:cNvPicPr>
                        </pic:nvPicPr>
                        <pic:blipFill>
                          <a:blip r:embed="rId117"/>
                          <a:srcRect/>
                          <a:stretch>
                            <a:fillRect/>
                          </a:stretch>
                        </pic:blipFill>
                        <pic:spPr bwMode="auto">
                          <a:xfrm>
                            <a:off x="0" y="0"/>
                            <a:ext cx="3333750" cy="4105275"/>
                          </a:xfrm>
                          <a:prstGeom prst="rect">
                            <a:avLst/>
                          </a:prstGeom>
                          <a:noFill/>
                          <a:ln w="9525">
                            <a:noFill/>
                            <a:miter lim="800000"/>
                            <a:headEnd/>
                            <a:tailEnd/>
                          </a:ln>
                        </pic:spPr>
                      </pic:pic>
                    </a:graphicData>
                  </a:graphic>
                </wp:inline>
              </w:drawing>
            </w:r>
          </w:p>
          <w:p w:rsidR="002273B9" w:rsidRPr="002273B9" w:rsidRDefault="00456B90" w:rsidP="002273B9">
            <w:pPr>
              <w:shd w:val="clear" w:color="auto" w:fill="FFFFFF"/>
              <w:spacing w:after="0" w:line="198" w:lineRule="atLeast"/>
              <w:jc w:val="center"/>
              <w:rPr>
                <w:rFonts w:ascii="Arial" w:eastAsia="Times New Roman" w:hAnsi="Arial" w:cs="Arial"/>
                <w:color w:val="222222"/>
                <w:sz w:val="18"/>
                <w:szCs w:val="18"/>
              </w:rPr>
            </w:pPr>
            <w:hyperlink r:id="rId118" w:tooltip="Pine" w:history="1">
              <w:r w:rsidR="002273B9" w:rsidRPr="002273B9">
                <w:rPr>
                  <w:rFonts w:ascii="Arial" w:eastAsia="Times New Roman" w:hAnsi="Arial" w:cs="Arial"/>
                  <w:color w:val="0B0080"/>
                  <w:sz w:val="18"/>
                  <w:u w:val="single"/>
                </w:rPr>
                <w:t>Pine</w:t>
              </w:r>
            </w:hyperlink>
          </w:p>
          <w:p w:rsidR="002273B9" w:rsidRPr="002273B9" w:rsidRDefault="00456B90" w:rsidP="002273B9">
            <w:pPr>
              <w:shd w:val="clear" w:color="auto" w:fill="FFFFFF"/>
              <w:spacing w:after="0" w:line="198" w:lineRule="atLeast"/>
              <w:jc w:val="center"/>
              <w:rPr>
                <w:rFonts w:ascii="Arial" w:eastAsia="Times New Roman" w:hAnsi="Arial" w:cs="Arial"/>
                <w:color w:val="222222"/>
                <w:sz w:val="18"/>
                <w:szCs w:val="18"/>
              </w:rPr>
            </w:pPr>
            <w:hyperlink r:id="rId119" w:tooltip="Spruce" w:history="1">
              <w:r w:rsidR="002273B9" w:rsidRPr="002273B9">
                <w:rPr>
                  <w:rFonts w:ascii="Arial" w:eastAsia="Times New Roman" w:hAnsi="Arial" w:cs="Arial"/>
                  <w:color w:val="0B0080"/>
                  <w:sz w:val="18"/>
                  <w:u w:val="single"/>
                </w:rPr>
                <w:t>Spruce</w:t>
              </w:r>
            </w:hyperlink>
          </w:p>
          <w:p w:rsidR="002273B9" w:rsidRPr="002273B9" w:rsidRDefault="00456B90" w:rsidP="002273B9">
            <w:pPr>
              <w:shd w:val="clear" w:color="auto" w:fill="FFFFFF"/>
              <w:spacing w:after="0" w:line="198" w:lineRule="atLeast"/>
              <w:jc w:val="center"/>
              <w:rPr>
                <w:rFonts w:ascii="Arial" w:eastAsia="Times New Roman" w:hAnsi="Arial" w:cs="Arial"/>
                <w:color w:val="222222"/>
                <w:sz w:val="18"/>
                <w:szCs w:val="18"/>
              </w:rPr>
            </w:pPr>
            <w:hyperlink r:id="rId120" w:tooltip="Larch" w:history="1">
              <w:r w:rsidR="002273B9" w:rsidRPr="002273B9">
                <w:rPr>
                  <w:rFonts w:ascii="Arial" w:eastAsia="Times New Roman" w:hAnsi="Arial" w:cs="Arial"/>
                  <w:color w:val="0B0080"/>
                  <w:sz w:val="18"/>
                  <w:u w:val="single"/>
                </w:rPr>
                <w:t>Larch</w:t>
              </w:r>
            </w:hyperlink>
          </w:p>
          <w:p w:rsidR="002273B9" w:rsidRPr="002273B9" w:rsidRDefault="00456B90" w:rsidP="002273B9">
            <w:pPr>
              <w:shd w:val="clear" w:color="auto" w:fill="FFFFFF"/>
              <w:spacing w:after="0" w:line="198" w:lineRule="atLeast"/>
              <w:jc w:val="center"/>
              <w:rPr>
                <w:rFonts w:ascii="Arial" w:eastAsia="Times New Roman" w:hAnsi="Arial" w:cs="Arial"/>
                <w:color w:val="222222"/>
                <w:sz w:val="18"/>
                <w:szCs w:val="18"/>
              </w:rPr>
            </w:pPr>
            <w:hyperlink r:id="rId121" w:tooltip="Juniper" w:history="1">
              <w:r w:rsidR="002273B9" w:rsidRPr="002273B9">
                <w:rPr>
                  <w:rFonts w:ascii="Arial" w:eastAsia="Times New Roman" w:hAnsi="Arial" w:cs="Arial"/>
                  <w:color w:val="0B0080"/>
                  <w:sz w:val="18"/>
                  <w:u w:val="single"/>
                </w:rPr>
                <w:t>Juniper</w:t>
              </w:r>
            </w:hyperlink>
          </w:p>
          <w:p w:rsidR="002273B9" w:rsidRPr="002273B9" w:rsidRDefault="00456B90" w:rsidP="002273B9">
            <w:pPr>
              <w:shd w:val="clear" w:color="auto" w:fill="FFFFFF"/>
              <w:spacing w:after="0" w:line="198" w:lineRule="atLeast"/>
              <w:jc w:val="center"/>
              <w:rPr>
                <w:rFonts w:ascii="Arial" w:eastAsia="Times New Roman" w:hAnsi="Arial" w:cs="Arial"/>
                <w:color w:val="222222"/>
                <w:sz w:val="18"/>
                <w:szCs w:val="18"/>
              </w:rPr>
            </w:pPr>
            <w:hyperlink r:id="rId122" w:tooltip="Aspen" w:history="1">
              <w:r w:rsidR="002273B9" w:rsidRPr="002273B9">
                <w:rPr>
                  <w:rFonts w:ascii="Arial" w:eastAsia="Times New Roman" w:hAnsi="Arial" w:cs="Arial"/>
                  <w:color w:val="0B0080"/>
                  <w:sz w:val="18"/>
                  <w:u w:val="single"/>
                </w:rPr>
                <w:t>Aspen</w:t>
              </w:r>
            </w:hyperlink>
          </w:p>
          <w:p w:rsidR="002273B9" w:rsidRPr="002273B9" w:rsidRDefault="00456B90" w:rsidP="002273B9">
            <w:pPr>
              <w:shd w:val="clear" w:color="auto" w:fill="FFFFFF"/>
              <w:spacing w:after="0" w:line="198" w:lineRule="atLeast"/>
              <w:jc w:val="center"/>
              <w:rPr>
                <w:rFonts w:ascii="Arial" w:eastAsia="Times New Roman" w:hAnsi="Arial" w:cs="Arial"/>
                <w:color w:val="222222"/>
                <w:sz w:val="18"/>
                <w:szCs w:val="18"/>
              </w:rPr>
            </w:pPr>
            <w:hyperlink r:id="rId123" w:tooltip="Hornbeam" w:history="1">
              <w:r w:rsidR="002273B9" w:rsidRPr="002273B9">
                <w:rPr>
                  <w:rFonts w:ascii="Arial" w:eastAsia="Times New Roman" w:hAnsi="Arial" w:cs="Arial"/>
                  <w:color w:val="0B0080"/>
                  <w:sz w:val="18"/>
                  <w:u w:val="single"/>
                </w:rPr>
                <w:t>Hornbeam</w:t>
              </w:r>
            </w:hyperlink>
          </w:p>
          <w:p w:rsidR="002273B9" w:rsidRPr="002273B9" w:rsidRDefault="00456B90" w:rsidP="002273B9">
            <w:pPr>
              <w:shd w:val="clear" w:color="auto" w:fill="FFFFFF"/>
              <w:spacing w:after="0" w:line="198" w:lineRule="atLeast"/>
              <w:jc w:val="center"/>
              <w:rPr>
                <w:rFonts w:ascii="Arial" w:eastAsia="Times New Roman" w:hAnsi="Arial" w:cs="Arial"/>
                <w:color w:val="222222"/>
                <w:sz w:val="18"/>
                <w:szCs w:val="18"/>
              </w:rPr>
            </w:pPr>
            <w:hyperlink r:id="rId124" w:tooltip="Birch" w:history="1">
              <w:r w:rsidR="002273B9" w:rsidRPr="002273B9">
                <w:rPr>
                  <w:rFonts w:ascii="Arial" w:eastAsia="Times New Roman" w:hAnsi="Arial" w:cs="Arial"/>
                  <w:color w:val="0B0080"/>
                  <w:sz w:val="18"/>
                  <w:u w:val="single"/>
                </w:rPr>
                <w:t>Birch</w:t>
              </w:r>
            </w:hyperlink>
          </w:p>
          <w:p w:rsidR="002273B9" w:rsidRPr="002273B9" w:rsidRDefault="00456B90" w:rsidP="002273B9">
            <w:pPr>
              <w:shd w:val="clear" w:color="auto" w:fill="FFFFFF"/>
              <w:spacing w:after="0" w:line="198" w:lineRule="atLeast"/>
              <w:jc w:val="center"/>
              <w:rPr>
                <w:rFonts w:ascii="Arial" w:eastAsia="Times New Roman" w:hAnsi="Arial" w:cs="Arial"/>
                <w:color w:val="222222"/>
                <w:sz w:val="18"/>
                <w:szCs w:val="18"/>
              </w:rPr>
            </w:pPr>
            <w:hyperlink r:id="rId125" w:tooltip="Alder" w:history="1">
              <w:r w:rsidR="002273B9" w:rsidRPr="002273B9">
                <w:rPr>
                  <w:rFonts w:ascii="Arial" w:eastAsia="Times New Roman" w:hAnsi="Arial" w:cs="Arial"/>
                  <w:color w:val="0B0080"/>
                  <w:sz w:val="18"/>
                  <w:u w:val="single"/>
                </w:rPr>
                <w:t>Alder</w:t>
              </w:r>
            </w:hyperlink>
          </w:p>
          <w:p w:rsidR="002273B9" w:rsidRPr="002273B9" w:rsidRDefault="00456B90" w:rsidP="002273B9">
            <w:pPr>
              <w:shd w:val="clear" w:color="auto" w:fill="FFFFFF"/>
              <w:spacing w:after="0" w:line="198" w:lineRule="atLeast"/>
              <w:jc w:val="center"/>
              <w:rPr>
                <w:rFonts w:ascii="Arial" w:eastAsia="Times New Roman" w:hAnsi="Arial" w:cs="Arial"/>
                <w:color w:val="222222"/>
                <w:sz w:val="18"/>
                <w:szCs w:val="18"/>
              </w:rPr>
            </w:pPr>
            <w:hyperlink r:id="rId126" w:tooltip="Beech" w:history="1">
              <w:r w:rsidR="002273B9" w:rsidRPr="002273B9">
                <w:rPr>
                  <w:rFonts w:ascii="Arial" w:eastAsia="Times New Roman" w:hAnsi="Arial" w:cs="Arial"/>
                  <w:color w:val="0B0080"/>
                  <w:sz w:val="18"/>
                  <w:u w:val="single"/>
                </w:rPr>
                <w:t>Beech</w:t>
              </w:r>
            </w:hyperlink>
          </w:p>
          <w:p w:rsidR="002273B9" w:rsidRPr="002273B9" w:rsidRDefault="00456B90" w:rsidP="002273B9">
            <w:pPr>
              <w:shd w:val="clear" w:color="auto" w:fill="FFFFFF"/>
              <w:spacing w:after="0" w:line="198" w:lineRule="atLeast"/>
              <w:jc w:val="center"/>
              <w:rPr>
                <w:rFonts w:ascii="Arial" w:eastAsia="Times New Roman" w:hAnsi="Arial" w:cs="Arial"/>
                <w:color w:val="222222"/>
                <w:sz w:val="18"/>
                <w:szCs w:val="18"/>
              </w:rPr>
            </w:pPr>
            <w:hyperlink r:id="rId127" w:tooltip="Oak" w:history="1">
              <w:r w:rsidR="002273B9" w:rsidRPr="002273B9">
                <w:rPr>
                  <w:rFonts w:ascii="Arial" w:eastAsia="Times New Roman" w:hAnsi="Arial" w:cs="Arial"/>
                  <w:color w:val="0B0080"/>
                  <w:sz w:val="18"/>
                  <w:u w:val="single"/>
                </w:rPr>
                <w:t>Oak</w:t>
              </w:r>
            </w:hyperlink>
          </w:p>
          <w:p w:rsidR="002273B9" w:rsidRPr="002273B9" w:rsidRDefault="00456B90" w:rsidP="002273B9">
            <w:pPr>
              <w:shd w:val="clear" w:color="auto" w:fill="FFFFFF"/>
              <w:spacing w:after="0" w:line="198" w:lineRule="atLeast"/>
              <w:jc w:val="center"/>
              <w:rPr>
                <w:rFonts w:ascii="Arial" w:eastAsia="Times New Roman" w:hAnsi="Arial" w:cs="Arial"/>
                <w:color w:val="222222"/>
                <w:sz w:val="18"/>
                <w:szCs w:val="18"/>
              </w:rPr>
            </w:pPr>
            <w:hyperlink r:id="rId128" w:tooltip="Elm" w:history="1">
              <w:r w:rsidR="002273B9" w:rsidRPr="002273B9">
                <w:rPr>
                  <w:rFonts w:ascii="Arial" w:eastAsia="Times New Roman" w:hAnsi="Arial" w:cs="Arial"/>
                  <w:color w:val="0B0080"/>
                  <w:sz w:val="18"/>
                  <w:u w:val="single"/>
                </w:rPr>
                <w:t>Elm</w:t>
              </w:r>
            </w:hyperlink>
          </w:p>
          <w:p w:rsidR="002273B9" w:rsidRPr="002273B9" w:rsidRDefault="00456B90" w:rsidP="002273B9">
            <w:pPr>
              <w:shd w:val="clear" w:color="auto" w:fill="FFFFFF"/>
              <w:spacing w:after="0" w:line="198" w:lineRule="atLeast"/>
              <w:jc w:val="center"/>
              <w:rPr>
                <w:rFonts w:ascii="Arial" w:eastAsia="Times New Roman" w:hAnsi="Arial" w:cs="Arial"/>
                <w:color w:val="222222"/>
                <w:sz w:val="18"/>
                <w:szCs w:val="18"/>
              </w:rPr>
            </w:pPr>
            <w:hyperlink r:id="rId129" w:tooltip="Prunus avium" w:history="1">
              <w:r w:rsidR="002273B9" w:rsidRPr="002273B9">
                <w:rPr>
                  <w:rFonts w:ascii="Arial" w:eastAsia="Times New Roman" w:hAnsi="Arial" w:cs="Arial"/>
                  <w:color w:val="0B0080"/>
                  <w:sz w:val="18"/>
                  <w:u w:val="single"/>
                </w:rPr>
                <w:t>Cherry</w:t>
              </w:r>
            </w:hyperlink>
          </w:p>
          <w:p w:rsidR="002273B9" w:rsidRPr="002273B9" w:rsidRDefault="00456B90" w:rsidP="002273B9">
            <w:pPr>
              <w:shd w:val="clear" w:color="auto" w:fill="FFFFFF"/>
              <w:spacing w:after="0" w:line="198" w:lineRule="atLeast"/>
              <w:jc w:val="center"/>
              <w:rPr>
                <w:rFonts w:ascii="Arial" w:eastAsia="Times New Roman" w:hAnsi="Arial" w:cs="Arial"/>
                <w:color w:val="222222"/>
                <w:sz w:val="18"/>
                <w:szCs w:val="18"/>
              </w:rPr>
            </w:pPr>
            <w:hyperlink r:id="rId130" w:tooltip="Pyrus communis" w:history="1">
              <w:r w:rsidR="002273B9" w:rsidRPr="002273B9">
                <w:rPr>
                  <w:rFonts w:ascii="Arial" w:eastAsia="Times New Roman" w:hAnsi="Arial" w:cs="Arial"/>
                  <w:color w:val="0B0080"/>
                  <w:sz w:val="18"/>
                  <w:u w:val="single"/>
                </w:rPr>
                <w:t>Pear</w:t>
              </w:r>
            </w:hyperlink>
          </w:p>
          <w:p w:rsidR="002273B9" w:rsidRPr="002273B9" w:rsidRDefault="00456B90" w:rsidP="002273B9">
            <w:pPr>
              <w:shd w:val="clear" w:color="auto" w:fill="FFFFFF"/>
              <w:spacing w:after="0" w:line="198" w:lineRule="atLeast"/>
              <w:jc w:val="center"/>
              <w:rPr>
                <w:rFonts w:ascii="Arial" w:eastAsia="Times New Roman" w:hAnsi="Arial" w:cs="Arial"/>
                <w:color w:val="222222"/>
                <w:sz w:val="18"/>
                <w:szCs w:val="18"/>
              </w:rPr>
            </w:pPr>
            <w:hyperlink r:id="rId131" w:tooltip="Maple" w:history="1">
              <w:r w:rsidR="002273B9" w:rsidRPr="002273B9">
                <w:rPr>
                  <w:rFonts w:ascii="Arial" w:eastAsia="Times New Roman" w:hAnsi="Arial" w:cs="Arial"/>
                  <w:color w:val="0B0080"/>
                  <w:sz w:val="18"/>
                  <w:u w:val="single"/>
                </w:rPr>
                <w:t>Maple</w:t>
              </w:r>
            </w:hyperlink>
          </w:p>
          <w:p w:rsidR="002273B9" w:rsidRPr="002273B9" w:rsidRDefault="00456B90" w:rsidP="002273B9">
            <w:pPr>
              <w:shd w:val="clear" w:color="auto" w:fill="FFFFFF"/>
              <w:spacing w:after="0" w:line="198" w:lineRule="atLeast"/>
              <w:jc w:val="center"/>
              <w:rPr>
                <w:rFonts w:ascii="Arial" w:eastAsia="Times New Roman" w:hAnsi="Arial" w:cs="Arial"/>
                <w:color w:val="222222"/>
                <w:sz w:val="18"/>
                <w:szCs w:val="18"/>
              </w:rPr>
            </w:pPr>
            <w:hyperlink r:id="rId132" w:tooltip="Tilia cordata" w:history="1">
              <w:r w:rsidR="002273B9" w:rsidRPr="002273B9">
                <w:rPr>
                  <w:rFonts w:ascii="Arial" w:eastAsia="Times New Roman" w:hAnsi="Arial" w:cs="Arial"/>
                  <w:color w:val="0B0080"/>
                  <w:sz w:val="18"/>
                  <w:u w:val="single"/>
                </w:rPr>
                <w:t>Linden</w:t>
              </w:r>
            </w:hyperlink>
          </w:p>
          <w:p w:rsidR="002273B9" w:rsidRPr="002273B9" w:rsidRDefault="00456B90" w:rsidP="002273B9">
            <w:pPr>
              <w:shd w:val="clear" w:color="auto" w:fill="FFFFFF"/>
              <w:spacing w:line="198" w:lineRule="atLeast"/>
              <w:jc w:val="center"/>
              <w:rPr>
                <w:rFonts w:ascii="Arial" w:eastAsia="Times New Roman" w:hAnsi="Arial" w:cs="Arial"/>
                <w:color w:val="222222"/>
                <w:sz w:val="18"/>
                <w:szCs w:val="18"/>
              </w:rPr>
            </w:pPr>
            <w:hyperlink r:id="rId133" w:tooltip="Fraxinus excelsior" w:history="1">
              <w:r w:rsidR="002273B9" w:rsidRPr="002273B9">
                <w:rPr>
                  <w:rFonts w:ascii="Arial" w:eastAsia="Times New Roman" w:hAnsi="Arial" w:cs="Arial"/>
                  <w:color w:val="0B0080"/>
                  <w:sz w:val="18"/>
                  <w:u w:val="single"/>
                </w:rPr>
                <w:t>Ash</w:t>
              </w:r>
            </w:hyperlink>
          </w:p>
        </w:tc>
      </w:tr>
    </w:tbl>
    <w:p w:rsidR="002273B9" w:rsidRPr="002273B9" w:rsidRDefault="002273B9" w:rsidP="002273B9">
      <w:pPr>
        <w:shd w:val="clear" w:color="auto" w:fill="FFFFFF"/>
        <w:spacing w:before="120" w:after="120" w:line="240" w:lineRule="auto"/>
        <w:rPr>
          <w:rFonts w:ascii="Arial" w:eastAsia="Times New Roman" w:hAnsi="Arial" w:cs="Arial"/>
          <w:color w:val="222222"/>
          <w:sz w:val="21"/>
          <w:szCs w:val="21"/>
        </w:rPr>
      </w:pPr>
      <w:r w:rsidRPr="002273B9">
        <w:rPr>
          <w:rFonts w:ascii="Arial" w:eastAsia="Times New Roman" w:hAnsi="Arial" w:cs="Arial"/>
          <w:b/>
          <w:bCs/>
          <w:color w:val="222222"/>
          <w:sz w:val="21"/>
          <w:szCs w:val="21"/>
        </w:rPr>
        <w:t>Wood</w:t>
      </w:r>
      <w:r w:rsidRPr="002273B9">
        <w:rPr>
          <w:rFonts w:ascii="Arial" w:eastAsia="Times New Roman" w:hAnsi="Arial" w:cs="Arial"/>
          <w:color w:val="222222"/>
          <w:sz w:val="21"/>
          <w:szCs w:val="21"/>
        </w:rPr>
        <w:t> is a porous and fibrous structural tissue found in the </w:t>
      </w:r>
      <w:hyperlink r:id="rId134" w:tooltip="Plant stem" w:history="1">
        <w:r w:rsidRPr="002273B9">
          <w:rPr>
            <w:rFonts w:ascii="Arial" w:eastAsia="Times New Roman" w:hAnsi="Arial" w:cs="Arial"/>
            <w:color w:val="0B0080"/>
            <w:sz w:val="21"/>
            <w:u w:val="single"/>
          </w:rPr>
          <w:t>stems</w:t>
        </w:r>
      </w:hyperlink>
      <w:r w:rsidRPr="002273B9">
        <w:rPr>
          <w:rFonts w:ascii="Arial" w:eastAsia="Times New Roman" w:hAnsi="Arial" w:cs="Arial"/>
          <w:color w:val="222222"/>
          <w:sz w:val="21"/>
          <w:szCs w:val="21"/>
        </w:rPr>
        <w:t> and roots of </w:t>
      </w:r>
      <w:hyperlink r:id="rId135" w:tooltip="Tree" w:history="1">
        <w:r w:rsidRPr="002273B9">
          <w:rPr>
            <w:rFonts w:ascii="Arial" w:eastAsia="Times New Roman" w:hAnsi="Arial" w:cs="Arial"/>
            <w:color w:val="0B0080"/>
            <w:sz w:val="21"/>
            <w:u w:val="single"/>
          </w:rPr>
          <w:t>trees</w:t>
        </w:r>
      </w:hyperlink>
      <w:r w:rsidRPr="002273B9">
        <w:rPr>
          <w:rFonts w:ascii="Arial" w:eastAsia="Times New Roman" w:hAnsi="Arial" w:cs="Arial"/>
          <w:color w:val="222222"/>
          <w:sz w:val="21"/>
          <w:szCs w:val="21"/>
        </w:rPr>
        <w:t> and other </w:t>
      </w:r>
      <w:hyperlink r:id="rId136" w:tooltip="Woody plant" w:history="1">
        <w:r w:rsidRPr="002273B9">
          <w:rPr>
            <w:rFonts w:ascii="Arial" w:eastAsia="Times New Roman" w:hAnsi="Arial" w:cs="Arial"/>
            <w:color w:val="0B0080"/>
            <w:sz w:val="21"/>
            <w:u w:val="single"/>
          </w:rPr>
          <w:t>woody plants</w:t>
        </w:r>
      </w:hyperlink>
      <w:r w:rsidRPr="002273B9">
        <w:rPr>
          <w:rFonts w:ascii="Arial" w:eastAsia="Times New Roman" w:hAnsi="Arial" w:cs="Arial"/>
          <w:color w:val="222222"/>
          <w:sz w:val="21"/>
          <w:szCs w:val="21"/>
        </w:rPr>
        <w:t>. It is an </w:t>
      </w:r>
      <w:hyperlink r:id="rId137" w:tooltip="Organic material" w:history="1">
        <w:r w:rsidRPr="002273B9">
          <w:rPr>
            <w:rFonts w:ascii="Arial" w:eastAsia="Times New Roman" w:hAnsi="Arial" w:cs="Arial"/>
            <w:color w:val="0B0080"/>
            <w:sz w:val="21"/>
            <w:u w:val="single"/>
          </w:rPr>
          <w:t>organic material</w:t>
        </w:r>
      </w:hyperlink>
      <w:r w:rsidRPr="002273B9">
        <w:rPr>
          <w:rFonts w:ascii="Arial" w:eastAsia="Times New Roman" w:hAnsi="Arial" w:cs="Arial"/>
          <w:color w:val="222222"/>
          <w:sz w:val="21"/>
          <w:szCs w:val="21"/>
        </w:rPr>
        <w:t>, a natural </w:t>
      </w:r>
      <w:hyperlink r:id="rId138" w:tooltip="Composite material" w:history="1">
        <w:r w:rsidRPr="002273B9">
          <w:rPr>
            <w:rFonts w:ascii="Arial" w:eastAsia="Times New Roman" w:hAnsi="Arial" w:cs="Arial"/>
            <w:color w:val="0B0080"/>
            <w:sz w:val="21"/>
            <w:u w:val="single"/>
          </w:rPr>
          <w:t>composite</w:t>
        </w:r>
      </w:hyperlink>
      <w:r w:rsidRPr="002273B9">
        <w:rPr>
          <w:rFonts w:ascii="Arial" w:eastAsia="Times New Roman" w:hAnsi="Arial" w:cs="Arial"/>
          <w:color w:val="222222"/>
          <w:sz w:val="21"/>
          <w:szCs w:val="21"/>
        </w:rPr>
        <w:t> of </w:t>
      </w:r>
      <w:hyperlink r:id="rId139" w:tooltip="Cellulose" w:history="1">
        <w:r w:rsidRPr="002273B9">
          <w:rPr>
            <w:rFonts w:ascii="Arial" w:eastAsia="Times New Roman" w:hAnsi="Arial" w:cs="Arial"/>
            <w:color w:val="0B0080"/>
            <w:sz w:val="21"/>
            <w:u w:val="single"/>
          </w:rPr>
          <w:t>cellulose</w:t>
        </w:r>
      </w:hyperlink>
      <w:r w:rsidRPr="002273B9">
        <w:rPr>
          <w:rFonts w:ascii="Arial" w:eastAsia="Times New Roman" w:hAnsi="Arial" w:cs="Arial"/>
          <w:color w:val="222222"/>
          <w:sz w:val="21"/>
          <w:szCs w:val="21"/>
        </w:rPr>
        <w:t> fibers that are strong in tension and embedded in a </w:t>
      </w:r>
      <w:hyperlink r:id="rId140" w:tooltip="wikt:matrix" w:history="1">
        <w:r w:rsidRPr="002273B9">
          <w:rPr>
            <w:rFonts w:ascii="Arial" w:eastAsia="Times New Roman" w:hAnsi="Arial" w:cs="Arial"/>
            <w:color w:val="663366"/>
            <w:sz w:val="21"/>
            <w:u w:val="single"/>
          </w:rPr>
          <w:t>matrix</w:t>
        </w:r>
      </w:hyperlink>
      <w:r w:rsidRPr="002273B9">
        <w:rPr>
          <w:rFonts w:ascii="Arial" w:eastAsia="Times New Roman" w:hAnsi="Arial" w:cs="Arial"/>
          <w:color w:val="222222"/>
          <w:sz w:val="21"/>
          <w:szCs w:val="21"/>
        </w:rPr>
        <w:t> of </w:t>
      </w:r>
      <w:hyperlink r:id="rId141" w:tooltip="Lignin" w:history="1">
        <w:r w:rsidRPr="002273B9">
          <w:rPr>
            <w:rFonts w:ascii="Arial" w:eastAsia="Times New Roman" w:hAnsi="Arial" w:cs="Arial"/>
            <w:color w:val="0B0080"/>
            <w:sz w:val="21"/>
            <w:u w:val="single"/>
          </w:rPr>
          <w:t>lignin</w:t>
        </w:r>
      </w:hyperlink>
      <w:r w:rsidRPr="002273B9">
        <w:rPr>
          <w:rFonts w:ascii="Arial" w:eastAsia="Times New Roman" w:hAnsi="Arial" w:cs="Arial"/>
          <w:color w:val="222222"/>
          <w:sz w:val="21"/>
          <w:szCs w:val="21"/>
        </w:rPr>
        <w:t> that resists compression. Wood is sometimes defined as only the secondary </w:t>
      </w:r>
      <w:hyperlink r:id="rId142" w:tooltip="Xylem" w:history="1">
        <w:r w:rsidRPr="002273B9">
          <w:rPr>
            <w:rFonts w:ascii="Arial" w:eastAsia="Times New Roman" w:hAnsi="Arial" w:cs="Arial"/>
            <w:color w:val="0B0080"/>
            <w:sz w:val="21"/>
            <w:u w:val="single"/>
          </w:rPr>
          <w:t>xylem</w:t>
        </w:r>
      </w:hyperlink>
      <w:r w:rsidRPr="002273B9">
        <w:rPr>
          <w:rFonts w:ascii="Arial" w:eastAsia="Times New Roman" w:hAnsi="Arial" w:cs="Arial"/>
          <w:color w:val="222222"/>
          <w:sz w:val="21"/>
          <w:szCs w:val="21"/>
        </w:rPr>
        <w:t> in the stems of trees,</w:t>
      </w:r>
      <w:hyperlink r:id="rId143" w:anchor="cite_note-1" w:history="1">
        <w:r w:rsidRPr="002273B9">
          <w:rPr>
            <w:rFonts w:ascii="Arial" w:eastAsia="Times New Roman" w:hAnsi="Arial" w:cs="Arial"/>
            <w:color w:val="0B0080"/>
            <w:sz w:val="17"/>
            <w:u w:val="single"/>
            <w:vertAlign w:val="superscript"/>
          </w:rPr>
          <w:t>[1]</w:t>
        </w:r>
      </w:hyperlink>
      <w:r w:rsidRPr="002273B9">
        <w:rPr>
          <w:rFonts w:ascii="Arial" w:eastAsia="Times New Roman" w:hAnsi="Arial" w:cs="Arial"/>
          <w:color w:val="222222"/>
          <w:sz w:val="21"/>
          <w:szCs w:val="21"/>
        </w:rPr>
        <w:t> or it is defined more broadly to include the same type of tissue elsewhere such as in the roots of trees or shrubs.</w:t>
      </w:r>
      <w:r w:rsidRPr="002273B9">
        <w:rPr>
          <w:rFonts w:ascii="Arial" w:eastAsia="Times New Roman" w:hAnsi="Arial" w:cs="Arial"/>
          <w:color w:val="222222"/>
          <w:sz w:val="17"/>
          <w:szCs w:val="17"/>
          <w:vertAlign w:val="superscript"/>
        </w:rPr>
        <w:t>[</w:t>
      </w:r>
      <w:hyperlink r:id="rId144" w:tooltip="Wikipedia:Citation needed" w:history="1">
        <w:r w:rsidRPr="002273B9">
          <w:rPr>
            <w:rFonts w:ascii="Arial" w:eastAsia="Times New Roman" w:hAnsi="Arial" w:cs="Arial"/>
            <w:i/>
            <w:iCs/>
            <w:color w:val="0B0080"/>
            <w:sz w:val="17"/>
            <w:u w:val="single"/>
            <w:vertAlign w:val="superscript"/>
          </w:rPr>
          <w:t>citation needed</w:t>
        </w:r>
      </w:hyperlink>
      <w:r w:rsidRPr="002273B9">
        <w:rPr>
          <w:rFonts w:ascii="Arial" w:eastAsia="Times New Roman" w:hAnsi="Arial" w:cs="Arial"/>
          <w:color w:val="222222"/>
          <w:sz w:val="17"/>
          <w:szCs w:val="17"/>
          <w:vertAlign w:val="superscript"/>
        </w:rPr>
        <w:t>]</w:t>
      </w:r>
      <w:r w:rsidRPr="002273B9">
        <w:rPr>
          <w:rFonts w:ascii="Arial" w:eastAsia="Times New Roman" w:hAnsi="Arial" w:cs="Arial"/>
          <w:color w:val="222222"/>
          <w:sz w:val="21"/>
          <w:szCs w:val="21"/>
        </w:rPr>
        <w:t xml:space="preserve"> In a living tree it performs a </w:t>
      </w:r>
      <w:r w:rsidRPr="002273B9">
        <w:rPr>
          <w:rFonts w:ascii="Arial" w:eastAsia="Times New Roman" w:hAnsi="Arial" w:cs="Arial"/>
          <w:color w:val="222222"/>
          <w:sz w:val="21"/>
          <w:szCs w:val="21"/>
        </w:rPr>
        <w:lastRenderedPageBreak/>
        <w:t>support function, enabling woody plants to grow large or to stand up by themselves. It also conveys water and </w:t>
      </w:r>
      <w:hyperlink r:id="rId145" w:tooltip="Nutrient" w:history="1">
        <w:r w:rsidRPr="002273B9">
          <w:rPr>
            <w:rFonts w:ascii="Arial" w:eastAsia="Times New Roman" w:hAnsi="Arial" w:cs="Arial"/>
            <w:color w:val="0B0080"/>
            <w:sz w:val="21"/>
            <w:u w:val="single"/>
          </w:rPr>
          <w:t>nutrients</w:t>
        </w:r>
      </w:hyperlink>
      <w:r w:rsidRPr="002273B9">
        <w:rPr>
          <w:rFonts w:ascii="Arial" w:eastAsia="Times New Roman" w:hAnsi="Arial" w:cs="Arial"/>
          <w:color w:val="222222"/>
          <w:sz w:val="21"/>
          <w:szCs w:val="21"/>
        </w:rPr>
        <w:t> between the </w:t>
      </w:r>
      <w:hyperlink r:id="rId146" w:tooltip="Leaf" w:history="1">
        <w:r w:rsidRPr="002273B9">
          <w:rPr>
            <w:rFonts w:ascii="Arial" w:eastAsia="Times New Roman" w:hAnsi="Arial" w:cs="Arial"/>
            <w:color w:val="0B0080"/>
            <w:sz w:val="21"/>
            <w:u w:val="single"/>
          </w:rPr>
          <w:t>leaves</w:t>
        </w:r>
      </w:hyperlink>
      <w:r w:rsidRPr="002273B9">
        <w:rPr>
          <w:rFonts w:ascii="Arial" w:eastAsia="Times New Roman" w:hAnsi="Arial" w:cs="Arial"/>
          <w:color w:val="222222"/>
          <w:sz w:val="21"/>
          <w:szCs w:val="21"/>
        </w:rPr>
        <w:t>, other growing tissues, and the roots. Wood may also refer to other plant materials with comparable properties, and to material engineered from wood, or wood chips or fiber.</w:t>
      </w:r>
    </w:p>
    <w:p w:rsidR="002273B9" w:rsidRPr="002273B9" w:rsidRDefault="002273B9" w:rsidP="002273B9">
      <w:pPr>
        <w:shd w:val="clear" w:color="auto" w:fill="FFFFFF"/>
        <w:spacing w:before="120" w:after="120" w:line="240" w:lineRule="auto"/>
        <w:rPr>
          <w:rFonts w:ascii="Arial" w:eastAsia="Times New Roman" w:hAnsi="Arial" w:cs="Arial"/>
          <w:color w:val="222222"/>
          <w:sz w:val="21"/>
          <w:szCs w:val="21"/>
        </w:rPr>
      </w:pPr>
      <w:r w:rsidRPr="002273B9">
        <w:rPr>
          <w:rFonts w:ascii="Arial" w:eastAsia="Times New Roman" w:hAnsi="Arial" w:cs="Arial"/>
          <w:color w:val="222222"/>
          <w:sz w:val="21"/>
          <w:szCs w:val="21"/>
        </w:rPr>
        <w:t>Wood has been used for thousands of years for </w:t>
      </w:r>
      <w:hyperlink r:id="rId147" w:tooltip="Fuel" w:history="1">
        <w:r w:rsidRPr="002273B9">
          <w:rPr>
            <w:rFonts w:ascii="Arial" w:eastAsia="Times New Roman" w:hAnsi="Arial" w:cs="Arial"/>
            <w:color w:val="0B0080"/>
            <w:sz w:val="21"/>
            <w:u w:val="single"/>
          </w:rPr>
          <w:t>fuel</w:t>
        </w:r>
      </w:hyperlink>
      <w:r w:rsidRPr="002273B9">
        <w:rPr>
          <w:rFonts w:ascii="Arial" w:eastAsia="Times New Roman" w:hAnsi="Arial" w:cs="Arial"/>
          <w:color w:val="222222"/>
          <w:sz w:val="21"/>
          <w:szCs w:val="21"/>
        </w:rPr>
        <w:t>, as a </w:t>
      </w:r>
      <w:hyperlink r:id="rId148" w:tooltip="Construction material" w:history="1">
        <w:r w:rsidRPr="002273B9">
          <w:rPr>
            <w:rFonts w:ascii="Arial" w:eastAsia="Times New Roman" w:hAnsi="Arial" w:cs="Arial"/>
            <w:color w:val="0B0080"/>
            <w:sz w:val="21"/>
            <w:u w:val="single"/>
          </w:rPr>
          <w:t>construction material</w:t>
        </w:r>
      </w:hyperlink>
      <w:r w:rsidRPr="002273B9">
        <w:rPr>
          <w:rFonts w:ascii="Arial" w:eastAsia="Times New Roman" w:hAnsi="Arial" w:cs="Arial"/>
          <w:color w:val="222222"/>
          <w:sz w:val="21"/>
          <w:szCs w:val="21"/>
        </w:rPr>
        <w:t>, for making </w:t>
      </w:r>
      <w:hyperlink r:id="rId149" w:tooltip="Tool" w:history="1">
        <w:r w:rsidRPr="002273B9">
          <w:rPr>
            <w:rFonts w:ascii="Arial" w:eastAsia="Times New Roman" w:hAnsi="Arial" w:cs="Arial"/>
            <w:color w:val="0B0080"/>
            <w:sz w:val="21"/>
            <w:u w:val="single"/>
          </w:rPr>
          <w:t>tools</w:t>
        </w:r>
      </w:hyperlink>
      <w:r w:rsidRPr="002273B9">
        <w:rPr>
          <w:rFonts w:ascii="Arial" w:eastAsia="Times New Roman" w:hAnsi="Arial" w:cs="Arial"/>
          <w:color w:val="222222"/>
          <w:sz w:val="21"/>
          <w:szCs w:val="21"/>
        </w:rPr>
        <w:t> and </w:t>
      </w:r>
      <w:hyperlink r:id="rId150" w:tooltip="Weapon" w:history="1">
        <w:r w:rsidRPr="002273B9">
          <w:rPr>
            <w:rFonts w:ascii="Arial" w:eastAsia="Times New Roman" w:hAnsi="Arial" w:cs="Arial"/>
            <w:color w:val="0B0080"/>
            <w:sz w:val="21"/>
            <w:u w:val="single"/>
          </w:rPr>
          <w:t>weapons</w:t>
        </w:r>
      </w:hyperlink>
      <w:r w:rsidRPr="002273B9">
        <w:rPr>
          <w:rFonts w:ascii="Arial" w:eastAsia="Times New Roman" w:hAnsi="Arial" w:cs="Arial"/>
          <w:color w:val="222222"/>
          <w:sz w:val="21"/>
          <w:szCs w:val="21"/>
        </w:rPr>
        <w:t>, </w:t>
      </w:r>
      <w:hyperlink r:id="rId151" w:tooltip="Furniture" w:history="1">
        <w:r w:rsidRPr="002273B9">
          <w:rPr>
            <w:rFonts w:ascii="Arial" w:eastAsia="Times New Roman" w:hAnsi="Arial" w:cs="Arial"/>
            <w:color w:val="0B0080"/>
            <w:sz w:val="21"/>
            <w:u w:val="single"/>
          </w:rPr>
          <w:t>furniture</w:t>
        </w:r>
      </w:hyperlink>
      <w:r w:rsidRPr="002273B9">
        <w:rPr>
          <w:rFonts w:ascii="Arial" w:eastAsia="Times New Roman" w:hAnsi="Arial" w:cs="Arial"/>
          <w:color w:val="222222"/>
          <w:sz w:val="21"/>
          <w:szCs w:val="21"/>
        </w:rPr>
        <w:t> and </w:t>
      </w:r>
      <w:hyperlink r:id="rId152" w:tooltip="Paper" w:history="1">
        <w:r w:rsidRPr="002273B9">
          <w:rPr>
            <w:rFonts w:ascii="Arial" w:eastAsia="Times New Roman" w:hAnsi="Arial" w:cs="Arial"/>
            <w:color w:val="0B0080"/>
            <w:sz w:val="21"/>
            <w:u w:val="single"/>
          </w:rPr>
          <w:t>paper</w:t>
        </w:r>
      </w:hyperlink>
      <w:r w:rsidRPr="002273B9">
        <w:rPr>
          <w:rFonts w:ascii="Arial" w:eastAsia="Times New Roman" w:hAnsi="Arial" w:cs="Arial"/>
          <w:color w:val="222222"/>
          <w:sz w:val="21"/>
          <w:szCs w:val="21"/>
        </w:rPr>
        <w:t>, and as a feedstock for the production of purified cellulose and its derivatives, such as </w:t>
      </w:r>
      <w:hyperlink r:id="rId153" w:tooltip="Cellophane" w:history="1">
        <w:r w:rsidRPr="002273B9">
          <w:rPr>
            <w:rFonts w:ascii="Arial" w:eastAsia="Times New Roman" w:hAnsi="Arial" w:cs="Arial"/>
            <w:color w:val="0B0080"/>
            <w:sz w:val="21"/>
            <w:u w:val="single"/>
          </w:rPr>
          <w:t>cellophane</w:t>
        </w:r>
      </w:hyperlink>
      <w:r w:rsidRPr="002273B9">
        <w:rPr>
          <w:rFonts w:ascii="Arial" w:eastAsia="Times New Roman" w:hAnsi="Arial" w:cs="Arial"/>
          <w:color w:val="222222"/>
          <w:sz w:val="21"/>
          <w:szCs w:val="21"/>
        </w:rPr>
        <w:t> and </w:t>
      </w:r>
      <w:hyperlink r:id="rId154" w:anchor="production" w:tooltip="Cellulose acetate" w:history="1">
        <w:r w:rsidRPr="002273B9">
          <w:rPr>
            <w:rFonts w:ascii="Arial" w:eastAsia="Times New Roman" w:hAnsi="Arial" w:cs="Arial"/>
            <w:color w:val="0B0080"/>
            <w:sz w:val="21"/>
            <w:u w:val="single"/>
          </w:rPr>
          <w:t>cellulose acetate</w:t>
        </w:r>
      </w:hyperlink>
      <w:r w:rsidRPr="002273B9">
        <w:rPr>
          <w:rFonts w:ascii="Arial" w:eastAsia="Times New Roman" w:hAnsi="Arial" w:cs="Arial"/>
          <w:color w:val="222222"/>
          <w:sz w:val="21"/>
          <w:szCs w:val="21"/>
        </w:rPr>
        <w:t>.</w:t>
      </w:r>
    </w:p>
    <w:p w:rsidR="002273B9" w:rsidRPr="002273B9" w:rsidRDefault="002273B9" w:rsidP="002273B9">
      <w:pPr>
        <w:shd w:val="clear" w:color="auto" w:fill="FFFFFF"/>
        <w:spacing w:before="120" w:after="120" w:line="240" w:lineRule="auto"/>
        <w:rPr>
          <w:rFonts w:ascii="Arial" w:eastAsia="Times New Roman" w:hAnsi="Arial" w:cs="Arial"/>
          <w:color w:val="222222"/>
          <w:sz w:val="21"/>
          <w:szCs w:val="21"/>
        </w:rPr>
      </w:pPr>
      <w:r w:rsidRPr="002273B9">
        <w:rPr>
          <w:rFonts w:ascii="Arial" w:eastAsia="Times New Roman" w:hAnsi="Arial" w:cs="Arial"/>
          <w:color w:val="222222"/>
          <w:sz w:val="21"/>
          <w:szCs w:val="21"/>
        </w:rPr>
        <w:t>In 2005, the growing stock of </w:t>
      </w:r>
      <w:hyperlink r:id="rId155" w:tooltip="Forest" w:history="1">
        <w:r w:rsidRPr="002273B9">
          <w:rPr>
            <w:rFonts w:ascii="Arial" w:eastAsia="Times New Roman" w:hAnsi="Arial" w:cs="Arial"/>
            <w:color w:val="0B0080"/>
            <w:sz w:val="21"/>
            <w:u w:val="single"/>
          </w:rPr>
          <w:t>forests</w:t>
        </w:r>
      </w:hyperlink>
      <w:r w:rsidRPr="002273B9">
        <w:rPr>
          <w:rFonts w:ascii="Arial" w:eastAsia="Times New Roman" w:hAnsi="Arial" w:cs="Arial"/>
          <w:color w:val="222222"/>
          <w:sz w:val="21"/>
          <w:szCs w:val="21"/>
        </w:rPr>
        <w:t> worldwide was about 434 billion cubic meters, 47% of which was commercial.</w:t>
      </w:r>
      <w:hyperlink r:id="rId156" w:anchor="cite_note-2" w:history="1">
        <w:r w:rsidRPr="002273B9">
          <w:rPr>
            <w:rFonts w:ascii="Arial" w:eastAsia="Times New Roman" w:hAnsi="Arial" w:cs="Arial"/>
            <w:color w:val="0B0080"/>
            <w:sz w:val="17"/>
            <w:u w:val="single"/>
            <w:vertAlign w:val="superscript"/>
          </w:rPr>
          <w:t>[2]</w:t>
        </w:r>
      </w:hyperlink>
      <w:r w:rsidRPr="002273B9">
        <w:rPr>
          <w:rFonts w:ascii="Arial" w:eastAsia="Times New Roman" w:hAnsi="Arial" w:cs="Arial"/>
          <w:color w:val="222222"/>
          <w:sz w:val="21"/>
          <w:szCs w:val="21"/>
        </w:rPr>
        <w:t> As an abundant, </w:t>
      </w:r>
      <w:hyperlink r:id="rId157" w:tooltip="Carbon-neutral" w:history="1">
        <w:r w:rsidRPr="002273B9">
          <w:rPr>
            <w:rFonts w:ascii="Arial" w:eastAsia="Times New Roman" w:hAnsi="Arial" w:cs="Arial"/>
            <w:color w:val="0B0080"/>
            <w:sz w:val="21"/>
            <w:u w:val="single"/>
          </w:rPr>
          <w:t>carbon-neutral</w:t>
        </w:r>
      </w:hyperlink>
      <w:r w:rsidRPr="002273B9">
        <w:rPr>
          <w:rFonts w:ascii="Arial" w:eastAsia="Times New Roman" w:hAnsi="Arial" w:cs="Arial"/>
          <w:color w:val="222222"/>
          <w:sz w:val="21"/>
          <w:szCs w:val="21"/>
        </w:rPr>
        <w:t> renewable resource, woody materials have been of intense interest as a source of renewable energy. In 1991 approximately 3.5 billion cubic meters of wood were harvested. Dominant uses were for furniture and building construction.</w:t>
      </w:r>
      <w:hyperlink r:id="rId158" w:anchor="cite_note-Ullmann-3" w:history="1">
        <w:r w:rsidRPr="002273B9">
          <w:rPr>
            <w:rFonts w:ascii="Arial" w:eastAsia="Times New Roman" w:hAnsi="Arial" w:cs="Arial"/>
            <w:color w:val="0B0080"/>
            <w:sz w:val="17"/>
            <w:u w:val="single"/>
            <w:vertAlign w:val="superscript"/>
          </w:rPr>
          <w:t>[3]</w:t>
        </w:r>
      </w:hyperlink>
    </w:p>
    <w:p w:rsidR="002273B9" w:rsidRPr="002273B9" w:rsidRDefault="002273B9" w:rsidP="002273B9">
      <w:pPr>
        <w:shd w:val="clear" w:color="auto" w:fill="F8F9FA"/>
        <w:spacing w:before="240" w:after="60" w:line="240" w:lineRule="auto"/>
        <w:jc w:val="center"/>
        <w:outlineLvl w:val="1"/>
        <w:rPr>
          <w:rFonts w:ascii="Arial" w:eastAsia="Times New Roman" w:hAnsi="Arial" w:cs="Arial"/>
          <w:b/>
          <w:bCs/>
          <w:color w:val="000000"/>
          <w:sz w:val="20"/>
          <w:szCs w:val="20"/>
        </w:rPr>
      </w:pPr>
      <w:r w:rsidRPr="002273B9">
        <w:rPr>
          <w:rFonts w:ascii="Arial" w:eastAsia="Times New Roman" w:hAnsi="Arial" w:cs="Arial"/>
          <w:b/>
          <w:bCs/>
          <w:color w:val="000000"/>
          <w:sz w:val="20"/>
          <w:szCs w:val="20"/>
        </w:rPr>
        <w:t>Contents</w:t>
      </w:r>
    </w:p>
    <w:p w:rsidR="002273B9" w:rsidRPr="002273B9" w:rsidRDefault="002273B9" w:rsidP="002273B9">
      <w:pPr>
        <w:shd w:val="clear" w:color="auto" w:fill="F8F9FA"/>
        <w:spacing w:after="0" w:line="240" w:lineRule="auto"/>
        <w:jc w:val="center"/>
        <w:rPr>
          <w:rFonts w:ascii="Arial" w:eastAsia="Times New Roman" w:hAnsi="Arial" w:cs="Arial"/>
          <w:color w:val="222222"/>
          <w:sz w:val="20"/>
          <w:szCs w:val="20"/>
        </w:rPr>
      </w:pPr>
      <w:r w:rsidRPr="002273B9">
        <w:rPr>
          <w:rFonts w:ascii="Arial" w:eastAsia="Times New Roman" w:hAnsi="Arial" w:cs="Arial"/>
          <w:color w:val="222222"/>
          <w:sz w:val="20"/>
          <w:szCs w:val="20"/>
        </w:rPr>
        <w:t> </w:t>
      </w:r>
      <w:r w:rsidRPr="002273B9">
        <w:rPr>
          <w:rFonts w:ascii="Arial" w:eastAsia="Times New Roman" w:hAnsi="Arial" w:cs="Arial"/>
          <w:color w:val="222222"/>
          <w:sz w:val="19"/>
        </w:rPr>
        <w:t> [hide] </w:t>
      </w:r>
    </w:p>
    <w:p w:rsidR="002273B9" w:rsidRPr="002273B9" w:rsidRDefault="00456B90" w:rsidP="002273B9">
      <w:pPr>
        <w:numPr>
          <w:ilvl w:val="0"/>
          <w:numId w:val="9"/>
        </w:numPr>
        <w:shd w:val="clear" w:color="auto" w:fill="F8F9FA"/>
        <w:spacing w:before="100" w:beforeAutospacing="1" w:after="24" w:line="240" w:lineRule="auto"/>
        <w:ind w:left="0"/>
        <w:rPr>
          <w:rFonts w:ascii="Arial" w:eastAsia="Times New Roman" w:hAnsi="Arial" w:cs="Arial"/>
          <w:color w:val="222222"/>
          <w:sz w:val="20"/>
          <w:szCs w:val="20"/>
        </w:rPr>
      </w:pPr>
      <w:hyperlink r:id="rId159" w:anchor="History" w:history="1">
        <w:r w:rsidR="002273B9" w:rsidRPr="002273B9">
          <w:rPr>
            <w:rFonts w:ascii="Arial" w:eastAsia="Times New Roman" w:hAnsi="Arial" w:cs="Arial"/>
            <w:color w:val="222222"/>
            <w:sz w:val="20"/>
          </w:rPr>
          <w:t>1</w:t>
        </w:r>
        <w:r w:rsidR="002273B9" w:rsidRPr="002273B9">
          <w:rPr>
            <w:rFonts w:ascii="Arial" w:eastAsia="Times New Roman" w:hAnsi="Arial" w:cs="Arial"/>
            <w:color w:val="0B0080"/>
            <w:sz w:val="20"/>
          </w:rPr>
          <w:t>History</w:t>
        </w:r>
      </w:hyperlink>
    </w:p>
    <w:p w:rsidR="002273B9" w:rsidRPr="002273B9" w:rsidRDefault="00456B90" w:rsidP="002273B9">
      <w:pPr>
        <w:numPr>
          <w:ilvl w:val="0"/>
          <w:numId w:val="9"/>
        </w:numPr>
        <w:shd w:val="clear" w:color="auto" w:fill="F8F9FA"/>
        <w:spacing w:before="100" w:beforeAutospacing="1" w:after="24" w:line="240" w:lineRule="auto"/>
        <w:ind w:left="0"/>
        <w:rPr>
          <w:rFonts w:ascii="Arial" w:eastAsia="Times New Roman" w:hAnsi="Arial" w:cs="Arial"/>
          <w:color w:val="222222"/>
          <w:sz w:val="20"/>
          <w:szCs w:val="20"/>
        </w:rPr>
      </w:pPr>
      <w:hyperlink r:id="rId160" w:anchor="Physical_properties" w:history="1">
        <w:r w:rsidR="002273B9" w:rsidRPr="002273B9">
          <w:rPr>
            <w:rFonts w:ascii="Arial" w:eastAsia="Times New Roman" w:hAnsi="Arial" w:cs="Arial"/>
            <w:color w:val="222222"/>
            <w:sz w:val="20"/>
          </w:rPr>
          <w:t>2</w:t>
        </w:r>
        <w:r w:rsidR="002273B9" w:rsidRPr="002273B9">
          <w:rPr>
            <w:rFonts w:ascii="Arial" w:eastAsia="Times New Roman" w:hAnsi="Arial" w:cs="Arial"/>
            <w:color w:val="0B0080"/>
            <w:sz w:val="20"/>
          </w:rPr>
          <w:t>Physical properties</w:t>
        </w:r>
      </w:hyperlink>
    </w:p>
    <w:p w:rsidR="002273B9" w:rsidRPr="002273B9" w:rsidRDefault="00456B90" w:rsidP="002273B9">
      <w:pPr>
        <w:numPr>
          <w:ilvl w:val="1"/>
          <w:numId w:val="9"/>
        </w:numPr>
        <w:shd w:val="clear" w:color="auto" w:fill="F8F9FA"/>
        <w:spacing w:before="100" w:beforeAutospacing="1" w:after="24" w:line="240" w:lineRule="auto"/>
        <w:ind w:left="480"/>
        <w:rPr>
          <w:rFonts w:ascii="Arial" w:eastAsia="Times New Roman" w:hAnsi="Arial" w:cs="Arial"/>
          <w:color w:val="222222"/>
          <w:sz w:val="20"/>
          <w:szCs w:val="20"/>
        </w:rPr>
      </w:pPr>
      <w:hyperlink r:id="rId161" w:anchor="Growth_rings" w:history="1">
        <w:r w:rsidR="002273B9" w:rsidRPr="002273B9">
          <w:rPr>
            <w:rFonts w:ascii="Arial" w:eastAsia="Times New Roman" w:hAnsi="Arial" w:cs="Arial"/>
            <w:color w:val="222222"/>
            <w:sz w:val="20"/>
          </w:rPr>
          <w:t>2.1</w:t>
        </w:r>
        <w:r w:rsidR="002273B9" w:rsidRPr="002273B9">
          <w:rPr>
            <w:rFonts w:ascii="Arial" w:eastAsia="Times New Roman" w:hAnsi="Arial" w:cs="Arial"/>
            <w:color w:val="0B0080"/>
            <w:sz w:val="20"/>
          </w:rPr>
          <w:t>Growth rings</w:t>
        </w:r>
      </w:hyperlink>
    </w:p>
    <w:p w:rsidR="002273B9" w:rsidRPr="002273B9" w:rsidRDefault="00456B90" w:rsidP="002273B9">
      <w:pPr>
        <w:numPr>
          <w:ilvl w:val="1"/>
          <w:numId w:val="9"/>
        </w:numPr>
        <w:shd w:val="clear" w:color="auto" w:fill="F8F9FA"/>
        <w:spacing w:before="100" w:beforeAutospacing="1" w:after="24" w:line="240" w:lineRule="auto"/>
        <w:ind w:left="480"/>
        <w:rPr>
          <w:rFonts w:ascii="Arial" w:eastAsia="Times New Roman" w:hAnsi="Arial" w:cs="Arial"/>
          <w:color w:val="222222"/>
          <w:sz w:val="20"/>
          <w:szCs w:val="20"/>
        </w:rPr>
      </w:pPr>
      <w:hyperlink r:id="rId162" w:anchor="Knots" w:history="1">
        <w:r w:rsidR="002273B9" w:rsidRPr="002273B9">
          <w:rPr>
            <w:rFonts w:ascii="Arial" w:eastAsia="Times New Roman" w:hAnsi="Arial" w:cs="Arial"/>
            <w:color w:val="222222"/>
            <w:sz w:val="20"/>
          </w:rPr>
          <w:t>2.2</w:t>
        </w:r>
        <w:r w:rsidR="002273B9" w:rsidRPr="002273B9">
          <w:rPr>
            <w:rFonts w:ascii="Arial" w:eastAsia="Times New Roman" w:hAnsi="Arial" w:cs="Arial"/>
            <w:color w:val="0B0080"/>
            <w:sz w:val="20"/>
          </w:rPr>
          <w:t>Knots</w:t>
        </w:r>
      </w:hyperlink>
    </w:p>
    <w:p w:rsidR="002273B9" w:rsidRPr="002273B9" w:rsidRDefault="00456B90" w:rsidP="002273B9">
      <w:pPr>
        <w:numPr>
          <w:ilvl w:val="1"/>
          <w:numId w:val="9"/>
        </w:numPr>
        <w:shd w:val="clear" w:color="auto" w:fill="F8F9FA"/>
        <w:spacing w:before="100" w:beforeAutospacing="1" w:after="24" w:line="240" w:lineRule="auto"/>
        <w:ind w:left="480"/>
        <w:rPr>
          <w:rFonts w:ascii="Arial" w:eastAsia="Times New Roman" w:hAnsi="Arial" w:cs="Arial"/>
          <w:color w:val="222222"/>
          <w:sz w:val="20"/>
          <w:szCs w:val="20"/>
        </w:rPr>
      </w:pPr>
      <w:hyperlink r:id="rId163" w:anchor="Heartwood_and_sapwood" w:history="1">
        <w:r w:rsidR="002273B9" w:rsidRPr="002273B9">
          <w:rPr>
            <w:rFonts w:ascii="Arial" w:eastAsia="Times New Roman" w:hAnsi="Arial" w:cs="Arial"/>
            <w:color w:val="222222"/>
            <w:sz w:val="20"/>
          </w:rPr>
          <w:t>2.3</w:t>
        </w:r>
        <w:r w:rsidR="002273B9" w:rsidRPr="002273B9">
          <w:rPr>
            <w:rFonts w:ascii="Arial" w:eastAsia="Times New Roman" w:hAnsi="Arial" w:cs="Arial"/>
            <w:color w:val="0B0080"/>
            <w:sz w:val="20"/>
          </w:rPr>
          <w:t>Heartwood and sapwood</w:t>
        </w:r>
      </w:hyperlink>
    </w:p>
    <w:p w:rsidR="002273B9" w:rsidRPr="002273B9" w:rsidRDefault="00456B90" w:rsidP="002273B9">
      <w:pPr>
        <w:numPr>
          <w:ilvl w:val="1"/>
          <w:numId w:val="9"/>
        </w:numPr>
        <w:shd w:val="clear" w:color="auto" w:fill="F8F9FA"/>
        <w:spacing w:before="100" w:beforeAutospacing="1" w:after="24" w:line="240" w:lineRule="auto"/>
        <w:ind w:left="480"/>
        <w:rPr>
          <w:rFonts w:ascii="Arial" w:eastAsia="Times New Roman" w:hAnsi="Arial" w:cs="Arial"/>
          <w:color w:val="222222"/>
          <w:sz w:val="20"/>
          <w:szCs w:val="20"/>
        </w:rPr>
      </w:pPr>
      <w:hyperlink r:id="rId164" w:anchor="Color" w:history="1">
        <w:r w:rsidR="002273B9" w:rsidRPr="002273B9">
          <w:rPr>
            <w:rFonts w:ascii="Arial" w:eastAsia="Times New Roman" w:hAnsi="Arial" w:cs="Arial"/>
            <w:color w:val="222222"/>
            <w:sz w:val="20"/>
          </w:rPr>
          <w:t>2.4</w:t>
        </w:r>
        <w:r w:rsidR="002273B9" w:rsidRPr="002273B9">
          <w:rPr>
            <w:rFonts w:ascii="Arial" w:eastAsia="Times New Roman" w:hAnsi="Arial" w:cs="Arial"/>
            <w:color w:val="0B0080"/>
            <w:sz w:val="20"/>
          </w:rPr>
          <w:t>Color</w:t>
        </w:r>
      </w:hyperlink>
    </w:p>
    <w:p w:rsidR="002273B9" w:rsidRPr="002273B9" w:rsidRDefault="00456B90" w:rsidP="002273B9">
      <w:pPr>
        <w:numPr>
          <w:ilvl w:val="1"/>
          <w:numId w:val="9"/>
        </w:numPr>
        <w:shd w:val="clear" w:color="auto" w:fill="F8F9FA"/>
        <w:spacing w:before="100" w:beforeAutospacing="1" w:after="24" w:line="240" w:lineRule="auto"/>
        <w:ind w:left="480"/>
        <w:rPr>
          <w:rFonts w:ascii="Arial" w:eastAsia="Times New Roman" w:hAnsi="Arial" w:cs="Arial"/>
          <w:color w:val="222222"/>
          <w:sz w:val="20"/>
          <w:szCs w:val="20"/>
        </w:rPr>
      </w:pPr>
      <w:hyperlink r:id="rId165" w:anchor="Water_content" w:history="1">
        <w:r w:rsidR="002273B9" w:rsidRPr="002273B9">
          <w:rPr>
            <w:rFonts w:ascii="Arial" w:eastAsia="Times New Roman" w:hAnsi="Arial" w:cs="Arial"/>
            <w:color w:val="222222"/>
            <w:sz w:val="20"/>
          </w:rPr>
          <w:t>2.5</w:t>
        </w:r>
        <w:r w:rsidR="002273B9" w:rsidRPr="002273B9">
          <w:rPr>
            <w:rFonts w:ascii="Arial" w:eastAsia="Times New Roman" w:hAnsi="Arial" w:cs="Arial"/>
            <w:color w:val="0B0080"/>
            <w:sz w:val="20"/>
          </w:rPr>
          <w:t>Water content</w:t>
        </w:r>
      </w:hyperlink>
    </w:p>
    <w:p w:rsidR="002273B9" w:rsidRPr="002273B9" w:rsidRDefault="00456B90" w:rsidP="002273B9">
      <w:pPr>
        <w:numPr>
          <w:ilvl w:val="1"/>
          <w:numId w:val="9"/>
        </w:numPr>
        <w:shd w:val="clear" w:color="auto" w:fill="F8F9FA"/>
        <w:spacing w:before="100" w:beforeAutospacing="1" w:after="24" w:line="240" w:lineRule="auto"/>
        <w:ind w:left="480"/>
        <w:rPr>
          <w:rFonts w:ascii="Arial" w:eastAsia="Times New Roman" w:hAnsi="Arial" w:cs="Arial"/>
          <w:color w:val="222222"/>
          <w:sz w:val="20"/>
          <w:szCs w:val="20"/>
        </w:rPr>
      </w:pPr>
      <w:hyperlink r:id="rId166" w:anchor="Structure" w:history="1">
        <w:r w:rsidR="002273B9" w:rsidRPr="002273B9">
          <w:rPr>
            <w:rFonts w:ascii="Arial" w:eastAsia="Times New Roman" w:hAnsi="Arial" w:cs="Arial"/>
            <w:color w:val="222222"/>
            <w:sz w:val="20"/>
          </w:rPr>
          <w:t>2.6</w:t>
        </w:r>
        <w:r w:rsidR="002273B9" w:rsidRPr="002273B9">
          <w:rPr>
            <w:rFonts w:ascii="Arial" w:eastAsia="Times New Roman" w:hAnsi="Arial" w:cs="Arial"/>
            <w:color w:val="0B0080"/>
            <w:sz w:val="20"/>
          </w:rPr>
          <w:t>Structure</w:t>
        </w:r>
      </w:hyperlink>
    </w:p>
    <w:p w:rsidR="002273B9" w:rsidRPr="002273B9" w:rsidRDefault="00456B90" w:rsidP="002273B9">
      <w:pPr>
        <w:numPr>
          <w:ilvl w:val="1"/>
          <w:numId w:val="9"/>
        </w:numPr>
        <w:shd w:val="clear" w:color="auto" w:fill="F8F9FA"/>
        <w:spacing w:before="100" w:beforeAutospacing="1" w:after="24" w:line="240" w:lineRule="auto"/>
        <w:ind w:left="480"/>
        <w:rPr>
          <w:rFonts w:ascii="Arial" w:eastAsia="Times New Roman" w:hAnsi="Arial" w:cs="Arial"/>
          <w:color w:val="222222"/>
          <w:sz w:val="20"/>
          <w:szCs w:val="20"/>
        </w:rPr>
      </w:pPr>
      <w:hyperlink r:id="rId167" w:anchor="Earlywood_and_latewood" w:history="1">
        <w:r w:rsidR="002273B9" w:rsidRPr="002273B9">
          <w:rPr>
            <w:rFonts w:ascii="Arial" w:eastAsia="Times New Roman" w:hAnsi="Arial" w:cs="Arial"/>
            <w:color w:val="222222"/>
            <w:sz w:val="20"/>
          </w:rPr>
          <w:t>2.7</w:t>
        </w:r>
        <w:r w:rsidR="002273B9" w:rsidRPr="002273B9">
          <w:rPr>
            <w:rFonts w:ascii="Arial" w:eastAsia="Times New Roman" w:hAnsi="Arial" w:cs="Arial"/>
            <w:color w:val="0B0080"/>
            <w:sz w:val="20"/>
          </w:rPr>
          <w:t>Earlywood and latewood</w:t>
        </w:r>
      </w:hyperlink>
    </w:p>
    <w:p w:rsidR="002273B9" w:rsidRPr="002273B9" w:rsidRDefault="00456B90" w:rsidP="002273B9">
      <w:pPr>
        <w:numPr>
          <w:ilvl w:val="2"/>
          <w:numId w:val="9"/>
        </w:numPr>
        <w:shd w:val="clear" w:color="auto" w:fill="F8F9FA"/>
        <w:spacing w:before="100" w:beforeAutospacing="1" w:after="24" w:line="240" w:lineRule="auto"/>
        <w:ind w:left="960"/>
        <w:rPr>
          <w:rFonts w:ascii="Arial" w:eastAsia="Times New Roman" w:hAnsi="Arial" w:cs="Arial"/>
          <w:color w:val="222222"/>
          <w:sz w:val="20"/>
          <w:szCs w:val="20"/>
        </w:rPr>
      </w:pPr>
      <w:hyperlink r:id="rId168" w:anchor="In_softwood" w:history="1">
        <w:r w:rsidR="002273B9" w:rsidRPr="002273B9">
          <w:rPr>
            <w:rFonts w:ascii="Arial" w:eastAsia="Times New Roman" w:hAnsi="Arial" w:cs="Arial"/>
            <w:color w:val="222222"/>
            <w:sz w:val="20"/>
          </w:rPr>
          <w:t>2.7.1</w:t>
        </w:r>
        <w:r w:rsidR="002273B9" w:rsidRPr="002273B9">
          <w:rPr>
            <w:rFonts w:ascii="Arial" w:eastAsia="Times New Roman" w:hAnsi="Arial" w:cs="Arial"/>
            <w:color w:val="0B0080"/>
            <w:sz w:val="20"/>
          </w:rPr>
          <w:t>In softwood</w:t>
        </w:r>
      </w:hyperlink>
    </w:p>
    <w:p w:rsidR="002273B9" w:rsidRPr="002273B9" w:rsidRDefault="00456B90" w:rsidP="002273B9">
      <w:pPr>
        <w:numPr>
          <w:ilvl w:val="2"/>
          <w:numId w:val="9"/>
        </w:numPr>
        <w:shd w:val="clear" w:color="auto" w:fill="F8F9FA"/>
        <w:spacing w:before="100" w:beforeAutospacing="1" w:after="24" w:line="240" w:lineRule="auto"/>
        <w:ind w:left="960"/>
        <w:rPr>
          <w:rFonts w:ascii="Arial" w:eastAsia="Times New Roman" w:hAnsi="Arial" w:cs="Arial"/>
          <w:color w:val="222222"/>
          <w:sz w:val="20"/>
          <w:szCs w:val="20"/>
        </w:rPr>
      </w:pPr>
      <w:hyperlink r:id="rId169" w:anchor="In_ring-porous_woods" w:history="1">
        <w:r w:rsidR="002273B9" w:rsidRPr="002273B9">
          <w:rPr>
            <w:rFonts w:ascii="Arial" w:eastAsia="Times New Roman" w:hAnsi="Arial" w:cs="Arial"/>
            <w:color w:val="222222"/>
            <w:sz w:val="20"/>
          </w:rPr>
          <w:t>2.7.2</w:t>
        </w:r>
        <w:r w:rsidR="002273B9" w:rsidRPr="002273B9">
          <w:rPr>
            <w:rFonts w:ascii="Arial" w:eastAsia="Times New Roman" w:hAnsi="Arial" w:cs="Arial"/>
            <w:color w:val="0B0080"/>
            <w:sz w:val="20"/>
          </w:rPr>
          <w:t>In ring-porous woods</w:t>
        </w:r>
      </w:hyperlink>
    </w:p>
    <w:p w:rsidR="002273B9" w:rsidRPr="002273B9" w:rsidRDefault="00456B90" w:rsidP="002273B9">
      <w:pPr>
        <w:numPr>
          <w:ilvl w:val="2"/>
          <w:numId w:val="9"/>
        </w:numPr>
        <w:shd w:val="clear" w:color="auto" w:fill="F8F9FA"/>
        <w:spacing w:before="100" w:beforeAutospacing="1" w:after="24" w:line="240" w:lineRule="auto"/>
        <w:ind w:left="960"/>
        <w:rPr>
          <w:rFonts w:ascii="Arial" w:eastAsia="Times New Roman" w:hAnsi="Arial" w:cs="Arial"/>
          <w:color w:val="222222"/>
          <w:sz w:val="20"/>
          <w:szCs w:val="20"/>
        </w:rPr>
      </w:pPr>
      <w:hyperlink r:id="rId170" w:anchor="In_diffuse-porous_woods" w:history="1">
        <w:r w:rsidR="002273B9" w:rsidRPr="002273B9">
          <w:rPr>
            <w:rFonts w:ascii="Arial" w:eastAsia="Times New Roman" w:hAnsi="Arial" w:cs="Arial"/>
            <w:color w:val="222222"/>
            <w:sz w:val="20"/>
          </w:rPr>
          <w:t>2.7.3</w:t>
        </w:r>
        <w:r w:rsidR="002273B9" w:rsidRPr="002273B9">
          <w:rPr>
            <w:rFonts w:ascii="Arial" w:eastAsia="Times New Roman" w:hAnsi="Arial" w:cs="Arial"/>
            <w:color w:val="0B0080"/>
            <w:sz w:val="20"/>
          </w:rPr>
          <w:t>In diffuse-porous woods</w:t>
        </w:r>
      </w:hyperlink>
    </w:p>
    <w:p w:rsidR="002273B9" w:rsidRPr="002273B9" w:rsidRDefault="00456B90" w:rsidP="002273B9">
      <w:pPr>
        <w:numPr>
          <w:ilvl w:val="1"/>
          <w:numId w:val="9"/>
        </w:numPr>
        <w:shd w:val="clear" w:color="auto" w:fill="F8F9FA"/>
        <w:spacing w:before="100" w:beforeAutospacing="1" w:after="24" w:line="240" w:lineRule="auto"/>
        <w:ind w:left="480"/>
        <w:rPr>
          <w:rFonts w:ascii="Arial" w:eastAsia="Times New Roman" w:hAnsi="Arial" w:cs="Arial"/>
          <w:color w:val="222222"/>
          <w:sz w:val="20"/>
          <w:szCs w:val="20"/>
        </w:rPr>
      </w:pPr>
      <w:hyperlink r:id="rId171" w:anchor="Monocot_wood" w:history="1">
        <w:r w:rsidR="002273B9" w:rsidRPr="002273B9">
          <w:rPr>
            <w:rFonts w:ascii="Arial" w:eastAsia="Times New Roman" w:hAnsi="Arial" w:cs="Arial"/>
            <w:color w:val="222222"/>
            <w:sz w:val="20"/>
          </w:rPr>
          <w:t>2.8</w:t>
        </w:r>
        <w:r w:rsidR="002273B9" w:rsidRPr="002273B9">
          <w:rPr>
            <w:rFonts w:ascii="Arial" w:eastAsia="Times New Roman" w:hAnsi="Arial" w:cs="Arial"/>
            <w:color w:val="0B0080"/>
            <w:sz w:val="20"/>
          </w:rPr>
          <w:t>Monocot wood</w:t>
        </w:r>
      </w:hyperlink>
    </w:p>
    <w:p w:rsidR="002273B9" w:rsidRPr="002273B9" w:rsidRDefault="00456B90" w:rsidP="002273B9">
      <w:pPr>
        <w:numPr>
          <w:ilvl w:val="1"/>
          <w:numId w:val="9"/>
        </w:numPr>
        <w:shd w:val="clear" w:color="auto" w:fill="F8F9FA"/>
        <w:spacing w:before="100" w:beforeAutospacing="1" w:after="24" w:line="240" w:lineRule="auto"/>
        <w:ind w:left="480"/>
        <w:rPr>
          <w:rFonts w:ascii="Arial" w:eastAsia="Times New Roman" w:hAnsi="Arial" w:cs="Arial"/>
          <w:color w:val="222222"/>
          <w:sz w:val="20"/>
          <w:szCs w:val="20"/>
        </w:rPr>
      </w:pPr>
      <w:hyperlink r:id="rId172" w:anchor="Specific_gravity" w:history="1">
        <w:r w:rsidR="002273B9" w:rsidRPr="002273B9">
          <w:rPr>
            <w:rFonts w:ascii="Arial" w:eastAsia="Times New Roman" w:hAnsi="Arial" w:cs="Arial"/>
            <w:color w:val="222222"/>
            <w:sz w:val="20"/>
          </w:rPr>
          <w:t>2.9</w:t>
        </w:r>
        <w:r w:rsidR="002273B9" w:rsidRPr="002273B9">
          <w:rPr>
            <w:rFonts w:ascii="Arial" w:eastAsia="Times New Roman" w:hAnsi="Arial" w:cs="Arial"/>
            <w:color w:val="0B0080"/>
            <w:sz w:val="20"/>
          </w:rPr>
          <w:t>Specific gravity</w:t>
        </w:r>
      </w:hyperlink>
    </w:p>
    <w:p w:rsidR="002273B9" w:rsidRPr="002273B9" w:rsidRDefault="00456B90" w:rsidP="002273B9">
      <w:pPr>
        <w:numPr>
          <w:ilvl w:val="1"/>
          <w:numId w:val="9"/>
        </w:numPr>
        <w:shd w:val="clear" w:color="auto" w:fill="F8F9FA"/>
        <w:spacing w:before="100" w:beforeAutospacing="1" w:after="24" w:line="240" w:lineRule="auto"/>
        <w:ind w:left="480"/>
        <w:rPr>
          <w:rFonts w:ascii="Arial" w:eastAsia="Times New Roman" w:hAnsi="Arial" w:cs="Arial"/>
          <w:color w:val="222222"/>
          <w:sz w:val="20"/>
          <w:szCs w:val="20"/>
        </w:rPr>
      </w:pPr>
      <w:hyperlink r:id="rId173" w:anchor="Wood_density" w:history="1">
        <w:r w:rsidR="002273B9" w:rsidRPr="002273B9">
          <w:rPr>
            <w:rFonts w:ascii="Arial" w:eastAsia="Times New Roman" w:hAnsi="Arial" w:cs="Arial"/>
            <w:color w:val="222222"/>
            <w:sz w:val="20"/>
          </w:rPr>
          <w:t>2.10</w:t>
        </w:r>
        <w:r w:rsidR="002273B9" w:rsidRPr="002273B9">
          <w:rPr>
            <w:rFonts w:ascii="Arial" w:eastAsia="Times New Roman" w:hAnsi="Arial" w:cs="Arial"/>
            <w:color w:val="0B0080"/>
            <w:sz w:val="20"/>
          </w:rPr>
          <w:t>Wood density</w:t>
        </w:r>
      </w:hyperlink>
    </w:p>
    <w:p w:rsidR="002273B9" w:rsidRPr="002273B9" w:rsidRDefault="00456B90" w:rsidP="002273B9">
      <w:pPr>
        <w:numPr>
          <w:ilvl w:val="0"/>
          <w:numId w:val="9"/>
        </w:numPr>
        <w:shd w:val="clear" w:color="auto" w:fill="F8F9FA"/>
        <w:spacing w:before="100" w:beforeAutospacing="1" w:after="24" w:line="240" w:lineRule="auto"/>
        <w:ind w:left="0"/>
        <w:rPr>
          <w:rFonts w:ascii="Arial" w:eastAsia="Times New Roman" w:hAnsi="Arial" w:cs="Arial"/>
          <w:color w:val="222222"/>
          <w:sz w:val="20"/>
          <w:szCs w:val="20"/>
        </w:rPr>
      </w:pPr>
      <w:hyperlink r:id="rId174" w:anchor="Hard_and_soft_woods" w:history="1">
        <w:r w:rsidR="002273B9" w:rsidRPr="002273B9">
          <w:rPr>
            <w:rFonts w:ascii="Arial" w:eastAsia="Times New Roman" w:hAnsi="Arial" w:cs="Arial"/>
            <w:color w:val="222222"/>
            <w:sz w:val="20"/>
          </w:rPr>
          <w:t>3</w:t>
        </w:r>
        <w:r w:rsidR="002273B9" w:rsidRPr="002273B9">
          <w:rPr>
            <w:rFonts w:ascii="Arial" w:eastAsia="Times New Roman" w:hAnsi="Arial" w:cs="Arial"/>
            <w:color w:val="0B0080"/>
            <w:sz w:val="20"/>
          </w:rPr>
          <w:t>Hard and soft woods</w:t>
        </w:r>
      </w:hyperlink>
    </w:p>
    <w:p w:rsidR="002273B9" w:rsidRPr="002273B9" w:rsidRDefault="00456B90" w:rsidP="002273B9">
      <w:pPr>
        <w:numPr>
          <w:ilvl w:val="0"/>
          <w:numId w:val="9"/>
        </w:numPr>
        <w:shd w:val="clear" w:color="auto" w:fill="F8F9FA"/>
        <w:spacing w:before="100" w:beforeAutospacing="1" w:after="24" w:line="240" w:lineRule="auto"/>
        <w:ind w:left="0"/>
        <w:rPr>
          <w:rFonts w:ascii="Arial" w:eastAsia="Times New Roman" w:hAnsi="Arial" w:cs="Arial"/>
          <w:color w:val="222222"/>
          <w:sz w:val="20"/>
          <w:szCs w:val="20"/>
        </w:rPr>
      </w:pPr>
      <w:hyperlink r:id="rId175" w:anchor="Chemistry_of_wood" w:history="1">
        <w:r w:rsidR="002273B9" w:rsidRPr="002273B9">
          <w:rPr>
            <w:rFonts w:ascii="Arial" w:eastAsia="Times New Roman" w:hAnsi="Arial" w:cs="Arial"/>
            <w:color w:val="222222"/>
            <w:sz w:val="20"/>
          </w:rPr>
          <w:t>4</w:t>
        </w:r>
        <w:r w:rsidR="002273B9" w:rsidRPr="002273B9">
          <w:rPr>
            <w:rFonts w:ascii="Arial" w:eastAsia="Times New Roman" w:hAnsi="Arial" w:cs="Arial"/>
            <w:color w:val="0B0080"/>
            <w:sz w:val="20"/>
          </w:rPr>
          <w:t>Chemistry of wood</w:t>
        </w:r>
      </w:hyperlink>
    </w:p>
    <w:p w:rsidR="002273B9" w:rsidRPr="002273B9" w:rsidRDefault="00456B90" w:rsidP="002273B9">
      <w:pPr>
        <w:numPr>
          <w:ilvl w:val="1"/>
          <w:numId w:val="9"/>
        </w:numPr>
        <w:shd w:val="clear" w:color="auto" w:fill="F8F9FA"/>
        <w:spacing w:before="100" w:beforeAutospacing="1" w:after="24" w:line="240" w:lineRule="auto"/>
        <w:ind w:left="480"/>
        <w:rPr>
          <w:rFonts w:ascii="Arial" w:eastAsia="Times New Roman" w:hAnsi="Arial" w:cs="Arial"/>
          <w:color w:val="222222"/>
          <w:sz w:val="20"/>
          <w:szCs w:val="20"/>
        </w:rPr>
      </w:pPr>
      <w:hyperlink r:id="rId176" w:anchor="Extractives" w:history="1">
        <w:r w:rsidR="002273B9" w:rsidRPr="002273B9">
          <w:rPr>
            <w:rFonts w:ascii="Arial" w:eastAsia="Times New Roman" w:hAnsi="Arial" w:cs="Arial"/>
            <w:color w:val="222222"/>
            <w:sz w:val="20"/>
          </w:rPr>
          <w:t>4.1</w:t>
        </w:r>
        <w:r w:rsidR="002273B9" w:rsidRPr="002273B9">
          <w:rPr>
            <w:rFonts w:ascii="Arial" w:eastAsia="Times New Roman" w:hAnsi="Arial" w:cs="Arial"/>
            <w:color w:val="0B0080"/>
            <w:sz w:val="20"/>
          </w:rPr>
          <w:t>Extractives</w:t>
        </w:r>
      </w:hyperlink>
    </w:p>
    <w:p w:rsidR="002273B9" w:rsidRPr="002273B9" w:rsidRDefault="00456B90" w:rsidP="002273B9">
      <w:pPr>
        <w:numPr>
          <w:ilvl w:val="0"/>
          <w:numId w:val="9"/>
        </w:numPr>
        <w:shd w:val="clear" w:color="auto" w:fill="F8F9FA"/>
        <w:spacing w:before="100" w:beforeAutospacing="1" w:after="24" w:line="240" w:lineRule="auto"/>
        <w:ind w:left="0"/>
        <w:rPr>
          <w:rFonts w:ascii="Arial" w:eastAsia="Times New Roman" w:hAnsi="Arial" w:cs="Arial"/>
          <w:color w:val="222222"/>
          <w:sz w:val="20"/>
          <w:szCs w:val="20"/>
        </w:rPr>
      </w:pPr>
      <w:hyperlink r:id="rId177" w:anchor="Uses" w:history="1">
        <w:r w:rsidR="002273B9" w:rsidRPr="002273B9">
          <w:rPr>
            <w:rFonts w:ascii="Arial" w:eastAsia="Times New Roman" w:hAnsi="Arial" w:cs="Arial"/>
            <w:color w:val="222222"/>
            <w:sz w:val="20"/>
          </w:rPr>
          <w:t>5</w:t>
        </w:r>
        <w:r w:rsidR="002273B9" w:rsidRPr="002273B9">
          <w:rPr>
            <w:rFonts w:ascii="Arial" w:eastAsia="Times New Roman" w:hAnsi="Arial" w:cs="Arial"/>
            <w:color w:val="0B0080"/>
            <w:sz w:val="20"/>
          </w:rPr>
          <w:t>Uses</w:t>
        </w:r>
      </w:hyperlink>
    </w:p>
    <w:p w:rsidR="002273B9" w:rsidRPr="002273B9" w:rsidRDefault="00456B90" w:rsidP="002273B9">
      <w:pPr>
        <w:numPr>
          <w:ilvl w:val="1"/>
          <w:numId w:val="9"/>
        </w:numPr>
        <w:shd w:val="clear" w:color="auto" w:fill="F8F9FA"/>
        <w:spacing w:before="100" w:beforeAutospacing="1" w:after="24" w:line="240" w:lineRule="auto"/>
        <w:ind w:left="480"/>
        <w:rPr>
          <w:rFonts w:ascii="Arial" w:eastAsia="Times New Roman" w:hAnsi="Arial" w:cs="Arial"/>
          <w:color w:val="222222"/>
          <w:sz w:val="20"/>
          <w:szCs w:val="20"/>
        </w:rPr>
      </w:pPr>
      <w:hyperlink r:id="rId178" w:anchor="Fuel" w:history="1">
        <w:r w:rsidR="002273B9" w:rsidRPr="002273B9">
          <w:rPr>
            <w:rFonts w:ascii="Arial" w:eastAsia="Times New Roman" w:hAnsi="Arial" w:cs="Arial"/>
            <w:color w:val="222222"/>
            <w:sz w:val="20"/>
          </w:rPr>
          <w:t>5.1</w:t>
        </w:r>
        <w:r w:rsidR="002273B9" w:rsidRPr="002273B9">
          <w:rPr>
            <w:rFonts w:ascii="Arial" w:eastAsia="Times New Roman" w:hAnsi="Arial" w:cs="Arial"/>
            <w:color w:val="0B0080"/>
            <w:sz w:val="20"/>
          </w:rPr>
          <w:t>Fuel</w:t>
        </w:r>
      </w:hyperlink>
    </w:p>
    <w:p w:rsidR="002273B9" w:rsidRPr="002273B9" w:rsidRDefault="00456B90" w:rsidP="002273B9">
      <w:pPr>
        <w:numPr>
          <w:ilvl w:val="1"/>
          <w:numId w:val="9"/>
        </w:numPr>
        <w:shd w:val="clear" w:color="auto" w:fill="F8F9FA"/>
        <w:spacing w:before="100" w:beforeAutospacing="1" w:after="24" w:line="240" w:lineRule="auto"/>
        <w:ind w:left="480"/>
        <w:rPr>
          <w:rFonts w:ascii="Arial" w:eastAsia="Times New Roman" w:hAnsi="Arial" w:cs="Arial"/>
          <w:color w:val="222222"/>
          <w:sz w:val="20"/>
          <w:szCs w:val="20"/>
        </w:rPr>
      </w:pPr>
      <w:hyperlink r:id="rId179" w:anchor="Construction" w:history="1">
        <w:r w:rsidR="002273B9" w:rsidRPr="002273B9">
          <w:rPr>
            <w:rFonts w:ascii="Arial" w:eastAsia="Times New Roman" w:hAnsi="Arial" w:cs="Arial"/>
            <w:color w:val="222222"/>
            <w:sz w:val="20"/>
          </w:rPr>
          <w:t>5.2</w:t>
        </w:r>
        <w:r w:rsidR="002273B9" w:rsidRPr="002273B9">
          <w:rPr>
            <w:rFonts w:ascii="Arial" w:eastAsia="Times New Roman" w:hAnsi="Arial" w:cs="Arial"/>
            <w:color w:val="0B0080"/>
            <w:sz w:val="20"/>
          </w:rPr>
          <w:t>Construction</w:t>
        </w:r>
      </w:hyperlink>
    </w:p>
    <w:p w:rsidR="002273B9" w:rsidRPr="002273B9" w:rsidRDefault="00456B90" w:rsidP="002273B9">
      <w:pPr>
        <w:numPr>
          <w:ilvl w:val="2"/>
          <w:numId w:val="9"/>
        </w:numPr>
        <w:shd w:val="clear" w:color="auto" w:fill="F8F9FA"/>
        <w:spacing w:before="100" w:beforeAutospacing="1" w:after="24" w:line="240" w:lineRule="auto"/>
        <w:ind w:left="960"/>
        <w:rPr>
          <w:rFonts w:ascii="Arial" w:eastAsia="Times New Roman" w:hAnsi="Arial" w:cs="Arial"/>
          <w:color w:val="222222"/>
          <w:sz w:val="20"/>
          <w:szCs w:val="20"/>
        </w:rPr>
      </w:pPr>
      <w:hyperlink r:id="rId180" w:anchor="Wood_flooring" w:history="1">
        <w:r w:rsidR="002273B9" w:rsidRPr="002273B9">
          <w:rPr>
            <w:rFonts w:ascii="Arial" w:eastAsia="Times New Roman" w:hAnsi="Arial" w:cs="Arial"/>
            <w:color w:val="222222"/>
            <w:sz w:val="20"/>
          </w:rPr>
          <w:t>5.2.1</w:t>
        </w:r>
        <w:r w:rsidR="002273B9" w:rsidRPr="002273B9">
          <w:rPr>
            <w:rFonts w:ascii="Arial" w:eastAsia="Times New Roman" w:hAnsi="Arial" w:cs="Arial"/>
            <w:color w:val="0B0080"/>
            <w:sz w:val="20"/>
          </w:rPr>
          <w:t>Wood flooring</w:t>
        </w:r>
      </w:hyperlink>
    </w:p>
    <w:p w:rsidR="002273B9" w:rsidRPr="002273B9" w:rsidRDefault="00456B90" w:rsidP="002273B9">
      <w:pPr>
        <w:numPr>
          <w:ilvl w:val="2"/>
          <w:numId w:val="9"/>
        </w:numPr>
        <w:shd w:val="clear" w:color="auto" w:fill="F8F9FA"/>
        <w:spacing w:before="100" w:beforeAutospacing="1" w:after="24" w:line="240" w:lineRule="auto"/>
        <w:ind w:left="960"/>
        <w:rPr>
          <w:rFonts w:ascii="Arial" w:eastAsia="Times New Roman" w:hAnsi="Arial" w:cs="Arial"/>
          <w:color w:val="222222"/>
          <w:sz w:val="20"/>
          <w:szCs w:val="20"/>
        </w:rPr>
      </w:pPr>
      <w:hyperlink r:id="rId181" w:anchor="Engineered_wood" w:history="1">
        <w:r w:rsidR="002273B9" w:rsidRPr="002273B9">
          <w:rPr>
            <w:rFonts w:ascii="Arial" w:eastAsia="Times New Roman" w:hAnsi="Arial" w:cs="Arial"/>
            <w:color w:val="222222"/>
            <w:sz w:val="20"/>
          </w:rPr>
          <w:t>5.2.2</w:t>
        </w:r>
        <w:r w:rsidR="002273B9" w:rsidRPr="002273B9">
          <w:rPr>
            <w:rFonts w:ascii="Arial" w:eastAsia="Times New Roman" w:hAnsi="Arial" w:cs="Arial"/>
            <w:color w:val="0B0080"/>
            <w:sz w:val="20"/>
          </w:rPr>
          <w:t>Engineered wood</w:t>
        </w:r>
      </w:hyperlink>
    </w:p>
    <w:p w:rsidR="002273B9" w:rsidRPr="002273B9" w:rsidRDefault="00456B90" w:rsidP="002273B9">
      <w:pPr>
        <w:numPr>
          <w:ilvl w:val="1"/>
          <w:numId w:val="9"/>
        </w:numPr>
        <w:shd w:val="clear" w:color="auto" w:fill="F8F9FA"/>
        <w:spacing w:before="100" w:beforeAutospacing="1" w:after="24" w:line="240" w:lineRule="auto"/>
        <w:ind w:left="480"/>
        <w:rPr>
          <w:rFonts w:ascii="Arial" w:eastAsia="Times New Roman" w:hAnsi="Arial" w:cs="Arial"/>
          <w:color w:val="222222"/>
          <w:sz w:val="20"/>
          <w:szCs w:val="20"/>
        </w:rPr>
      </w:pPr>
      <w:hyperlink r:id="rId182" w:anchor="Furniture_and_utensils" w:history="1">
        <w:r w:rsidR="002273B9" w:rsidRPr="002273B9">
          <w:rPr>
            <w:rFonts w:ascii="Arial" w:eastAsia="Times New Roman" w:hAnsi="Arial" w:cs="Arial"/>
            <w:color w:val="222222"/>
            <w:sz w:val="20"/>
          </w:rPr>
          <w:t>5.3</w:t>
        </w:r>
        <w:r w:rsidR="002273B9" w:rsidRPr="002273B9">
          <w:rPr>
            <w:rFonts w:ascii="Arial" w:eastAsia="Times New Roman" w:hAnsi="Arial" w:cs="Arial"/>
            <w:color w:val="0B0080"/>
            <w:sz w:val="20"/>
          </w:rPr>
          <w:t>Furniture and utensils</w:t>
        </w:r>
      </w:hyperlink>
    </w:p>
    <w:p w:rsidR="002273B9" w:rsidRPr="002273B9" w:rsidRDefault="00456B90" w:rsidP="002273B9">
      <w:pPr>
        <w:numPr>
          <w:ilvl w:val="1"/>
          <w:numId w:val="9"/>
        </w:numPr>
        <w:shd w:val="clear" w:color="auto" w:fill="F8F9FA"/>
        <w:spacing w:before="100" w:beforeAutospacing="1" w:after="24" w:line="240" w:lineRule="auto"/>
        <w:ind w:left="480"/>
        <w:rPr>
          <w:rFonts w:ascii="Arial" w:eastAsia="Times New Roman" w:hAnsi="Arial" w:cs="Arial"/>
          <w:color w:val="222222"/>
          <w:sz w:val="20"/>
          <w:szCs w:val="20"/>
        </w:rPr>
      </w:pPr>
      <w:hyperlink r:id="rId183" w:anchor="Next_generation_wood_products" w:history="1">
        <w:r w:rsidR="002273B9" w:rsidRPr="002273B9">
          <w:rPr>
            <w:rFonts w:ascii="Arial" w:eastAsia="Times New Roman" w:hAnsi="Arial" w:cs="Arial"/>
            <w:color w:val="222222"/>
            <w:sz w:val="20"/>
          </w:rPr>
          <w:t>5.4</w:t>
        </w:r>
        <w:r w:rsidR="002273B9" w:rsidRPr="002273B9">
          <w:rPr>
            <w:rFonts w:ascii="Arial" w:eastAsia="Times New Roman" w:hAnsi="Arial" w:cs="Arial"/>
            <w:color w:val="0B0080"/>
            <w:sz w:val="20"/>
          </w:rPr>
          <w:t>Next generation wood products</w:t>
        </w:r>
      </w:hyperlink>
    </w:p>
    <w:p w:rsidR="002273B9" w:rsidRPr="002273B9" w:rsidRDefault="00456B90" w:rsidP="002273B9">
      <w:pPr>
        <w:numPr>
          <w:ilvl w:val="1"/>
          <w:numId w:val="9"/>
        </w:numPr>
        <w:shd w:val="clear" w:color="auto" w:fill="F8F9FA"/>
        <w:spacing w:before="100" w:beforeAutospacing="1" w:after="24" w:line="240" w:lineRule="auto"/>
        <w:ind w:left="480"/>
        <w:rPr>
          <w:rFonts w:ascii="Arial" w:eastAsia="Times New Roman" w:hAnsi="Arial" w:cs="Arial"/>
          <w:color w:val="222222"/>
          <w:sz w:val="20"/>
          <w:szCs w:val="20"/>
        </w:rPr>
      </w:pPr>
      <w:hyperlink r:id="rId184" w:anchor="In_the_arts" w:history="1">
        <w:r w:rsidR="002273B9" w:rsidRPr="002273B9">
          <w:rPr>
            <w:rFonts w:ascii="Arial" w:eastAsia="Times New Roman" w:hAnsi="Arial" w:cs="Arial"/>
            <w:color w:val="222222"/>
            <w:sz w:val="20"/>
          </w:rPr>
          <w:t>5.5</w:t>
        </w:r>
        <w:r w:rsidR="002273B9" w:rsidRPr="002273B9">
          <w:rPr>
            <w:rFonts w:ascii="Arial" w:eastAsia="Times New Roman" w:hAnsi="Arial" w:cs="Arial"/>
            <w:color w:val="0B0080"/>
            <w:sz w:val="20"/>
          </w:rPr>
          <w:t>In the arts</w:t>
        </w:r>
      </w:hyperlink>
    </w:p>
    <w:p w:rsidR="002273B9" w:rsidRPr="002273B9" w:rsidRDefault="00456B90" w:rsidP="002273B9">
      <w:pPr>
        <w:numPr>
          <w:ilvl w:val="1"/>
          <w:numId w:val="9"/>
        </w:numPr>
        <w:shd w:val="clear" w:color="auto" w:fill="F8F9FA"/>
        <w:spacing w:before="100" w:beforeAutospacing="1" w:after="24" w:line="240" w:lineRule="auto"/>
        <w:ind w:left="480"/>
        <w:rPr>
          <w:rFonts w:ascii="Arial" w:eastAsia="Times New Roman" w:hAnsi="Arial" w:cs="Arial"/>
          <w:color w:val="222222"/>
          <w:sz w:val="20"/>
          <w:szCs w:val="20"/>
        </w:rPr>
      </w:pPr>
      <w:hyperlink r:id="rId185" w:anchor="Sports_and_recreational_equipment" w:history="1">
        <w:r w:rsidR="002273B9" w:rsidRPr="002273B9">
          <w:rPr>
            <w:rFonts w:ascii="Arial" w:eastAsia="Times New Roman" w:hAnsi="Arial" w:cs="Arial"/>
            <w:color w:val="222222"/>
            <w:sz w:val="20"/>
          </w:rPr>
          <w:t>5.6</w:t>
        </w:r>
        <w:r w:rsidR="002273B9" w:rsidRPr="002273B9">
          <w:rPr>
            <w:rFonts w:ascii="Arial" w:eastAsia="Times New Roman" w:hAnsi="Arial" w:cs="Arial"/>
            <w:color w:val="0B0080"/>
            <w:sz w:val="20"/>
          </w:rPr>
          <w:t>Sports and recreational equipment</w:t>
        </w:r>
      </w:hyperlink>
    </w:p>
    <w:p w:rsidR="002273B9" w:rsidRDefault="002273B9" w:rsidP="002273B9">
      <w:pPr>
        <w:rPr>
          <w:sz w:val="28"/>
          <w:szCs w:val="28"/>
        </w:rPr>
      </w:pPr>
      <w:r>
        <w:rPr>
          <w:sz w:val="28"/>
          <w:szCs w:val="28"/>
        </w:rPr>
        <w:t>uses of metals</w:t>
      </w:r>
    </w:p>
    <w:p w:rsidR="002273B9" w:rsidRPr="002273B9" w:rsidRDefault="002273B9" w:rsidP="002273B9">
      <w:pPr>
        <w:shd w:val="clear" w:color="auto" w:fill="FFFFFF"/>
        <w:spacing w:before="150" w:after="150" w:line="240" w:lineRule="auto"/>
        <w:outlineLvl w:val="0"/>
        <w:rPr>
          <w:rFonts w:ascii="Verdana" w:eastAsia="Times New Roman" w:hAnsi="Verdana" w:cs="Times New Roman"/>
          <w:b/>
          <w:bCs/>
          <w:color w:val="333333"/>
          <w:kern w:val="36"/>
          <w:sz w:val="26"/>
          <w:szCs w:val="26"/>
        </w:rPr>
      </w:pPr>
      <w:r w:rsidRPr="002273B9">
        <w:rPr>
          <w:rFonts w:ascii="Verdana" w:eastAsia="Times New Roman" w:hAnsi="Verdana" w:cs="Times New Roman"/>
          <w:b/>
          <w:bCs/>
          <w:color w:val="333333"/>
          <w:kern w:val="36"/>
          <w:sz w:val="26"/>
          <w:szCs w:val="26"/>
        </w:rPr>
        <w:t>Uses of metals</w:t>
      </w:r>
    </w:p>
    <w:p w:rsidR="002273B9" w:rsidRPr="002273B9" w:rsidRDefault="002273B9" w:rsidP="002273B9">
      <w:pPr>
        <w:shd w:val="clear" w:color="auto" w:fill="FFFFFF"/>
        <w:spacing w:after="120" w:line="240" w:lineRule="auto"/>
        <w:rPr>
          <w:rFonts w:ascii="Verdana" w:eastAsia="Times New Roman" w:hAnsi="Verdana" w:cs="Times New Roman"/>
          <w:color w:val="333333"/>
          <w:sz w:val="19"/>
          <w:szCs w:val="19"/>
        </w:rPr>
      </w:pPr>
      <w:r w:rsidRPr="002273B9">
        <w:rPr>
          <w:rFonts w:ascii="Verdana" w:eastAsia="Times New Roman" w:hAnsi="Verdana" w:cs="Times New Roman"/>
          <w:color w:val="333333"/>
          <w:sz w:val="19"/>
          <w:szCs w:val="19"/>
        </w:rPr>
        <w:t>We use different metals for different jobs as they have different properties: it’s important to choose the right metal for the job.</w:t>
      </w:r>
    </w:p>
    <w:p w:rsidR="002273B9" w:rsidRPr="002273B9" w:rsidRDefault="002273B9" w:rsidP="002273B9">
      <w:pPr>
        <w:shd w:val="clear" w:color="auto" w:fill="FFFFFF"/>
        <w:spacing w:before="150" w:after="75" w:line="240" w:lineRule="auto"/>
        <w:outlineLvl w:val="1"/>
        <w:rPr>
          <w:rFonts w:ascii="Verdana" w:eastAsia="Times New Roman" w:hAnsi="Verdana" w:cs="Times New Roman"/>
          <w:b/>
          <w:bCs/>
          <w:color w:val="333333"/>
          <w:sz w:val="24"/>
          <w:szCs w:val="24"/>
        </w:rPr>
      </w:pPr>
      <w:r w:rsidRPr="002273B9">
        <w:rPr>
          <w:rFonts w:ascii="Verdana" w:eastAsia="Times New Roman" w:hAnsi="Verdana" w:cs="Times New Roman"/>
          <w:b/>
          <w:bCs/>
          <w:color w:val="333333"/>
          <w:sz w:val="24"/>
          <w:szCs w:val="24"/>
        </w:rPr>
        <w:t>Choosing the right metal for the job</w:t>
      </w:r>
    </w:p>
    <w:tbl>
      <w:tblPr>
        <w:tblW w:w="0" w:type="auto"/>
        <w:shd w:val="clear" w:color="auto" w:fill="FFFFFF"/>
        <w:tblCellMar>
          <w:left w:w="0" w:type="dxa"/>
          <w:right w:w="0" w:type="dxa"/>
        </w:tblCellMar>
        <w:tblLook w:val="04A0"/>
      </w:tblPr>
      <w:tblGrid>
        <w:gridCol w:w="2475"/>
        <w:gridCol w:w="3434"/>
        <w:gridCol w:w="3646"/>
      </w:tblGrid>
      <w:tr w:rsidR="002273B9" w:rsidRPr="002273B9" w:rsidTr="002273B9">
        <w:trPr>
          <w:tblHeader/>
        </w:trPr>
        <w:tc>
          <w:tcPr>
            <w:tcW w:w="0" w:type="auto"/>
            <w:tcBorders>
              <w:top w:val="single" w:sz="6" w:space="0" w:color="FFFFFF"/>
              <w:bottom w:val="single" w:sz="6" w:space="0" w:color="FFFFFF"/>
              <w:right w:val="single" w:sz="6" w:space="0" w:color="FFFFFF"/>
            </w:tcBorders>
            <w:shd w:val="clear" w:color="auto" w:fill="F2B101"/>
            <w:tcMar>
              <w:top w:w="120" w:type="dxa"/>
              <w:left w:w="120" w:type="dxa"/>
              <w:bottom w:w="30" w:type="dxa"/>
              <w:right w:w="75" w:type="dxa"/>
            </w:tcMar>
            <w:hideMark/>
          </w:tcPr>
          <w:p w:rsidR="002273B9" w:rsidRPr="002273B9" w:rsidRDefault="002273B9" w:rsidP="002273B9">
            <w:pPr>
              <w:spacing w:after="0" w:line="240" w:lineRule="auto"/>
              <w:rPr>
                <w:rFonts w:ascii="Verdana" w:eastAsia="Times New Roman" w:hAnsi="Verdana" w:cs="Times New Roman"/>
                <w:b/>
                <w:bCs/>
                <w:color w:val="333333"/>
                <w:sz w:val="20"/>
                <w:szCs w:val="20"/>
              </w:rPr>
            </w:pPr>
            <w:r w:rsidRPr="002273B9">
              <w:rPr>
                <w:rFonts w:ascii="Verdana" w:eastAsia="Times New Roman" w:hAnsi="Verdana" w:cs="Times New Roman"/>
                <w:b/>
                <w:bCs/>
                <w:color w:val="333333"/>
                <w:sz w:val="20"/>
                <w:szCs w:val="20"/>
              </w:rPr>
              <w:t>Metal</w:t>
            </w:r>
          </w:p>
        </w:tc>
        <w:tc>
          <w:tcPr>
            <w:tcW w:w="0" w:type="auto"/>
            <w:tcBorders>
              <w:top w:val="single" w:sz="6" w:space="0" w:color="FFFFFF"/>
              <w:bottom w:val="single" w:sz="6" w:space="0" w:color="FFFFFF"/>
              <w:right w:val="single" w:sz="6" w:space="0" w:color="FFFFFF"/>
            </w:tcBorders>
            <w:shd w:val="clear" w:color="auto" w:fill="F2B101"/>
            <w:tcMar>
              <w:top w:w="120" w:type="dxa"/>
              <w:left w:w="120" w:type="dxa"/>
              <w:bottom w:w="30" w:type="dxa"/>
              <w:right w:w="75" w:type="dxa"/>
            </w:tcMar>
            <w:hideMark/>
          </w:tcPr>
          <w:p w:rsidR="002273B9" w:rsidRPr="002273B9" w:rsidRDefault="002273B9" w:rsidP="002273B9">
            <w:pPr>
              <w:spacing w:after="0" w:line="240" w:lineRule="auto"/>
              <w:rPr>
                <w:rFonts w:ascii="Verdana" w:eastAsia="Times New Roman" w:hAnsi="Verdana" w:cs="Times New Roman"/>
                <w:b/>
                <w:bCs/>
                <w:color w:val="333333"/>
                <w:sz w:val="20"/>
                <w:szCs w:val="20"/>
              </w:rPr>
            </w:pPr>
            <w:r w:rsidRPr="002273B9">
              <w:rPr>
                <w:rFonts w:ascii="Verdana" w:eastAsia="Times New Roman" w:hAnsi="Verdana" w:cs="Times New Roman"/>
                <w:b/>
                <w:bCs/>
                <w:color w:val="333333"/>
                <w:sz w:val="20"/>
                <w:szCs w:val="20"/>
              </w:rPr>
              <w:t>Properties</w:t>
            </w:r>
          </w:p>
        </w:tc>
        <w:tc>
          <w:tcPr>
            <w:tcW w:w="0" w:type="auto"/>
            <w:tcBorders>
              <w:top w:val="single" w:sz="6" w:space="0" w:color="FFFFFF"/>
              <w:bottom w:val="single" w:sz="6" w:space="0" w:color="FFFFFF"/>
              <w:right w:val="single" w:sz="6" w:space="0" w:color="FFFFFF"/>
            </w:tcBorders>
            <w:shd w:val="clear" w:color="auto" w:fill="F2B101"/>
            <w:tcMar>
              <w:top w:w="120" w:type="dxa"/>
              <w:left w:w="120" w:type="dxa"/>
              <w:bottom w:w="30" w:type="dxa"/>
              <w:right w:w="75" w:type="dxa"/>
            </w:tcMar>
            <w:hideMark/>
          </w:tcPr>
          <w:p w:rsidR="002273B9" w:rsidRPr="002273B9" w:rsidRDefault="002273B9" w:rsidP="002273B9">
            <w:pPr>
              <w:spacing w:after="0" w:line="240" w:lineRule="auto"/>
              <w:rPr>
                <w:rFonts w:ascii="Verdana" w:eastAsia="Times New Roman" w:hAnsi="Verdana" w:cs="Times New Roman"/>
                <w:b/>
                <w:bCs/>
                <w:color w:val="333333"/>
                <w:sz w:val="20"/>
                <w:szCs w:val="20"/>
              </w:rPr>
            </w:pPr>
            <w:r w:rsidRPr="002273B9">
              <w:rPr>
                <w:rFonts w:ascii="Verdana" w:eastAsia="Times New Roman" w:hAnsi="Verdana" w:cs="Times New Roman"/>
                <w:b/>
                <w:bCs/>
                <w:color w:val="333333"/>
                <w:sz w:val="20"/>
                <w:szCs w:val="20"/>
              </w:rPr>
              <w:t>Uses</w:t>
            </w:r>
          </w:p>
        </w:tc>
      </w:tr>
      <w:tr w:rsidR="002273B9" w:rsidRPr="002273B9" w:rsidTr="002273B9">
        <w:tc>
          <w:tcPr>
            <w:tcW w:w="0" w:type="auto"/>
            <w:tcBorders>
              <w:top w:val="single" w:sz="6" w:space="0" w:color="FFFFFF"/>
              <w:left w:val="single" w:sz="6" w:space="0" w:color="FFFFFF"/>
              <w:bottom w:val="single" w:sz="6" w:space="0" w:color="FFFFFF"/>
              <w:right w:val="single" w:sz="6" w:space="0" w:color="FFFFFF"/>
            </w:tcBorders>
            <w:shd w:val="clear" w:color="auto" w:fill="F8EEE2"/>
            <w:tcMar>
              <w:top w:w="120" w:type="dxa"/>
              <w:left w:w="120" w:type="dxa"/>
              <w:bottom w:w="30" w:type="dxa"/>
              <w:right w:w="75" w:type="dxa"/>
            </w:tcMar>
            <w:hideMark/>
          </w:tcPr>
          <w:p w:rsidR="002273B9" w:rsidRPr="002273B9" w:rsidRDefault="002273B9" w:rsidP="002273B9">
            <w:pPr>
              <w:spacing w:after="120" w:line="240" w:lineRule="auto"/>
              <w:rPr>
                <w:rFonts w:ascii="Verdana" w:eastAsia="Times New Roman" w:hAnsi="Verdana" w:cs="Times New Roman"/>
                <w:color w:val="333333"/>
                <w:sz w:val="19"/>
                <w:szCs w:val="19"/>
              </w:rPr>
            </w:pPr>
            <w:r w:rsidRPr="002273B9">
              <w:rPr>
                <w:rFonts w:ascii="Verdana" w:eastAsia="Times New Roman" w:hAnsi="Verdana" w:cs="Times New Roman"/>
                <w:b/>
                <w:bCs/>
                <w:color w:val="333333"/>
                <w:sz w:val="19"/>
              </w:rPr>
              <w:t>aluminium</w:t>
            </w:r>
          </w:p>
          <w:p w:rsidR="002273B9" w:rsidRPr="002273B9" w:rsidRDefault="002273B9" w:rsidP="002273B9">
            <w:pPr>
              <w:spacing w:after="0" w:line="240" w:lineRule="auto"/>
              <w:rPr>
                <w:rFonts w:ascii="Verdana" w:eastAsia="Times New Roman" w:hAnsi="Verdana" w:cs="Times New Roman"/>
                <w:color w:val="333333"/>
                <w:sz w:val="20"/>
                <w:szCs w:val="20"/>
              </w:rPr>
            </w:pPr>
            <w:r>
              <w:rPr>
                <w:rFonts w:ascii="Verdana" w:eastAsia="Times New Roman" w:hAnsi="Verdana" w:cs="Times New Roman"/>
                <w:noProof/>
                <w:color w:val="333333"/>
                <w:sz w:val="20"/>
                <w:szCs w:val="20"/>
              </w:rPr>
              <w:drawing>
                <wp:inline distT="0" distB="0" distL="0" distR="0">
                  <wp:extent cx="1428750" cy="1323975"/>
                  <wp:effectExtent l="19050" t="0" r="0" b="0"/>
                  <wp:docPr id="25" name="Picture 25" descr="Aluminium airplane tail. Credit: Kevin Ballu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Aluminium airplane tail. Credit: Kevin Balluff"/>
                          <pic:cNvPicPr>
                            <a:picLocks noChangeAspect="1" noChangeArrowheads="1"/>
                          </pic:cNvPicPr>
                        </pic:nvPicPr>
                        <pic:blipFill>
                          <a:blip r:embed="rId186"/>
                          <a:srcRect/>
                          <a:stretch>
                            <a:fillRect/>
                          </a:stretch>
                        </pic:blipFill>
                        <pic:spPr bwMode="auto">
                          <a:xfrm>
                            <a:off x="0" y="0"/>
                            <a:ext cx="1428750" cy="1323975"/>
                          </a:xfrm>
                          <a:prstGeom prst="rect">
                            <a:avLst/>
                          </a:prstGeom>
                          <a:noFill/>
                          <a:ln w="9525">
                            <a:noFill/>
                            <a:miter lim="800000"/>
                            <a:headEnd/>
                            <a:tailEnd/>
                          </a:ln>
                        </pic:spPr>
                      </pic:pic>
                    </a:graphicData>
                  </a:graphic>
                </wp:inline>
              </w:drawing>
            </w:r>
          </w:p>
        </w:tc>
        <w:tc>
          <w:tcPr>
            <w:tcW w:w="0" w:type="auto"/>
            <w:tcBorders>
              <w:top w:val="single" w:sz="6" w:space="0" w:color="FFFFFF"/>
              <w:bottom w:val="single" w:sz="6" w:space="0" w:color="FFFFFF"/>
              <w:right w:val="single" w:sz="6" w:space="0" w:color="FFFFFF"/>
            </w:tcBorders>
            <w:shd w:val="clear" w:color="auto" w:fill="F8EEE2"/>
            <w:tcMar>
              <w:top w:w="120" w:type="dxa"/>
              <w:left w:w="120" w:type="dxa"/>
              <w:bottom w:w="30" w:type="dxa"/>
              <w:right w:w="75" w:type="dxa"/>
            </w:tcMar>
            <w:hideMark/>
          </w:tcPr>
          <w:p w:rsidR="002273B9" w:rsidRPr="002273B9" w:rsidRDefault="002273B9" w:rsidP="002273B9">
            <w:pPr>
              <w:spacing w:after="0" w:line="240" w:lineRule="auto"/>
              <w:rPr>
                <w:rFonts w:ascii="Verdana" w:eastAsia="Times New Roman" w:hAnsi="Verdana" w:cs="Times New Roman"/>
                <w:color w:val="333333"/>
                <w:sz w:val="20"/>
                <w:szCs w:val="20"/>
              </w:rPr>
            </w:pPr>
            <w:r w:rsidRPr="002273B9">
              <w:rPr>
                <w:rFonts w:ascii="Verdana" w:eastAsia="Times New Roman" w:hAnsi="Verdana" w:cs="Times New Roman"/>
                <w:color w:val="333333"/>
                <w:sz w:val="20"/>
                <w:szCs w:val="20"/>
              </w:rPr>
              <w:t>low density, does not corrode</w:t>
            </w:r>
          </w:p>
        </w:tc>
        <w:tc>
          <w:tcPr>
            <w:tcW w:w="0" w:type="auto"/>
            <w:tcBorders>
              <w:top w:val="single" w:sz="6" w:space="0" w:color="FFFFFF"/>
              <w:bottom w:val="single" w:sz="6" w:space="0" w:color="FFFFFF"/>
              <w:right w:val="single" w:sz="6" w:space="0" w:color="FFFFFF"/>
            </w:tcBorders>
            <w:shd w:val="clear" w:color="auto" w:fill="F8EEE2"/>
            <w:tcMar>
              <w:top w:w="120" w:type="dxa"/>
              <w:left w:w="120" w:type="dxa"/>
              <w:bottom w:w="30" w:type="dxa"/>
              <w:right w:w="75" w:type="dxa"/>
            </w:tcMar>
            <w:hideMark/>
          </w:tcPr>
          <w:p w:rsidR="002273B9" w:rsidRPr="002273B9" w:rsidRDefault="002273B9" w:rsidP="002273B9">
            <w:pPr>
              <w:spacing w:after="0" w:line="240" w:lineRule="auto"/>
              <w:rPr>
                <w:rFonts w:ascii="Verdana" w:eastAsia="Times New Roman" w:hAnsi="Verdana" w:cs="Times New Roman"/>
                <w:color w:val="333333"/>
                <w:sz w:val="20"/>
                <w:szCs w:val="20"/>
              </w:rPr>
            </w:pPr>
            <w:r w:rsidRPr="002273B9">
              <w:rPr>
                <w:rFonts w:ascii="Verdana" w:eastAsia="Times New Roman" w:hAnsi="Verdana" w:cs="Times New Roman"/>
                <w:color w:val="333333"/>
                <w:sz w:val="20"/>
                <w:szCs w:val="20"/>
              </w:rPr>
              <w:t>suitable for the bodies of planes</w:t>
            </w:r>
          </w:p>
        </w:tc>
      </w:tr>
      <w:tr w:rsidR="002273B9" w:rsidRPr="002273B9" w:rsidTr="002273B9">
        <w:tc>
          <w:tcPr>
            <w:tcW w:w="0" w:type="auto"/>
            <w:tcBorders>
              <w:top w:val="single" w:sz="6" w:space="0" w:color="FFFFFF"/>
              <w:left w:val="single" w:sz="6" w:space="0" w:color="FFFFFF"/>
              <w:bottom w:val="single" w:sz="6" w:space="0" w:color="FFFFFF"/>
              <w:right w:val="single" w:sz="6" w:space="0" w:color="FFFFFF"/>
            </w:tcBorders>
            <w:shd w:val="clear" w:color="auto" w:fill="ECDFBD"/>
            <w:tcMar>
              <w:top w:w="120" w:type="dxa"/>
              <w:left w:w="120" w:type="dxa"/>
              <w:bottom w:w="30" w:type="dxa"/>
              <w:right w:w="75" w:type="dxa"/>
            </w:tcMar>
            <w:hideMark/>
          </w:tcPr>
          <w:p w:rsidR="002273B9" w:rsidRPr="002273B9" w:rsidRDefault="002273B9" w:rsidP="002273B9">
            <w:pPr>
              <w:spacing w:after="120" w:line="240" w:lineRule="auto"/>
              <w:rPr>
                <w:rFonts w:ascii="Verdana" w:eastAsia="Times New Roman" w:hAnsi="Verdana" w:cs="Times New Roman"/>
                <w:color w:val="333333"/>
                <w:sz w:val="19"/>
                <w:szCs w:val="19"/>
              </w:rPr>
            </w:pPr>
            <w:r w:rsidRPr="002273B9">
              <w:rPr>
                <w:rFonts w:ascii="Verdana" w:eastAsia="Times New Roman" w:hAnsi="Verdana" w:cs="Times New Roman"/>
                <w:b/>
                <w:bCs/>
                <w:color w:val="333333"/>
                <w:sz w:val="19"/>
              </w:rPr>
              <w:t>copper</w:t>
            </w:r>
          </w:p>
          <w:p w:rsidR="002273B9" w:rsidRPr="002273B9" w:rsidRDefault="002273B9" w:rsidP="002273B9">
            <w:pPr>
              <w:spacing w:after="0" w:line="240" w:lineRule="auto"/>
              <w:rPr>
                <w:rFonts w:ascii="Verdana" w:eastAsia="Times New Roman" w:hAnsi="Verdana" w:cs="Times New Roman"/>
                <w:color w:val="333333"/>
                <w:sz w:val="20"/>
                <w:szCs w:val="20"/>
              </w:rPr>
            </w:pPr>
            <w:r>
              <w:rPr>
                <w:rFonts w:ascii="Verdana" w:eastAsia="Times New Roman" w:hAnsi="Verdana" w:cs="Times New Roman"/>
                <w:noProof/>
                <w:color w:val="333333"/>
                <w:sz w:val="20"/>
                <w:szCs w:val="20"/>
              </w:rPr>
              <w:drawing>
                <wp:inline distT="0" distB="0" distL="0" distR="0">
                  <wp:extent cx="1428750" cy="1333500"/>
                  <wp:effectExtent l="19050" t="0" r="0" b="0"/>
                  <wp:docPr id="26" name="Picture 26" descr="copper pi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opper pipes"/>
                          <pic:cNvPicPr>
                            <a:picLocks noChangeAspect="1" noChangeArrowheads="1"/>
                          </pic:cNvPicPr>
                        </pic:nvPicPr>
                        <pic:blipFill>
                          <a:blip r:embed="rId187"/>
                          <a:srcRect/>
                          <a:stretch>
                            <a:fillRect/>
                          </a:stretch>
                        </pic:blipFill>
                        <pic:spPr bwMode="auto">
                          <a:xfrm>
                            <a:off x="0" y="0"/>
                            <a:ext cx="1428750" cy="1333500"/>
                          </a:xfrm>
                          <a:prstGeom prst="rect">
                            <a:avLst/>
                          </a:prstGeom>
                          <a:noFill/>
                          <a:ln w="9525">
                            <a:noFill/>
                            <a:miter lim="800000"/>
                            <a:headEnd/>
                            <a:tailEnd/>
                          </a:ln>
                        </pic:spPr>
                      </pic:pic>
                    </a:graphicData>
                  </a:graphic>
                </wp:inline>
              </w:drawing>
            </w:r>
          </w:p>
        </w:tc>
        <w:tc>
          <w:tcPr>
            <w:tcW w:w="0" w:type="auto"/>
            <w:tcBorders>
              <w:top w:val="single" w:sz="6" w:space="0" w:color="FFFFFF"/>
              <w:bottom w:val="single" w:sz="6" w:space="0" w:color="FFFFFF"/>
              <w:right w:val="single" w:sz="6" w:space="0" w:color="FFFFFF"/>
            </w:tcBorders>
            <w:shd w:val="clear" w:color="auto" w:fill="ECDFBD"/>
            <w:tcMar>
              <w:top w:w="120" w:type="dxa"/>
              <w:left w:w="120" w:type="dxa"/>
              <w:bottom w:w="30" w:type="dxa"/>
              <w:right w:w="75" w:type="dxa"/>
            </w:tcMar>
            <w:hideMark/>
          </w:tcPr>
          <w:p w:rsidR="002273B9" w:rsidRPr="002273B9" w:rsidRDefault="002273B9" w:rsidP="002273B9">
            <w:pPr>
              <w:spacing w:after="0" w:line="240" w:lineRule="auto"/>
              <w:rPr>
                <w:rFonts w:ascii="Verdana" w:eastAsia="Times New Roman" w:hAnsi="Verdana" w:cs="Times New Roman"/>
                <w:color w:val="333333"/>
                <w:sz w:val="20"/>
                <w:szCs w:val="20"/>
              </w:rPr>
            </w:pPr>
            <w:r w:rsidRPr="002273B9">
              <w:rPr>
                <w:rFonts w:ascii="Verdana" w:eastAsia="Times New Roman" w:hAnsi="Verdana" w:cs="Times New Roman"/>
                <w:color w:val="333333"/>
                <w:sz w:val="20"/>
                <w:szCs w:val="20"/>
              </w:rPr>
              <w:t>good conductor of electricity, does not react with water</w:t>
            </w:r>
          </w:p>
        </w:tc>
        <w:tc>
          <w:tcPr>
            <w:tcW w:w="0" w:type="auto"/>
            <w:tcBorders>
              <w:top w:val="single" w:sz="6" w:space="0" w:color="FFFFFF"/>
              <w:bottom w:val="single" w:sz="6" w:space="0" w:color="FFFFFF"/>
              <w:right w:val="single" w:sz="6" w:space="0" w:color="FFFFFF"/>
            </w:tcBorders>
            <w:shd w:val="clear" w:color="auto" w:fill="ECDFBD"/>
            <w:tcMar>
              <w:top w:w="120" w:type="dxa"/>
              <w:left w:w="120" w:type="dxa"/>
              <w:bottom w:w="30" w:type="dxa"/>
              <w:right w:w="75" w:type="dxa"/>
            </w:tcMar>
            <w:hideMark/>
          </w:tcPr>
          <w:p w:rsidR="002273B9" w:rsidRPr="002273B9" w:rsidRDefault="002273B9" w:rsidP="002273B9">
            <w:pPr>
              <w:spacing w:after="120" w:line="240" w:lineRule="auto"/>
              <w:rPr>
                <w:rFonts w:ascii="Verdana" w:eastAsia="Times New Roman" w:hAnsi="Verdana" w:cs="Times New Roman"/>
                <w:color w:val="333333"/>
                <w:sz w:val="19"/>
                <w:szCs w:val="19"/>
              </w:rPr>
            </w:pPr>
            <w:r w:rsidRPr="002273B9">
              <w:rPr>
                <w:rFonts w:ascii="Verdana" w:eastAsia="Times New Roman" w:hAnsi="Verdana" w:cs="Times New Roman"/>
                <w:color w:val="333333"/>
                <w:sz w:val="19"/>
                <w:szCs w:val="19"/>
              </w:rPr>
              <w:t>electrical wires as it is a good conductor</w:t>
            </w:r>
          </w:p>
          <w:p w:rsidR="002273B9" w:rsidRPr="002273B9" w:rsidRDefault="002273B9" w:rsidP="002273B9">
            <w:pPr>
              <w:spacing w:after="120" w:line="240" w:lineRule="auto"/>
              <w:rPr>
                <w:rFonts w:ascii="Verdana" w:eastAsia="Times New Roman" w:hAnsi="Verdana" w:cs="Times New Roman"/>
                <w:color w:val="333333"/>
                <w:sz w:val="19"/>
                <w:szCs w:val="19"/>
              </w:rPr>
            </w:pPr>
            <w:r w:rsidRPr="002273B9">
              <w:rPr>
                <w:rFonts w:ascii="Verdana" w:eastAsia="Times New Roman" w:hAnsi="Verdana" w:cs="Times New Roman"/>
                <w:color w:val="333333"/>
                <w:sz w:val="19"/>
                <w:szCs w:val="19"/>
              </w:rPr>
              <w:t>water pipes due to its low reactivity</w:t>
            </w:r>
          </w:p>
        </w:tc>
      </w:tr>
      <w:tr w:rsidR="002273B9" w:rsidRPr="002273B9" w:rsidTr="002273B9">
        <w:tc>
          <w:tcPr>
            <w:tcW w:w="0" w:type="auto"/>
            <w:tcBorders>
              <w:top w:val="single" w:sz="6" w:space="0" w:color="FFFFFF"/>
              <w:left w:val="single" w:sz="6" w:space="0" w:color="FFFFFF"/>
              <w:bottom w:val="single" w:sz="6" w:space="0" w:color="FFFFFF"/>
              <w:right w:val="single" w:sz="6" w:space="0" w:color="FFFFFF"/>
            </w:tcBorders>
            <w:shd w:val="clear" w:color="auto" w:fill="F8EEE2"/>
            <w:tcMar>
              <w:top w:w="120" w:type="dxa"/>
              <w:left w:w="120" w:type="dxa"/>
              <w:bottom w:w="30" w:type="dxa"/>
              <w:right w:w="75" w:type="dxa"/>
            </w:tcMar>
            <w:hideMark/>
          </w:tcPr>
          <w:p w:rsidR="002273B9" w:rsidRPr="002273B9" w:rsidRDefault="002273B9" w:rsidP="002273B9">
            <w:pPr>
              <w:spacing w:after="120" w:line="240" w:lineRule="auto"/>
              <w:rPr>
                <w:rFonts w:ascii="Verdana" w:eastAsia="Times New Roman" w:hAnsi="Verdana" w:cs="Times New Roman"/>
                <w:color w:val="333333"/>
                <w:sz w:val="19"/>
                <w:szCs w:val="19"/>
              </w:rPr>
            </w:pPr>
            <w:r w:rsidRPr="002273B9">
              <w:rPr>
                <w:rFonts w:ascii="Verdana" w:eastAsia="Times New Roman" w:hAnsi="Verdana" w:cs="Times New Roman"/>
                <w:b/>
                <w:bCs/>
                <w:color w:val="333333"/>
                <w:sz w:val="19"/>
              </w:rPr>
              <w:t>gold</w:t>
            </w:r>
          </w:p>
          <w:p w:rsidR="002273B9" w:rsidRPr="002273B9" w:rsidRDefault="002273B9" w:rsidP="002273B9">
            <w:pPr>
              <w:spacing w:after="0" w:line="240" w:lineRule="auto"/>
              <w:rPr>
                <w:rFonts w:ascii="Verdana" w:eastAsia="Times New Roman" w:hAnsi="Verdana" w:cs="Times New Roman"/>
                <w:color w:val="333333"/>
                <w:sz w:val="20"/>
                <w:szCs w:val="20"/>
              </w:rPr>
            </w:pPr>
            <w:r>
              <w:rPr>
                <w:rFonts w:ascii="Verdana" w:eastAsia="Times New Roman" w:hAnsi="Verdana" w:cs="Times New Roman"/>
                <w:noProof/>
                <w:color w:val="333333"/>
                <w:sz w:val="20"/>
                <w:szCs w:val="20"/>
              </w:rPr>
              <w:drawing>
                <wp:inline distT="0" distB="0" distL="0" distR="0">
                  <wp:extent cx="1428750" cy="1228725"/>
                  <wp:effectExtent l="19050" t="0" r="0" b="0"/>
                  <wp:docPr id="27" name="Picture 27" descr="Gold wedding r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Gold wedding rings"/>
                          <pic:cNvPicPr>
                            <a:picLocks noChangeAspect="1" noChangeArrowheads="1"/>
                          </pic:cNvPicPr>
                        </pic:nvPicPr>
                        <pic:blipFill>
                          <a:blip r:embed="rId188"/>
                          <a:srcRect/>
                          <a:stretch>
                            <a:fillRect/>
                          </a:stretch>
                        </pic:blipFill>
                        <pic:spPr bwMode="auto">
                          <a:xfrm>
                            <a:off x="0" y="0"/>
                            <a:ext cx="1428750" cy="1228725"/>
                          </a:xfrm>
                          <a:prstGeom prst="rect">
                            <a:avLst/>
                          </a:prstGeom>
                          <a:noFill/>
                          <a:ln w="9525">
                            <a:noFill/>
                            <a:miter lim="800000"/>
                            <a:headEnd/>
                            <a:tailEnd/>
                          </a:ln>
                        </pic:spPr>
                      </pic:pic>
                    </a:graphicData>
                  </a:graphic>
                </wp:inline>
              </w:drawing>
            </w:r>
          </w:p>
        </w:tc>
        <w:tc>
          <w:tcPr>
            <w:tcW w:w="0" w:type="auto"/>
            <w:tcBorders>
              <w:top w:val="single" w:sz="6" w:space="0" w:color="FFFFFF"/>
              <w:bottom w:val="single" w:sz="6" w:space="0" w:color="FFFFFF"/>
              <w:right w:val="single" w:sz="6" w:space="0" w:color="FFFFFF"/>
            </w:tcBorders>
            <w:shd w:val="clear" w:color="auto" w:fill="F8EEE2"/>
            <w:tcMar>
              <w:top w:w="120" w:type="dxa"/>
              <w:left w:w="120" w:type="dxa"/>
              <w:bottom w:w="30" w:type="dxa"/>
              <w:right w:w="75" w:type="dxa"/>
            </w:tcMar>
            <w:hideMark/>
          </w:tcPr>
          <w:p w:rsidR="002273B9" w:rsidRPr="002273B9" w:rsidRDefault="002273B9" w:rsidP="002273B9">
            <w:pPr>
              <w:spacing w:after="0" w:line="240" w:lineRule="auto"/>
              <w:rPr>
                <w:rFonts w:ascii="Verdana" w:eastAsia="Times New Roman" w:hAnsi="Verdana" w:cs="Times New Roman"/>
                <w:color w:val="333333"/>
                <w:sz w:val="20"/>
                <w:szCs w:val="20"/>
              </w:rPr>
            </w:pPr>
            <w:r w:rsidRPr="002273B9">
              <w:rPr>
                <w:rFonts w:ascii="Verdana" w:eastAsia="Times New Roman" w:hAnsi="Verdana" w:cs="Times New Roman"/>
                <w:color w:val="333333"/>
                <w:sz w:val="20"/>
                <w:szCs w:val="20"/>
              </w:rPr>
              <w:t>very good conductor of electricity, unreactive</w:t>
            </w:r>
          </w:p>
        </w:tc>
        <w:tc>
          <w:tcPr>
            <w:tcW w:w="0" w:type="auto"/>
            <w:tcBorders>
              <w:top w:val="single" w:sz="6" w:space="0" w:color="FFFFFF"/>
              <w:bottom w:val="single" w:sz="6" w:space="0" w:color="FFFFFF"/>
              <w:right w:val="single" w:sz="6" w:space="0" w:color="FFFFFF"/>
            </w:tcBorders>
            <w:shd w:val="clear" w:color="auto" w:fill="F8EEE2"/>
            <w:tcMar>
              <w:top w:w="120" w:type="dxa"/>
              <w:left w:w="120" w:type="dxa"/>
              <w:bottom w:w="30" w:type="dxa"/>
              <w:right w:w="75" w:type="dxa"/>
            </w:tcMar>
            <w:hideMark/>
          </w:tcPr>
          <w:p w:rsidR="002273B9" w:rsidRPr="002273B9" w:rsidRDefault="002273B9" w:rsidP="002273B9">
            <w:pPr>
              <w:spacing w:after="120" w:line="240" w:lineRule="auto"/>
              <w:rPr>
                <w:rFonts w:ascii="Verdana" w:eastAsia="Times New Roman" w:hAnsi="Verdana" w:cs="Times New Roman"/>
                <w:color w:val="333333"/>
                <w:sz w:val="19"/>
                <w:szCs w:val="19"/>
              </w:rPr>
            </w:pPr>
            <w:r w:rsidRPr="002273B9">
              <w:rPr>
                <w:rFonts w:ascii="Verdana" w:eastAsia="Times New Roman" w:hAnsi="Verdana" w:cs="Times New Roman"/>
                <w:color w:val="333333"/>
                <w:sz w:val="19"/>
                <w:szCs w:val="19"/>
              </w:rPr>
              <w:t>electrical connections on circuit boards - due to its conductivity</w:t>
            </w:r>
          </w:p>
          <w:p w:rsidR="002273B9" w:rsidRPr="002273B9" w:rsidRDefault="002273B9" w:rsidP="002273B9">
            <w:pPr>
              <w:spacing w:after="120" w:line="240" w:lineRule="auto"/>
              <w:rPr>
                <w:rFonts w:ascii="Verdana" w:eastAsia="Times New Roman" w:hAnsi="Verdana" w:cs="Times New Roman"/>
                <w:color w:val="333333"/>
                <w:sz w:val="19"/>
                <w:szCs w:val="19"/>
              </w:rPr>
            </w:pPr>
            <w:r w:rsidRPr="002273B9">
              <w:rPr>
                <w:rFonts w:ascii="Verdana" w:eastAsia="Times New Roman" w:hAnsi="Verdana" w:cs="Times New Roman"/>
                <w:color w:val="333333"/>
                <w:sz w:val="19"/>
                <w:szCs w:val="19"/>
              </w:rPr>
              <w:t>jewellery - due to its lack of reactivity</w:t>
            </w:r>
          </w:p>
        </w:tc>
      </w:tr>
      <w:tr w:rsidR="002273B9" w:rsidRPr="002273B9" w:rsidTr="002273B9">
        <w:tc>
          <w:tcPr>
            <w:tcW w:w="0" w:type="auto"/>
            <w:tcBorders>
              <w:top w:val="single" w:sz="6" w:space="0" w:color="FFFFFF"/>
              <w:left w:val="single" w:sz="6" w:space="0" w:color="FFFFFF"/>
              <w:bottom w:val="single" w:sz="6" w:space="0" w:color="FFFFFF"/>
              <w:right w:val="single" w:sz="6" w:space="0" w:color="FFFFFF"/>
            </w:tcBorders>
            <w:shd w:val="clear" w:color="auto" w:fill="ECDFBD"/>
            <w:tcMar>
              <w:top w:w="120" w:type="dxa"/>
              <w:left w:w="120" w:type="dxa"/>
              <w:bottom w:w="30" w:type="dxa"/>
              <w:right w:w="75" w:type="dxa"/>
            </w:tcMar>
            <w:hideMark/>
          </w:tcPr>
          <w:p w:rsidR="002273B9" w:rsidRPr="002273B9" w:rsidRDefault="002273B9" w:rsidP="002273B9">
            <w:pPr>
              <w:spacing w:after="120" w:line="240" w:lineRule="auto"/>
              <w:rPr>
                <w:rFonts w:ascii="Verdana" w:eastAsia="Times New Roman" w:hAnsi="Verdana" w:cs="Times New Roman"/>
                <w:color w:val="333333"/>
                <w:sz w:val="19"/>
                <w:szCs w:val="19"/>
              </w:rPr>
            </w:pPr>
            <w:r w:rsidRPr="002273B9">
              <w:rPr>
                <w:rFonts w:ascii="Verdana" w:eastAsia="Times New Roman" w:hAnsi="Verdana" w:cs="Times New Roman"/>
                <w:b/>
                <w:bCs/>
                <w:color w:val="333333"/>
                <w:sz w:val="19"/>
              </w:rPr>
              <w:t>steel</w:t>
            </w:r>
          </w:p>
          <w:p w:rsidR="002273B9" w:rsidRPr="002273B9" w:rsidRDefault="002273B9" w:rsidP="002273B9">
            <w:pPr>
              <w:spacing w:after="0" w:line="240" w:lineRule="auto"/>
              <w:rPr>
                <w:rFonts w:ascii="Verdana" w:eastAsia="Times New Roman" w:hAnsi="Verdana" w:cs="Times New Roman"/>
                <w:color w:val="333333"/>
                <w:sz w:val="20"/>
                <w:szCs w:val="20"/>
              </w:rPr>
            </w:pPr>
            <w:r>
              <w:rPr>
                <w:rFonts w:ascii="Verdana" w:eastAsia="Times New Roman" w:hAnsi="Verdana" w:cs="Times New Roman"/>
                <w:noProof/>
                <w:color w:val="333333"/>
                <w:sz w:val="20"/>
                <w:szCs w:val="20"/>
              </w:rPr>
              <w:drawing>
                <wp:inline distT="0" distB="0" distL="0" distR="0">
                  <wp:extent cx="1428750" cy="1123950"/>
                  <wp:effectExtent l="19050" t="0" r="0" b="0"/>
                  <wp:docPr id="28" name="Picture 28" descr="Steel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Steel structure"/>
                          <pic:cNvPicPr>
                            <a:picLocks noChangeAspect="1" noChangeArrowheads="1"/>
                          </pic:cNvPicPr>
                        </pic:nvPicPr>
                        <pic:blipFill>
                          <a:blip r:embed="rId189"/>
                          <a:srcRect/>
                          <a:stretch>
                            <a:fillRect/>
                          </a:stretch>
                        </pic:blipFill>
                        <pic:spPr bwMode="auto">
                          <a:xfrm>
                            <a:off x="0" y="0"/>
                            <a:ext cx="1428750" cy="1123950"/>
                          </a:xfrm>
                          <a:prstGeom prst="rect">
                            <a:avLst/>
                          </a:prstGeom>
                          <a:noFill/>
                          <a:ln w="9525">
                            <a:noFill/>
                            <a:miter lim="800000"/>
                            <a:headEnd/>
                            <a:tailEnd/>
                          </a:ln>
                        </pic:spPr>
                      </pic:pic>
                    </a:graphicData>
                  </a:graphic>
                </wp:inline>
              </w:drawing>
            </w:r>
          </w:p>
        </w:tc>
        <w:tc>
          <w:tcPr>
            <w:tcW w:w="0" w:type="auto"/>
            <w:tcBorders>
              <w:top w:val="single" w:sz="6" w:space="0" w:color="FFFFFF"/>
              <w:bottom w:val="single" w:sz="6" w:space="0" w:color="FFFFFF"/>
              <w:right w:val="single" w:sz="6" w:space="0" w:color="FFFFFF"/>
            </w:tcBorders>
            <w:shd w:val="clear" w:color="auto" w:fill="ECDFBD"/>
            <w:tcMar>
              <w:top w:w="120" w:type="dxa"/>
              <w:left w:w="120" w:type="dxa"/>
              <w:bottom w:w="30" w:type="dxa"/>
              <w:right w:w="75" w:type="dxa"/>
            </w:tcMar>
            <w:hideMark/>
          </w:tcPr>
          <w:p w:rsidR="002273B9" w:rsidRPr="002273B9" w:rsidRDefault="002273B9" w:rsidP="002273B9">
            <w:pPr>
              <w:spacing w:after="0" w:line="240" w:lineRule="auto"/>
              <w:rPr>
                <w:rFonts w:ascii="Verdana" w:eastAsia="Times New Roman" w:hAnsi="Verdana" w:cs="Times New Roman"/>
                <w:color w:val="333333"/>
                <w:sz w:val="20"/>
                <w:szCs w:val="20"/>
              </w:rPr>
            </w:pPr>
            <w:r w:rsidRPr="002273B9">
              <w:rPr>
                <w:rFonts w:ascii="Verdana" w:eastAsia="Times New Roman" w:hAnsi="Verdana" w:cs="Times New Roman"/>
                <w:color w:val="333333"/>
                <w:sz w:val="20"/>
                <w:szCs w:val="20"/>
              </w:rPr>
              <w:t>cheap and strong</w:t>
            </w:r>
          </w:p>
        </w:tc>
        <w:tc>
          <w:tcPr>
            <w:tcW w:w="0" w:type="auto"/>
            <w:tcBorders>
              <w:top w:val="single" w:sz="6" w:space="0" w:color="FFFFFF"/>
              <w:bottom w:val="single" w:sz="6" w:space="0" w:color="FFFFFF"/>
              <w:right w:val="single" w:sz="6" w:space="0" w:color="FFFFFF"/>
            </w:tcBorders>
            <w:shd w:val="clear" w:color="auto" w:fill="ECDFBD"/>
            <w:tcMar>
              <w:top w:w="120" w:type="dxa"/>
              <w:left w:w="120" w:type="dxa"/>
              <w:bottom w:w="30" w:type="dxa"/>
              <w:right w:w="75" w:type="dxa"/>
            </w:tcMar>
            <w:hideMark/>
          </w:tcPr>
          <w:p w:rsidR="002273B9" w:rsidRPr="002273B9" w:rsidRDefault="002273B9" w:rsidP="002273B9">
            <w:pPr>
              <w:spacing w:after="0" w:line="240" w:lineRule="auto"/>
              <w:rPr>
                <w:rFonts w:ascii="Verdana" w:eastAsia="Times New Roman" w:hAnsi="Verdana" w:cs="Times New Roman"/>
                <w:color w:val="333333"/>
                <w:sz w:val="20"/>
                <w:szCs w:val="20"/>
              </w:rPr>
            </w:pPr>
            <w:r w:rsidRPr="002273B9">
              <w:rPr>
                <w:rFonts w:ascii="Verdana" w:eastAsia="Times New Roman" w:hAnsi="Verdana" w:cs="Times New Roman"/>
                <w:color w:val="333333"/>
                <w:sz w:val="20"/>
                <w:szCs w:val="20"/>
              </w:rPr>
              <w:t>suitable for building material</w:t>
            </w:r>
          </w:p>
        </w:tc>
      </w:tr>
    </w:tbl>
    <w:p w:rsidR="002273B9" w:rsidRPr="002273B9" w:rsidRDefault="002273B9" w:rsidP="002273B9">
      <w:pPr>
        <w:shd w:val="clear" w:color="auto" w:fill="FFFFFF"/>
        <w:spacing w:after="120" w:line="240" w:lineRule="auto"/>
        <w:rPr>
          <w:rFonts w:ascii="Verdana" w:eastAsia="Times New Roman" w:hAnsi="Verdana" w:cs="Times New Roman"/>
          <w:color w:val="333333"/>
          <w:sz w:val="19"/>
          <w:szCs w:val="19"/>
        </w:rPr>
      </w:pPr>
      <w:r w:rsidRPr="002273B9">
        <w:rPr>
          <w:rFonts w:ascii="Verdana" w:eastAsia="Times New Roman" w:hAnsi="Verdana" w:cs="Times New Roman"/>
          <w:color w:val="333333"/>
          <w:sz w:val="19"/>
          <w:szCs w:val="19"/>
        </w:rPr>
        <w:t>When you answer questions on properties of metals it’s important to make sure that the property you give is relevant to the use you’ve been asked about: eg, copper is unreactive with water but that is not relevant if the question asks you about its use in electrical wires.</w:t>
      </w:r>
    </w:p>
    <w:p w:rsidR="00006E5F" w:rsidRDefault="00006E5F" w:rsidP="002273B9">
      <w:pPr>
        <w:rPr>
          <w:sz w:val="28"/>
          <w:szCs w:val="28"/>
        </w:rPr>
      </w:pPr>
      <w:r>
        <w:rPr>
          <w:sz w:val="28"/>
          <w:szCs w:val="28"/>
        </w:rPr>
        <w:t>question</w:t>
      </w:r>
    </w:p>
    <w:p w:rsidR="00006E5F" w:rsidRDefault="00006E5F" w:rsidP="00006E5F">
      <w:pPr>
        <w:pStyle w:val="ListParagraph"/>
        <w:numPr>
          <w:ilvl w:val="1"/>
          <w:numId w:val="5"/>
        </w:numPr>
        <w:rPr>
          <w:sz w:val="28"/>
          <w:szCs w:val="28"/>
        </w:rPr>
      </w:pPr>
      <w:r>
        <w:rPr>
          <w:sz w:val="28"/>
          <w:szCs w:val="28"/>
        </w:rPr>
        <w:t xml:space="preserve">list 5 uses of wood </w:t>
      </w:r>
    </w:p>
    <w:p w:rsidR="00006E5F" w:rsidRDefault="00006E5F" w:rsidP="00006E5F">
      <w:pPr>
        <w:pStyle w:val="ListParagraph"/>
        <w:numPr>
          <w:ilvl w:val="1"/>
          <w:numId w:val="5"/>
        </w:numPr>
        <w:rPr>
          <w:sz w:val="28"/>
          <w:szCs w:val="28"/>
        </w:rPr>
      </w:pPr>
      <w:r>
        <w:rPr>
          <w:sz w:val="28"/>
          <w:szCs w:val="28"/>
        </w:rPr>
        <w:t>list 5 uses of metals</w:t>
      </w:r>
    </w:p>
    <w:p w:rsidR="00006E5F" w:rsidRDefault="00006E5F" w:rsidP="00006E5F">
      <w:pPr>
        <w:ind w:left="1080"/>
        <w:rPr>
          <w:sz w:val="28"/>
          <w:szCs w:val="28"/>
        </w:rPr>
      </w:pPr>
      <w:r>
        <w:rPr>
          <w:sz w:val="28"/>
          <w:szCs w:val="28"/>
        </w:rPr>
        <w:t xml:space="preserve">week 4; materials and their uses </w:t>
      </w:r>
    </w:p>
    <w:p w:rsidR="00F30A33" w:rsidRDefault="00F30A33" w:rsidP="00F30A33">
      <w:pPr>
        <w:pStyle w:val="Heading2"/>
        <w:shd w:val="clear" w:color="auto" w:fill="FFFFFF"/>
        <w:spacing w:before="0" w:beforeAutospacing="0" w:after="48" w:afterAutospacing="0"/>
        <w:textAlignment w:val="baseline"/>
        <w:rPr>
          <w:rFonts w:ascii="Arial Black" w:hAnsi="Arial Black"/>
          <w:color w:val="999999"/>
          <w:sz w:val="30"/>
          <w:szCs w:val="30"/>
        </w:rPr>
      </w:pPr>
      <w:r>
        <w:rPr>
          <w:sz w:val="28"/>
          <w:szCs w:val="28"/>
        </w:rPr>
        <w:t>ceramics and glass;</w:t>
      </w:r>
      <w:r w:rsidRPr="00F30A33">
        <w:rPr>
          <w:rFonts w:ascii="Arial Black" w:hAnsi="Arial Black"/>
          <w:color w:val="999999"/>
          <w:sz w:val="30"/>
          <w:szCs w:val="30"/>
        </w:rPr>
        <w:t xml:space="preserve"> </w:t>
      </w:r>
      <w:r>
        <w:rPr>
          <w:rFonts w:ascii="Arial Black" w:hAnsi="Arial Black"/>
          <w:color w:val="999999"/>
          <w:sz w:val="30"/>
          <w:szCs w:val="30"/>
        </w:rPr>
        <w:t>Uses of Ceramics</w:t>
      </w:r>
    </w:p>
    <w:p w:rsidR="00F30A33" w:rsidRDefault="00F30A33" w:rsidP="00F30A33">
      <w:pPr>
        <w:pStyle w:val="NormalWeb"/>
        <w:shd w:val="clear" w:color="auto" w:fill="FFFFFF"/>
        <w:spacing w:before="0" w:beforeAutospacing="0" w:after="225" w:afterAutospacing="0"/>
        <w:textAlignment w:val="baseline"/>
        <w:rPr>
          <w:rFonts w:ascii="Arial" w:hAnsi="Arial" w:cs="Arial"/>
          <w:color w:val="222222"/>
          <w:sz w:val="20"/>
          <w:szCs w:val="20"/>
        </w:rPr>
      </w:pPr>
      <w:r>
        <w:rPr>
          <w:rFonts w:ascii="Arial" w:hAnsi="Arial" w:cs="Arial"/>
          <w:color w:val="222222"/>
          <w:sz w:val="20"/>
          <w:szCs w:val="20"/>
        </w:rPr>
        <w:t>Ceramic products are hard, porous, and brittle. As a result, they are used to make pottery, bricks, tiles, cements, and glass. Ceramics are also used at many places in gas turbine engines. Bio-ceramics are used as dental implants and synthetic bones. Given below are some other important uses of ceramics.</w:t>
      </w:r>
    </w:p>
    <w:p w:rsidR="00F30A33" w:rsidRDefault="00F30A33" w:rsidP="00F30A33">
      <w:pPr>
        <w:pStyle w:val="Heading3"/>
        <w:shd w:val="clear" w:color="auto" w:fill="FFFFFF"/>
        <w:spacing w:before="0" w:beforeAutospacing="0" w:after="240" w:afterAutospacing="0"/>
        <w:textAlignment w:val="baseline"/>
        <w:rPr>
          <w:rFonts w:ascii="Arial Black" w:hAnsi="Arial Black" w:cs="Arial"/>
          <w:color w:val="000000"/>
        </w:rPr>
      </w:pPr>
      <w:r>
        <w:rPr>
          <w:rFonts w:ascii="Arial Black" w:hAnsi="Arial Black" w:cs="Arial"/>
          <w:color w:val="000000"/>
        </w:rPr>
        <w:t>Uses of Whitewares</w:t>
      </w:r>
    </w:p>
    <w:p w:rsidR="00F30A33" w:rsidRDefault="00F30A33" w:rsidP="00F30A33">
      <w:pPr>
        <w:pStyle w:val="NormalWeb"/>
        <w:shd w:val="clear" w:color="auto" w:fill="FFFFFF"/>
        <w:spacing w:before="0" w:beforeAutospacing="0" w:after="225" w:afterAutospacing="0"/>
        <w:textAlignment w:val="baseline"/>
        <w:rPr>
          <w:rFonts w:ascii="inherit" w:hAnsi="inherit" w:cs="Arial"/>
          <w:color w:val="222222"/>
          <w:sz w:val="20"/>
          <w:szCs w:val="20"/>
        </w:rPr>
      </w:pPr>
      <w:r>
        <w:rPr>
          <w:rFonts w:ascii="inherit" w:hAnsi="inherit" w:cs="Arial"/>
          <w:color w:val="222222"/>
          <w:sz w:val="20"/>
          <w:szCs w:val="20"/>
        </w:rPr>
        <w:t>Whitewares find application in spark plugs, electrical insulators, laboratory equipments, crucibles, dishes, and high-class potteries.</w:t>
      </w:r>
    </w:p>
    <w:p w:rsidR="00F30A33" w:rsidRDefault="00F30A33" w:rsidP="00F30A33">
      <w:pPr>
        <w:pStyle w:val="Heading3"/>
        <w:shd w:val="clear" w:color="auto" w:fill="FFFFFF"/>
        <w:spacing w:before="0" w:beforeAutospacing="0" w:after="240" w:afterAutospacing="0"/>
        <w:textAlignment w:val="baseline"/>
        <w:rPr>
          <w:rFonts w:ascii="Arial Black" w:hAnsi="Arial Black" w:cs="Arial"/>
          <w:color w:val="000000"/>
        </w:rPr>
      </w:pPr>
      <w:r>
        <w:rPr>
          <w:rFonts w:ascii="Arial Black" w:hAnsi="Arial Black" w:cs="Arial"/>
          <w:color w:val="000000"/>
        </w:rPr>
        <w:t>Uses of Clay</w:t>
      </w:r>
    </w:p>
    <w:p w:rsidR="00F30A33" w:rsidRDefault="00F30A33" w:rsidP="00F30A33">
      <w:pPr>
        <w:pStyle w:val="NormalWeb"/>
        <w:shd w:val="clear" w:color="auto" w:fill="FFFFFF"/>
        <w:spacing w:before="0" w:beforeAutospacing="0" w:after="225" w:afterAutospacing="0"/>
        <w:textAlignment w:val="baseline"/>
        <w:rPr>
          <w:rFonts w:ascii="inherit" w:hAnsi="inherit" w:cs="Arial"/>
          <w:color w:val="222222"/>
          <w:sz w:val="20"/>
          <w:szCs w:val="20"/>
        </w:rPr>
      </w:pPr>
      <w:r>
        <w:rPr>
          <w:rFonts w:ascii="inherit" w:hAnsi="inherit" w:cs="Arial"/>
          <w:color w:val="222222"/>
          <w:sz w:val="20"/>
          <w:szCs w:val="20"/>
        </w:rPr>
        <w:t>Clay is the starting raw material for manufacturing bricks, tiles, terracotta, pottery, earthenwares, sewer, drain pipes, and covers for electrical cables.</w:t>
      </w:r>
    </w:p>
    <w:p w:rsidR="00F30A33" w:rsidRDefault="00F30A33" w:rsidP="00F30A33">
      <w:pPr>
        <w:pStyle w:val="Heading3"/>
        <w:shd w:val="clear" w:color="auto" w:fill="FFFFFF"/>
        <w:spacing w:before="0" w:beforeAutospacing="0" w:after="240" w:afterAutospacing="0"/>
        <w:textAlignment w:val="baseline"/>
        <w:rPr>
          <w:rFonts w:ascii="Arial Black" w:hAnsi="Arial Black" w:cs="Arial"/>
          <w:color w:val="000000"/>
        </w:rPr>
      </w:pPr>
      <w:r>
        <w:rPr>
          <w:rFonts w:ascii="Arial Black" w:hAnsi="Arial Black" w:cs="Arial"/>
          <w:color w:val="000000"/>
        </w:rPr>
        <w:t>Uses of Stonewares</w:t>
      </w:r>
    </w:p>
    <w:p w:rsidR="00F30A33" w:rsidRDefault="00F30A33" w:rsidP="00F30A33">
      <w:pPr>
        <w:pStyle w:val="NormalWeb"/>
        <w:shd w:val="clear" w:color="auto" w:fill="FFFFFF"/>
        <w:spacing w:before="0" w:beforeAutospacing="0" w:after="225" w:afterAutospacing="0"/>
        <w:textAlignment w:val="baseline"/>
        <w:rPr>
          <w:rFonts w:ascii="inherit" w:hAnsi="inherit" w:cs="Arial"/>
          <w:color w:val="222222"/>
          <w:sz w:val="20"/>
          <w:szCs w:val="20"/>
        </w:rPr>
      </w:pPr>
      <w:r>
        <w:rPr>
          <w:rFonts w:ascii="inherit" w:hAnsi="inherit" w:cs="Arial"/>
          <w:color w:val="222222"/>
          <w:sz w:val="20"/>
          <w:szCs w:val="20"/>
        </w:rPr>
        <w:t>Stonewares are used for constructing sanitary fixtures, such as sinks and bath tubs. Stonewares are also used in the construction of piping vessels, drainage pipes, underground cable sheathings, sewerage pipes, home pipes, absorption towers, valves, and pumps in the chemical industry. They are cheaper than many other construction materials but are rather fragile and once broken, they have no resale value.</w:t>
      </w:r>
    </w:p>
    <w:p w:rsidR="00F30A33" w:rsidRDefault="00F30A33" w:rsidP="00F30A33">
      <w:pPr>
        <w:pStyle w:val="Heading3"/>
        <w:shd w:val="clear" w:color="auto" w:fill="FFFFFF"/>
        <w:spacing w:before="0" w:beforeAutospacing="0" w:after="240" w:afterAutospacing="0"/>
        <w:textAlignment w:val="baseline"/>
        <w:rPr>
          <w:rFonts w:ascii="Arial Black" w:hAnsi="Arial Black" w:cs="Arial"/>
          <w:color w:val="000000"/>
        </w:rPr>
      </w:pPr>
      <w:r>
        <w:rPr>
          <w:rFonts w:ascii="Arial Black" w:hAnsi="Arial Black" w:cs="Arial"/>
          <w:color w:val="000000"/>
        </w:rPr>
        <w:t>Uses of Glass</w:t>
      </w:r>
    </w:p>
    <w:p w:rsidR="00F30A33" w:rsidRDefault="00F30A33" w:rsidP="00F30A33">
      <w:pPr>
        <w:pStyle w:val="NormalWeb"/>
        <w:shd w:val="clear" w:color="auto" w:fill="FFFFFF"/>
        <w:spacing w:before="0" w:beforeAutospacing="0" w:after="225" w:afterAutospacing="0"/>
        <w:textAlignment w:val="baseline"/>
        <w:rPr>
          <w:rFonts w:ascii="inherit" w:hAnsi="inherit" w:cs="Arial"/>
          <w:color w:val="222222"/>
          <w:sz w:val="20"/>
          <w:szCs w:val="20"/>
        </w:rPr>
      </w:pPr>
      <w:r>
        <w:rPr>
          <w:rFonts w:ascii="inherit" w:hAnsi="inherit" w:cs="Arial"/>
          <w:color w:val="222222"/>
          <w:sz w:val="20"/>
          <w:szCs w:val="20"/>
        </w:rPr>
        <w:t>The main use of glass is to make household glassware, decorative items, and optical lenses. Glasses are used for heat insulation purposes, for example, in ovens. Glass is used as an insulator in metal pipelines, in vacuum cleaners, and on the walls and roofs of houses. Glass is resistant to chemicals. As a result, it is used to filter corrosive liquids such as acids and acid solutions. It is also used for sound insulation. Safety glass is used in aircraft, automobiles, helicopter, and submarines. Glass can also be</w:t>
      </w:r>
    </w:p>
    <w:p w:rsidR="00F30A33" w:rsidRDefault="00F30A33" w:rsidP="00006E5F">
      <w:pPr>
        <w:ind w:left="1080"/>
        <w:rPr>
          <w:rFonts w:ascii="Arial" w:hAnsi="Arial" w:cs="Arial"/>
          <w:color w:val="000000"/>
          <w:shd w:val="clear" w:color="auto" w:fill="FFFFFF"/>
        </w:rPr>
      </w:pPr>
      <w:r>
        <w:rPr>
          <w:sz w:val="28"/>
          <w:szCs w:val="28"/>
        </w:rPr>
        <w:t xml:space="preserve">uses of rubber; </w:t>
      </w:r>
      <w:r>
        <w:rPr>
          <w:rFonts w:ascii="Arial" w:hAnsi="Arial" w:cs="Arial"/>
          <w:color w:val="000000"/>
          <w:shd w:val="clear" w:color="auto" w:fill="FFFFFF"/>
        </w:rPr>
        <w:t>Compared to vulcanized rubber, uncured rubber has relatively few uses. It is used for cements; for adhesive, insulating, and friction tapes; and for crepe rubber used in insulating blankets and footwear. Vulcanized rubber, on the other hand, has numerous applications. Resistance to abrasion makes softer kinds of rubber valuable for the treads of vehicle tires and conveyor belts, and makes hard rubber valuable for pump housings and piping used in the handling of abrasive sludge.</w:t>
      </w:r>
      <w:r>
        <w:rPr>
          <w:rFonts w:ascii="Arial" w:hAnsi="Arial" w:cs="Arial"/>
          <w:color w:val="000000"/>
        </w:rPr>
        <w:br/>
      </w:r>
      <w:r>
        <w:rPr>
          <w:rFonts w:ascii="Arial" w:hAnsi="Arial" w:cs="Arial"/>
          <w:color w:val="000000"/>
        </w:rPr>
        <w:br/>
      </w:r>
      <w:r>
        <w:rPr>
          <w:rFonts w:ascii="Arial" w:hAnsi="Arial" w:cs="Arial"/>
          <w:color w:val="000000"/>
          <w:shd w:val="clear" w:color="auto" w:fill="FFFFFF"/>
        </w:rPr>
        <w:t>The flexibility of rubber is often used in hose, tires, and rollers for a wide variety of devices ranging from domestic clothes wringers to printing presses; its elasticity makes it suitable for various kinds of shock absorbers and for specialized machinery mountings designed to reduce vibration. Being relatively impermeable to gases, rubber is useful in the manufacture of articles such as air hoses, balloons, balls, and cushions. The resistance of rubber to water and to the action of most fluid chemicals has led to its use in rainwear, diving gear, and chemical and medicinal tubing, and as a lining for storage tanks, processing equipment, and railroad tank cars. Because of their electrical resistance, soft rubber goods are used as insulation and for protective gloves, shoes, and blankets; hard rubber is used for articles such as telephone housings, parts for radio sets, meters, and other electrical instruments. The coefficient of friction of rubber, which is high on dry surfaces and low on wet surfaces, leads to the use of rubber both for power-transmission belting and for water-lubricated bearings in deep-well pumps</w:t>
      </w:r>
    </w:p>
    <w:p w:rsidR="00F30A33" w:rsidRDefault="00F30A33" w:rsidP="00F30A33">
      <w:r>
        <w:rPr>
          <w:sz w:val="28"/>
          <w:szCs w:val="28"/>
        </w:rPr>
        <w:t xml:space="preserve">uses of plastics; </w:t>
      </w:r>
      <w:r>
        <w:rPr>
          <w:rFonts w:ascii="Arial" w:hAnsi="Arial" w:cs="Arial"/>
          <w:color w:val="333333"/>
          <w:sz w:val="18"/>
          <w:szCs w:val="18"/>
        </w:rPr>
        <w:t>he relatively low density of most plastic materials means the end products are lightweight. They also have excellent thermal and electrical insulation properties. However, some can even be made as conductors of electricity when required. They are corrosion resistant to many substances which attack other materials, and some are transparent, making optical devices possible. They are also easy to mould into complex shapes and forms, allowing integration of different materials and functions. And in the event that the physical properties of a given plastic do not quite meet the specified requirements, the property balance can be modified with the addition of reinforcing fillers, colours, foaming agents, flame retardants, plasticisers etc., to meet the demands of the specific application.</w:t>
      </w:r>
      <w:r>
        <w:rPr>
          <w:rFonts w:ascii="Arial" w:hAnsi="Arial" w:cs="Arial"/>
          <w:color w:val="333333"/>
          <w:sz w:val="18"/>
          <w:szCs w:val="18"/>
        </w:rPr>
        <w:br/>
      </w:r>
      <w:r>
        <w:rPr>
          <w:rFonts w:ascii="Arial" w:hAnsi="Arial" w:cs="Arial"/>
          <w:color w:val="333333"/>
          <w:sz w:val="18"/>
          <w:szCs w:val="18"/>
        </w:rPr>
        <w:br/>
        <w:t>For these reasons and more, plastics are increasingly used in:</w:t>
      </w:r>
    </w:p>
    <w:tbl>
      <w:tblPr>
        <w:tblW w:w="0" w:type="auto"/>
        <w:tblCellMar>
          <w:left w:w="0" w:type="dxa"/>
          <w:right w:w="0" w:type="dxa"/>
        </w:tblCellMar>
        <w:tblLook w:val="04A0"/>
      </w:tblPr>
      <w:tblGrid>
        <w:gridCol w:w="1080"/>
        <w:gridCol w:w="917"/>
        <w:gridCol w:w="1680"/>
        <w:gridCol w:w="1950"/>
        <w:gridCol w:w="1080"/>
        <w:gridCol w:w="1302"/>
      </w:tblGrid>
      <w:tr w:rsidR="00F30A33" w:rsidTr="00F30A33">
        <w:tc>
          <w:tcPr>
            <w:tcW w:w="0" w:type="auto"/>
            <w:tcBorders>
              <w:top w:val="nil"/>
              <w:left w:val="nil"/>
              <w:bottom w:val="nil"/>
              <w:right w:val="nil"/>
            </w:tcBorders>
            <w:vAlign w:val="center"/>
            <w:hideMark/>
          </w:tcPr>
          <w:p w:rsidR="00F30A33" w:rsidRDefault="00F30A33">
            <w:pPr>
              <w:spacing w:line="270" w:lineRule="atLeast"/>
              <w:rPr>
                <w:rFonts w:ascii="inherit" w:hAnsi="inherit" w:cs="Arial"/>
                <w:color w:val="333333"/>
                <w:sz w:val="18"/>
                <w:szCs w:val="18"/>
              </w:rPr>
            </w:pPr>
            <w:r>
              <w:rPr>
                <w:rFonts w:ascii="Arial" w:hAnsi="Arial" w:cs="Arial"/>
                <w:noProof/>
                <w:color w:val="005A9F"/>
                <w:sz w:val="18"/>
                <w:szCs w:val="18"/>
                <w:bdr w:val="none" w:sz="0" w:space="0" w:color="auto" w:frame="1"/>
              </w:rPr>
              <w:drawing>
                <wp:inline distT="0" distB="0" distL="0" distR="0">
                  <wp:extent cx="666750" cy="676275"/>
                  <wp:effectExtent l="19050" t="0" r="0" b="0"/>
                  <wp:docPr id="33" name="Picture 33" descr="http://www.plasticseurope.org/documents/document/large/20110805104259-gifts_2_correct.jpg">
                    <a:hlinkClick xmlns:a="http://schemas.openxmlformats.org/drawingml/2006/main" r:id="rId190" tgtFrame="&quot;_sel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www.plasticseurope.org/documents/document/large/20110805104259-gifts_2_correct.jpg">
                            <a:hlinkClick r:id="rId190" tgtFrame="&quot;_self&quot;"/>
                          </pic:cNvPr>
                          <pic:cNvPicPr>
                            <a:picLocks noChangeAspect="1" noChangeArrowheads="1"/>
                          </pic:cNvPicPr>
                        </pic:nvPicPr>
                        <pic:blipFill>
                          <a:blip r:embed="rId191" cstate="print"/>
                          <a:srcRect/>
                          <a:stretch>
                            <a:fillRect/>
                          </a:stretch>
                        </pic:blipFill>
                        <pic:spPr bwMode="auto">
                          <a:xfrm>
                            <a:off x="0" y="0"/>
                            <a:ext cx="666750" cy="676275"/>
                          </a:xfrm>
                          <a:prstGeom prst="rect">
                            <a:avLst/>
                          </a:prstGeom>
                          <a:noFill/>
                          <a:ln w="9525">
                            <a:noFill/>
                            <a:miter lim="800000"/>
                            <a:headEnd/>
                            <a:tailEnd/>
                          </a:ln>
                        </pic:spPr>
                      </pic:pic>
                    </a:graphicData>
                  </a:graphic>
                </wp:inline>
              </w:drawing>
            </w:r>
          </w:p>
        </w:tc>
        <w:tc>
          <w:tcPr>
            <w:tcW w:w="0" w:type="auto"/>
            <w:tcBorders>
              <w:top w:val="nil"/>
              <w:left w:val="nil"/>
              <w:bottom w:val="nil"/>
              <w:right w:val="nil"/>
            </w:tcBorders>
            <w:vAlign w:val="center"/>
            <w:hideMark/>
          </w:tcPr>
          <w:p w:rsidR="00F30A33" w:rsidRDefault="00F30A33">
            <w:pPr>
              <w:pStyle w:val="Heading5"/>
              <w:spacing w:before="0" w:line="270" w:lineRule="atLeast"/>
              <w:jc w:val="center"/>
              <w:textAlignment w:val="baseline"/>
              <w:rPr>
                <w:rFonts w:ascii="inherit" w:hAnsi="inherit" w:cs="Arial"/>
                <w:color w:val="333333"/>
              </w:rPr>
            </w:pPr>
            <w:r>
              <w:rPr>
                <w:rFonts w:ascii="inherit" w:hAnsi="inherit" w:cs="Arial"/>
                <w:color w:val="333333"/>
              </w:rPr>
              <w:t>Packaging</w:t>
            </w:r>
          </w:p>
        </w:tc>
        <w:tc>
          <w:tcPr>
            <w:tcW w:w="0" w:type="auto"/>
            <w:tcBorders>
              <w:top w:val="nil"/>
              <w:left w:val="nil"/>
              <w:bottom w:val="nil"/>
              <w:right w:val="nil"/>
            </w:tcBorders>
            <w:tcMar>
              <w:top w:w="150" w:type="dxa"/>
              <w:left w:w="600" w:type="dxa"/>
              <w:bottom w:w="0" w:type="dxa"/>
              <w:right w:w="0" w:type="dxa"/>
            </w:tcMar>
            <w:vAlign w:val="center"/>
            <w:hideMark/>
          </w:tcPr>
          <w:p w:rsidR="00F30A33" w:rsidRDefault="00F30A33">
            <w:pPr>
              <w:pStyle w:val="Heading5"/>
              <w:spacing w:before="0" w:line="270" w:lineRule="atLeast"/>
              <w:textAlignment w:val="baseline"/>
              <w:rPr>
                <w:rFonts w:ascii="inherit" w:hAnsi="inherit" w:cs="Arial"/>
                <w:color w:val="333333"/>
              </w:rPr>
            </w:pPr>
            <w:r>
              <w:rPr>
                <w:rFonts w:ascii="Arial" w:hAnsi="Arial" w:cs="Arial"/>
                <w:noProof/>
                <w:color w:val="005A9F"/>
                <w:sz w:val="18"/>
                <w:szCs w:val="18"/>
                <w:bdr w:val="none" w:sz="0" w:space="0" w:color="auto" w:frame="1"/>
              </w:rPr>
              <w:drawing>
                <wp:inline distT="0" distB="0" distL="0" distR="0">
                  <wp:extent cx="666750" cy="704850"/>
                  <wp:effectExtent l="19050" t="0" r="0" b="0"/>
                  <wp:docPr id="34" name="Picture 34" descr="http://www.plasticseurope.org/documents/document/large/20110805104031-bandccorrect.jpg">
                    <a:hlinkClick xmlns:a="http://schemas.openxmlformats.org/drawingml/2006/main" r:id="rId192" tgtFrame="&quot;_sel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www.plasticseurope.org/documents/document/large/20110805104031-bandccorrect.jpg">
                            <a:hlinkClick r:id="rId192" tgtFrame="&quot;_self&quot;"/>
                          </pic:cNvPr>
                          <pic:cNvPicPr>
                            <a:picLocks noChangeAspect="1" noChangeArrowheads="1"/>
                          </pic:cNvPicPr>
                        </pic:nvPicPr>
                        <pic:blipFill>
                          <a:blip r:embed="rId193" cstate="print"/>
                          <a:srcRect/>
                          <a:stretch>
                            <a:fillRect/>
                          </a:stretch>
                        </pic:blipFill>
                        <pic:spPr bwMode="auto">
                          <a:xfrm>
                            <a:off x="0" y="0"/>
                            <a:ext cx="666750" cy="704850"/>
                          </a:xfrm>
                          <a:prstGeom prst="rect">
                            <a:avLst/>
                          </a:prstGeom>
                          <a:noFill/>
                          <a:ln w="9525">
                            <a:noFill/>
                            <a:miter lim="800000"/>
                            <a:headEnd/>
                            <a:tailEnd/>
                          </a:ln>
                        </pic:spPr>
                      </pic:pic>
                    </a:graphicData>
                  </a:graphic>
                </wp:inline>
              </w:drawing>
            </w:r>
          </w:p>
        </w:tc>
        <w:tc>
          <w:tcPr>
            <w:tcW w:w="1950" w:type="dxa"/>
            <w:tcBorders>
              <w:top w:val="nil"/>
              <w:left w:val="nil"/>
              <w:bottom w:val="nil"/>
              <w:right w:val="nil"/>
            </w:tcBorders>
            <w:vAlign w:val="center"/>
            <w:hideMark/>
          </w:tcPr>
          <w:p w:rsidR="00F30A33" w:rsidRDefault="00F30A33">
            <w:pPr>
              <w:pStyle w:val="Heading5"/>
              <w:spacing w:before="0" w:line="270" w:lineRule="atLeast"/>
              <w:textAlignment w:val="baseline"/>
              <w:rPr>
                <w:rFonts w:ascii="inherit" w:hAnsi="inherit" w:cs="Arial"/>
                <w:color w:val="333333"/>
              </w:rPr>
            </w:pPr>
            <w:r>
              <w:rPr>
                <w:rFonts w:ascii="inherit" w:hAnsi="inherit" w:cs="Arial"/>
                <w:color w:val="333333"/>
              </w:rPr>
              <w:t>Building and Construction</w:t>
            </w:r>
          </w:p>
        </w:tc>
        <w:tc>
          <w:tcPr>
            <w:tcW w:w="0" w:type="auto"/>
            <w:tcBorders>
              <w:top w:val="nil"/>
              <w:left w:val="nil"/>
              <w:bottom w:val="nil"/>
              <w:right w:val="nil"/>
            </w:tcBorders>
            <w:vAlign w:val="center"/>
            <w:hideMark/>
          </w:tcPr>
          <w:p w:rsidR="00F30A33" w:rsidRDefault="00F30A33">
            <w:pPr>
              <w:spacing w:line="270" w:lineRule="atLeast"/>
              <w:rPr>
                <w:rFonts w:ascii="inherit" w:hAnsi="inherit" w:cs="Arial"/>
                <w:color w:val="333333"/>
                <w:sz w:val="18"/>
                <w:szCs w:val="18"/>
              </w:rPr>
            </w:pPr>
            <w:r>
              <w:rPr>
                <w:rFonts w:ascii="Arial" w:hAnsi="Arial" w:cs="Arial"/>
                <w:noProof/>
                <w:color w:val="005A9F"/>
                <w:sz w:val="18"/>
                <w:szCs w:val="18"/>
                <w:bdr w:val="none" w:sz="0" w:space="0" w:color="auto" w:frame="1"/>
              </w:rPr>
              <w:drawing>
                <wp:inline distT="0" distB="0" distL="0" distR="0">
                  <wp:extent cx="666750" cy="447675"/>
                  <wp:effectExtent l="19050" t="0" r="0" b="0"/>
                  <wp:docPr id="35" name="Picture 35" descr="http://www.plasticseurope.org/documents/document/20110805104512-istock_carcorrect.jpg">
                    <a:hlinkClick xmlns:a="http://schemas.openxmlformats.org/drawingml/2006/main" r:id="rId194" tgtFrame="&quot;_sel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www.plasticseurope.org/documents/document/20110805104512-istock_carcorrect.jpg">
                            <a:hlinkClick r:id="rId194" tgtFrame="&quot;_self&quot;"/>
                          </pic:cNvPr>
                          <pic:cNvPicPr>
                            <a:picLocks noChangeAspect="1" noChangeArrowheads="1"/>
                          </pic:cNvPicPr>
                        </pic:nvPicPr>
                        <pic:blipFill>
                          <a:blip r:embed="rId195" cstate="print"/>
                          <a:srcRect/>
                          <a:stretch>
                            <a:fillRect/>
                          </a:stretch>
                        </pic:blipFill>
                        <pic:spPr bwMode="auto">
                          <a:xfrm>
                            <a:off x="0" y="0"/>
                            <a:ext cx="666750" cy="447675"/>
                          </a:xfrm>
                          <a:prstGeom prst="rect">
                            <a:avLst/>
                          </a:prstGeom>
                          <a:noFill/>
                          <a:ln w="9525">
                            <a:noFill/>
                            <a:miter lim="800000"/>
                            <a:headEnd/>
                            <a:tailEnd/>
                          </a:ln>
                        </pic:spPr>
                      </pic:pic>
                    </a:graphicData>
                  </a:graphic>
                </wp:inline>
              </w:drawing>
            </w:r>
          </w:p>
        </w:tc>
        <w:tc>
          <w:tcPr>
            <w:tcW w:w="0" w:type="auto"/>
            <w:tcBorders>
              <w:top w:val="nil"/>
              <w:left w:val="nil"/>
              <w:bottom w:val="nil"/>
              <w:right w:val="nil"/>
            </w:tcBorders>
            <w:vAlign w:val="center"/>
            <w:hideMark/>
          </w:tcPr>
          <w:tbl>
            <w:tblPr>
              <w:tblW w:w="1155" w:type="dxa"/>
              <w:tblCellMar>
                <w:left w:w="0" w:type="dxa"/>
                <w:right w:w="0" w:type="dxa"/>
              </w:tblCellMar>
              <w:tblLook w:val="04A0"/>
            </w:tblPr>
            <w:tblGrid>
              <w:gridCol w:w="6"/>
              <w:gridCol w:w="1296"/>
            </w:tblGrid>
            <w:tr w:rsidR="00F30A33">
              <w:tc>
                <w:tcPr>
                  <w:tcW w:w="0" w:type="auto"/>
                  <w:tcBorders>
                    <w:top w:val="nil"/>
                    <w:left w:val="nil"/>
                    <w:bottom w:val="nil"/>
                    <w:right w:val="nil"/>
                  </w:tcBorders>
                  <w:vAlign w:val="center"/>
                  <w:hideMark/>
                </w:tcPr>
                <w:p w:rsidR="00F30A33" w:rsidRDefault="00F30A33">
                  <w:pPr>
                    <w:spacing w:line="270" w:lineRule="atLeast"/>
                    <w:rPr>
                      <w:rFonts w:ascii="inherit" w:hAnsi="inherit"/>
                      <w:sz w:val="24"/>
                      <w:szCs w:val="24"/>
                    </w:rPr>
                  </w:pPr>
                </w:p>
              </w:tc>
              <w:tc>
                <w:tcPr>
                  <w:tcW w:w="0" w:type="auto"/>
                  <w:tcBorders>
                    <w:top w:val="nil"/>
                    <w:left w:val="nil"/>
                    <w:bottom w:val="nil"/>
                    <w:right w:val="nil"/>
                  </w:tcBorders>
                  <w:vAlign w:val="center"/>
                  <w:hideMark/>
                </w:tcPr>
                <w:p w:rsidR="00F30A33" w:rsidRDefault="00F30A33">
                  <w:pPr>
                    <w:pStyle w:val="Heading5"/>
                    <w:spacing w:before="0" w:line="270" w:lineRule="atLeast"/>
                    <w:textAlignment w:val="baseline"/>
                    <w:rPr>
                      <w:rFonts w:ascii="inherit" w:hAnsi="inherit"/>
                    </w:rPr>
                  </w:pPr>
                  <w:r>
                    <w:rPr>
                      <w:rFonts w:ascii="inherit" w:hAnsi="inherit"/>
                    </w:rPr>
                    <w:t>Transportation</w:t>
                  </w:r>
                </w:p>
              </w:tc>
            </w:tr>
          </w:tbl>
          <w:p w:rsidR="00F30A33" w:rsidRDefault="00F30A33">
            <w:pPr>
              <w:spacing w:line="270" w:lineRule="atLeast"/>
              <w:rPr>
                <w:rFonts w:ascii="inherit" w:hAnsi="inherit" w:cs="Arial"/>
                <w:color w:val="333333"/>
                <w:sz w:val="18"/>
                <w:szCs w:val="18"/>
              </w:rPr>
            </w:pPr>
          </w:p>
        </w:tc>
      </w:tr>
    </w:tbl>
    <w:p w:rsidR="00F30A33" w:rsidRDefault="00F30A33" w:rsidP="00F30A33">
      <w:pPr>
        <w:pStyle w:val="NormalWeb"/>
        <w:spacing w:before="120" w:beforeAutospacing="0" w:after="120" w:afterAutospacing="0"/>
        <w:textAlignment w:val="baseline"/>
        <w:rPr>
          <w:rFonts w:ascii="Arial" w:hAnsi="Arial" w:cs="Arial"/>
          <w:color w:val="333333"/>
          <w:sz w:val="18"/>
          <w:szCs w:val="18"/>
        </w:rPr>
      </w:pPr>
      <w:r>
        <w:rPr>
          <w:rFonts w:ascii="Arial" w:hAnsi="Arial" w:cs="Arial"/>
          <w:color w:val="333333"/>
          <w:sz w:val="18"/>
          <w:szCs w:val="18"/>
        </w:rPr>
        <w:t> </w:t>
      </w:r>
    </w:p>
    <w:tbl>
      <w:tblPr>
        <w:tblW w:w="0" w:type="auto"/>
        <w:tblCellMar>
          <w:left w:w="0" w:type="dxa"/>
          <w:right w:w="0" w:type="dxa"/>
        </w:tblCellMar>
        <w:tblLook w:val="04A0"/>
      </w:tblPr>
      <w:tblGrid>
        <w:gridCol w:w="1080"/>
        <w:gridCol w:w="1200"/>
        <w:gridCol w:w="1380"/>
        <w:gridCol w:w="1650"/>
        <w:gridCol w:w="1380"/>
        <w:gridCol w:w="1015"/>
      </w:tblGrid>
      <w:tr w:rsidR="00F30A33" w:rsidTr="00F30A33">
        <w:tc>
          <w:tcPr>
            <w:tcW w:w="0" w:type="auto"/>
            <w:tcBorders>
              <w:top w:val="nil"/>
              <w:left w:val="nil"/>
              <w:bottom w:val="nil"/>
              <w:right w:val="nil"/>
            </w:tcBorders>
            <w:vAlign w:val="center"/>
            <w:hideMark/>
          </w:tcPr>
          <w:p w:rsidR="00F30A33" w:rsidRDefault="00F30A33">
            <w:pPr>
              <w:spacing w:line="270" w:lineRule="atLeast"/>
              <w:rPr>
                <w:rFonts w:ascii="inherit" w:hAnsi="inherit" w:cs="Arial"/>
                <w:color w:val="333333"/>
                <w:sz w:val="18"/>
                <w:szCs w:val="18"/>
              </w:rPr>
            </w:pPr>
            <w:r>
              <w:rPr>
                <w:rFonts w:ascii="Arial" w:hAnsi="Arial" w:cs="Arial"/>
                <w:noProof/>
                <w:color w:val="005A9F"/>
                <w:sz w:val="18"/>
                <w:szCs w:val="18"/>
                <w:bdr w:val="none" w:sz="0" w:space="0" w:color="auto" w:frame="1"/>
              </w:rPr>
              <w:drawing>
                <wp:inline distT="0" distB="0" distL="0" distR="0">
                  <wp:extent cx="666750" cy="533400"/>
                  <wp:effectExtent l="19050" t="0" r="0" b="0"/>
                  <wp:docPr id="36" name="Picture 36" descr="http://www.plasticseurope.org/documents/document/large/20110805105937-istock_health.jpg">
                    <a:hlinkClick xmlns:a="http://schemas.openxmlformats.org/drawingml/2006/main" r:id="rId196" tgtFrame="&quot;_sel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www.plasticseurope.org/documents/document/large/20110805105937-istock_health.jpg">
                            <a:hlinkClick r:id="rId196" tgtFrame="&quot;_self&quot;"/>
                          </pic:cNvPr>
                          <pic:cNvPicPr>
                            <a:picLocks noChangeAspect="1" noChangeArrowheads="1"/>
                          </pic:cNvPicPr>
                        </pic:nvPicPr>
                        <pic:blipFill>
                          <a:blip r:embed="rId197" cstate="print"/>
                          <a:srcRect/>
                          <a:stretch>
                            <a:fillRect/>
                          </a:stretch>
                        </pic:blipFill>
                        <pic:spPr bwMode="auto">
                          <a:xfrm>
                            <a:off x="0" y="0"/>
                            <a:ext cx="666750" cy="533400"/>
                          </a:xfrm>
                          <a:prstGeom prst="rect">
                            <a:avLst/>
                          </a:prstGeom>
                          <a:noFill/>
                          <a:ln w="9525">
                            <a:noFill/>
                            <a:miter lim="800000"/>
                            <a:headEnd/>
                            <a:tailEnd/>
                          </a:ln>
                        </pic:spPr>
                      </pic:pic>
                    </a:graphicData>
                  </a:graphic>
                </wp:inline>
              </w:drawing>
            </w:r>
          </w:p>
        </w:tc>
        <w:tc>
          <w:tcPr>
            <w:tcW w:w="1200" w:type="dxa"/>
            <w:tcBorders>
              <w:top w:val="nil"/>
              <w:left w:val="nil"/>
              <w:bottom w:val="nil"/>
              <w:right w:val="nil"/>
            </w:tcBorders>
            <w:vAlign w:val="center"/>
            <w:hideMark/>
          </w:tcPr>
          <w:p w:rsidR="00F30A33" w:rsidRDefault="00F30A33">
            <w:pPr>
              <w:pStyle w:val="Heading5"/>
              <w:spacing w:before="0" w:line="270" w:lineRule="atLeast"/>
              <w:textAlignment w:val="baseline"/>
              <w:rPr>
                <w:rFonts w:ascii="inherit" w:hAnsi="inherit" w:cs="Arial"/>
                <w:color w:val="333333"/>
              </w:rPr>
            </w:pPr>
            <w:r>
              <w:rPr>
                <w:rFonts w:ascii="inherit" w:hAnsi="inherit" w:cs="Arial"/>
                <w:color w:val="333333"/>
              </w:rPr>
              <w:t>Medical &amp; Health</w:t>
            </w:r>
          </w:p>
        </w:tc>
        <w:tc>
          <w:tcPr>
            <w:tcW w:w="0" w:type="auto"/>
            <w:tcBorders>
              <w:top w:val="nil"/>
              <w:left w:val="nil"/>
              <w:bottom w:val="nil"/>
              <w:right w:val="nil"/>
            </w:tcBorders>
            <w:tcMar>
              <w:top w:w="150" w:type="dxa"/>
              <w:left w:w="450" w:type="dxa"/>
              <w:bottom w:w="0" w:type="dxa"/>
              <w:right w:w="0" w:type="dxa"/>
            </w:tcMar>
            <w:vAlign w:val="center"/>
            <w:hideMark/>
          </w:tcPr>
          <w:p w:rsidR="00F30A33" w:rsidRDefault="00F30A33">
            <w:pPr>
              <w:pStyle w:val="NormalWeb"/>
              <w:spacing w:before="0" w:beforeAutospacing="0" w:after="0" w:afterAutospacing="0" w:line="270" w:lineRule="atLeast"/>
              <w:textAlignment w:val="baseline"/>
              <w:rPr>
                <w:rFonts w:ascii="inherit" w:hAnsi="inherit" w:cs="Arial"/>
                <w:color w:val="333333"/>
                <w:sz w:val="18"/>
                <w:szCs w:val="18"/>
              </w:rPr>
            </w:pPr>
            <w:r>
              <w:rPr>
                <w:rFonts w:ascii="Arial" w:hAnsi="Arial" w:cs="Arial"/>
                <w:noProof/>
                <w:color w:val="005A9F"/>
                <w:sz w:val="18"/>
                <w:szCs w:val="18"/>
                <w:bdr w:val="none" w:sz="0" w:space="0" w:color="auto" w:frame="1"/>
              </w:rPr>
              <w:drawing>
                <wp:inline distT="0" distB="0" distL="0" distR="0">
                  <wp:extent cx="571500" cy="847725"/>
                  <wp:effectExtent l="19050" t="0" r="0" b="0"/>
                  <wp:docPr id="37" name="Picture 37" descr="http://www.plasticseurope.org/documents/document/large/20110805112010-istock_ipad.jpg">
                    <a:hlinkClick xmlns:a="http://schemas.openxmlformats.org/drawingml/2006/main" r:id="rId198" tgtFrame="&quot;_sel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www.plasticseurope.org/documents/document/large/20110805112010-istock_ipad.jpg">
                            <a:hlinkClick r:id="rId198" tgtFrame="&quot;_self&quot;"/>
                          </pic:cNvPr>
                          <pic:cNvPicPr>
                            <a:picLocks noChangeAspect="1" noChangeArrowheads="1"/>
                          </pic:cNvPicPr>
                        </pic:nvPicPr>
                        <pic:blipFill>
                          <a:blip r:embed="rId199" cstate="print"/>
                          <a:srcRect/>
                          <a:stretch>
                            <a:fillRect/>
                          </a:stretch>
                        </pic:blipFill>
                        <pic:spPr bwMode="auto">
                          <a:xfrm>
                            <a:off x="0" y="0"/>
                            <a:ext cx="571500" cy="847725"/>
                          </a:xfrm>
                          <a:prstGeom prst="rect">
                            <a:avLst/>
                          </a:prstGeom>
                          <a:noFill/>
                          <a:ln w="9525">
                            <a:noFill/>
                            <a:miter lim="800000"/>
                            <a:headEnd/>
                            <a:tailEnd/>
                          </a:ln>
                        </pic:spPr>
                      </pic:pic>
                    </a:graphicData>
                  </a:graphic>
                </wp:inline>
              </w:drawing>
            </w:r>
          </w:p>
        </w:tc>
        <w:tc>
          <w:tcPr>
            <w:tcW w:w="1650" w:type="dxa"/>
            <w:tcBorders>
              <w:top w:val="nil"/>
              <w:left w:val="nil"/>
              <w:bottom w:val="nil"/>
              <w:right w:val="nil"/>
            </w:tcBorders>
            <w:vAlign w:val="center"/>
            <w:hideMark/>
          </w:tcPr>
          <w:p w:rsidR="00F30A33" w:rsidRDefault="00F30A33">
            <w:pPr>
              <w:pStyle w:val="Heading5"/>
              <w:spacing w:before="0" w:line="270" w:lineRule="atLeast"/>
              <w:textAlignment w:val="baseline"/>
              <w:rPr>
                <w:rFonts w:ascii="inherit" w:hAnsi="inherit" w:cs="Arial"/>
                <w:color w:val="333333"/>
              </w:rPr>
            </w:pPr>
            <w:r>
              <w:rPr>
                <w:rFonts w:ascii="inherit" w:hAnsi="inherit" w:cs="Arial"/>
                <w:color w:val="333333"/>
              </w:rPr>
              <w:t>Electrical &amp; Electronic</w:t>
            </w:r>
          </w:p>
        </w:tc>
        <w:tc>
          <w:tcPr>
            <w:tcW w:w="0" w:type="auto"/>
            <w:tcBorders>
              <w:top w:val="nil"/>
              <w:left w:val="nil"/>
              <w:bottom w:val="nil"/>
              <w:right w:val="nil"/>
            </w:tcBorders>
            <w:tcMar>
              <w:top w:w="0" w:type="dxa"/>
              <w:left w:w="300" w:type="dxa"/>
              <w:bottom w:w="0" w:type="dxa"/>
              <w:right w:w="0" w:type="dxa"/>
            </w:tcMar>
            <w:vAlign w:val="center"/>
            <w:hideMark/>
          </w:tcPr>
          <w:p w:rsidR="00F30A33" w:rsidRDefault="00F30A33">
            <w:pPr>
              <w:spacing w:line="270" w:lineRule="atLeast"/>
              <w:rPr>
                <w:rFonts w:ascii="inherit" w:hAnsi="inherit" w:cs="Arial"/>
                <w:color w:val="333333"/>
                <w:sz w:val="18"/>
                <w:szCs w:val="18"/>
              </w:rPr>
            </w:pPr>
            <w:r>
              <w:rPr>
                <w:rFonts w:ascii="Arial" w:hAnsi="Arial" w:cs="Arial"/>
                <w:noProof/>
                <w:color w:val="005A9F"/>
                <w:sz w:val="18"/>
                <w:szCs w:val="18"/>
                <w:bdr w:val="none" w:sz="0" w:space="0" w:color="auto" w:frame="1"/>
              </w:rPr>
              <w:drawing>
                <wp:inline distT="0" distB="0" distL="0" distR="0">
                  <wp:extent cx="666750" cy="438150"/>
                  <wp:effectExtent l="19050" t="0" r="0" b="0"/>
                  <wp:docPr id="38" name="Picture 38" descr="http://www.plasticseurope.org/documents/document/large/20110805114614-istock_tractor.jpg">
                    <a:hlinkClick xmlns:a="http://schemas.openxmlformats.org/drawingml/2006/main" r:id="rId200" tgtFrame="&quot;_sel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www.plasticseurope.org/documents/document/large/20110805114614-istock_tractor.jpg">
                            <a:hlinkClick r:id="rId200" tgtFrame="&quot;_self&quot;"/>
                          </pic:cNvPr>
                          <pic:cNvPicPr>
                            <a:picLocks noChangeAspect="1" noChangeArrowheads="1"/>
                          </pic:cNvPicPr>
                        </pic:nvPicPr>
                        <pic:blipFill>
                          <a:blip r:embed="rId201" cstate="print"/>
                          <a:srcRect/>
                          <a:stretch>
                            <a:fillRect/>
                          </a:stretch>
                        </pic:blipFill>
                        <pic:spPr bwMode="auto">
                          <a:xfrm>
                            <a:off x="0" y="0"/>
                            <a:ext cx="666750" cy="438150"/>
                          </a:xfrm>
                          <a:prstGeom prst="rect">
                            <a:avLst/>
                          </a:prstGeom>
                          <a:noFill/>
                          <a:ln w="9525">
                            <a:noFill/>
                            <a:miter lim="800000"/>
                            <a:headEnd/>
                            <a:tailEnd/>
                          </a:ln>
                        </pic:spPr>
                      </pic:pic>
                    </a:graphicData>
                  </a:graphic>
                </wp:inline>
              </w:drawing>
            </w:r>
          </w:p>
        </w:tc>
        <w:tc>
          <w:tcPr>
            <w:tcW w:w="0" w:type="auto"/>
            <w:tcBorders>
              <w:top w:val="nil"/>
              <w:left w:val="nil"/>
              <w:bottom w:val="nil"/>
              <w:right w:val="nil"/>
            </w:tcBorders>
            <w:vAlign w:val="center"/>
            <w:hideMark/>
          </w:tcPr>
          <w:p w:rsidR="00F30A33" w:rsidRDefault="00F30A33">
            <w:pPr>
              <w:pStyle w:val="Heading5"/>
              <w:spacing w:before="0" w:line="270" w:lineRule="atLeast"/>
              <w:textAlignment w:val="baseline"/>
              <w:rPr>
                <w:rFonts w:ascii="inherit" w:hAnsi="inherit" w:cs="Arial"/>
                <w:color w:val="333333"/>
              </w:rPr>
            </w:pPr>
            <w:r>
              <w:rPr>
                <w:rFonts w:ascii="inherit" w:hAnsi="inherit" w:cs="Arial"/>
                <w:color w:val="333333"/>
              </w:rPr>
              <w:t>Agriculture</w:t>
            </w:r>
          </w:p>
        </w:tc>
      </w:tr>
    </w:tbl>
    <w:p w:rsidR="00F30A33" w:rsidRDefault="00F30A33" w:rsidP="00F30A33">
      <w:pPr>
        <w:rPr>
          <w:vanish/>
        </w:rPr>
      </w:pPr>
    </w:p>
    <w:tbl>
      <w:tblPr>
        <w:tblW w:w="7800" w:type="dxa"/>
        <w:tblCellMar>
          <w:left w:w="0" w:type="dxa"/>
          <w:right w:w="0" w:type="dxa"/>
        </w:tblCellMar>
        <w:tblLook w:val="04A0"/>
      </w:tblPr>
      <w:tblGrid>
        <w:gridCol w:w="1080"/>
        <w:gridCol w:w="6720"/>
      </w:tblGrid>
      <w:tr w:rsidR="00F30A33" w:rsidTr="00F30A33">
        <w:tc>
          <w:tcPr>
            <w:tcW w:w="1050" w:type="dxa"/>
            <w:tcBorders>
              <w:top w:val="nil"/>
              <w:left w:val="nil"/>
              <w:bottom w:val="nil"/>
              <w:right w:val="nil"/>
            </w:tcBorders>
            <w:vAlign w:val="center"/>
            <w:hideMark/>
          </w:tcPr>
          <w:p w:rsidR="00F30A33" w:rsidRDefault="00F30A33">
            <w:pPr>
              <w:spacing w:line="270" w:lineRule="atLeast"/>
              <w:rPr>
                <w:rFonts w:ascii="inherit" w:hAnsi="inherit" w:cs="Arial"/>
                <w:color w:val="333333"/>
                <w:sz w:val="18"/>
                <w:szCs w:val="18"/>
              </w:rPr>
            </w:pPr>
            <w:r>
              <w:rPr>
                <w:rFonts w:ascii="Arial" w:hAnsi="Arial" w:cs="Arial"/>
                <w:noProof/>
                <w:color w:val="005A9F"/>
                <w:sz w:val="18"/>
                <w:szCs w:val="18"/>
                <w:bdr w:val="none" w:sz="0" w:space="0" w:color="auto" w:frame="1"/>
              </w:rPr>
              <w:drawing>
                <wp:inline distT="0" distB="0" distL="0" distR="0">
                  <wp:extent cx="666750" cy="714375"/>
                  <wp:effectExtent l="19050" t="0" r="0" b="0"/>
                  <wp:docPr id="39" name="Picture 39" descr="http://www.plasticseurope.org/documents/document/large/20110805114250-istock_sport.jpg">
                    <a:hlinkClick xmlns:a="http://schemas.openxmlformats.org/drawingml/2006/main" r:id="rId202" tgtFrame="&quot;_sel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www.plasticseurope.org/documents/document/large/20110805114250-istock_sport.jpg">
                            <a:hlinkClick r:id="rId202" tgtFrame="&quot;_self&quot;"/>
                          </pic:cNvPr>
                          <pic:cNvPicPr>
                            <a:picLocks noChangeAspect="1" noChangeArrowheads="1"/>
                          </pic:cNvPicPr>
                        </pic:nvPicPr>
                        <pic:blipFill>
                          <a:blip r:embed="rId203" cstate="print"/>
                          <a:srcRect/>
                          <a:stretch>
                            <a:fillRect/>
                          </a:stretch>
                        </pic:blipFill>
                        <pic:spPr bwMode="auto">
                          <a:xfrm>
                            <a:off x="0" y="0"/>
                            <a:ext cx="666750" cy="714375"/>
                          </a:xfrm>
                          <a:prstGeom prst="rect">
                            <a:avLst/>
                          </a:prstGeom>
                          <a:noFill/>
                          <a:ln w="9525">
                            <a:noFill/>
                            <a:miter lim="800000"/>
                            <a:headEnd/>
                            <a:tailEnd/>
                          </a:ln>
                        </pic:spPr>
                      </pic:pic>
                    </a:graphicData>
                  </a:graphic>
                </wp:inline>
              </w:drawing>
            </w:r>
          </w:p>
        </w:tc>
        <w:tc>
          <w:tcPr>
            <w:tcW w:w="0" w:type="auto"/>
            <w:tcBorders>
              <w:top w:val="nil"/>
              <w:left w:val="nil"/>
              <w:bottom w:val="nil"/>
              <w:right w:val="nil"/>
            </w:tcBorders>
            <w:vAlign w:val="center"/>
            <w:hideMark/>
          </w:tcPr>
          <w:p w:rsidR="00F30A33" w:rsidRDefault="00F30A33">
            <w:pPr>
              <w:pStyle w:val="Heading5"/>
              <w:spacing w:before="0" w:line="270" w:lineRule="atLeast"/>
              <w:textAlignment w:val="baseline"/>
              <w:rPr>
                <w:rFonts w:ascii="inherit" w:hAnsi="inherit" w:cs="Arial"/>
                <w:color w:val="333333"/>
              </w:rPr>
            </w:pPr>
            <w:r>
              <w:rPr>
                <w:rFonts w:ascii="inherit" w:hAnsi="inherit" w:cs="Arial"/>
                <w:color w:val="333333"/>
              </w:rPr>
              <w:t>Sport &amp; Leisure</w:t>
            </w:r>
          </w:p>
        </w:tc>
      </w:tr>
    </w:tbl>
    <w:p w:rsidR="00F30A33" w:rsidRDefault="00F30A33" w:rsidP="00006E5F">
      <w:pPr>
        <w:ind w:left="1080"/>
        <w:rPr>
          <w:sz w:val="28"/>
          <w:szCs w:val="28"/>
        </w:rPr>
      </w:pPr>
      <w:r>
        <w:rPr>
          <w:sz w:val="28"/>
          <w:szCs w:val="28"/>
        </w:rPr>
        <w:t>question</w:t>
      </w:r>
    </w:p>
    <w:p w:rsidR="00F30A33" w:rsidRDefault="00F30A33" w:rsidP="00F30A33">
      <w:pPr>
        <w:pStyle w:val="ListParagraph"/>
        <w:numPr>
          <w:ilvl w:val="0"/>
          <w:numId w:val="10"/>
        </w:numPr>
        <w:rPr>
          <w:sz w:val="28"/>
          <w:szCs w:val="28"/>
        </w:rPr>
      </w:pPr>
      <w:r>
        <w:rPr>
          <w:sz w:val="28"/>
          <w:szCs w:val="28"/>
        </w:rPr>
        <w:t>list 5 uses of ceramics</w:t>
      </w:r>
    </w:p>
    <w:p w:rsidR="00F30A33" w:rsidRDefault="00F30A33" w:rsidP="00F30A33">
      <w:pPr>
        <w:pStyle w:val="ListParagraph"/>
        <w:numPr>
          <w:ilvl w:val="0"/>
          <w:numId w:val="10"/>
        </w:numPr>
        <w:rPr>
          <w:sz w:val="28"/>
          <w:szCs w:val="28"/>
        </w:rPr>
      </w:pPr>
      <w:r>
        <w:rPr>
          <w:sz w:val="28"/>
          <w:szCs w:val="28"/>
        </w:rPr>
        <w:t>list 5 uses of rubber</w:t>
      </w:r>
    </w:p>
    <w:p w:rsidR="00F30A33" w:rsidRDefault="00F30A33" w:rsidP="00F30A33">
      <w:pPr>
        <w:rPr>
          <w:sz w:val="28"/>
          <w:szCs w:val="28"/>
        </w:rPr>
      </w:pPr>
      <w:r>
        <w:rPr>
          <w:sz w:val="28"/>
          <w:szCs w:val="28"/>
        </w:rPr>
        <w:t xml:space="preserve">week 5; geometric construction </w:t>
      </w:r>
      <w:r>
        <w:rPr>
          <w:noProof/>
        </w:rPr>
        <w:drawing>
          <wp:inline distT="0" distB="0" distL="0" distR="0">
            <wp:extent cx="4429125" cy="2352675"/>
            <wp:effectExtent l="19050" t="0" r="9525" b="0"/>
            <wp:docPr id="47" name="Picture 47" descr="Image result for different types of lines in technical 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Image result for different types of lines in technical drawing"/>
                    <pic:cNvPicPr>
                      <a:picLocks noChangeAspect="1" noChangeArrowheads="1"/>
                    </pic:cNvPicPr>
                  </pic:nvPicPr>
                  <pic:blipFill>
                    <a:blip r:embed="rId204"/>
                    <a:srcRect/>
                    <a:stretch>
                      <a:fillRect/>
                    </a:stretch>
                  </pic:blipFill>
                  <pic:spPr bwMode="auto">
                    <a:xfrm>
                      <a:off x="0" y="0"/>
                      <a:ext cx="4429125" cy="2352675"/>
                    </a:xfrm>
                    <a:prstGeom prst="rect">
                      <a:avLst/>
                    </a:prstGeom>
                    <a:noFill/>
                    <a:ln w="9525">
                      <a:noFill/>
                      <a:miter lim="800000"/>
                      <a:headEnd/>
                      <a:tailEnd/>
                    </a:ln>
                  </pic:spPr>
                </pic:pic>
              </a:graphicData>
            </a:graphic>
          </wp:inline>
        </w:drawing>
      </w:r>
    </w:p>
    <w:p w:rsidR="0007088C" w:rsidRDefault="0007088C" w:rsidP="00F30A33">
      <w:pPr>
        <w:rPr>
          <w:sz w:val="28"/>
          <w:szCs w:val="28"/>
        </w:rPr>
      </w:pPr>
    </w:p>
    <w:p w:rsidR="0007088C" w:rsidRDefault="0007088C" w:rsidP="0007088C">
      <w:pPr>
        <w:rPr>
          <w:sz w:val="28"/>
          <w:szCs w:val="28"/>
        </w:rPr>
      </w:pPr>
      <w:r>
        <w:rPr>
          <w:sz w:val="28"/>
          <w:szCs w:val="28"/>
        </w:rPr>
        <w:t>bisection of line</w:t>
      </w:r>
    </w:p>
    <w:p w:rsidR="0007088C" w:rsidRPr="0007088C" w:rsidRDefault="0007088C" w:rsidP="0007088C">
      <w:pPr>
        <w:rPr>
          <w:sz w:val="28"/>
          <w:szCs w:val="28"/>
        </w:rPr>
      </w:pPr>
    </w:p>
    <w:p w:rsidR="0007088C" w:rsidRPr="0007088C" w:rsidRDefault="0007088C" w:rsidP="0007088C">
      <w:pPr>
        <w:tabs>
          <w:tab w:val="left" w:pos="2880"/>
        </w:tabs>
        <w:rPr>
          <w:sz w:val="28"/>
          <w:szCs w:val="28"/>
        </w:rPr>
      </w:pPr>
    </w:p>
    <w:p w:rsidR="00F30A33" w:rsidRPr="00F30A33" w:rsidRDefault="0007088C" w:rsidP="00F30A33">
      <w:pPr>
        <w:rPr>
          <w:sz w:val="28"/>
          <w:szCs w:val="28"/>
        </w:rPr>
      </w:pPr>
      <w:r>
        <w:rPr>
          <w:noProof/>
        </w:rPr>
        <w:drawing>
          <wp:inline distT="0" distB="0" distL="0" distR="0">
            <wp:extent cx="5943600" cy="4196443"/>
            <wp:effectExtent l="19050" t="0" r="0" b="0"/>
            <wp:docPr id="53" name="Picture 53" descr="Image result for bisection of lines in technical 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Image result for bisection of lines in technical drawing"/>
                    <pic:cNvPicPr>
                      <a:picLocks noChangeAspect="1" noChangeArrowheads="1"/>
                    </pic:cNvPicPr>
                  </pic:nvPicPr>
                  <pic:blipFill>
                    <a:blip r:embed="rId205"/>
                    <a:srcRect/>
                    <a:stretch>
                      <a:fillRect/>
                    </a:stretch>
                  </pic:blipFill>
                  <pic:spPr bwMode="auto">
                    <a:xfrm>
                      <a:off x="0" y="0"/>
                      <a:ext cx="5943600" cy="4196443"/>
                    </a:xfrm>
                    <a:prstGeom prst="rect">
                      <a:avLst/>
                    </a:prstGeom>
                    <a:noFill/>
                    <a:ln w="9525">
                      <a:noFill/>
                      <a:miter lim="800000"/>
                      <a:headEnd/>
                      <a:tailEnd/>
                    </a:ln>
                  </pic:spPr>
                </pic:pic>
              </a:graphicData>
            </a:graphic>
          </wp:inline>
        </w:drawing>
      </w:r>
      <w:r>
        <w:rPr>
          <w:noProof/>
        </w:rPr>
        <w:drawing>
          <wp:inline distT="0" distB="0" distL="0" distR="0">
            <wp:extent cx="5943600" cy="4196443"/>
            <wp:effectExtent l="19050" t="0" r="0" b="0"/>
            <wp:docPr id="56" name="Picture 56" descr="Image result for bisection of lines in technical 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Image result for bisection of lines in technical drawing"/>
                    <pic:cNvPicPr>
                      <a:picLocks noChangeAspect="1" noChangeArrowheads="1"/>
                    </pic:cNvPicPr>
                  </pic:nvPicPr>
                  <pic:blipFill>
                    <a:blip r:embed="rId206"/>
                    <a:srcRect/>
                    <a:stretch>
                      <a:fillRect/>
                    </a:stretch>
                  </pic:blipFill>
                  <pic:spPr bwMode="auto">
                    <a:xfrm>
                      <a:off x="0" y="0"/>
                      <a:ext cx="5943600" cy="4196443"/>
                    </a:xfrm>
                    <a:prstGeom prst="rect">
                      <a:avLst/>
                    </a:prstGeom>
                    <a:noFill/>
                    <a:ln w="9525">
                      <a:noFill/>
                      <a:miter lim="800000"/>
                      <a:headEnd/>
                      <a:tailEnd/>
                    </a:ln>
                  </pic:spPr>
                </pic:pic>
              </a:graphicData>
            </a:graphic>
          </wp:inline>
        </w:drawing>
      </w:r>
      <w:r>
        <w:rPr>
          <w:sz w:val="28"/>
          <w:szCs w:val="28"/>
        </w:rPr>
        <w:t xml:space="preserve"> </w:t>
      </w:r>
      <w:r>
        <w:rPr>
          <w:noProof/>
        </w:rPr>
        <w:drawing>
          <wp:inline distT="0" distB="0" distL="0" distR="0">
            <wp:extent cx="2638425" cy="1733550"/>
            <wp:effectExtent l="19050" t="0" r="9525" b="0"/>
            <wp:docPr id="50" name="Picture 50" descr="Image result for bisection of lines in technical 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Image result for bisection of lines in technical drawing"/>
                    <pic:cNvPicPr>
                      <a:picLocks noChangeAspect="1" noChangeArrowheads="1"/>
                    </pic:cNvPicPr>
                  </pic:nvPicPr>
                  <pic:blipFill>
                    <a:blip r:embed="rId207"/>
                    <a:srcRect/>
                    <a:stretch>
                      <a:fillRect/>
                    </a:stretch>
                  </pic:blipFill>
                  <pic:spPr bwMode="auto">
                    <a:xfrm>
                      <a:off x="0" y="0"/>
                      <a:ext cx="2638425" cy="1733550"/>
                    </a:xfrm>
                    <a:prstGeom prst="rect">
                      <a:avLst/>
                    </a:prstGeom>
                    <a:noFill/>
                    <a:ln w="9525">
                      <a:noFill/>
                      <a:miter lim="800000"/>
                      <a:headEnd/>
                      <a:tailEnd/>
                    </a:ln>
                  </pic:spPr>
                </pic:pic>
              </a:graphicData>
            </a:graphic>
          </wp:inline>
        </w:drawing>
      </w:r>
    </w:p>
    <w:p w:rsidR="002273B9" w:rsidRDefault="0007088C" w:rsidP="00006E5F">
      <w:pPr>
        <w:rPr>
          <w:sz w:val="28"/>
          <w:szCs w:val="28"/>
        </w:rPr>
      </w:pPr>
      <w:r>
        <w:rPr>
          <w:sz w:val="28"/>
          <w:szCs w:val="28"/>
        </w:rPr>
        <w:t xml:space="preserve">division of lines </w:t>
      </w:r>
      <w:r w:rsidR="002E65B3">
        <w:rPr>
          <w:sz w:val="28"/>
          <w:szCs w:val="28"/>
        </w:rPr>
        <w:t>;</w:t>
      </w:r>
      <w:r w:rsidR="002273B9" w:rsidRPr="00006E5F">
        <w:rPr>
          <w:sz w:val="28"/>
          <w:szCs w:val="28"/>
        </w:rPr>
        <w:t xml:space="preserve"> </w:t>
      </w:r>
    </w:p>
    <w:p w:rsidR="005669A4" w:rsidRDefault="005669A4" w:rsidP="00006E5F">
      <w:pPr>
        <w:rPr>
          <w:sz w:val="28"/>
          <w:szCs w:val="28"/>
        </w:rPr>
      </w:pPr>
      <w:r>
        <w:rPr>
          <w:sz w:val="28"/>
          <w:szCs w:val="28"/>
        </w:rPr>
        <w:t>question</w:t>
      </w:r>
    </w:p>
    <w:p w:rsidR="005669A4" w:rsidRDefault="005669A4" w:rsidP="005669A4">
      <w:pPr>
        <w:pStyle w:val="ListParagraph"/>
        <w:numPr>
          <w:ilvl w:val="0"/>
          <w:numId w:val="11"/>
        </w:numPr>
        <w:rPr>
          <w:sz w:val="28"/>
          <w:szCs w:val="28"/>
        </w:rPr>
      </w:pPr>
      <w:r>
        <w:rPr>
          <w:sz w:val="28"/>
          <w:szCs w:val="28"/>
        </w:rPr>
        <w:t>list   5 types of lines</w:t>
      </w:r>
    </w:p>
    <w:p w:rsidR="005669A4" w:rsidRDefault="005669A4" w:rsidP="005669A4">
      <w:pPr>
        <w:pStyle w:val="ListParagraph"/>
        <w:numPr>
          <w:ilvl w:val="0"/>
          <w:numId w:val="11"/>
        </w:numPr>
        <w:rPr>
          <w:sz w:val="28"/>
          <w:szCs w:val="28"/>
        </w:rPr>
      </w:pPr>
      <w:r>
        <w:rPr>
          <w:sz w:val="28"/>
          <w:szCs w:val="28"/>
        </w:rPr>
        <w:t>bisect line [AB] = 80mm</w:t>
      </w:r>
    </w:p>
    <w:p w:rsidR="005669A4" w:rsidRDefault="005669A4" w:rsidP="005669A4">
      <w:pPr>
        <w:rPr>
          <w:sz w:val="28"/>
          <w:szCs w:val="28"/>
        </w:rPr>
      </w:pPr>
      <w:r>
        <w:rPr>
          <w:sz w:val="28"/>
          <w:szCs w:val="28"/>
        </w:rPr>
        <w:t>week 6; angles</w:t>
      </w:r>
    </w:p>
    <w:tbl>
      <w:tblPr>
        <w:tblW w:w="5000" w:type="pct"/>
        <w:tblCellSpacing w:w="15" w:type="dxa"/>
        <w:tblCellMar>
          <w:top w:w="15" w:type="dxa"/>
          <w:left w:w="15" w:type="dxa"/>
          <w:bottom w:w="15" w:type="dxa"/>
          <w:right w:w="15" w:type="dxa"/>
        </w:tblCellMar>
        <w:tblLook w:val="04A0"/>
      </w:tblPr>
      <w:tblGrid>
        <w:gridCol w:w="9450"/>
      </w:tblGrid>
      <w:tr w:rsidR="005669A4">
        <w:trPr>
          <w:trHeight w:val="600"/>
          <w:tblCellSpacing w:w="15" w:type="dxa"/>
        </w:trPr>
        <w:tc>
          <w:tcPr>
            <w:tcW w:w="5000" w:type="pct"/>
            <w:vAlign w:val="center"/>
            <w:hideMark/>
          </w:tcPr>
          <w:p w:rsidR="005669A4" w:rsidRDefault="008B0B02" w:rsidP="005669A4">
            <w:pPr>
              <w:pStyle w:val="NormalWeb"/>
              <w:rPr>
                <w:sz w:val="28"/>
                <w:szCs w:val="28"/>
              </w:rPr>
            </w:pPr>
            <w:r>
              <w:rPr>
                <w:sz w:val="28"/>
                <w:szCs w:val="28"/>
              </w:rPr>
              <w:t xml:space="preserve">                             </w:t>
            </w:r>
            <w:r w:rsidR="005669A4" w:rsidRPr="008B0B02">
              <w:rPr>
                <w:sz w:val="28"/>
                <w:szCs w:val="28"/>
              </w:rPr>
              <w:t>Types of angles</w:t>
            </w:r>
          </w:p>
          <w:p w:rsidR="008B0B02" w:rsidRDefault="008B0B02" w:rsidP="008B0B02">
            <w:pPr>
              <w:shd w:val="clear" w:color="auto" w:fill="FFFFFF"/>
              <w:rPr>
                <w:rFonts w:ascii="Lucida Sans Unicode" w:hAnsi="Lucida Sans Unicode" w:cs="Lucida Sans Unicode"/>
                <w:color w:val="0A0A0A"/>
              </w:rPr>
            </w:pPr>
            <w:r>
              <w:rPr>
                <w:rFonts w:ascii="Lucida Sans Unicode" w:hAnsi="Lucida Sans Unicode" w:cs="Lucida Sans Unicode"/>
                <w:color w:val="0A0A0A"/>
              </w:rPr>
              <w:t>In geometry, angles can be classified according to the </w:t>
            </w:r>
            <w:hyperlink r:id="rId208" w:anchor="measuring" w:history="1">
              <w:r>
                <w:rPr>
                  <w:rStyle w:val="Hyperlink"/>
                  <w:rFonts w:ascii="Lucida Sans Unicode" w:hAnsi="Lucida Sans Unicode" w:cs="Lucida Sans Unicode"/>
                  <w:color w:val="800080"/>
                </w:rPr>
                <w:t>size of the angle</w:t>
              </w:r>
            </w:hyperlink>
            <w:r>
              <w:rPr>
                <w:rFonts w:ascii="Lucida Sans Unicode" w:hAnsi="Lucida Sans Unicode" w:cs="Lucida Sans Unicode"/>
                <w:color w:val="0A0A0A"/>
              </w:rPr>
              <w:t>.</w:t>
            </w:r>
            <w:r>
              <w:rPr>
                <w:rFonts w:ascii="Lucida Sans Unicode" w:hAnsi="Lucida Sans Unicode" w:cs="Lucida Sans Unicode"/>
                <w:color w:val="0A0A0A"/>
              </w:rPr>
              <w:br/>
            </w:r>
            <w:r>
              <w:rPr>
                <w:rFonts w:ascii="Lucida Sans Unicode" w:hAnsi="Lucida Sans Unicode" w:cs="Lucida Sans Unicode"/>
                <w:color w:val="0A0A0A"/>
              </w:rPr>
              <w:br/>
              <w:t>In these lessons, we will learn the following types of angles: </w:t>
            </w:r>
            <w:r>
              <w:rPr>
                <w:rFonts w:ascii="Lucida Sans Unicode" w:hAnsi="Lucida Sans Unicode" w:cs="Lucida Sans Unicode"/>
                <w:color w:val="0A0A0A"/>
              </w:rPr>
              <w:br/>
              <w:t>right angles, acute angles, obtuse angles, straight angles, reflex angles and full angles.</w:t>
            </w:r>
            <w:r>
              <w:rPr>
                <w:rFonts w:ascii="Lucida Sans Unicode" w:hAnsi="Lucida Sans Unicode" w:cs="Lucida Sans Unicode"/>
                <w:color w:val="0A0A0A"/>
              </w:rPr>
              <w:br/>
            </w:r>
          </w:p>
          <w:p w:rsidR="008B0B02" w:rsidRDefault="008B0B02" w:rsidP="008B0B02">
            <w:pPr>
              <w:shd w:val="clear" w:color="auto" w:fill="FFFFFF"/>
              <w:jc w:val="center"/>
              <w:rPr>
                <w:ins w:id="0" w:author="Unknown"/>
                <w:rFonts w:ascii="Lucida Sans Unicode" w:hAnsi="Lucida Sans Unicode" w:cs="Lucida Sans Unicode"/>
                <w:color w:val="0A0A0A"/>
              </w:rPr>
            </w:pPr>
            <w:r>
              <w:rPr>
                <w:rFonts w:ascii="Lucida Sans Unicode" w:hAnsi="Lucida Sans Unicode" w:cs="Lucida Sans Unicode"/>
                <w:color w:val="0A0A0A"/>
              </w:rPr>
              <w:br/>
            </w:r>
            <w:ins w:id="1" w:author="Unknown">
              <w:r>
                <w:rPr>
                  <w:rFonts w:ascii="Lucida Sans Unicode" w:hAnsi="Lucida Sans Unicode" w:cs="Lucida Sans Unicode"/>
                  <w:color w:val="0A0A0A"/>
                </w:rPr>
                <w:t> </w:t>
              </w:r>
              <w:r>
                <w:rPr>
                  <w:rFonts w:ascii="Lucida Sans Unicode" w:hAnsi="Lucida Sans Unicode" w:cs="Lucida Sans Unicode"/>
                  <w:color w:val="0A0A0A"/>
                </w:rPr>
                <w:br/>
              </w:r>
              <w:r>
                <w:rPr>
                  <w:rStyle w:val="show-for-large"/>
                  <w:rFonts w:ascii="Lucida Sans Unicode" w:hAnsi="Lucida Sans Unicode" w:cs="Lucida Sans Unicode"/>
                  <w:color w:val="0A0A0A"/>
                </w:rPr>
                <w:t> </w:t>
              </w:r>
              <w:r>
                <w:rPr>
                  <w:rFonts w:ascii="Lucida Sans Unicode" w:hAnsi="Lucida Sans Unicode" w:cs="Lucida Sans Unicode"/>
                  <w:color w:val="0A0A0A"/>
                </w:rPr>
                <w:br/>
              </w:r>
            </w:ins>
          </w:p>
          <w:p w:rsidR="008B0B02" w:rsidRDefault="008B0B02" w:rsidP="008B0B02">
            <w:pPr>
              <w:shd w:val="clear" w:color="auto" w:fill="FFFFFF"/>
              <w:rPr>
                <w:ins w:id="2" w:author="Unknown"/>
                <w:rFonts w:ascii="Lucida Sans Unicode" w:hAnsi="Lucida Sans Unicode" w:cs="Lucida Sans Unicode"/>
                <w:color w:val="0A0A0A"/>
              </w:rPr>
            </w:pPr>
            <w:ins w:id="3" w:author="Unknown">
              <w:r>
                <w:rPr>
                  <w:rFonts w:ascii="Lucida Sans Unicode" w:hAnsi="Lucida Sans Unicode" w:cs="Lucida Sans Unicode"/>
                  <w:color w:val="0A0A0A"/>
                </w:rPr>
                <w:t>The following table shows the different types of angles: right angles, acute angles, obtuse angles, straight angles, reflex angles and full angles. Scroll down the page if you need more explanations about each type of angles, videos and worksheets. </w:t>
              </w:r>
              <w:r w:rsidR="00456B90">
                <w:rPr>
                  <w:rFonts w:ascii="Lucida Sans Unicode" w:hAnsi="Lucida Sans Unicode" w:cs="Lucida Sans Unicode"/>
                  <w:color w:val="0A0A0A"/>
                </w:rPr>
                <w:fldChar w:fldCharType="begin"/>
              </w:r>
              <w:r>
                <w:rPr>
                  <w:rFonts w:ascii="Lucida Sans Unicode" w:hAnsi="Lucida Sans Unicode" w:cs="Lucida Sans Unicode"/>
                  <w:color w:val="0A0A0A"/>
                </w:rPr>
                <w:instrText xml:space="preserve"> INCLUDEPICTURE "http://www.onlinemathlearning.com/image-files/xtypes-of-angles.png.pagespeed.ic.iY-400-4hZ.webp" \* MERGEFORMATINET </w:instrText>
              </w:r>
            </w:ins>
            <w:r w:rsidR="00456B90">
              <w:rPr>
                <w:rFonts w:ascii="Lucida Sans Unicode" w:hAnsi="Lucida Sans Unicode" w:cs="Lucida Sans Unicode"/>
                <w:color w:val="0A0A0A"/>
              </w:rPr>
              <w:fldChar w:fldCharType="separate"/>
            </w:r>
            <w:r w:rsidR="00456B90" w:rsidRPr="00456B90">
              <w:rPr>
                <w:rFonts w:ascii="Lucida Sans Unicode" w:hAnsi="Lucida Sans Unicode" w:cs="Lucida Sans Unicode"/>
                <w:color w:val="0A0A0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types of angles" style="width:24pt;height:24pt"/>
              </w:pict>
            </w:r>
            <w:ins w:id="4" w:author="Unknown">
              <w:r w:rsidR="00456B90">
                <w:rPr>
                  <w:rFonts w:ascii="Lucida Sans Unicode" w:hAnsi="Lucida Sans Unicode" w:cs="Lucida Sans Unicode"/>
                  <w:color w:val="0A0A0A"/>
                </w:rPr>
                <w:fldChar w:fldCharType="end"/>
              </w:r>
              <w:r>
                <w:rPr>
                  <w:rFonts w:ascii="Lucida Sans Unicode" w:hAnsi="Lucida Sans Unicode" w:cs="Lucida Sans Unicode"/>
                  <w:color w:val="0A0A0A"/>
                </w:rPr>
                <w:br/>
                <w:t> </w:t>
              </w:r>
              <w:r>
                <w:rPr>
                  <w:rFonts w:ascii="Lucida Sans Unicode" w:hAnsi="Lucida Sans Unicode" w:cs="Lucida Sans Unicode"/>
                  <w:color w:val="0A0A0A"/>
                </w:rPr>
                <w:br/>
              </w:r>
              <w:r>
                <w:rPr>
                  <w:rFonts w:ascii="Lucida Sans Unicode" w:hAnsi="Lucida Sans Unicode" w:cs="Lucida Sans Unicode"/>
                  <w:color w:val="0A0A0A"/>
                </w:rPr>
                <w:br/>
              </w:r>
              <w:r>
                <w:rPr>
                  <w:rFonts w:ascii="Lucida Sans Unicode" w:hAnsi="Lucida Sans Unicode" w:cs="Lucida Sans Unicode"/>
                  <w:b/>
                  <w:bCs/>
                  <w:color w:val="0A0A0A"/>
                </w:rPr>
                <w:t>What are the types of angles?</w:t>
              </w:r>
              <w:r>
                <w:rPr>
                  <w:rFonts w:ascii="Lucida Sans Unicode" w:hAnsi="Lucida Sans Unicode" w:cs="Lucida Sans Unicode"/>
                  <w:color w:val="0A0A0A"/>
                </w:rPr>
                <w:br/>
                <w:t>The following video will demonstrate and distinguish between the different types of angles: right, acute, obtuse, straight, reflex and full angles.</w:t>
              </w:r>
            </w:ins>
          </w:p>
          <w:p w:rsidR="008B0B02" w:rsidRDefault="00456B90" w:rsidP="008B0B02">
            <w:pPr>
              <w:numPr>
                <w:ilvl w:val="0"/>
                <w:numId w:val="12"/>
              </w:numPr>
              <w:shd w:val="clear" w:color="auto" w:fill="FEFEFE"/>
              <w:spacing w:after="0" w:line="240" w:lineRule="auto"/>
              <w:rPr>
                <w:ins w:id="5" w:author="Unknown"/>
                <w:rFonts w:ascii="Lucida Sans Unicode" w:hAnsi="Lucida Sans Unicode" w:cs="Lucida Sans Unicode"/>
                <w:color w:val="0A0A0A"/>
              </w:rPr>
            </w:pPr>
            <w:ins w:id="6" w:author="Unknown">
              <w:r>
                <w:rPr>
                  <w:rFonts w:ascii="Lucida Sans Unicode" w:hAnsi="Lucida Sans Unicode" w:cs="Lucida Sans Unicode"/>
                  <w:color w:val="0A0A0A"/>
                </w:rPr>
                <w:fldChar w:fldCharType="begin"/>
              </w:r>
              <w:r w:rsidR="008B0B02">
                <w:rPr>
                  <w:rFonts w:ascii="Lucida Sans Unicode" w:hAnsi="Lucida Sans Unicode" w:cs="Lucida Sans Unicode"/>
                  <w:color w:val="0A0A0A"/>
                </w:rPr>
                <w:instrText xml:space="preserve"> HYPERLINK "http://www.onlinemathlearning.com/types-of-angles.html" </w:instrText>
              </w:r>
              <w:r>
                <w:rPr>
                  <w:rFonts w:ascii="Lucida Sans Unicode" w:hAnsi="Lucida Sans Unicode" w:cs="Lucida Sans Unicode"/>
                  <w:color w:val="0A0A0A"/>
                </w:rPr>
                <w:fldChar w:fldCharType="separate"/>
              </w:r>
              <w:r w:rsidR="008B0B02">
                <w:rPr>
                  <w:rStyle w:val="Hyperlink"/>
                  <w:rFonts w:ascii="Lucida Sans Unicode" w:hAnsi="Lucida Sans Unicode" w:cs="Lucida Sans Unicode"/>
                  <w:b/>
                  <w:bCs/>
                  <w:color w:val="800080"/>
                  <w:bdr w:val="single" w:sz="6" w:space="0" w:color="E6E6E6" w:frame="1"/>
                </w:rPr>
                <w:t>Show Step-by-step Solutions</w:t>
              </w:r>
              <w:r>
                <w:rPr>
                  <w:rFonts w:ascii="Lucida Sans Unicode" w:hAnsi="Lucida Sans Unicode" w:cs="Lucida Sans Unicode"/>
                  <w:color w:val="0A0A0A"/>
                </w:rPr>
                <w:fldChar w:fldCharType="end"/>
              </w:r>
            </w:ins>
          </w:p>
          <w:p w:rsidR="008B0B02" w:rsidRDefault="008B0B02" w:rsidP="008B0B02">
            <w:pPr>
              <w:pStyle w:val="Heading3"/>
              <w:rPr>
                <w:ins w:id="7" w:author="Unknown"/>
                <w:rFonts w:ascii="Lucida Sans Unicode" w:hAnsi="Lucida Sans Unicode" w:cs="Lucida Sans Unicode"/>
                <w:color w:val="182848"/>
              </w:rPr>
            </w:pPr>
            <w:ins w:id="8" w:author="Unknown">
              <w:r>
                <w:rPr>
                  <w:rFonts w:ascii="Lucida Sans Unicode" w:hAnsi="Lucida Sans Unicode" w:cs="Lucida Sans Unicode"/>
                  <w:color w:val="182848"/>
                </w:rPr>
                <w:t>Worksheets</w:t>
              </w:r>
            </w:ins>
          </w:p>
          <w:p w:rsidR="008B0B02" w:rsidRDefault="008B0B02" w:rsidP="008B0B02">
            <w:pPr>
              <w:shd w:val="clear" w:color="auto" w:fill="FFFFFF"/>
              <w:rPr>
                <w:ins w:id="9" w:author="Unknown"/>
                <w:rFonts w:ascii="Lucida Sans Unicode" w:hAnsi="Lucida Sans Unicode" w:cs="Lucida Sans Unicode"/>
                <w:color w:val="0A0A0A"/>
              </w:rPr>
            </w:pPr>
            <w:ins w:id="10" w:author="Unknown">
              <w:r>
                <w:rPr>
                  <w:rFonts w:ascii="Lucida Sans Unicode" w:hAnsi="Lucida Sans Unicode" w:cs="Lucida Sans Unicode"/>
                  <w:color w:val="0A0A0A"/>
                </w:rPr>
                <w:t>Practice Types of Angles with the following worksheets </w:t>
              </w:r>
              <w:r>
                <w:rPr>
                  <w:rFonts w:ascii="Lucida Sans Unicode" w:hAnsi="Lucida Sans Unicode" w:cs="Lucida Sans Unicode"/>
                  <w:color w:val="0A0A0A"/>
                </w:rPr>
                <w:br/>
              </w:r>
              <w:r w:rsidR="00456B90">
                <w:rPr>
                  <w:rFonts w:ascii="Lucida Sans Unicode" w:hAnsi="Lucida Sans Unicode" w:cs="Lucida Sans Unicode"/>
                  <w:color w:val="0A0A0A"/>
                </w:rPr>
                <w:fldChar w:fldCharType="begin"/>
              </w:r>
              <w:r>
                <w:rPr>
                  <w:rFonts w:ascii="Lucida Sans Unicode" w:hAnsi="Lucida Sans Unicode" w:cs="Lucida Sans Unicode"/>
                  <w:color w:val="0A0A0A"/>
                </w:rPr>
                <w:instrText xml:space="preserve"> HYPERLINK "http://www.onlinemathlearning.com/types-angles-worksheets.html" </w:instrText>
              </w:r>
              <w:r w:rsidR="00456B90">
                <w:rPr>
                  <w:rFonts w:ascii="Lucida Sans Unicode" w:hAnsi="Lucida Sans Unicode" w:cs="Lucida Sans Unicode"/>
                  <w:color w:val="0A0A0A"/>
                </w:rPr>
                <w:fldChar w:fldCharType="separate"/>
              </w:r>
              <w:r>
                <w:rPr>
                  <w:rStyle w:val="Hyperlink"/>
                  <w:rFonts w:ascii="Lucida Sans Unicode" w:hAnsi="Lucida Sans Unicode" w:cs="Lucida Sans Unicode"/>
                  <w:color w:val="800080"/>
                </w:rPr>
                <w:t>Types of Angles</w:t>
              </w:r>
              <w:r w:rsidR="00456B90">
                <w:rPr>
                  <w:rFonts w:ascii="Lucida Sans Unicode" w:hAnsi="Lucida Sans Unicode" w:cs="Lucida Sans Unicode"/>
                  <w:color w:val="0A0A0A"/>
                </w:rPr>
                <w:fldChar w:fldCharType="end"/>
              </w:r>
              <w:r>
                <w:rPr>
                  <w:rFonts w:ascii="Lucida Sans Unicode" w:hAnsi="Lucida Sans Unicode" w:cs="Lucida Sans Unicode"/>
                  <w:color w:val="0A0A0A"/>
                </w:rPr>
                <w:t> - Acute, Obtuse, Reflex</w:t>
              </w:r>
              <w:r>
                <w:rPr>
                  <w:rFonts w:ascii="Lucida Sans Unicode" w:hAnsi="Lucida Sans Unicode" w:cs="Lucida Sans Unicode"/>
                  <w:color w:val="0A0A0A"/>
                </w:rPr>
                <w:br/>
              </w:r>
              <w:r w:rsidR="00456B90">
                <w:rPr>
                  <w:rFonts w:ascii="Lucida Sans Unicode" w:hAnsi="Lucida Sans Unicode" w:cs="Lucida Sans Unicode"/>
                  <w:color w:val="0A0A0A"/>
                </w:rPr>
                <w:fldChar w:fldCharType="begin"/>
              </w:r>
              <w:r>
                <w:rPr>
                  <w:rFonts w:ascii="Lucida Sans Unicode" w:hAnsi="Lucida Sans Unicode" w:cs="Lucida Sans Unicode"/>
                  <w:color w:val="0A0A0A"/>
                </w:rPr>
                <w:instrText xml:space="preserve"> HYPERLINK "http://www.onlinemathlearning.com/angles-worksheet.html" </w:instrText>
              </w:r>
              <w:r w:rsidR="00456B90">
                <w:rPr>
                  <w:rFonts w:ascii="Lucida Sans Unicode" w:hAnsi="Lucida Sans Unicode" w:cs="Lucida Sans Unicode"/>
                  <w:color w:val="0A0A0A"/>
                </w:rPr>
                <w:fldChar w:fldCharType="separate"/>
              </w:r>
              <w:r>
                <w:rPr>
                  <w:rStyle w:val="Hyperlink"/>
                  <w:rFonts w:ascii="Lucida Sans Unicode" w:hAnsi="Lucida Sans Unicode" w:cs="Lucida Sans Unicode"/>
                  <w:color w:val="800080"/>
                </w:rPr>
                <w:t>Angles in a straight line</w:t>
              </w:r>
              <w:r w:rsidR="00456B90">
                <w:rPr>
                  <w:rFonts w:ascii="Lucida Sans Unicode" w:hAnsi="Lucida Sans Unicode" w:cs="Lucida Sans Unicode"/>
                  <w:color w:val="0A0A0A"/>
                </w:rPr>
                <w:fldChar w:fldCharType="end"/>
              </w:r>
              <w:r>
                <w:rPr>
                  <w:rFonts w:ascii="Lucida Sans Unicode" w:hAnsi="Lucida Sans Unicode" w:cs="Lucida Sans Unicode"/>
                  <w:color w:val="0A0A0A"/>
                </w:rPr>
                <w:br/>
              </w:r>
              <w:r w:rsidR="00456B90">
                <w:rPr>
                  <w:rFonts w:ascii="Lucida Sans Unicode" w:hAnsi="Lucida Sans Unicode" w:cs="Lucida Sans Unicode"/>
                  <w:color w:val="0A0A0A"/>
                </w:rPr>
                <w:fldChar w:fldCharType="begin"/>
              </w:r>
              <w:r>
                <w:rPr>
                  <w:rFonts w:ascii="Lucida Sans Unicode" w:hAnsi="Lucida Sans Unicode" w:cs="Lucida Sans Unicode"/>
                  <w:color w:val="0A0A0A"/>
                </w:rPr>
                <w:instrText xml:space="preserve"> HYPERLINK "http://www.onlinemathlearning.com/angles-worksheet-2.html" </w:instrText>
              </w:r>
              <w:r w:rsidR="00456B90">
                <w:rPr>
                  <w:rFonts w:ascii="Lucida Sans Unicode" w:hAnsi="Lucida Sans Unicode" w:cs="Lucida Sans Unicode"/>
                  <w:color w:val="0A0A0A"/>
                </w:rPr>
                <w:fldChar w:fldCharType="separate"/>
              </w:r>
              <w:r>
                <w:rPr>
                  <w:rStyle w:val="Hyperlink"/>
                  <w:rFonts w:ascii="Lucida Sans Unicode" w:hAnsi="Lucida Sans Unicode" w:cs="Lucida Sans Unicode"/>
                  <w:color w:val="800080"/>
                </w:rPr>
                <w:t>Angles at a point</w:t>
              </w:r>
              <w:r w:rsidR="00456B90">
                <w:rPr>
                  <w:rFonts w:ascii="Lucida Sans Unicode" w:hAnsi="Lucida Sans Unicode" w:cs="Lucida Sans Unicode"/>
                  <w:color w:val="0A0A0A"/>
                </w:rPr>
                <w:fldChar w:fldCharType="end"/>
              </w:r>
              <w:r>
                <w:rPr>
                  <w:rFonts w:ascii="Lucida Sans Unicode" w:hAnsi="Lucida Sans Unicode" w:cs="Lucida Sans Unicode"/>
                  <w:color w:val="0A0A0A"/>
                </w:rPr>
                <w:br/>
              </w:r>
              <w:r w:rsidR="00456B90">
                <w:rPr>
                  <w:rFonts w:ascii="Lucida Sans Unicode" w:hAnsi="Lucida Sans Unicode" w:cs="Lucida Sans Unicode"/>
                  <w:color w:val="0A0A0A"/>
                </w:rPr>
                <w:fldChar w:fldCharType="begin"/>
              </w:r>
              <w:r>
                <w:rPr>
                  <w:rFonts w:ascii="Lucida Sans Unicode" w:hAnsi="Lucida Sans Unicode" w:cs="Lucida Sans Unicode"/>
                  <w:color w:val="0A0A0A"/>
                </w:rPr>
                <w:instrText xml:space="preserve"> HYPERLINK "http://www.onlinemathlearning.com/math-worksheets.html" \l "Geometry" </w:instrText>
              </w:r>
              <w:r w:rsidR="00456B90">
                <w:rPr>
                  <w:rFonts w:ascii="Lucida Sans Unicode" w:hAnsi="Lucida Sans Unicode" w:cs="Lucida Sans Unicode"/>
                  <w:color w:val="0A0A0A"/>
                </w:rPr>
                <w:fldChar w:fldCharType="separate"/>
              </w:r>
              <w:r>
                <w:rPr>
                  <w:rStyle w:val="Hyperlink"/>
                  <w:rFonts w:ascii="Lucida Sans Unicode" w:hAnsi="Lucida Sans Unicode" w:cs="Lucida Sans Unicode"/>
                  <w:color w:val="800080"/>
                </w:rPr>
                <w:t>Geometry Worksheets</w:t>
              </w:r>
              <w:r w:rsidR="00456B90">
                <w:rPr>
                  <w:rFonts w:ascii="Lucida Sans Unicode" w:hAnsi="Lucida Sans Unicode" w:cs="Lucida Sans Unicode"/>
                  <w:color w:val="0A0A0A"/>
                </w:rPr>
                <w:fldChar w:fldCharType="end"/>
              </w:r>
              <w:r>
                <w:rPr>
                  <w:rFonts w:ascii="Lucida Sans Unicode" w:hAnsi="Lucida Sans Unicode" w:cs="Lucida Sans Unicode"/>
                  <w:color w:val="0A0A0A"/>
                </w:rPr>
                <w:br/>
              </w:r>
            </w:ins>
          </w:p>
          <w:p w:rsidR="008B0B02" w:rsidRDefault="008B0B02" w:rsidP="008B0B02">
            <w:pPr>
              <w:shd w:val="clear" w:color="auto" w:fill="FFFFFF"/>
              <w:jc w:val="center"/>
              <w:rPr>
                <w:ins w:id="11" w:author="Unknown"/>
                <w:rFonts w:ascii="Lucida Sans Unicode" w:hAnsi="Lucida Sans Unicode" w:cs="Lucida Sans Unicode"/>
                <w:color w:val="0A0A0A"/>
              </w:rPr>
            </w:pPr>
            <w:ins w:id="12" w:author="Unknown">
              <w:r>
                <w:rPr>
                  <w:rFonts w:ascii="Lucida Sans Unicode" w:hAnsi="Lucida Sans Unicode" w:cs="Lucida Sans Unicode"/>
                  <w:color w:val="0A0A0A"/>
                </w:rPr>
                <w:br/>
              </w:r>
              <w:r>
                <w:rPr>
                  <w:rFonts w:ascii="Lucida Sans Unicode" w:hAnsi="Lucida Sans Unicode" w:cs="Lucida Sans Unicode"/>
                  <w:color w:val="0A0A0A"/>
                </w:rPr>
                <w:br/>
              </w:r>
            </w:ins>
          </w:p>
          <w:p w:rsidR="008B0B02" w:rsidRDefault="008B0B02" w:rsidP="008B0B02">
            <w:pPr>
              <w:pStyle w:val="Heading3"/>
              <w:rPr>
                <w:ins w:id="13" w:author="Unknown"/>
                <w:rFonts w:ascii="Lucida Sans Unicode" w:hAnsi="Lucida Sans Unicode" w:cs="Lucida Sans Unicode"/>
                <w:color w:val="182848"/>
              </w:rPr>
            </w:pPr>
            <w:ins w:id="14" w:author="Unknown">
              <w:r>
                <w:rPr>
                  <w:rFonts w:ascii="Lucida Sans Unicode" w:hAnsi="Lucida Sans Unicode" w:cs="Lucida Sans Unicode"/>
                  <w:color w:val="182848"/>
                </w:rPr>
                <w:t>What are Right Angles?</w:t>
              </w:r>
            </w:ins>
          </w:p>
          <w:p w:rsidR="008B0B02" w:rsidRDefault="008B0B02" w:rsidP="008B0B02">
            <w:pPr>
              <w:pStyle w:val="NormalWeb"/>
              <w:shd w:val="clear" w:color="auto" w:fill="FFFFFF"/>
              <w:rPr>
                <w:ins w:id="15" w:author="Unknown"/>
                <w:rFonts w:ascii="Lucida Sans Unicode" w:hAnsi="Lucida Sans Unicode" w:cs="Lucida Sans Unicode"/>
                <w:color w:val="0A0A0A"/>
              </w:rPr>
            </w:pPr>
            <w:ins w:id="16" w:author="Unknown">
              <w:r>
                <w:rPr>
                  <w:rFonts w:ascii="Lucida Sans Unicode" w:hAnsi="Lucida Sans Unicode" w:cs="Lucida Sans Unicode"/>
                  <w:color w:val="0A0A0A"/>
                </w:rPr>
                <w:t>A </w:t>
              </w:r>
              <w:r>
                <w:rPr>
                  <w:rFonts w:ascii="Lucida Sans Unicode" w:hAnsi="Lucida Sans Unicode" w:cs="Lucida Sans Unicode"/>
                  <w:b/>
                  <w:bCs/>
                  <w:color w:val="0A0A0A"/>
                </w:rPr>
                <w:t>right angle</w:t>
              </w:r>
              <w:r>
                <w:rPr>
                  <w:rFonts w:ascii="Lucida Sans Unicode" w:hAnsi="Lucida Sans Unicode" w:cs="Lucida Sans Unicode"/>
                  <w:color w:val="0A0A0A"/>
                </w:rPr>
                <w:t> is an angle measuring </w:t>
              </w:r>
              <w:r>
                <w:rPr>
                  <w:rFonts w:ascii="Lucida Sans Unicode" w:hAnsi="Lucida Sans Unicode" w:cs="Lucida Sans Unicode"/>
                  <w:b/>
                  <w:bCs/>
                  <w:color w:val="0A0A0A"/>
                </w:rPr>
                <w:t>90</w:t>
              </w:r>
              <w:r>
                <w:rPr>
                  <w:rFonts w:ascii="Lucida Sans Unicode" w:hAnsi="Lucida Sans Unicode" w:cs="Lucida Sans Unicode"/>
                  <w:color w:val="0A0A0A"/>
                </w:rPr>
                <w:t> degrees. Two </w:t>
              </w:r>
              <w:r w:rsidR="00456B90">
                <w:rPr>
                  <w:rFonts w:ascii="Lucida Sans Unicode" w:hAnsi="Lucida Sans Unicode" w:cs="Lucida Sans Unicode"/>
                  <w:color w:val="0A0A0A"/>
                </w:rPr>
                <w:fldChar w:fldCharType="begin"/>
              </w:r>
              <w:r>
                <w:rPr>
                  <w:rFonts w:ascii="Lucida Sans Unicode" w:hAnsi="Lucida Sans Unicode" w:cs="Lucida Sans Unicode"/>
                  <w:color w:val="0A0A0A"/>
                </w:rPr>
                <w:instrText xml:space="preserve"> HYPERLINK "http://www.onlinemathlearning.com/basic-geometry.html" \l "line" </w:instrText>
              </w:r>
              <w:r w:rsidR="00456B90">
                <w:rPr>
                  <w:rFonts w:ascii="Lucida Sans Unicode" w:hAnsi="Lucida Sans Unicode" w:cs="Lucida Sans Unicode"/>
                  <w:color w:val="0A0A0A"/>
                </w:rPr>
                <w:fldChar w:fldCharType="separate"/>
              </w:r>
              <w:r>
                <w:rPr>
                  <w:rStyle w:val="Hyperlink"/>
                  <w:rFonts w:ascii="Lucida Sans Unicode" w:hAnsi="Lucida Sans Unicode" w:cs="Lucida Sans Unicode"/>
                  <w:color w:val="800080"/>
                </w:rPr>
                <w:t>lines</w:t>
              </w:r>
              <w:r w:rsidR="00456B90">
                <w:rPr>
                  <w:rFonts w:ascii="Lucida Sans Unicode" w:hAnsi="Lucida Sans Unicode" w:cs="Lucida Sans Unicode"/>
                  <w:color w:val="0A0A0A"/>
                </w:rPr>
                <w:fldChar w:fldCharType="end"/>
              </w:r>
              <w:r>
                <w:rPr>
                  <w:rFonts w:ascii="Lucida Sans Unicode" w:hAnsi="Lucida Sans Unicode" w:cs="Lucida Sans Unicode"/>
                  <w:color w:val="0A0A0A"/>
                </w:rPr>
                <w:t> or line segments that meet at a right angle are said to be </w:t>
              </w:r>
              <w:r w:rsidR="00456B90">
                <w:rPr>
                  <w:rFonts w:ascii="Lucida Sans Unicode" w:hAnsi="Lucida Sans Unicode" w:cs="Lucida Sans Unicode"/>
                  <w:color w:val="0A0A0A"/>
                </w:rPr>
                <w:fldChar w:fldCharType="begin"/>
              </w:r>
              <w:r>
                <w:rPr>
                  <w:rFonts w:ascii="Lucida Sans Unicode" w:hAnsi="Lucida Sans Unicode" w:cs="Lucida Sans Unicode"/>
                  <w:color w:val="0A0A0A"/>
                </w:rPr>
                <w:instrText xml:space="preserve"> HYPERLINK "http://www.onlinemathlearning.com/pairs-of-lines.html" \l "perpendicular" </w:instrText>
              </w:r>
              <w:r w:rsidR="00456B90">
                <w:rPr>
                  <w:rFonts w:ascii="Lucida Sans Unicode" w:hAnsi="Lucida Sans Unicode" w:cs="Lucida Sans Unicode"/>
                  <w:color w:val="0A0A0A"/>
                </w:rPr>
                <w:fldChar w:fldCharType="separate"/>
              </w:r>
              <w:r>
                <w:rPr>
                  <w:rStyle w:val="Hyperlink"/>
                  <w:rFonts w:ascii="Lucida Sans Unicode" w:hAnsi="Lucida Sans Unicode" w:cs="Lucida Sans Unicode"/>
                  <w:color w:val="800080"/>
                </w:rPr>
                <w:t>perpendicular</w:t>
              </w:r>
              <w:r w:rsidR="00456B90">
                <w:rPr>
                  <w:rFonts w:ascii="Lucida Sans Unicode" w:hAnsi="Lucida Sans Unicode" w:cs="Lucida Sans Unicode"/>
                  <w:color w:val="0A0A0A"/>
                </w:rPr>
                <w:fldChar w:fldCharType="end"/>
              </w:r>
              <w:r>
                <w:rPr>
                  <w:rFonts w:ascii="Lucida Sans Unicode" w:hAnsi="Lucida Sans Unicode" w:cs="Lucida Sans Unicode"/>
                  <w:color w:val="0A0A0A"/>
                </w:rPr>
                <w:t>.</w:t>
              </w:r>
            </w:ins>
          </w:p>
          <w:p w:rsidR="008B0B02" w:rsidRDefault="008B0B02" w:rsidP="008B0B02">
            <w:pPr>
              <w:pStyle w:val="NormalWeb"/>
              <w:shd w:val="clear" w:color="auto" w:fill="FFFFFF"/>
              <w:rPr>
                <w:ins w:id="17" w:author="Unknown"/>
                <w:rFonts w:ascii="Courier New" w:hAnsi="Courier New" w:cs="Courier New"/>
                <w:color w:val="2A2A5A"/>
              </w:rPr>
            </w:pPr>
          </w:p>
          <w:p w:rsidR="008B0B02" w:rsidRDefault="008B0B02" w:rsidP="008B0B02">
            <w:pPr>
              <w:shd w:val="clear" w:color="auto" w:fill="FFFFFF"/>
              <w:rPr>
                <w:ins w:id="18" w:author="Unknown"/>
                <w:rFonts w:ascii="Lucida Sans Unicode" w:hAnsi="Lucida Sans Unicode" w:cs="Lucida Sans Unicode"/>
                <w:color w:val="0A0A0A"/>
              </w:rPr>
            </w:pPr>
            <w:ins w:id="19" w:author="Unknown">
              <w:r>
                <w:rPr>
                  <w:rFonts w:ascii="Lucida Sans Unicode" w:hAnsi="Lucida Sans Unicode" w:cs="Lucida Sans Unicode"/>
                  <w:color w:val="0A0A0A"/>
                </w:rPr>
                <w:t>The following video explains more about right angles.</w:t>
              </w:r>
            </w:ins>
          </w:p>
          <w:p w:rsidR="008B0B02" w:rsidRDefault="00456B90" w:rsidP="008B0B02">
            <w:pPr>
              <w:numPr>
                <w:ilvl w:val="0"/>
                <w:numId w:val="13"/>
              </w:numPr>
              <w:shd w:val="clear" w:color="auto" w:fill="FEFEFE"/>
              <w:spacing w:after="0" w:line="240" w:lineRule="auto"/>
              <w:rPr>
                <w:ins w:id="20" w:author="Unknown"/>
                <w:rFonts w:ascii="Lucida Sans Unicode" w:hAnsi="Lucida Sans Unicode" w:cs="Lucida Sans Unicode"/>
                <w:color w:val="0A0A0A"/>
              </w:rPr>
            </w:pPr>
            <w:ins w:id="21" w:author="Unknown">
              <w:r>
                <w:rPr>
                  <w:rFonts w:ascii="Lucida Sans Unicode" w:hAnsi="Lucida Sans Unicode" w:cs="Lucida Sans Unicode"/>
                  <w:color w:val="0A0A0A"/>
                </w:rPr>
                <w:fldChar w:fldCharType="begin"/>
              </w:r>
              <w:r w:rsidR="008B0B02">
                <w:rPr>
                  <w:rFonts w:ascii="Lucida Sans Unicode" w:hAnsi="Lucida Sans Unicode" w:cs="Lucida Sans Unicode"/>
                  <w:color w:val="0A0A0A"/>
                </w:rPr>
                <w:instrText xml:space="preserve"> HYPERLINK "http://www.onlinemathlearning.com/types-of-angles.html" </w:instrText>
              </w:r>
              <w:r>
                <w:rPr>
                  <w:rFonts w:ascii="Lucida Sans Unicode" w:hAnsi="Lucida Sans Unicode" w:cs="Lucida Sans Unicode"/>
                  <w:color w:val="0A0A0A"/>
                </w:rPr>
                <w:fldChar w:fldCharType="separate"/>
              </w:r>
              <w:r w:rsidR="008B0B02">
                <w:rPr>
                  <w:rStyle w:val="Hyperlink"/>
                  <w:rFonts w:ascii="Lucida Sans Unicode" w:hAnsi="Lucida Sans Unicode" w:cs="Lucida Sans Unicode"/>
                  <w:b/>
                  <w:bCs/>
                  <w:color w:val="800080"/>
                  <w:bdr w:val="single" w:sz="6" w:space="0" w:color="E6E6E6" w:frame="1"/>
                </w:rPr>
                <w:t>Show Step-by-step Solutions</w:t>
              </w:r>
              <w:r>
                <w:rPr>
                  <w:rFonts w:ascii="Lucida Sans Unicode" w:hAnsi="Lucida Sans Unicode" w:cs="Lucida Sans Unicode"/>
                  <w:color w:val="0A0A0A"/>
                </w:rPr>
                <w:fldChar w:fldCharType="end"/>
              </w:r>
            </w:ins>
          </w:p>
          <w:p w:rsidR="008B0B02" w:rsidRDefault="008B0B02" w:rsidP="008B0B02">
            <w:pPr>
              <w:pStyle w:val="Heading3"/>
              <w:rPr>
                <w:ins w:id="22" w:author="Unknown"/>
                <w:rFonts w:ascii="Lucida Sans Unicode" w:hAnsi="Lucida Sans Unicode" w:cs="Lucida Sans Unicode"/>
                <w:color w:val="182848"/>
              </w:rPr>
            </w:pPr>
            <w:ins w:id="23" w:author="Unknown">
              <w:r>
                <w:rPr>
                  <w:rFonts w:ascii="Lucida Sans Unicode" w:hAnsi="Lucida Sans Unicode" w:cs="Lucida Sans Unicode"/>
                  <w:color w:val="182848"/>
                </w:rPr>
                <w:t>What are Acute Angles?</w:t>
              </w:r>
            </w:ins>
          </w:p>
          <w:p w:rsidR="008B0B02" w:rsidRDefault="008B0B02" w:rsidP="008B0B02">
            <w:pPr>
              <w:pStyle w:val="NormalWeb"/>
              <w:shd w:val="clear" w:color="auto" w:fill="FFFFFF"/>
              <w:rPr>
                <w:ins w:id="24" w:author="Unknown"/>
                <w:rFonts w:ascii="Lucida Sans Unicode" w:hAnsi="Lucida Sans Unicode" w:cs="Lucida Sans Unicode"/>
                <w:color w:val="0A0A0A"/>
              </w:rPr>
            </w:pPr>
            <w:ins w:id="25" w:author="Unknown">
              <w:r>
                <w:rPr>
                  <w:rFonts w:ascii="Lucida Sans Unicode" w:hAnsi="Lucida Sans Unicode" w:cs="Lucida Sans Unicode"/>
                  <w:color w:val="0A0A0A"/>
                </w:rPr>
                <w:t>An </w:t>
              </w:r>
              <w:r>
                <w:rPr>
                  <w:rFonts w:ascii="Lucida Sans Unicode" w:hAnsi="Lucida Sans Unicode" w:cs="Lucida Sans Unicode"/>
                  <w:b/>
                  <w:bCs/>
                  <w:color w:val="0A0A0A"/>
                </w:rPr>
                <w:t>acute angle</w:t>
              </w:r>
              <w:r>
                <w:rPr>
                  <w:rFonts w:ascii="Lucida Sans Unicode" w:hAnsi="Lucida Sans Unicode" w:cs="Lucida Sans Unicode"/>
                  <w:color w:val="0A0A0A"/>
                </w:rPr>
                <w:t> is an angle measuring between </w:t>
              </w:r>
              <w:r>
                <w:rPr>
                  <w:rFonts w:ascii="Lucida Sans Unicode" w:hAnsi="Lucida Sans Unicode" w:cs="Lucida Sans Unicode"/>
                  <w:b/>
                  <w:bCs/>
                  <w:color w:val="0A0A0A"/>
                </w:rPr>
                <w:t>0</w:t>
              </w:r>
              <w:r>
                <w:rPr>
                  <w:rFonts w:ascii="Lucida Sans Unicode" w:hAnsi="Lucida Sans Unicode" w:cs="Lucida Sans Unicode"/>
                  <w:color w:val="0A0A0A"/>
                </w:rPr>
                <w:t> and </w:t>
              </w:r>
              <w:r>
                <w:rPr>
                  <w:rFonts w:ascii="Lucida Sans Unicode" w:hAnsi="Lucida Sans Unicode" w:cs="Lucida Sans Unicode"/>
                  <w:b/>
                  <w:bCs/>
                  <w:color w:val="0A0A0A"/>
                </w:rPr>
                <w:t>90</w:t>
              </w:r>
              <w:r>
                <w:rPr>
                  <w:rFonts w:ascii="Lucida Sans Unicode" w:hAnsi="Lucida Sans Unicode" w:cs="Lucida Sans Unicode"/>
                  <w:color w:val="0A0A0A"/>
                </w:rPr>
                <w:t> degrees.</w:t>
              </w:r>
            </w:ins>
          </w:p>
          <w:p w:rsidR="008B0B02" w:rsidRDefault="008B0B02" w:rsidP="008B0B02">
            <w:pPr>
              <w:pStyle w:val="NormalWeb"/>
              <w:shd w:val="clear" w:color="auto" w:fill="FFFFFF"/>
              <w:rPr>
                <w:ins w:id="26" w:author="Unknown"/>
                <w:rFonts w:ascii="Courier New" w:hAnsi="Courier New" w:cs="Courier New"/>
                <w:color w:val="2A2A5A"/>
              </w:rPr>
            </w:pPr>
          </w:p>
          <w:p w:rsidR="008B0B02" w:rsidRDefault="008B0B02" w:rsidP="008B0B02">
            <w:pPr>
              <w:pStyle w:val="Heading3"/>
              <w:rPr>
                <w:ins w:id="27" w:author="Unknown"/>
                <w:rFonts w:ascii="Lucida Sans Unicode" w:hAnsi="Lucida Sans Unicode" w:cs="Lucida Sans Unicode"/>
                <w:color w:val="182848"/>
              </w:rPr>
            </w:pPr>
            <w:ins w:id="28" w:author="Unknown">
              <w:r>
                <w:rPr>
                  <w:rFonts w:ascii="Lucida Sans Unicode" w:hAnsi="Lucida Sans Unicode" w:cs="Lucida Sans Unicode"/>
                  <w:color w:val="182848"/>
                </w:rPr>
                <w:t>What are Obtuse Angles?</w:t>
              </w:r>
            </w:ins>
          </w:p>
          <w:p w:rsidR="008B0B02" w:rsidRDefault="008B0B02" w:rsidP="008B0B02">
            <w:pPr>
              <w:pStyle w:val="NormalWeb"/>
              <w:shd w:val="clear" w:color="auto" w:fill="FFFFFF"/>
              <w:rPr>
                <w:ins w:id="29" w:author="Unknown"/>
                <w:rFonts w:ascii="Lucida Sans Unicode" w:hAnsi="Lucida Sans Unicode" w:cs="Lucida Sans Unicode"/>
                <w:color w:val="0A0A0A"/>
              </w:rPr>
            </w:pPr>
            <w:ins w:id="30" w:author="Unknown">
              <w:r>
                <w:rPr>
                  <w:rFonts w:ascii="Lucida Sans Unicode" w:hAnsi="Lucida Sans Unicode" w:cs="Lucida Sans Unicode"/>
                  <w:color w:val="0A0A0A"/>
                </w:rPr>
                <w:t>An </w:t>
              </w:r>
              <w:r>
                <w:rPr>
                  <w:rFonts w:ascii="Lucida Sans Unicode" w:hAnsi="Lucida Sans Unicode" w:cs="Lucida Sans Unicode"/>
                  <w:b/>
                  <w:bCs/>
                  <w:color w:val="0A0A0A"/>
                </w:rPr>
                <w:t>obtuse angle</w:t>
              </w:r>
              <w:r>
                <w:rPr>
                  <w:rFonts w:ascii="Lucida Sans Unicode" w:hAnsi="Lucida Sans Unicode" w:cs="Lucida Sans Unicode"/>
                  <w:color w:val="0A0A0A"/>
                </w:rPr>
                <w:t> is an angle measuring between </w:t>
              </w:r>
              <w:r>
                <w:rPr>
                  <w:rFonts w:ascii="Lucida Sans Unicode" w:hAnsi="Lucida Sans Unicode" w:cs="Lucida Sans Unicode"/>
                  <w:b/>
                  <w:bCs/>
                  <w:color w:val="0A0A0A"/>
                </w:rPr>
                <w:t>90</w:t>
              </w:r>
              <w:r>
                <w:rPr>
                  <w:rFonts w:ascii="Lucida Sans Unicode" w:hAnsi="Lucida Sans Unicode" w:cs="Lucida Sans Unicode"/>
                  <w:color w:val="0A0A0A"/>
                </w:rPr>
                <w:t> and </w:t>
              </w:r>
              <w:r>
                <w:rPr>
                  <w:rFonts w:ascii="Lucida Sans Unicode" w:hAnsi="Lucida Sans Unicode" w:cs="Lucida Sans Unicode"/>
                  <w:b/>
                  <w:bCs/>
                  <w:color w:val="0A0A0A"/>
                </w:rPr>
                <w:t>180</w:t>
              </w:r>
              <w:r>
                <w:rPr>
                  <w:rFonts w:ascii="Lucida Sans Unicode" w:hAnsi="Lucida Sans Unicode" w:cs="Lucida Sans Unicode"/>
                  <w:color w:val="0A0A0A"/>
                </w:rPr>
                <w:t> degrees.</w:t>
              </w:r>
            </w:ins>
          </w:p>
          <w:p w:rsidR="008B0B02" w:rsidRDefault="008B0B02" w:rsidP="008B0B02">
            <w:pPr>
              <w:pStyle w:val="NormalWeb"/>
              <w:shd w:val="clear" w:color="auto" w:fill="FFFFFF"/>
              <w:rPr>
                <w:ins w:id="31" w:author="Unknown"/>
                <w:rFonts w:ascii="Courier New" w:hAnsi="Courier New" w:cs="Courier New"/>
                <w:color w:val="2A2A5A"/>
              </w:rPr>
            </w:pPr>
          </w:p>
          <w:p w:rsidR="008B0B02" w:rsidRDefault="008B0B02" w:rsidP="008B0B02">
            <w:pPr>
              <w:pStyle w:val="Heading3"/>
              <w:rPr>
                <w:ins w:id="32" w:author="Unknown"/>
                <w:rFonts w:ascii="Lucida Sans Unicode" w:hAnsi="Lucida Sans Unicode" w:cs="Lucida Sans Unicode"/>
                <w:color w:val="182848"/>
              </w:rPr>
            </w:pPr>
            <w:ins w:id="33" w:author="Unknown">
              <w:r>
                <w:rPr>
                  <w:rFonts w:ascii="Lucida Sans Unicode" w:hAnsi="Lucida Sans Unicode" w:cs="Lucida Sans Unicode"/>
                  <w:color w:val="182848"/>
                </w:rPr>
                <w:t>What are Straight Angles?</w:t>
              </w:r>
            </w:ins>
          </w:p>
          <w:p w:rsidR="008B0B02" w:rsidRDefault="008B0B02" w:rsidP="008B0B02">
            <w:pPr>
              <w:pStyle w:val="NormalWeb"/>
              <w:shd w:val="clear" w:color="auto" w:fill="FFFFFF"/>
              <w:rPr>
                <w:ins w:id="34" w:author="Unknown"/>
                <w:rFonts w:ascii="Lucida Sans Unicode" w:hAnsi="Lucida Sans Unicode" w:cs="Lucida Sans Unicode"/>
                <w:color w:val="0A0A0A"/>
              </w:rPr>
            </w:pPr>
            <w:ins w:id="35" w:author="Unknown">
              <w:r>
                <w:rPr>
                  <w:rFonts w:ascii="Lucida Sans Unicode" w:hAnsi="Lucida Sans Unicode" w:cs="Lucida Sans Unicode"/>
                  <w:color w:val="0A0A0A"/>
                </w:rPr>
                <w:t>A </w:t>
              </w:r>
              <w:r>
                <w:rPr>
                  <w:rFonts w:ascii="Lucida Sans Unicode" w:hAnsi="Lucida Sans Unicode" w:cs="Lucida Sans Unicode"/>
                  <w:b/>
                  <w:bCs/>
                  <w:color w:val="0A0A0A"/>
                </w:rPr>
                <w:t>straight angle</w:t>
              </w:r>
              <w:r>
                <w:rPr>
                  <w:rFonts w:ascii="Lucida Sans Unicode" w:hAnsi="Lucida Sans Unicode" w:cs="Lucida Sans Unicode"/>
                  <w:color w:val="0A0A0A"/>
                </w:rPr>
                <w:t> is a straight line and it measures </w:t>
              </w:r>
              <w:r>
                <w:rPr>
                  <w:rFonts w:ascii="Lucida Sans Unicode" w:hAnsi="Lucida Sans Unicode" w:cs="Lucida Sans Unicode"/>
                  <w:b/>
                  <w:bCs/>
                  <w:color w:val="0A0A0A"/>
                </w:rPr>
                <w:t>180</w:t>
              </w:r>
              <w:r>
                <w:rPr>
                  <w:rFonts w:ascii="Lucida Sans Unicode" w:hAnsi="Lucida Sans Unicode" w:cs="Lucida Sans Unicode"/>
                  <w:color w:val="0A0A0A"/>
                </w:rPr>
                <w:t> degrees.</w:t>
              </w:r>
            </w:ins>
          </w:p>
          <w:p w:rsidR="008B0B02" w:rsidRDefault="008B0B02" w:rsidP="008B0B02">
            <w:pPr>
              <w:pStyle w:val="NormalWeb"/>
              <w:shd w:val="clear" w:color="auto" w:fill="FFFFFF"/>
              <w:rPr>
                <w:ins w:id="36" w:author="Unknown"/>
                <w:rFonts w:ascii="Courier New" w:hAnsi="Courier New" w:cs="Courier New"/>
                <w:color w:val="2A2A5A"/>
              </w:rPr>
            </w:pPr>
            <w:r>
              <w:rPr>
                <w:rFonts w:ascii="Courier New" w:hAnsi="Courier New" w:cs="Courier New"/>
                <w:noProof/>
                <w:color w:val="2A2A5A"/>
              </w:rPr>
              <w:drawing>
                <wp:inline distT="0" distB="0" distL="0" distR="0">
                  <wp:extent cx="2247900" cy="304800"/>
                  <wp:effectExtent l="19050" t="0" r="0" b="0"/>
                  <wp:docPr id="32" name="Picture 28" descr="straight an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straight angle"/>
                          <pic:cNvPicPr>
                            <a:picLocks noChangeAspect="1" noChangeArrowheads="1"/>
                          </pic:cNvPicPr>
                        </pic:nvPicPr>
                        <pic:blipFill>
                          <a:blip r:embed="rId209"/>
                          <a:srcRect/>
                          <a:stretch>
                            <a:fillRect/>
                          </a:stretch>
                        </pic:blipFill>
                        <pic:spPr bwMode="auto">
                          <a:xfrm>
                            <a:off x="0" y="0"/>
                            <a:ext cx="2247900" cy="304800"/>
                          </a:xfrm>
                          <a:prstGeom prst="rect">
                            <a:avLst/>
                          </a:prstGeom>
                          <a:noFill/>
                          <a:ln w="9525">
                            <a:noFill/>
                            <a:miter lim="800000"/>
                            <a:headEnd/>
                            <a:tailEnd/>
                          </a:ln>
                        </pic:spPr>
                      </pic:pic>
                    </a:graphicData>
                  </a:graphic>
                </wp:inline>
              </w:drawing>
            </w:r>
          </w:p>
          <w:p w:rsidR="008B0B02" w:rsidRDefault="008B0B02" w:rsidP="008B0B02">
            <w:pPr>
              <w:shd w:val="clear" w:color="auto" w:fill="FFFFFF"/>
              <w:rPr>
                <w:ins w:id="37" w:author="Unknown"/>
                <w:rFonts w:ascii="Lucida Sans Unicode" w:hAnsi="Lucida Sans Unicode" w:cs="Lucida Sans Unicode"/>
                <w:color w:val="0A0A0A"/>
              </w:rPr>
            </w:pPr>
            <w:ins w:id="38" w:author="Unknown">
              <w:r>
                <w:rPr>
                  <w:rFonts w:ascii="Lucida Sans Unicode" w:hAnsi="Lucida Sans Unicode" w:cs="Lucida Sans Unicode"/>
                  <w:color w:val="0A0A0A"/>
                </w:rPr>
                <w:t>What are the differences between a right, acute, obtuse and straight angle?</w:t>
              </w:r>
            </w:ins>
          </w:p>
          <w:p w:rsidR="008B0B02" w:rsidRDefault="00456B90" w:rsidP="008B0B02">
            <w:pPr>
              <w:numPr>
                <w:ilvl w:val="0"/>
                <w:numId w:val="14"/>
              </w:numPr>
              <w:shd w:val="clear" w:color="auto" w:fill="FEFEFE"/>
              <w:spacing w:after="0" w:line="240" w:lineRule="auto"/>
              <w:rPr>
                <w:ins w:id="39" w:author="Unknown"/>
                <w:rFonts w:ascii="Lucida Sans Unicode" w:hAnsi="Lucida Sans Unicode" w:cs="Lucida Sans Unicode"/>
                <w:color w:val="0A0A0A"/>
              </w:rPr>
            </w:pPr>
            <w:ins w:id="40" w:author="Unknown">
              <w:r>
                <w:rPr>
                  <w:rFonts w:ascii="Lucida Sans Unicode" w:hAnsi="Lucida Sans Unicode" w:cs="Lucida Sans Unicode"/>
                  <w:color w:val="0A0A0A"/>
                </w:rPr>
                <w:fldChar w:fldCharType="begin"/>
              </w:r>
              <w:r w:rsidR="008B0B02">
                <w:rPr>
                  <w:rFonts w:ascii="Lucida Sans Unicode" w:hAnsi="Lucida Sans Unicode" w:cs="Lucida Sans Unicode"/>
                  <w:color w:val="0A0A0A"/>
                </w:rPr>
                <w:instrText xml:space="preserve"> HYPERLINK "http://www.onlinemathlearning.com/types-of-angles.html" </w:instrText>
              </w:r>
              <w:r>
                <w:rPr>
                  <w:rFonts w:ascii="Lucida Sans Unicode" w:hAnsi="Lucida Sans Unicode" w:cs="Lucida Sans Unicode"/>
                  <w:color w:val="0A0A0A"/>
                </w:rPr>
                <w:fldChar w:fldCharType="separate"/>
              </w:r>
              <w:r w:rsidR="008B0B02">
                <w:rPr>
                  <w:rStyle w:val="Hyperlink"/>
                  <w:rFonts w:ascii="Lucida Sans Unicode" w:hAnsi="Lucida Sans Unicode" w:cs="Lucida Sans Unicode"/>
                  <w:b/>
                  <w:bCs/>
                  <w:color w:val="800080"/>
                  <w:bdr w:val="single" w:sz="6" w:space="0" w:color="E6E6E6" w:frame="1"/>
                </w:rPr>
                <w:t>Show Step-by-step Solutions</w:t>
              </w:r>
              <w:r>
                <w:rPr>
                  <w:rFonts w:ascii="Lucida Sans Unicode" w:hAnsi="Lucida Sans Unicode" w:cs="Lucida Sans Unicode"/>
                  <w:color w:val="0A0A0A"/>
                </w:rPr>
                <w:fldChar w:fldCharType="end"/>
              </w:r>
            </w:ins>
          </w:p>
          <w:p w:rsidR="008B0B02" w:rsidRDefault="008B0B02" w:rsidP="008B0B02">
            <w:pPr>
              <w:pStyle w:val="Heading3"/>
              <w:rPr>
                <w:ins w:id="41" w:author="Unknown"/>
                <w:rFonts w:ascii="Lucida Sans Unicode" w:hAnsi="Lucida Sans Unicode" w:cs="Lucida Sans Unicode"/>
                <w:color w:val="182848"/>
              </w:rPr>
            </w:pPr>
            <w:ins w:id="42" w:author="Unknown">
              <w:r>
                <w:rPr>
                  <w:rFonts w:ascii="Lucida Sans Unicode" w:hAnsi="Lucida Sans Unicode" w:cs="Lucida Sans Unicode"/>
                  <w:color w:val="182848"/>
                </w:rPr>
                <w:t>What are Reflex Angles?</w:t>
              </w:r>
            </w:ins>
          </w:p>
          <w:p w:rsidR="008B0B02" w:rsidRDefault="008B0B02" w:rsidP="008B0B02">
            <w:pPr>
              <w:pStyle w:val="NormalWeb"/>
              <w:shd w:val="clear" w:color="auto" w:fill="FFFFFF"/>
              <w:rPr>
                <w:ins w:id="43" w:author="Unknown"/>
                <w:rFonts w:ascii="Lucida Sans Unicode" w:hAnsi="Lucida Sans Unicode" w:cs="Lucida Sans Unicode"/>
                <w:color w:val="0A0A0A"/>
              </w:rPr>
            </w:pPr>
            <w:ins w:id="44" w:author="Unknown">
              <w:r>
                <w:rPr>
                  <w:rFonts w:ascii="Lucida Sans Unicode" w:hAnsi="Lucida Sans Unicode" w:cs="Lucida Sans Unicode"/>
                  <w:color w:val="0A0A0A"/>
                </w:rPr>
                <w:t>A reflex angle is an angle measuring between </w:t>
              </w:r>
              <w:r>
                <w:rPr>
                  <w:rFonts w:ascii="Lucida Sans Unicode" w:hAnsi="Lucida Sans Unicode" w:cs="Lucida Sans Unicode"/>
                  <w:b/>
                  <w:bCs/>
                  <w:color w:val="0A0A0A"/>
                </w:rPr>
                <w:t>180</w:t>
              </w:r>
              <w:r>
                <w:rPr>
                  <w:rFonts w:ascii="Lucida Sans Unicode" w:hAnsi="Lucida Sans Unicode" w:cs="Lucida Sans Unicode"/>
                  <w:color w:val="0A0A0A"/>
                </w:rPr>
                <w:t> and </w:t>
              </w:r>
              <w:r>
                <w:rPr>
                  <w:rFonts w:ascii="Lucida Sans Unicode" w:hAnsi="Lucida Sans Unicode" w:cs="Lucida Sans Unicode"/>
                  <w:b/>
                  <w:bCs/>
                  <w:color w:val="0A0A0A"/>
                </w:rPr>
                <w:t>360</w:t>
              </w:r>
              <w:r>
                <w:rPr>
                  <w:rFonts w:ascii="Lucida Sans Unicode" w:hAnsi="Lucida Sans Unicode" w:cs="Lucida Sans Unicode"/>
                  <w:color w:val="0A0A0A"/>
                </w:rPr>
                <w:t> degrees.</w:t>
              </w:r>
            </w:ins>
          </w:p>
          <w:p w:rsidR="008B0B02" w:rsidRDefault="008B0B02" w:rsidP="008B0B02">
            <w:pPr>
              <w:pStyle w:val="NormalWeb"/>
              <w:shd w:val="clear" w:color="auto" w:fill="FFFFFF"/>
              <w:rPr>
                <w:ins w:id="45" w:author="Unknown"/>
                <w:rFonts w:ascii="Courier New" w:hAnsi="Courier New" w:cs="Courier New"/>
                <w:color w:val="2A2A5A"/>
              </w:rPr>
            </w:pPr>
            <w:r>
              <w:rPr>
                <w:rFonts w:ascii="Courier New" w:hAnsi="Courier New" w:cs="Courier New"/>
                <w:noProof/>
                <w:color w:val="2A2A5A"/>
              </w:rPr>
              <w:drawing>
                <wp:inline distT="0" distB="0" distL="0" distR="0">
                  <wp:extent cx="3095625" cy="990600"/>
                  <wp:effectExtent l="19050" t="0" r="0" b="0"/>
                  <wp:docPr id="31" name="Picture 29" descr="reflex an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reflex angle"/>
                          <pic:cNvPicPr>
                            <a:picLocks noChangeAspect="1" noChangeArrowheads="1"/>
                          </pic:cNvPicPr>
                        </pic:nvPicPr>
                        <pic:blipFill>
                          <a:blip r:embed="rId210"/>
                          <a:srcRect/>
                          <a:stretch>
                            <a:fillRect/>
                          </a:stretch>
                        </pic:blipFill>
                        <pic:spPr bwMode="auto">
                          <a:xfrm>
                            <a:off x="0" y="0"/>
                            <a:ext cx="3095625" cy="990600"/>
                          </a:xfrm>
                          <a:prstGeom prst="rect">
                            <a:avLst/>
                          </a:prstGeom>
                          <a:noFill/>
                          <a:ln w="9525">
                            <a:noFill/>
                            <a:miter lim="800000"/>
                            <a:headEnd/>
                            <a:tailEnd/>
                          </a:ln>
                        </pic:spPr>
                      </pic:pic>
                    </a:graphicData>
                  </a:graphic>
                </wp:inline>
              </w:drawing>
            </w:r>
          </w:p>
          <w:p w:rsidR="008B0B02" w:rsidRDefault="008B0B02" w:rsidP="008B0B02">
            <w:pPr>
              <w:pStyle w:val="Heading3"/>
              <w:rPr>
                <w:ins w:id="46" w:author="Unknown"/>
                <w:rFonts w:ascii="Lucida Sans Unicode" w:hAnsi="Lucida Sans Unicode" w:cs="Lucida Sans Unicode"/>
                <w:color w:val="182848"/>
              </w:rPr>
            </w:pPr>
            <w:ins w:id="47" w:author="Unknown">
              <w:r>
                <w:rPr>
                  <w:rFonts w:ascii="Lucida Sans Unicode" w:hAnsi="Lucida Sans Unicode" w:cs="Lucida Sans Unicode"/>
                  <w:color w:val="182848"/>
                </w:rPr>
                <w:t>What are Full Angles?</w:t>
              </w:r>
            </w:ins>
          </w:p>
          <w:p w:rsidR="008B0B02" w:rsidRDefault="008B0B02" w:rsidP="008B0B02">
            <w:pPr>
              <w:pStyle w:val="NormalWeb"/>
              <w:shd w:val="clear" w:color="auto" w:fill="FFFFFF"/>
              <w:rPr>
                <w:ins w:id="48" w:author="Unknown"/>
                <w:rFonts w:ascii="Lucida Sans Unicode" w:hAnsi="Lucida Sans Unicode" w:cs="Lucida Sans Unicode"/>
                <w:color w:val="0A0A0A"/>
              </w:rPr>
            </w:pPr>
            <w:ins w:id="49" w:author="Unknown">
              <w:r>
                <w:rPr>
                  <w:rFonts w:ascii="Lucida Sans Unicode" w:hAnsi="Lucida Sans Unicode" w:cs="Lucida Sans Unicode"/>
                  <w:color w:val="0A0A0A"/>
                </w:rPr>
                <w:t>A full angle is an angle of one complete turn which is 360 degrees.</w:t>
              </w:r>
            </w:ins>
          </w:p>
          <w:p w:rsidR="008B0B02" w:rsidRDefault="008B0B02" w:rsidP="008B0B02">
            <w:pPr>
              <w:pStyle w:val="NormalWeb"/>
              <w:shd w:val="clear" w:color="auto" w:fill="FFFFFF"/>
              <w:rPr>
                <w:ins w:id="50" w:author="Unknown"/>
                <w:rFonts w:ascii="Courier New" w:hAnsi="Courier New" w:cs="Courier New"/>
                <w:color w:val="2A2A5A"/>
              </w:rPr>
            </w:pPr>
            <w:r>
              <w:rPr>
                <w:rFonts w:ascii="Courier New" w:hAnsi="Courier New" w:cs="Courier New"/>
                <w:noProof/>
                <w:color w:val="2A2A5A"/>
              </w:rPr>
              <w:drawing>
                <wp:inline distT="0" distB="0" distL="0" distR="0">
                  <wp:extent cx="3019425" cy="466725"/>
                  <wp:effectExtent l="19050" t="0" r="0" b="0"/>
                  <wp:docPr id="30" name="Picture 30" descr="http://www.onlinemathlearning.com/image-files/types-of-angles_clip_image001_00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www.onlinemathlearning.com/image-files/types-of-angles_clip_image001_0000.gif"/>
                          <pic:cNvPicPr>
                            <a:picLocks noChangeAspect="1" noChangeArrowheads="1"/>
                          </pic:cNvPicPr>
                        </pic:nvPicPr>
                        <pic:blipFill>
                          <a:blip r:embed="rId211"/>
                          <a:srcRect/>
                          <a:stretch>
                            <a:fillRect/>
                          </a:stretch>
                        </pic:blipFill>
                        <pic:spPr bwMode="auto">
                          <a:xfrm>
                            <a:off x="0" y="0"/>
                            <a:ext cx="3019425" cy="466725"/>
                          </a:xfrm>
                          <a:prstGeom prst="rect">
                            <a:avLst/>
                          </a:prstGeom>
                          <a:noFill/>
                          <a:ln w="9525">
                            <a:noFill/>
                            <a:miter lim="800000"/>
                            <a:headEnd/>
                            <a:tailEnd/>
                          </a:ln>
                        </pic:spPr>
                      </pic:pic>
                    </a:graphicData>
                  </a:graphic>
                </wp:inline>
              </w:drawing>
            </w:r>
            <w:ins w:id="51" w:author="Unknown">
              <w:r>
                <w:rPr>
                  <w:rFonts w:ascii="Courier New" w:hAnsi="Courier New" w:cs="Courier New"/>
                  <w:color w:val="2A2A5A"/>
                </w:rPr>
                <w:br/>
                <w:t>An </w:t>
              </w:r>
              <w:r>
                <w:rPr>
                  <w:rStyle w:val="Strong"/>
                  <w:rFonts w:ascii="Courier New" w:hAnsi="Courier New" w:cs="Courier New"/>
                  <w:color w:val="2A2A5A"/>
                </w:rPr>
                <w:t>angle of one whole turn</w:t>
              </w:r>
              <w:r>
                <w:rPr>
                  <w:rFonts w:ascii="Courier New" w:hAnsi="Courier New" w:cs="Courier New"/>
                  <w:color w:val="2A2A5A"/>
                </w:rPr>
                <w:t> is 360˚.</w:t>
              </w:r>
            </w:ins>
          </w:p>
          <w:p w:rsidR="008B0B02" w:rsidRPr="008B0B02" w:rsidRDefault="008B0B02" w:rsidP="005669A4">
            <w:pPr>
              <w:pStyle w:val="NormalWeb"/>
              <w:rPr>
                <w:sz w:val="28"/>
                <w:szCs w:val="28"/>
              </w:rPr>
            </w:pPr>
          </w:p>
        </w:tc>
      </w:tr>
      <w:tr w:rsidR="005669A4">
        <w:trPr>
          <w:tblCellSpacing w:w="15" w:type="dxa"/>
        </w:trPr>
        <w:tc>
          <w:tcPr>
            <w:tcW w:w="5000" w:type="pct"/>
            <w:hideMark/>
          </w:tcPr>
          <w:p w:rsidR="005669A4" w:rsidRDefault="005669A4">
            <w:pPr>
              <w:pStyle w:val="Heading2"/>
              <w:rPr>
                <w:b w:val="0"/>
                <w:bCs w:val="0"/>
                <w:color w:val="FB0000"/>
              </w:rPr>
            </w:pPr>
            <w:r>
              <w:rPr>
                <w:b w:val="0"/>
                <w:bCs w:val="0"/>
                <w:color w:val="FB0000"/>
              </w:rPr>
              <w:br/>
            </w:r>
            <w:bookmarkStart w:id="52" w:name="cons"/>
            <w:bookmarkEnd w:id="52"/>
            <w:r>
              <w:rPr>
                <w:b w:val="0"/>
                <w:bCs w:val="0"/>
                <w:color w:val="FB0000"/>
              </w:rPr>
              <w:t>Constructing Angles of 60º, 120º, 30º and 90º</w:t>
            </w:r>
          </w:p>
        </w:tc>
      </w:tr>
    </w:tbl>
    <w:p w:rsidR="005669A4" w:rsidRDefault="005669A4" w:rsidP="005669A4">
      <w:pPr>
        <w:rPr>
          <w:vanish/>
        </w:rPr>
      </w:pPr>
    </w:p>
    <w:tbl>
      <w:tblPr>
        <w:tblW w:w="5000" w:type="pct"/>
        <w:tblCellSpacing w:w="15" w:type="dxa"/>
        <w:tblCellMar>
          <w:top w:w="15" w:type="dxa"/>
          <w:left w:w="15" w:type="dxa"/>
          <w:bottom w:w="15" w:type="dxa"/>
          <w:right w:w="15" w:type="dxa"/>
        </w:tblCellMar>
        <w:tblLook w:val="04A0"/>
      </w:tblPr>
      <w:tblGrid>
        <w:gridCol w:w="9450"/>
      </w:tblGrid>
      <w:tr w:rsidR="005669A4">
        <w:trPr>
          <w:tblCellSpacing w:w="15" w:type="dxa"/>
        </w:trPr>
        <w:tc>
          <w:tcPr>
            <w:tcW w:w="0" w:type="auto"/>
            <w:hideMark/>
          </w:tcPr>
          <w:p w:rsidR="005669A4" w:rsidRDefault="005669A4">
            <w:r>
              <w:rPr>
                <w:color w:val="000000"/>
                <w:sz w:val="27"/>
                <w:szCs w:val="27"/>
              </w:rPr>
              <w:t>In this section, we will consider the construction of some angles with special sizes.</w:t>
            </w:r>
          </w:p>
          <w:p w:rsidR="005669A4" w:rsidRDefault="005669A4">
            <w:pPr>
              <w:pStyle w:val="Heading3"/>
              <w:rPr>
                <w:b w:val="0"/>
                <w:bCs w:val="0"/>
                <w:color w:val="FB0000"/>
                <w:sz w:val="32"/>
                <w:szCs w:val="32"/>
              </w:rPr>
            </w:pPr>
            <w:r>
              <w:rPr>
                <w:b w:val="0"/>
                <w:bCs w:val="0"/>
                <w:color w:val="FB0000"/>
                <w:sz w:val="32"/>
                <w:szCs w:val="32"/>
              </w:rPr>
              <w:br/>
              <w:t>Constructing a 60º Angle</w:t>
            </w:r>
          </w:p>
          <w:p w:rsidR="005669A4" w:rsidRDefault="005669A4">
            <w:pPr>
              <w:pStyle w:val="NormalWeb"/>
              <w:rPr>
                <w:color w:val="000000"/>
                <w:sz w:val="27"/>
                <w:szCs w:val="27"/>
              </w:rPr>
            </w:pPr>
            <w:r>
              <w:rPr>
                <w:color w:val="000000"/>
                <w:sz w:val="27"/>
                <w:szCs w:val="27"/>
              </w:rPr>
              <w:t>We know that the angles in an </w:t>
            </w:r>
            <w:hyperlink r:id="rId212" w:anchor="equil" w:history="1">
              <w:r>
                <w:rPr>
                  <w:rStyle w:val="Hyperlink"/>
                </w:rPr>
                <w:t>equilateral triangle</w:t>
              </w:r>
            </w:hyperlink>
            <w:r>
              <w:rPr>
                <w:color w:val="000000"/>
                <w:sz w:val="27"/>
                <w:szCs w:val="27"/>
              </w:rPr>
              <w:t> are all 60º in size.  This suggests that to construct a 60º angle we need to construct an equilateral triangle as described below.</w:t>
            </w:r>
          </w:p>
          <w:p w:rsidR="005669A4" w:rsidRDefault="005669A4">
            <w:pPr>
              <w:pStyle w:val="NormalWeb"/>
              <w:rPr>
                <w:color w:val="000000"/>
                <w:sz w:val="27"/>
                <w:szCs w:val="27"/>
              </w:rPr>
            </w:pPr>
            <w:r>
              <w:rPr>
                <w:b/>
                <w:bCs/>
                <w:color w:val="000000"/>
                <w:sz w:val="27"/>
                <w:szCs w:val="27"/>
              </w:rPr>
              <w:t>Step 1:</w:t>
            </w:r>
            <w:r>
              <w:rPr>
                <w:color w:val="000000"/>
                <w:sz w:val="27"/>
                <w:szCs w:val="27"/>
              </w:rPr>
              <w:t>  Draw the arm </w:t>
            </w:r>
            <w:r>
              <w:rPr>
                <w:i/>
                <w:iCs/>
                <w:color w:val="000000"/>
                <w:sz w:val="27"/>
                <w:szCs w:val="27"/>
              </w:rPr>
              <w:t>PQ</w:t>
            </w:r>
            <w:r>
              <w:rPr>
                <w:color w:val="000000"/>
                <w:sz w:val="27"/>
                <w:szCs w:val="27"/>
              </w:rPr>
              <w:t>.</w:t>
            </w:r>
            <w:r>
              <w:rPr>
                <w:color w:val="000000"/>
                <w:sz w:val="27"/>
                <w:szCs w:val="27"/>
              </w:rPr>
              <w:br/>
            </w:r>
            <w:r>
              <w:rPr>
                <w:b/>
                <w:bCs/>
                <w:color w:val="000000"/>
                <w:sz w:val="27"/>
                <w:szCs w:val="27"/>
              </w:rPr>
              <w:t>Step 2:</w:t>
            </w:r>
            <w:r>
              <w:rPr>
                <w:color w:val="000000"/>
                <w:sz w:val="27"/>
                <w:szCs w:val="27"/>
              </w:rPr>
              <w:t>  Place the point of the </w:t>
            </w:r>
            <w:hyperlink r:id="rId213" w:anchor="compass" w:history="1">
              <w:r>
                <w:rPr>
                  <w:rStyle w:val="Hyperlink"/>
                </w:rPr>
                <w:t>compass</w:t>
              </w:r>
            </w:hyperlink>
            <w:r>
              <w:rPr>
                <w:color w:val="000000"/>
                <w:sz w:val="27"/>
                <w:szCs w:val="27"/>
              </w:rPr>
              <w:t> at </w:t>
            </w:r>
            <w:r>
              <w:rPr>
                <w:i/>
                <w:iCs/>
                <w:color w:val="000000"/>
                <w:sz w:val="27"/>
                <w:szCs w:val="27"/>
              </w:rPr>
              <w:t>P</w:t>
            </w:r>
            <w:r>
              <w:rPr>
                <w:color w:val="000000"/>
                <w:sz w:val="27"/>
                <w:szCs w:val="27"/>
              </w:rPr>
              <w:t> and draw an </w:t>
            </w:r>
            <w:hyperlink r:id="rId214" w:anchor="arc" w:history="1">
              <w:r>
                <w:rPr>
                  <w:rStyle w:val="Hyperlink"/>
                </w:rPr>
                <w:t>arc</w:t>
              </w:r>
            </w:hyperlink>
            <w:r>
              <w:rPr>
                <w:color w:val="000000"/>
                <w:sz w:val="27"/>
                <w:szCs w:val="27"/>
              </w:rPr>
              <w:t> that passes through </w:t>
            </w:r>
            <w:r>
              <w:rPr>
                <w:i/>
                <w:iCs/>
                <w:color w:val="000000"/>
                <w:sz w:val="27"/>
                <w:szCs w:val="27"/>
              </w:rPr>
              <w:t>Q</w:t>
            </w:r>
            <w:r>
              <w:rPr>
                <w:color w:val="000000"/>
                <w:sz w:val="27"/>
                <w:szCs w:val="27"/>
              </w:rPr>
              <w:t>.</w:t>
            </w:r>
            <w:r>
              <w:rPr>
                <w:color w:val="000000"/>
                <w:sz w:val="27"/>
                <w:szCs w:val="27"/>
              </w:rPr>
              <w:br/>
            </w:r>
            <w:r>
              <w:rPr>
                <w:b/>
                <w:bCs/>
                <w:color w:val="000000"/>
                <w:sz w:val="27"/>
                <w:szCs w:val="27"/>
              </w:rPr>
              <w:t>Step 3:</w:t>
            </w:r>
            <w:r>
              <w:rPr>
                <w:color w:val="000000"/>
                <w:sz w:val="27"/>
                <w:szCs w:val="27"/>
              </w:rPr>
              <w:t>  Place the point of the compass at </w:t>
            </w:r>
            <w:r>
              <w:rPr>
                <w:i/>
                <w:iCs/>
                <w:color w:val="000000"/>
                <w:sz w:val="27"/>
                <w:szCs w:val="27"/>
              </w:rPr>
              <w:t>Q</w:t>
            </w:r>
            <w:r>
              <w:rPr>
                <w:color w:val="000000"/>
                <w:sz w:val="27"/>
                <w:szCs w:val="27"/>
              </w:rPr>
              <w:t> and draw an arc that passes through </w:t>
            </w:r>
            <w:r>
              <w:rPr>
                <w:i/>
                <w:iCs/>
                <w:color w:val="000000"/>
                <w:sz w:val="27"/>
                <w:szCs w:val="27"/>
              </w:rPr>
              <w:t>P</w:t>
            </w:r>
            <w:r>
              <w:rPr>
                <w:color w:val="000000"/>
                <w:sz w:val="27"/>
                <w:szCs w:val="27"/>
              </w:rPr>
              <w:t>.  Let this arc cut the arc drawn in Step 2 at </w:t>
            </w:r>
            <w:r>
              <w:rPr>
                <w:i/>
                <w:iCs/>
                <w:color w:val="000000"/>
                <w:sz w:val="27"/>
                <w:szCs w:val="27"/>
              </w:rPr>
              <w:t>R</w:t>
            </w:r>
            <w:r>
              <w:rPr>
                <w:color w:val="000000"/>
                <w:sz w:val="27"/>
                <w:szCs w:val="27"/>
              </w:rPr>
              <w:t>.</w:t>
            </w:r>
            <w:r>
              <w:rPr>
                <w:color w:val="000000"/>
                <w:sz w:val="27"/>
                <w:szCs w:val="27"/>
              </w:rPr>
              <w:br/>
            </w:r>
            <w:r>
              <w:rPr>
                <w:noProof/>
                <w:color w:val="000000"/>
                <w:sz w:val="27"/>
                <w:szCs w:val="27"/>
              </w:rPr>
              <w:drawing>
                <wp:inline distT="0" distB="0" distL="0" distR="0">
                  <wp:extent cx="4972050" cy="190500"/>
                  <wp:effectExtent l="19050" t="0" r="0" b="0"/>
                  <wp:docPr id="29" name="Picture 1" descr="http://www.mathsteacher.com.au/year8/ch10_geomcons/05_angles/Image1617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athsteacher.com.au/year8/ch10_geomcons/05_angles/Image16179.gif"/>
                          <pic:cNvPicPr>
                            <a:picLocks noChangeAspect="1" noChangeArrowheads="1"/>
                          </pic:cNvPicPr>
                        </pic:nvPicPr>
                        <pic:blipFill>
                          <a:blip r:embed="rId215"/>
                          <a:srcRect/>
                          <a:stretch>
                            <a:fillRect/>
                          </a:stretch>
                        </pic:blipFill>
                        <pic:spPr bwMode="auto">
                          <a:xfrm>
                            <a:off x="0" y="0"/>
                            <a:ext cx="4972050" cy="190500"/>
                          </a:xfrm>
                          <a:prstGeom prst="rect">
                            <a:avLst/>
                          </a:prstGeom>
                          <a:noFill/>
                          <a:ln w="9525">
                            <a:noFill/>
                            <a:miter lim="800000"/>
                            <a:headEnd/>
                            <a:tailEnd/>
                          </a:ln>
                        </pic:spPr>
                      </pic:pic>
                    </a:graphicData>
                  </a:graphic>
                </wp:inline>
              </w:drawing>
            </w:r>
          </w:p>
          <w:p w:rsidR="005669A4" w:rsidRDefault="005669A4">
            <w:pPr>
              <w:pStyle w:val="NormalWeb"/>
              <w:rPr>
                <w:color w:val="000000"/>
                <w:sz w:val="27"/>
                <w:szCs w:val="27"/>
              </w:rPr>
            </w:pPr>
            <w:r>
              <w:rPr>
                <w:noProof/>
                <w:color w:val="000000"/>
                <w:sz w:val="27"/>
                <w:szCs w:val="27"/>
              </w:rPr>
              <w:drawing>
                <wp:inline distT="0" distB="0" distL="0" distR="0">
                  <wp:extent cx="1885950" cy="1800225"/>
                  <wp:effectExtent l="0" t="0" r="0" b="0"/>
                  <wp:docPr id="24" name="Picture 2" descr="http://www.mathsteacher.com.au/year8/ch10_geomcons/05_angles/Image1618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mathsteacher.com.au/year8/ch10_geomcons/05_angles/Image16180.gif"/>
                          <pic:cNvPicPr>
                            <a:picLocks noChangeAspect="1" noChangeArrowheads="1"/>
                          </pic:cNvPicPr>
                        </pic:nvPicPr>
                        <pic:blipFill>
                          <a:blip r:embed="rId216"/>
                          <a:srcRect/>
                          <a:stretch>
                            <a:fillRect/>
                          </a:stretch>
                        </pic:blipFill>
                        <pic:spPr bwMode="auto">
                          <a:xfrm>
                            <a:off x="0" y="0"/>
                            <a:ext cx="1885950" cy="1800225"/>
                          </a:xfrm>
                          <a:prstGeom prst="rect">
                            <a:avLst/>
                          </a:prstGeom>
                          <a:noFill/>
                          <a:ln w="9525">
                            <a:noFill/>
                            <a:miter lim="800000"/>
                            <a:headEnd/>
                            <a:tailEnd/>
                          </a:ln>
                        </pic:spPr>
                      </pic:pic>
                    </a:graphicData>
                  </a:graphic>
                </wp:inline>
              </w:drawing>
            </w:r>
          </w:p>
          <w:p w:rsidR="005669A4" w:rsidRDefault="005669A4">
            <w:pPr>
              <w:pStyle w:val="Heading3"/>
              <w:rPr>
                <w:b w:val="0"/>
                <w:bCs w:val="0"/>
                <w:color w:val="FB0000"/>
                <w:sz w:val="32"/>
                <w:szCs w:val="32"/>
              </w:rPr>
            </w:pPr>
            <w:r>
              <w:rPr>
                <w:b w:val="0"/>
                <w:bCs w:val="0"/>
                <w:color w:val="FB0000"/>
                <w:sz w:val="32"/>
                <w:szCs w:val="32"/>
              </w:rPr>
              <w:br/>
              <w:t>Constructing a 30º Angle</w:t>
            </w:r>
          </w:p>
          <w:p w:rsidR="005669A4" w:rsidRDefault="005669A4">
            <w:pPr>
              <w:pStyle w:val="NormalWeb"/>
              <w:rPr>
                <w:color w:val="000000"/>
                <w:sz w:val="27"/>
                <w:szCs w:val="27"/>
              </w:rPr>
            </w:pPr>
            <w:r>
              <w:rPr>
                <w:color w:val="000000"/>
                <w:sz w:val="27"/>
                <w:szCs w:val="27"/>
              </w:rPr>
              <w:t>We know that:</w:t>
            </w:r>
          </w:p>
          <w:p w:rsidR="005669A4" w:rsidRDefault="005669A4">
            <w:pPr>
              <w:pStyle w:val="NormalWeb"/>
              <w:rPr>
                <w:color w:val="000000"/>
                <w:sz w:val="27"/>
                <w:szCs w:val="27"/>
              </w:rPr>
            </w:pPr>
            <w:r>
              <w:rPr>
                <w:noProof/>
                <w:color w:val="000000"/>
                <w:sz w:val="27"/>
                <w:szCs w:val="27"/>
              </w:rPr>
              <w:drawing>
                <wp:inline distT="0" distB="0" distL="0" distR="0">
                  <wp:extent cx="866775" cy="352425"/>
                  <wp:effectExtent l="19050" t="0" r="9525" b="0"/>
                  <wp:docPr id="22" name="Picture 3" descr="http://www.mathsteacher.com.au/year8/ch10_geomcons/05_angles/Image1618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mathsteacher.com.au/year8/ch10_geomcons/05_angles/Image16181.gif"/>
                          <pic:cNvPicPr>
                            <a:picLocks noChangeAspect="1" noChangeArrowheads="1"/>
                          </pic:cNvPicPr>
                        </pic:nvPicPr>
                        <pic:blipFill>
                          <a:blip r:embed="rId217"/>
                          <a:srcRect/>
                          <a:stretch>
                            <a:fillRect/>
                          </a:stretch>
                        </pic:blipFill>
                        <pic:spPr bwMode="auto">
                          <a:xfrm>
                            <a:off x="0" y="0"/>
                            <a:ext cx="866775" cy="352425"/>
                          </a:xfrm>
                          <a:prstGeom prst="rect">
                            <a:avLst/>
                          </a:prstGeom>
                          <a:noFill/>
                          <a:ln w="9525">
                            <a:noFill/>
                            <a:miter lim="800000"/>
                            <a:headEnd/>
                            <a:tailEnd/>
                          </a:ln>
                        </pic:spPr>
                      </pic:pic>
                    </a:graphicData>
                  </a:graphic>
                </wp:inline>
              </w:drawing>
            </w:r>
          </w:p>
          <w:p w:rsidR="005669A4" w:rsidRDefault="005669A4">
            <w:pPr>
              <w:pStyle w:val="NormalWeb"/>
              <w:rPr>
                <w:color w:val="000000"/>
                <w:sz w:val="27"/>
                <w:szCs w:val="27"/>
              </w:rPr>
            </w:pPr>
            <w:r>
              <w:rPr>
                <w:color w:val="000000"/>
                <w:sz w:val="27"/>
                <w:szCs w:val="27"/>
              </w:rPr>
              <w:t>So, to construct an angle of 30º, first construct a 60º angle and then </w:t>
            </w:r>
            <w:hyperlink r:id="rId218" w:anchor="bisect" w:history="1">
              <w:r>
                <w:rPr>
                  <w:rStyle w:val="Hyperlink"/>
                </w:rPr>
                <w:t>bisect</w:t>
              </w:r>
            </w:hyperlink>
            <w:r>
              <w:rPr>
                <w:color w:val="000000"/>
                <w:sz w:val="27"/>
                <w:szCs w:val="27"/>
              </w:rPr>
              <w:t> it. Often, we apply the following steps.</w:t>
            </w:r>
          </w:p>
          <w:p w:rsidR="005669A4" w:rsidRDefault="005669A4">
            <w:pPr>
              <w:pStyle w:val="NormalWeb"/>
              <w:rPr>
                <w:color w:val="000000"/>
                <w:sz w:val="27"/>
                <w:szCs w:val="27"/>
              </w:rPr>
            </w:pPr>
            <w:r>
              <w:rPr>
                <w:b/>
                <w:bCs/>
                <w:color w:val="000000"/>
                <w:sz w:val="27"/>
                <w:szCs w:val="27"/>
              </w:rPr>
              <w:t>Step 1:</w:t>
            </w:r>
            <w:r>
              <w:rPr>
                <w:color w:val="000000"/>
                <w:sz w:val="27"/>
                <w:szCs w:val="27"/>
              </w:rPr>
              <w:t>  Draw the arm </w:t>
            </w:r>
            <w:r>
              <w:rPr>
                <w:i/>
                <w:iCs/>
                <w:color w:val="000000"/>
                <w:sz w:val="27"/>
                <w:szCs w:val="27"/>
              </w:rPr>
              <w:t>PQ</w:t>
            </w:r>
            <w:r>
              <w:rPr>
                <w:color w:val="000000"/>
                <w:sz w:val="27"/>
                <w:szCs w:val="27"/>
              </w:rPr>
              <w:t>.</w:t>
            </w:r>
            <w:r>
              <w:rPr>
                <w:color w:val="000000"/>
                <w:sz w:val="27"/>
                <w:szCs w:val="27"/>
              </w:rPr>
              <w:br/>
            </w:r>
            <w:r>
              <w:rPr>
                <w:b/>
                <w:bCs/>
                <w:color w:val="000000"/>
                <w:sz w:val="27"/>
                <w:szCs w:val="27"/>
              </w:rPr>
              <w:t>Step 2:</w:t>
            </w:r>
            <w:r>
              <w:rPr>
                <w:color w:val="000000"/>
                <w:sz w:val="27"/>
                <w:szCs w:val="27"/>
              </w:rPr>
              <w:t>  Place the point of the </w:t>
            </w:r>
            <w:hyperlink r:id="rId219" w:anchor="compass" w:history="1">
              <w:r>
                <w:rPr>
                  <w:rStyle w:val="Hyperlink"/>
                </w:rPr>
                <w:t>compass</w:t>
              </w:r>
            </w:hyperlink>
            <w:r>
              <w:rPr>
                <w:color w:val="000000"/>
                <w:sz w:val="27"/>
                <w:szCs w:val="27"/>
              </w:rPr>
              <w:t> at </w:t>
            </w:r>
            <w:r>
              <w:rPr>
                <w:i/>
                <w:iCs/>
                <w:color w:val="000000"/>
                <w:sz w:val="27"/>
                <w:szCs w:val="27"/>
              </w:rPr>
              <w:t>P</w:t>
            </w:r>
            <w:r>
              <w:rPr>
                <w:color w:val="000000"/>
                <w:sz w:val="27"/>
                <w:szCs w:val="27"/>
              </w:rPr>
              <w:t> and draw an </w:t>
            </w:r>
            <w:hyperlink r:id="rId220" w:anchor="arc" w:history="1">
              <w:r>
                <w:rPr>
                  <w:rStyle w:val="Hyperlink"/>
                </w:rPr>
                <w:t>arc</w:t>
              </w:r>
            </w:hyperlink>
            <w:r>
              <w:rPr>
                <w:color w:val="000000"/>
                <w:sz w:val="27"/>
                <w:szCs w:val="27"/>
              </w:rPr>
              <w:t> that passes through </w:t>
            </w:r>
            <w:r>
              <w:rPr>
                <w:i/>
                <w:iCs/>
                <w:color w:val="000000"/>
                <w:sz w:val="27"/>
                <w:szCs w:val="27"/>
              </w:rPr>
              <w:t>Q</w:t>
            </w:r>
            <w:r>
              <w:rPr>
                <w:color w:val="000000"/>
                <w:sz w:val="27"/>
                <w:szCs w:val="27"/>
              </w:rPr>
              <w:t>.</w:t>
            </w:r>
            <w:r>
              <w:rPr>
                <w:color w:val="000000"/>
                <w:sz w:val="27"/>
                <w:szCs w:val="27"/>
              </w:rPr>
              <w:br/>
            </w:r>
            <w:r>
              <w:rPr>
                <w:b/>
                <w:bCs/>
                <w:color w:val="000000"/>
                <w:sz w:val="27"/>
                <w:szCs w:val="27"/>
              </w:rPr>
              <w:t>Step 3:</w:t>
            </w:r>
            <w:r>
              <w:rPr>
                <w:color w:val="000000"/>
                <w:sz w:val="27"/>
                <w:szCs w:val="27"/>
              </w:rPr>
              <w:t>  Place the point of the compass at </w:t>
            </w:r>
            <w:r>
              <w:rPr>
                <w:i/>
                <w:iCs/>
                <w:color w:val="000000"/>
                <w:sz w:val="27"/>
                <w:szCs w:val="27"/>
              </w:rPr>
              <w:t>Q</w:t>
            </w:r>
            <w:r>
              <w:rPr>
                <w:color w:val="000000"/>
                <w:sz w:val="27"/>
                <w:szCs w:val="27"/>
              </w:rPr>
              <w:t> and draw an arc that cuts the arc drawn in Step 2 at </w:t>
            </w:r>
            <w:r>
              <w:rPr>
                <w:i/>
                <w:iCs/>
                <w:color w:val="000000"/>
                <w:sz w:val="27"/>
                <w:szCs w:val="27"/>
              </w:rPr>
              <w:t>R</w:t>
            </w:r>
            <w:r>
              <w:rPr>
                <w:color w:val="000000"/>
                <w:sz w:val="27"/>
                <w:szCs w:val="27"/>
              </w:rPr>
              <w:t>.</w:t>
            </w:r>
            <w:r>
              <w:rPr>
                <w:color w:val="000000"/>
                <w:sz w:val="27"/>
                <w:szCs w:val="27"/>
              </w:rPr>
              <w:br/>
            </w:r>
            <w:r>
              <w:rPr>
                <w:b/>
                <w:bCs/>
                <w:color w:val="000000"/>
                <w:sz w:val="27"/>
                <w:szCs w:val="27"/>
              </w:rPr>
              <w:t>Step 4:</w:t>
            </w:r>
            <w:r>
              <w:rPr>
                <w:color w:val="000000"/>
                <w:sz w:val="27"/>
                <w:szCs w:val="27"/>
              </w:rPr>
              <w:t>  With the point of the compass still at </w:t>
            </w:r>
            <w:r>
              <w:rPr>
                <w:i/>
                <w:iCs/>
                <w:color w:val="000000"/>
                <w:sz w:val="27"/>
                <w:szCs w:val="27"/>
              </w:rPr>
              <w:t>Q</w:t>
            </w:r>
            <w:r>
              <w:rPr>
                <w:color w:val="000000"/>
                <w:sz w:val="27"/>
                <w:szCs w:val="27"/>
              </w:rPr>
              <w:t>, draw an arc near </w:t>
            </w:r>
            <w:r>
              <w:rPr>
                <w:i/>
                <w:iCs/>
                <w:color w:val="000000"/>
                <w:sz w:val="27"/>
                <w:szCs w:val="27"/>
              </w:rPr>
              <w:t>T</w:t>
            </w:r>
            <w:r>
              <w:rPr>
                <w:color w:val="000000"/>
                <w:sz w:val="27"/>
                <w:szCs w:val="27"/>
              </w:rPr>
              <w:t> as shown.</w:t>
            </w:r>
            <w:r>
              <w:rPr>
                <w:color w:val="000000"/>
                <w:sz w:val="27"/>
                <w:szCs w:val="27"/>
              </w:rPr>
              <w:br/>
            </w:r>
            <w:r>
              <w:rPr>
                <w:b/>
                <w:bCs/>
                <w:color w:val="000000"/>
                <w:sz w:val="27"/>
                <w:szCs w:val="27"/>
              </w:rPr>
              <w:t>Step 5:</w:t>
            </w:r>
            <w:r>
              <w:rPr>
                <w:color w:val="000000"/>
                <w:sz w:val="27"/>
                <w:szCs w:val="27"/>
              </w:rPr>
              <w:t>  With the point of the compass at </w:t>
            </w:r>
            <w:r>
              <w:rPr>
                <w:i/>
                <w:iCs/>
                <w:color w:val="000000"/>
                <w:sz w:val="27"/>
                <w:szCs w:val="27"/>
              </w:rPr>
              <w:t>R</w:t>
            </w:r>
            <w:r>
              <w:rPr>
                <w:color w:val="000000"/>
                <w:sz w:val="27"/>
                <w:szCs w:val="27"/>
              </w:rPr>
              <w:t>, draw an arc to cut the arc drawn in Step 4 at </w:t>
            </w:r>
            <w:r>
              <w:rPr>
                <w:i/>
                <w:iCs/>
                <w:color w:val="000000"/>
                <w:sz w:val="27"/>
                <w:szCs w:val="27"/>
              </w:rPr>
              <w:t>T</w:t>
            </w:r>
            <w:r>
              <w:rPr>
                <w:color w:val="000000"/>
                <w:sz w:val="27"/>
                <w:szCs w:val="27"/>
              </w:rPr>
              <w:t>.</w:t>
            </w:r>
            <w:r>
              <w:rPr>
                <w:color w:val="000000"/>
                <w:sz w:val="27"/>
                <w:szCs w:val="27"/>
              </w:rPr>
              <w:br/>
            </w:r>
            <w:r>
              <w:rPr>
                <w:b/>
                <w:bCs/>
                <w:color w:val="000000"/>
                <w:sz w:val="27"/>
                <w:szCs w:val="27"/>
              </w:rPr>
              <w:t>Step 6:</w:t>
            </w:r>
            <w:r>
              <w:rPr>
                <w:color w:val="000000"/>
                <w:sz w:val="27"/>
                <w:szCs w:val="27"/>
              </w:rPr>
              <w:t>  Join </w:t>
            </w:r>
            <w:r>
              <w:rPr>
                <w:i/>
                <w:iCs/>
                <w:color w:val="000000"/>
                <w:sz w:val="27"/>
                <w:szCs w:val="27"/>
              </w:rPr>
              <w:t>T</w:t>
            </w:r>
            <w:r>
              <w:rPr>
                <w:color w:val="000000"/>
                <w:sz w:val="27"/>
                <w:szCs w:val="27"/>
              </w:rPr>
              <w:t> to </w:t>
            </w:r>
            <w:r>
              <w:rPr>
                <w:i/>
                <w:iCs/>
                <w:color w:val="000000"/>
                <w:sz w:val="27"/>
                <w:szCs w:val="27"/>
              </w:rPr>
              <w:t>P</w:t>
            </w:r>
            <w:r>
              <w:rPr>
                <w:color w:val="000000"/>
                <w:sz w:val="27"/>
                <w:szCs w:val="27"/>
              </w:rPr>
              <w:t>.  The angle </w:t>
            </w:r>
            <w:r>
              <w:rPr>
                <w:i/>
                <w:iCs/>
                <w:color w:val="000000"/>
                <w:sz w:val="27"/>
                <w:szCs w:val="27"/>
              </w:rPr>
              <w:t>QPT</w:t>
            </w:r>
            <w:r>
              <w:rPr>
                <w:color w:val="000000"/>
                <w:sz w:val="27"/>
                <w:szCs w:val="27"/>
              </w:rPr>
              <w:t> is 30º.</w:t>
            </w:r>
          </w:p>
          <w:p w:rsidR="005669A4" w:rsidRDefault="005669A4">
            <w:pPr>
              <w:pStyle w:val="NormalWeb"/>
              <w:rPr>
                <w:color w:val="000000"/>
                <w:sz w:val="27"/>
                <w:szCs w:val="27"/>
              </w:rPr>
            </w:pPr>
            <w:r>
              <w:rPr>
                <w:noProof/>
                <w:color w:val="000000"/>
                <w:sz w:val="27"/>
                <w:szCs w:val="27"/>
              </w:rPr>
              <w:drawing>
                <wp:inline distT="0" distB="0" distL="0" distR="0">
                  <wp:extent cx="2628900" cy="1809750"/>
                  <wp:effectExtent l="0" t="0" r="0" b="0"/>
                  <wp:docPr id="21" name="Picture 4" descr="http://www.mathsteacher.com.au/year8/ch10_geomcons/05_angles/Image1618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mathsteacher.com.au/year8/ch10_geomcons/05_angles/Image16182.gif"/>
                          <pic:cNvPicPr>
                            <a:picLocks noChangeAspect="1" noChangeArrowheads="1"/>
                          </pic:cNvPicPr>
                        </pic:nvPicPr>
                        <pic:blipFill>
                          <a:blip r:embed="rId221"/>
                          <a:srcRect/>
                          <a:stretch>
                            <a:fillRect/>
                          </a:stretch>
                        </pic:blipFill>
                        <pic:spPr bwMode="auto">
                          <a:xfrm>
                            <a:off x="0" y="0"/>
                            <a:ext cx="2628900" cy="1809750"/>
                          </a:xfrm>
                          <a:prstGeom prst="rect">
                            <a:avLst/>
                          </a:prstGeom>
                          <a:noFill/>
                          <a:ln w="9525">
                            <a:noFill/>
                            <a:miter lim="800000"/>
                            <a:headEnd/>
                            <a:tailEnd/>
                          </a:ln>
                        </pic:spPr>
                      </pic:pic>
                    </a:graphicData>
                  </a:graphic>
                </wp:inline>
              </w:drawing>
            </w:r>
          </w:p>
          <w:p w:rsidR="005669A4" w:rsidRDefault="005669A4">
            <w:pPr>
              <w:pStyle w:val="Heading3"/>
              <w:rPr>
                <w:b w:val="0"/>
                <w:bCs w:val="0"/>
                <w:color w:val="FB0000"/>
                <w:sz w:val="32"/>
                <w:szCs w:val="32"/>
              </w:rPr>
            </w:pPr>
            <w:r>
              <w:rPr>
                <w:b w:val="0"/>
                <w:bCs w:val="0"/>
                <w:color w:val="FB0000"/>
                <w:sz w:val="32"/>
                <w:szCs w:val="32"/>
              </w:rPr>
              <w:br/>
              <w:t>Constructing a 120º Angle</w:t>
            </w:r>
          </w:p>
          <w:p w:rsidR="005669A4" w:rsidRDefault="005669A4">
            <w:pPr>
              <w:pStyle w:val="NormalWeb"/>
              <w:rPr>
                <w:color w:val="000000"/>
                <w:sz w:val="27"/>
                <w:szCs w:val="27"/>
              </w:rPr>
            </w:pPr>
            <w:r>
              <w:rPr>
                <w:color w:val="000000"/>
                <w:sz w:val="27"/>
                <w:szCs w:val="27"/>
              </w:rPr>
              <w:t>We know that:</w:t>
            </w:r>
          </w:p>
          <w:p w:rsidR="005669A4" w:rsidRDefault="005669A4">
            <w:pPr>
              <w:pStyle w:val="NormalWeb"/>
              <w:rPr>
                <w:color w:val="000000"/>
                <w:sz w:val="27"/>
                <w:szCs w:val="27"/>
              </w:rPr>
            </w:pPr>
            <w:r>
              <w:rPr>
                <w:noProof/>
                <w:color w:val="000000"/>
                <w:sz w:val="27"/>
                <w:szCs w:val="27"/>
              </w:rPr>
              <w:drawing>
                <wp:inline distT="0" distB="0" distL="0" distR="0">
                  <wp:extent cx="1028700" cy="123825"/>
                  <wp:effectExtent l="19050" t="0" r="0" b="0"/>
                  <wp:docPr id="20" name="Picture 5" descr="http://www.mathsteacher.com.au/year8/ch10_geomcons/05_angles/Image1618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mathsteacher.com.au/year8/ch10_geomcons/05_angles/Image16183.gif"/>
                          <pic:cNvPicPr>
                            <a:picLocks noChangeAspect="1" noChangeArrowheads="1"/>
                          </pic:cNvPicPr>
                        </pic:nvPicPr>
                        <pic:blipFill>
                          <a:blip r:embed="rId222"/>
                          <a:srcRect/>
                          <a:stretch>
                            <a:fillRect/>
                          </a:stretch>
                        </pic:blipFill>
                        <pic:spPr bwMode="auto">
                          <a:xfrm>
                            <a:off x="0" y="0"/>
                            <a:ext cx="1028700" cy="123825"/>
                          </a:xfrm>
                          <a:prstGeom prst="rect">
                            <a:avLst/>
                          </a:prstGeom>
                          <a:noFill/>
                          <a:ln w="9525">
                            <a:noFill/>
                            <a:miter lim="800000"/>
                            <a:headEnd/>
                            <a:tailEnd/>
                          </a:ln>
                        </pic:spPr>
                      </pic:pic>
                    </a:graphicData>
                  </a:graphic>
                </wp:inline>
              </w:drawing>
            </w:r>
          </w:p>
          <w:p w:rsidR="005669A4" w:rsidRDefault="005669A4">
            <w:pPr>
              <w:pStyle w:val="NormalWeb"/>
              <w:rPr>
                <w:color w:val="000000"/>
                <w:sz w:val="27"/>
                <w:szCs w:val="27"/>
              </w:rPr>
            </w:pPr>
            <w:r>
              <w:rPr>
                <w:color w:val="000000"/>
                <w:sz w:val="27"/>
                <w:szCs w:val="27"/>
              </w:rPr>
              <w:t>This means that 120º is the supplement of 60º.  Therefore, to construct a 120º angle, construct a 60º angle and then extend one of its arms as shown below.</w:t>
            </w:r>
          </w:p>
          <w:p w:rsidR="005669A4" w:rsidRDefault="005669A4">
            <w:pPr>
              <w:pStyle w:val="NormalWeb"/>
              <w:rPr>
                <w:color w:val="000000"/>
                <w:sz w:val="27"/>
                <w:szCs w:val="27"/>
              </w:rPr>
            </w:pPr>
            <w:r>
              <w:rPr>
                <w:noProof/>
                <w:color w:val="000000"/>
                <w:sz w:val="27"/>
                <w:szCs w:val="27"/>
              </w:rPr>
              <w:drawing>
                <wp:inline distT="0" distB="0" distL="0" distR="0">
                  <wp:extent cx="3171825" cy="1800225"/>
                  <wp:effectExtent l="0" t="0" r="9525" b="0"/>
                  <wp:docPr id="19" name="Picture 6" descr="http://www.mathsteacher.com.au/year8/ch10_geomcons/05_angles/Image1618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mathsteacher.com.au/year8/ch10_geomcons/05_angles/Image16184.gif"/>
                          <pic:cNvPicPr>
                            <a:picLocks noChangeAspect="1" noChangeArrowheads="1"/>
                          </pic:cNvPicPr>
                        </pic:nvPicPr>
                        <pic:blipFill>
                          <a:blip r:embed="rId223"/>
                          <a:srcRect/>
                          <a:stretch>
                            <a:fillRect/>
                          </a:stretch>
                        </pic:blipFill>
                        <pic:spPr bwMode="auto">
                          <a:xfrm>
                            <a:off x="0" y="0"/>
                            <a:ext cx="3171825" cy="1800225"/>
                          </a:xfrm>
                          <a:prstGeom prst="rect">
                            <a:avLst/>
                          </a:prstGeom>
                          <a:noFill/>
                          <a:ln w="9525">
                            <a:noFill/>
                            <a:miter lim="800000"/>
                            <a:headEnd/>
                            <a:tailEnd/>
                          </a:ln>
                        </pic:spPr>
                      </pic:pic>
                    </a:graphicData>
                  </a:graphic>
                </wp:inline>
              </w:drawing>
            </w:r>
          </w:p>
          <w:p w:rsidR="005669A4" w:rsidRDefault="005669A4">
            <w:pPr>
              <w:pStyle w:val="Heading3"/>
              <w:rPr>
                <w:b w:val="0"/>
                <w:bCs w:val="0"/>
                <w:color w:val="FB0000"/>
                <w:sz w:val="32"/>
                <w:szCs w:val="32"/>
              </w:rPr>
            </w:pPr>
            <w:r>
              <w:rPr>
                <w:b w:val="0"/>
                <w:bCs w:val="0"/>
                <w:color w:val="FB0000"/>
                <w:sz w:val="32"/>
                <w:szCs w:val="32"/>
              </w:rPr>
              <w:t>Constructing a 90º Angle</w:t>
            </w:r>
          </w:p>
          <w:p w:rsidR="005669A4" w:rsidRDefault="005669A4">
            <w:pPr>
              <w:pStyle w:val="NormalWeb"/>
              <w:rPr>
                <w:color w:val="000000"/>
                <w:sz w:val="27"/>
                <w:szCs w:val="27"/>
              </w:rPr>
            </w:pPr>
            <w:r>
              <w:rPr>
                <w:color w:val="000000"/>
                <w:sz w:val="27"/>
                <w:szCs w:val="27"/>
              </w:rPr>
              <w:t>We can construct a 90º angle either by bisecting a straight angle or using the following steps.</w:t>
            </w:r>
          </w:p>
          <w:p w:rsidR="005669A4" w:rsidRDefault="005669A4">
            <w:pPr>
              <w:pStyle w:val="NormalWeb"/>
              <w:rPr>
                <w:color w:val="000000"/>
                <w:sz w:val="27"/>
                <w:szCs w:val="27"/>
              </w:rPr>
            </w:pPr>
            <w:r>
              <w:rPr>
                <w:b/>
                <w:bCs/>
                <w:color w:val="000000"/>
                <w:sz w:val="27"/>
                <w:szCs w:val="27"/>
              </w:rPr>
              <w:t>Step 1:</w:t>
            </w:r>
            <w:r>
              <w:rPr>
                <w:color w:val="000000"/>
                <w:sz w:val="27"/>
                <w:szCs w:val="27"/>
              </w:rPr>
              <w:t>  Draw the arm </w:t>
            </w:r>
            <w:r>
              <w:rPr>
                <w:i/>
                <w:iCs/>
                <w:color w:val="000000"/>
                <w:sz w:val="27"/>
                <w:szCs w:val="27"/>
              </w:rPr>
              <w:t>PA</w:t>
            </w:r>
            <w:r>
              <w:rPr>
                <w:color w:val="000000"/>
                <w:sz w:val="27"/>
                <w:szCs w:val="27"/>
              </w:rPr>
              <w:t>.</w:t>
            </w:r>
            <w:r>
              <w:rPr>
                <w:color w:val="000000"/>
                <w:sz w:val="27"/>
                <w:szCs w:val="27"/>
              </w:rPr>
              <w:br/>
            </w:r>
            <w:r>
              <w:rPr>
                <w:b/>
                <w:bCs/>
                <w:color w:val="000000"/>
                <w:sz w:val="27"/>
                <w:szCs w:val="27"/>
              </w:rPr>
              <w:t>Step 2:</w:t>
            </w:r>
            <w:r>
              <w:rPr>
                <w:color w:val="000000"/>
                <w:sz w:val="27"/>
                <w:szCs w:val="27"/>
              </w:rPr>
              <w:t>  Place the point of the </w:t>
            </w:r>
            <w:hyperlink r:id="rId224" w:anchor="compass" w:history="1">
              <w:r>
                <w:rPr>
                  <w:rStyle w:val="Hyperlink"/>
                </w:rPr>
                <w:t>compass</w:t>
              </w:r>
            </w:hyperlink>
            <w:r>
              <w:rPr>
                <w:color w:val="000000"/>
                <w:sz w:val="27"/>
                <w:szCs w:val="27"/>
              </w:rPr>
              <w:t> at </w:t>
            </w:r>
            <w:r>
              <w:rPr>
                <w:i/>
                <w:iCs/>
                <w:color w:val="000000"/>
                <w:sz w:val="27"/>
                <w:szCs w:val="27"/>
              </w:rPr>
              <w:t>P</w:t>
            </w:r>
            <w:r>
              <w:rPr>
                <w:color w:val="000000"/>
                <w:sz w:val="27"/>
                <w:szCs w:val="27"/>
              </w:rPr>
              <w:t> and draw an </w:t>
            </w:r>
            <w:hyperlink r:id="rId225" w:anchor="arc" w:history="1">
              <w:r>
                <w:rPr>
                  <w:rStyle w:val="Hyperlink"/>
                </w:rPr>
                <w:t>arc</w:t>
              </w:r>
            </w:hyperlink>
            <w:r>
              <w:rPr>
                <w:color w:val="000000"/>
                <w:sz w:val="27"/>
                <w:szCs w:val="27"/>
              </w:rPr>
              <w:t> that cuts the arm at </w:t>
            </w:r>
            <w:r>
              <w:rPr>
                <w:i/>
                <w:iCs/>
                <w:color w:val="000000"/>
                <w:sz w:val="27"/>
                <w:szCs w:val="27"/>
              </w:rPr>
              <w:t>Q</w:t>
            </w:r>
            <w:r>
              <w:rPr>
                <w:color w:val="000000"/>
                <w:sz w:val="27"/>
                <w:szCs w:val="27"/>
              </w:rPr>
              <w:t>.</w:t>
            </w:r>
            <w:r>
              <w:rPr>
                <w:color w:val="000000"/>
                <w:sz w:val="27"/>
                <w:szCs w:val="27"/>
              </w:rPr>
              <w:br/>
            </w:r>
            <w:r>
              <w:rPr>
                <w:b/>
                <w:bCs/>
                <w:color w:val="000000"/>
                <w:sz w:val="27"/>
                <w:szCs w:val="27"/>
              </w:rPr>
              <w:t>Step 3:</w:t>
            </w:r>
            <w:r>
              <w:rPr>
                <w:color w:val="000000"/>
                <w:sz w:val="27"/>
                <w:szCs w:val="27"/>
              </w:rPr>
              <w:t>  Place the point of the compass at </w:t>
            </w:r>
            <w:r>
              <w:rPr>
                <w:i/>
                <w:iCs/>
                <w:color w:val="000000"/>
                <w:sz w:val="27"/>
                <w:szCs w:val="27"/>
              </w:rPr>
              <w:t>Q</w:t>
            </w:r>
            <w:r>
              <w:rPr>
                <w:color w:val="000000"/>
                <w:sz w:val="27"/>
                <w:szCs w:val="27"/>
              </w:rPr>
              <w:t> and draw an arc of </w:t>
            </w:r>
            <w:hyperlink r:id="rId226" w:anchor="radius" w:history="1">
              <w:r>
                <w:rPr>
                  <w:rStyle w:val="Hyperlink"/>
                </w:rPr>
                <w:t>radius</w:t>
              </w:r>
            </w:hyperlink>
            <w:r>
              <w:rPr>
                <w:color w:val="000000"/>
                <w:sz w:val="27"/>
                <w:szCs w:val="27"/>
              </w:rPr>
              <w:t> </w:t>
            </w:r>
            <w:r>
              <w:rPr>
                <w:i/>
                <w:iCs/>
                <w:color w:val="000000"/>
                <w:sz w:val="27"/>
                <w:szCs w:val="27"/>
              </w:rPr>
              <w:t>PQ</w:t>
            </w:r>
            <w:r>
              <w:rPr>
                <w:color w:val="000000"/>
                <w:sz w:val="27"/>
                <w:szCs w:val="27"/>
              </w:rPr>
              <w:t> that cuts the arc drawn in Step 2 at </w:t>
            </w:r>
            <w:r>
              <w:rPr>
                <w:i/>
                <w:iCs/>
                <w:color w:val="000000"/>
                <w:sz w:val="27"/>
                <w:szCs w:val="27"/>
              </w:rPr>
              <w:t>R</w:t>
            </w:r>
            <w:r>
              <w:rPr>
                <w:color w:val="000000"/>
                <w:sz w:val="27"/>
                <w:szCs w:val="27"/>
              </w:rPr>
              <w:t>.</w:t>
            </w:r>
            <w:r>
              <w:rPr>
                <w:color w:val="000000"/>
                <w:sz w:val="27"/>
                <w:szCs w:val="27"/>
              </w:rPr>
              <w:br/>
            </w:r>
            <w:r>
              <w:rPr>
                <w:b/>
                <w:bCs/>
                <w:color w:val="000000"/>
                <w:sz w:val="27"/>
                <w:szCs w:val="27"/>
              </w:rPr>
              <w:t>Step 4:</w:t>
            </w:r>
            <w:r>
              <w:rPr>
                <w:color w:val="000000"/>
                <w:sz w:val="27"/>
                <w:szCs w:val="27"/>
              </w:rPr>
              <w:t>  With the point of the compass at </w:t>
            </w:r>
            <w:r>
              <w:rPr>
                <w:i/>
                <w:iCs/>
                <w:color w:val="000000"/>
                <w:sz w:val="27"/>
                <w:szCs w:val="27"/>
              </w:rPr>
              <w:t>R</w:t>
            </w:r>
            <w:r>
              <w:rPr>
                <w:color w:val="000000"/>
                <w:sz w:val="27"/>
                <w:szCs w:val="27"/>
              </w:rPr>
              <w:t>, draw an arc of radius </w:t>
            </w:r>
            <w:r>
              <w:rPr>
                <w:i/>
                <w:iCs/>
                <w:color w:val="000000"/>
                <w:sz w:val="27"/>
                <w:szCs w:val="27"/>
              </w:rPr>
              <w:t>PQ</w:t>
            </w:r>
            <w:r>
              <w:rPr>
                <w:color w:val="000000"/>
                <w:sz w:val="27"/>
                <w:szCs w:val="27"/>
              </w:rPr>
              <w:t> to cut the arc drawn in Step 2 at </w:t>
            </w:r>
            <w:r>
              <w:rPr>
                <w:i/>
                <w:iCs/>
                <w:color w:val="000000"/>
                <w:sz w:val="27"/>
                <w:szCs w:val="27"/>
              </w:rPr>
              <w:t>S</w:t>
            </w:r>
            <w:r>
              <w:rPr>
                <w:color w:val="000000"/>
                <w:sz w:val="27"/>
                <w:szCs w:val="27"/>
              </w:rPr>
              <w:t>.</w:t>
            </w:r>
            <w:r>
              <w:rPr>
                <w:color w:val="000000"/>
                <w:sz w:val="27"/>
                <w:szCs w:val="27"/>
              </w:rPr>
              <w:br/>
            </w:r>
            <w:r>
              <w:rPr>
                <w:b/>
                <w:bCs/>
                <w:color w:val="000000"/>
                <w:sz w:val="27"/>
                <w:szCs w:val="27"/>
              </w:rPr>
              <w:t>Step 5:</w:t>
            </w:r>
            <w:r>
              <w:rPr>
                <w:color w:val="000000"/>
                <w:sz w:val="27"/>
                <w:szCs w:val="27"/>
              </w:rPr>
              <w:t>  With the point of the compass still at </w:t>
            </w:r>
            <w:r>
              <w:rPr>
                <w:i/>
                <w:iCs/>
                <w:color w:val="000000"/>
                <w:sz w:val="27"/>
                <w:szCs w:val="27"/>
              </w:rPr>
              <w:t>R</w:t>
            </w:r>
            <w:r>
              <w:rPr>
                <w:color w:val="000000"/>
                <w:sz w:val="27"/>
                <w:szCs w:val="27"/>
              </w:rPr>
              <w:t>, draw another arc of radius </w:t>
            </w:r>
            <w:r>
              <w:rPr>
                <w:i/>
                <w:iCs/>
                <w:color w:val="000000"/>
                <w:sz w:val="27"/>
                <w:szCs w:val="27"/>
              </w:rPr>
              <w:t>PQ</w:t>
            </w:r>
            <w:r>
              <w:rPr>
                <w:color w:val="000000"/>
                <w:sz w:val="27"/>
                <w:szCs w:val="27"/>
              </w:rPr>
              <w:t> near </w:t>
            </w:r>
            <w:r>
              <w:rPr>
                <w:i/>
                <w:iCs/>
                <w:color w:val="000000"/>
                <w:sz w:val="27"/>
                <w:szCs w:val="27"/>
              </w:rPr>
              <w:t>T</w:t>
            </w:r>
            <w:r>
              <w:rPr>
                <w:color w:val="000000"/>
                <w:sz w:val="27"/>
                <w:szCs w:val="27"/>
              </w:rPr>
              <w:t> as shown.</w:t>
            </w:r>
            <w:r>
              <w:rPr>
                <w:color w:val="000000"/>
                <w:sz w:val="27"/>
                <w:szCs w:val="27"/>
              </w:rPr>
              <w:br/>
            </w:r>
            <w:r>
              <w:rPr>
                <w:b/>
                <w:bCs/>
                <w:color w:val="000000"/>
                <w:sz w:val="27"/>
                <w:szCs w:val="27"/>
              </w:rPr>
              <w:t>Step 6:  </w:t>
            </w:r>
            <w:r>
              <w:rPr>
                <w:color w:val="000000"/>
                <w:sz w:val="27"/>
                <w:szCs w:val="27"/>
              </w:rPr>
              <w:t>With the point of the compass at </w:t>
            </w:r>
            <w:r>
              <w:rPr>
                <w:i/>
                <w:iCs/>
                <w:color w:val="000000"/>
                <w:sz w:val="27"/>
                <w:szCs w:val="27"/>
              </w:rPr>
              <w:t>S</w:t>
            </w:r>
            <w:r>
              <w:rPr>
                <w:color w:val="000000"/>
                <w:sz w:val="27"/>
                <w:szCs w:val="27"/>
              </w:rPr>
              <w:t>, draw an arc of radius </w:t>
            </w:r>
            <w:r>
              <w:rPr>
                <w:i/>
                <w:iCs/>
                <w:color w:val="000000"/>
                <w:sz w:val="27"/>
                <w:szCs w:val="27"/>
              </w:rPr>
              <w:t>PQ</w:t>
            </w:r>
            <w:r>
              <w:rPr>
                <w:color w:val="000000"/>
                <w:sz w:val="27"/>
                <w:szCs w:val="27"/>
              </w:rPr>
              <w:t> to cut the arc drawn in step 5 at </w:t>
            </w:r>
            <w:r>
              <w:rPr>
                <w:i/>
                <w:iCs/>
                <w:color w:val="000000"/>
                <w:sz w:val="27"/>
                <w:szCs w:val="27"/>
              </w:rPr>
              <w:t>T</w:t>
            </w:r>
            <w:r>
              <w:rPr>
                <w:color w:val="000000"/>
                <w:sz w:val="27"/>
                <w:szCs w:val="27"/>
              </w:rPr>
              <w:t>.</w:t>
            </w:r>
            <w:r>
              <w:rPr>
                <w:color w:val="000000"/>
                <w:sz w:val="27"/>
                <w:szCs w:val="27"/>
              </w:rPr>
              <w:br/>
            </w:r>
            <w:r>
              <w:rPr>
                <w:b/>
                <w:bCs/>
                <w:color w:val="000000"/>
                <w:sz w:val="27"/>
                <w:szCs w:val="27"/>
              </w:rPr>
              <w:t>Step 7:</w:t>
            </w:r>
            <w:r>
              <w:rPr>
                <w:color w:val="000000"/>
                <w:sz w:val="27"/>
                <w:szCs w:val="27"/>
              </w:rPr>
              <w:t>  Join </w:t>
            </w:r>
            <w:r>
              <w:rPr>
                <w:i/>
                <w:iCs/>
                <w:color w:val="000000"/>
                <w:sz w:val="27"/>
                <w:szCs w:val="27"/>
              </w:rPr>
              <w:t>T</w:t>
            </w:r>
            <w:r>
              <w:rPr>
                <w:color w:val="000000"/>
                <w:sz w:val="27"/>
                <w:szCs w:val="27"/>
              </w:rPr>
              <w:t> to </w:t>
            </w:r>
            <w:r>
              <w:rPr>
                <w:i/>
                <w:iCs/>
                <w:color w:val="000000"/>
                <w:sz w:val="27"/>
                <w:szCs w:val="27"/>
              </w:rPr>
              <w:t>P</w:t>
            </w:r>
            <w:r>
              <w:rPr>
                <w:color w:val="000000"/>
                <w:sz w:val="27"/>
                <w:szCs w:val="27"/>
              </w:rPr>
              <w:t>. The angle </w:t>
            </w:r>
            <w:r>
              <w:rPr>
                <w:i/>
                <w:iCs/>
                <w:color w:val="000000"/>
                <w:sz w:val="27"/>
                <w:szCs w:val="27"/>
              </w:rPr>
              <w:t>APT</w:t>
            </w:r>
            <w:r>
              <w:rPr>
                <w:color w:val="000000"/>
                <w:sz w:val="27"/>
                <w:szCs w:val="27"/>
              </w:rPr>
              <w:t> is 90º.</w:t>
            </w:r>
          </w:p>
          <w:p w:rsidR="005669A4" w:rsidRDefault="005669A4">
            <w:pPr>
              <w:pStyle w:val="NormalWeb"/>
              <w:rPr>
                <w:color w:val="000000"/>
                <w:sz w:val="27"/>
                <w:szCs w:val="27"/>
              </w:rPr>
            </w:pPr>
            <w:r>
              <w:rPr>
                <w:noProof/>
                <w:color w:val="000000"/>
                <w:sz w:val="27"/>
                <w:szCs w:val="27"/>
              </w:rPr>
              <w:drawing>
                <wp:inline distT="0" distB="0" distL="0" distR="0">
                  <wp:extent cx="2971800" cy="2181225"/>
                  <wp:effectExtent l="0" t="0" r="0" b="0"/>
                  <wp:docPr id="18" name="Picture 7" descr="http://www.mathsteacher.com.au/year8/ch10_geomcons/05_angles/Image1618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mathsteacher.com.au/year8/ch10_geomcons/05_angles/Image16185.gif"/>
                          <pic:cNvPicPr>
                            <a:picLocks noChangeAspect="1" noChangeArrowheads="1"/>
                          </pic:cNvPicPr>
                        </pic:nvPicPr>
                        <pic:blipFill>
                          <a:blip r:embed="rId227"/>
                          <a:srcRect/>
                          <a:stretch>
                            <a:fillRect/>
                          </a:stretch>
                        </pic:blipFill>
                        <pic:spPr bwMode="auto">
                          <a:xfrm>
                            <a:off x="0" y="0"/>
                            <a:ext cx="2971800" cy="2181225"/>
                          </a:xfrm>
                          <a:prstGeom prst="rect">
                            <a:avLst/>
                          </a:prstGeom>
                          <a:noFill/>
                          <a:ln w="9525">
                            <a:noFill/>
                            <a:miter lim="800000"/>
                            <a:headEnd/>
                            <a:tailEnd/>
                          </a:ln>
                        </pic:spPr>
                      </pic:pic>
                    </a:graphicData>
                  </a:graphic>
                </wp:inline>
              </w:drawing>
            </w:r>
          </w:p>
          <w:p w:rsidR="005669A4" w:rsidRDefault="005669A4">
            <w:pPr>
              <w:pStyle w:val="Heading4"/>
              <w:rPr>
                <w:b w:val="0"/>
                <w:bCs w:val="0"/>
                <w:color w:val="0000FB"/>
                <w:sz w:val="28"/>
                <w:szCs w:val="28"/>
              </w:rPr>
            </w:pPr>
            <w:r>
              <w:rPr>
                <w:b w:val="0"/>
                <w:bCs w:val="0"/>
                <w:color w:val="0000FB"/>
                <w:sz w:val="28"/>
                <w:szCs w:val="28"/>
              </w:rPr>
              <w:t>Example 12</w:t>
            </w:r>
          </w:p>
          <w:p w:rsidR="005669A4" w:rsidRDefault="005669A4">
            <w:pPr>
              <w:pStyle w:val="NormalWeb"/>
              <w:rPr>
                <w:color w:val="000000"/>
                <w:sz w:val="27"/>
                <w:szCs w:val="27"/>
              </w:rPr>
            </w:pPr>
            <w:r>
              <w:rPr>
                <w:noProof/>
                <w:color w:val="000000"/>
                <w:sz w:val="27"/>
                <w:szCs w:val="27"/>
              </w:rPr>
              <w:drawing>
                <wp:inline distT="0" distB="0" distL="0" distR="0">
                  <wp:extent cx="6657975" cy="609600"/>
                  <wp:effectExtent l="19050" t="0" r="9525" b="0"/>
                  <wp:docPr id="17" name="Picture 8" descr="http://www.mathsteacher.com.au/year8/ch10_geomcons/05_angles/Image1618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mathsteacher.com.au/year8/ch10_geomcons/05_angles/Image16186.gif"/>
                          <pic:cNvPicPr>
                            <a:picLocks noChangeAspect="1" noChangeArrowheads="1"/>
                          </pic:cNvPicPr>
                        </pic:nvPicPr>
                        <pic:blipFill>
                          <a:blip r:embed="rId228"/>
                          <a:srcRect/>
                          <a:stretch>
                            <a:fillRect/>
                          </a:stretch>
                        </pic:blipFill>
                        <pic:spPr bwMode="auto">
                          <a:xfrm>
                            <a:off x="0" y="0"/>
                            <a:ext cx="6657975" cy="609600"/>
                          </a:xfrm>
                          <a:prstGeom prst="rect">
                            <a:avLst/>
                          </a:prstGeom>
                          <a:noFill/>
                          <a:ln w="9525">
                            <a:noFill/>
                            <a:miter lim="800000"/>
                            <a:headEnd/>
                            <a:tailEnd/>
                          </a:ln>
                        </pic:spPr>
                      </pic:pic>
                    </a:graphicData>
                  </a:graphic>
                </wp:inline>
              </w:drawing>
            </w:r>
          </w:p>
          <w:p w:rsidR="005669A4" w:rsidRDefault="005669A4">
            <w:pPr>
              <w:pStyle w:val="Heading5"/>
              <w:rPr>
                <w:i/>
                <w:iCs/>
                <w:color w:val="0000FB"/>
                <w:sz w:val="28"/>
                <w:szCs w:val="28"/>
              </w:rPr>
            </w:pPr>
            <w:r>
              <w:rPr>
                <w:b/>
                <w:bCs/>
                <w:i/>
                <w:iCs/>
                <w:color w:val="0000FB"/>
                <w:sz w:val="28"/>
                <w:szCs w:val="28"/>
              </w:rPr>
              <w:t>Solution:</w:t>
            </w:r>
          </w:p>
          <w:p w:rsidR="005669A4" w:rsidRDefault="005669A4">
            <w:pPr>
              <w:pStyle w:val="NormalWeb"/>
              <w:rPr>
                <w:color w:val="000000"/>
                <w:sz w:val="27"/>
                <w:szCs w:val="27"/>
              </w:rPr>
            </w:pPr>
            <w:r>
              <w:rPr>
                <w:noProof/>
                <w:color w:val="000000"/>
                <w:sz w:val="27"/>
                <w:szCs w:val="27"/>
              </w:rPr>
              <w:drawing>
                <wp:inline distT="0" distB="0" distL="0" distR="0">
                  <wp:extent cx="3781425" cy="1066800"/>
                  <wp:effectExtent l="19050" t="0" r="9525" b="0"/>
                  <wp:docPr id="9" name="Picture 9" descr="http://www.mathsteacher.com.au/year8/ch10_geomcons/05_angles/Image1618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mathsteacher.com.au/year8/ch10_geomcons/05_angles/Image16187.gif"/>
                          <pic:cNvPicPr>
                            <a:picLocks noChangeAspect="1" noChangeArrowheads="1"/>
                          </pic:cNvPicPr>
                        </pic:nvPicPr>
                        <pic:blipFill>
                          <a:blip r:embed="rId229"/>
                          <a:srcRect/>
                          <a:stretch>
                            <a:fillRect/>
                          </a:stretch>
                        </pic:blipFill>
                        <pic:spPr bwMode="auto">
                          <a:xfrm>
                            <a:off x="0" y="0"/>
                            <a:ext cx="3781425" cy="1066800"/>
                          </a:xfrm>
                          <a:prstGeom prst="rect">
                            <a:avLst/>
                          </a:prstGeom>
                          <a:noFill/>
                          <a:ln w="9525">
                            <a:noFill/>
                            <a:miter lim="800000"/>
                            <a:headEnd/>
                            <a:tailEnd/>
                          </a:ln>
                        </pic:spPr>
                      </pic:pic>
                    </a:graphicData>
                  </a:graphic>
                </wp:inline>
              </w:drawing>
            </w:r>
          </w:p>
          <w:p w:rsidR="005669A4" w:rsidRDefault="005669A4">
            <w:pPr>
              <w:pStyle w:val="NormalWeb"/>
              <w:rPr>
                <w:color w:val="000000"/>
                <w:sz w:val="27"/>
                <w:szCs w:val="27"/>
              </w:rPr>
            </w:pPr>
            <w:r>
              <w:rPr>
                <w:noProof/>
                <w:color w:val="000000"/>
                <w:sz w:val="27"/>
                <w:szCs w:val="27"/>
              </w:rPr>
              <w:drawing>
                <wp:inline distT="0" distB="0" distL="0" distR="0">
                  <wp:extent cx="1847850" cy="1381125"/>
                  <wp:effectExtent l="0" t="0" r="0" b="0"/>
                  <wp:docPr id="10" name="Picture 10" descr="http://www.mathsteacher.com.au/year8/ch10_geomcons/05_angles/Image1618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mathsteacher.com.au/year8/ch10_geomcons/05_angles/Image16188.gif"/>
                          <pic:cNvPicPr>
                            <a:picLocks noChangeAspect="1" noChangeArrowheads="1"/>
                          </pic:cNvPicPr>
                        </pic:nvPicPr>
                        <pic:blipFill>
                          <a:blip r:embed="rId230"/>
                          <a:srcRect/>
                          <a:stretch>
                            <a:fillRect/>
                          </a:stretch>
                        </pic:blipFill>
                        <pic:spPr bwMode="auto">
                          <a:xfrm>
                            <a:off x="0" y="0"/>
                            <a:ext cx="1847850" cy="1381125"/>
                          </a:xfrm>
                          <a:prstGeom prst="rect">
                            <a:avLst/>
                          </a:prstGeom>
                          <a:noFill/>
                          <a:ln w="9525">
                            <a:noFill/>
                            <a:miter lim="800000"/>
                            <a:headEnd/>
                            <a:tailEnd/>
                          </a:ln>
                        </pic:spPr>
                      </pic:pic>
                    </a:graphicData>
                  </a:graphic>
                </wp:inline>
              </w:drawing>
            </w:r>
          </w:p>
          <w:p w:rsidR="005669A4" w:rsidRDefault="005669A4">
            <w:pPr>
              <w:pStyle w:val="NormalWeb"/>
              <w:rPr>
                <w:color w:val="000000"/>
                <w:sz w:val="27"/>
                <w:szCs w:val="27"/>
              </w:rPr>
            </w:pPr>
            <w:r>
              <w:rPr>
                <w:noProof/>
                <w:color w:val="000000"/>
                <w:sz w:val="27"/>
                <w:szCs w:val="27"/>
              </w:rPr>
              <w:drawing>
                <wp:inline distT="0" distB="0" distL="0" distR="0">
                  <wp:extent cx="3190875" cy="1038225"/>
                  <wp:effectExtent l="19050" t="0" r="9525" b="0"/>
                  <wp:docPr id="8" name="Picture 11" descr="http://www.mathsteacher.com.au/year8/ch10_geomcons/05_angles/Image1618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mathsteacher.com.au/year8/ch10_geomcons/05_angles/Image16189.gif"/>
                          <pic:cNvPicPr>
                            <a:picLocks noChangeAspect="1" noChangeArrowheads="1"/>
                          </pic:cNvPicPr>
                        </pic:nvPicPr>
                        <pic:blipFill>
                          <a:blip r:embed="rId231"/>
                          <a:srcRect/>
                          <a:stretch>
                            <a:fillRect/>
                          </a:stretch>
                        </pic:blipFill>
                        <pic:spPr bwMode="auto">
                          <a:xfrm>
                            <a:off x="0" y="0"/>
                            <a:ext cx="3190875" cy="1038225"/>
                          </a:xfrm>
                          <a:prstGeom prst="rect">
                            <a:avLst/>
                          </a:prstGeom>
                          <a:noFill/>
                          <a:ln w="9525">
                            <a:noFill/>
                            <a:miter lim="800000"/>
                            <a:headEnd/>
                            <a:tailEnd/>
                          </a:ln>
                        </pic:spPr>
                      </pic:pic>
                    </a:graphicData>
                  </a:graphic>
                </wp:inline>
              </w:drawing>
            </w:r>
          </w:p>
          <w:p w:rsidR="005669A4" w:rsidRDefault="005669A4">
            <w:pPr>
              <w:pStyle w:val="NormalWeb"/>
              <w:rPr>
                <w:color w:val="000000"/>
                <w:sz w:val="27"/>
                <w:szCs w:val="27"/>
              </w:rPr>
            </w:pPr>
            <w:r>
              <w:rPr>
                <w:noProof/>
                <w:color w:val="000000"/>
                <w:sz w:val="27"/>
                <w:szCs w:val="27"/>
              </w:rPr>
              <w:drawing>
                <wp:inline distT="0" distB="0" distL="0" distR="0">
                  <wp:extent cx="2562225" cy="1266825"/>
                  <wp:effectExtent l="19050" t="0" r="9525" b="0"/>
                  <wp:docPr id="7" name="Picture 12" descr="http://www.mathsteacher.com.au/year8/ch10_geomcons/05_angles/Image1619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mathsteacher.com.au/year8/ch10_geomcons/05_angles/Image16190.gif"/>
                          <pic:cNvPicPr>
                            <a:picLocks noChangeAspect="1" noChangeArrowheads="1"/>
                          </pic:cNvPicPr>
                        </pic:nvPicPr>
                        <pic:blipFill>
                          <a:blip r:embed="rId232"/>
                          <a:srcRect/>
                          <a:stretch>
                            <a:fillRect/>
                          </a:stretch>
                        </pic:blipFill>
                        <pic:spPr bwMode="auto">
                          <a:xfrm>
                            <a:off x="0" y="0"/>
                            <a:ext cx="2562225" cy="1266825"/>
                          </a:xfrm>
                          <a:prstGeom prst="rect">
                            <a:avLst/>
                          </a:prstGeom>
                          <a:noFill/>
                          <a:ln w="9525">
                            <a:noFill/>
                            <a:miter lim="800000"/>
                            <a:headEnd/>
                            <a:tailEnd/>
                          </a:ln>
                        </pic:spPr>
                      </pic:pic>
                    </a:graphicData>
                  </a:graphic>
                </wp:inline>
              </w:drawing>
            </w:r>
          </w:p>
          <w:p w:rsidR="005669A4" w:rsidRDefault="005669A4">
            <w:pPr>
              <w:pStyle w:val="Heading3"/>
              <w:rPr>
                <w:b w:val="0"/>
                <w:bCs w:val="0"/>
                <w:color w:val="FB0000"/>
                <w:sz w:val="32"/>
                <w:szCs w:val="32"/>
              </w:rPr>
            </w:pPr>
            <w:r>
              <w:rPr>
                <w:b w:val="0"/>
                <w:bCs w:val="0"/>
                <w:color w:val="FB0000"/>
                <w:sz w:val="32"/>
                <w:szCs w:val="32"/>
              </w:rPr>
              <w:br/>
            </w:r>
            <w:bookmarkStart w:id="53" w:name="act3"/>
            <w:bookmarkEnd w:id="53"/>
            <w:r>
              <w:rPr>
                <w:b w:val="0"/>
                <w:bCs w:val="0"/>
                <w:color w:val="FB0000"/>
                <w:sz w:val="32"/>
                <w:szCs w:val="32"/>
              </w:rPr>
              <w:t>Activity 10.3</w:t>
            </w:r>
          </w:p>
          <w:p w:rsidR="008B0B02" w:rsidRDefault="008B0B02">
            <w:pPr>
              <w:pStyle w:val="NormalWeb"/>
              <w:rPr>
                <w:color w:val="000000"/>
                <w:sz w:val="27"/>
                <w:szCs w:val="27"/>
              </w:rPr>
            </w:pPr>
          </w:p>
          <w:p w:rsidR="005669A4" w:rsidRDefault="005669A4">
            <w:pPr>
              <w:pStyle w:val="NormalWeb"/>
              <w:rPr>
                <w:color w:val="000000"/>
                <w:sz w:val="27"/>
                <w:szCs w:val="27"/>
              </w:rPr>
            </w:pPr>
            <w:r>
              <w:rPr>
                <w:noProof/>
                <w:color w:val="000000"/>
                <w:sz w:val="48"/>
                <w:szCs w:val="48"/>
              </w:rPr>
              <w:drawing>
                <wp:inline distT="0" distB="0" distL="0" distR="0">
                  <wp:extent cx="6515100" cy="5876925"/>
                  <wp:effectExtent l="19050" t="0" r="0" b="0"/>
                  <wp:docPr id="6" name="Picture 13" descr="http://www.mathsteacher.com.au/year8/ch10_geomcons/05_angles/Image1619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mathsteacher.com.au/year8/ch10_geomcons/05_angles/Image16191.gif"/>
                          <pic:cNvPicPr>
                            <a:picLocks noChangeAspect="1" noChangeArrowheads="1"/>
                          </pic:cNvPicPr>
                        </pic:nvPicPr>
                        <pic:blipFill>
                          <a:blip r:embed="rId233"/>
                          <a:srcRect/>
                          <a:stretch>
                            <a:fillRect/>
                          </a:stretch>
                        </pic:blipFill>
                        <pic:spPr bwMode="auto">
                          <a:xfrm>
                            <a:off x="0" y="0"/>
                            <a:ext cx="6515100" cy="5876925"/>
                          </a:xfrm>
                          <a:prstGeom prst="rect">
                            <a:avLst/>
                          </a:prstGeom>
                          <a:noFill/>
                          <a:ln w="9525">
                            <a:noFill/>
                            <a:miter lim="800000"/>
                            <a:headEnd/>
                            <a:tailEnd/>
                          </a:ln>
                        </pic:spPr>
                      </pic:pic>
                    </a:graphicData>
                  </a:graphic>
                </wp:inline>
              </w:drawing>
            </w:r>
          </w:p>
          <w:p w:rsidR="005669A4" w:rsidRDefault="008B0B02">
            <w:pPr>
              <w:rPr>
                <w:sz w:val="24"/>
                <w:szCs w:val="24"/>
              </w:rPr>
            </w:pPr>
            <w:r>
              <w:rPr>
                <w:sz w:val="24"/>
                <w:szCs w:val="24"/>
              </w:rPr>
              <w:t>Question;</w:t>
            </w:r>
          </w:p>
          <w:p w:rsidR="008B0B02" w:rsidRDefault="008B0B02" w:rsidP="008B0B02">
            <w:pPr>
              <w:pStyle w:val="ListParagraph"/>
              <w:numPr>
                <w:ilvl w:val="0"/>
                <w:numId w:val="15"/>
              </w:numPr>
              <w:rPr>
                <w:sz w:val="24"/>
                <w:szCs w:val="24"/>
              </w:rPr>
            </w:pPr>
            <w:r>
              <w:rPr>
                <w:sz w:val="24"/>
                <w:szCs w:val="24"/>
              </w:rPr>
              <w:t xml:space="preserve">define angles </w:t>
            </w:r>
          </w:p>
          <w:p w:rsidR="008B0B02" w:rsidRDefault="00B25F7E" w:rsidP="008B0B02">
            <w:pPr>
              <w:pStyle w:val="ListParagraph"/>
              <w:numPr>
                <w:ilvl w:val="0"/>
                <w:numId w:val="15"/>
              </w:numPr>
              <w:rPr>
                <w:sz w:val="24"/>
                <w:szCs w:val="24"/>
              </w:rPr>
            </w:pPr>
            <w:r>
              <w:rPr>
                <w:sz w:val="24"/>
                <w:szCs w:val="24"/>
              </w:rPr>
              <w:t>mention 3 types angles</w:t>
            </w:r>
          </w:p>
          <w:p w:rsidR="00B25F7E" w:rsidRDefault="00B25F7E" w:rsidP="00B25F7E">
            <w:pPr>
              <w:rPr>
                <w:sz w:val="24"/>
                <w:szCs w:val="24"/>
              </w:rPr>
            </w:pPr>
            <w:r>
              <w:rPr>
                <w:sz w:val="24"/>
                <w:szCs w:val="24"/>
              </w:rPr>
              <w:t xml:space="preserve">week 7; angles </w:t>
            </w:r>
          </w:p>
          <w:p w:rsidR="00B25F7E" w:rsidRDefault="00B25F7E" w:rsidP="00B25F7E">
            <w:pPr>
              <w:rPr>
                <w:sz w:val="24"/>
                <w:szCs w:val="24"/>
              </w:rPr>
            </w:pPr>
            <w:r>
              <w:rPr>
                <w:sz w:val="24"/>
                <w:szCs w:val="24"/>
              </w:rPr>
              <w:t>bisection and construction of angles</w:t>
            </w:r>
          </w:p>
          <w:tbl>
            <w:tblPr>
              <w:tblW w:w="0" w:type="auto"/>
              <w:tblCellSpacing w:w="15" w:type="dxa"/>
              <w:tblBorders>
                <w:top w:val="outset" w:sz="18" w:space="0" w:color="auto"/>
                <w:left w:val="outset" w:sz="18" w:space="0" w:color="auto"/>
                <w:bottom w:val="outset" w:sz="18" w:space="0" w:color="auto"/>
                <w:right w:val="outset" w:sz="18" w:space="0" w:color="auto"/>
              </w:tblBorders>
              <w:tblCellMar>
                <w:top w:w="75" w:type="dxa"/>
                <w:left w:w="75" w:type="dxa"/>
                <w:bottom w:w="75" w:type="dxa"/>
                <w:right w:w="75" w:type="dxa"/>
              </w:tblCellMar>
              <w:tblLook w:val="04A0"/>
            </w:tblPr>
            <w:tblGrid>
              <w:gridCol w:w="5969"/>
              <w:gridCol w:w="3375"/>
            </w:tblGrid>
            <w:tr w:rsidR="00B25F7E" w:rsidRPr="00B25F7E" w:rsidTr="00B25F7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25F7E" w:rsidRPr="00B25F7E" w:rsidRDefault="00B25F7E" w:rsidP="00B25F7E">
                  <w:pPr>
                    <w:spacing w:after="0" w:line="240" w:lineRule="auto"/>
                    <w:rPr>
                      <w:rFonts w:ascii="Times New Roman" w:eastAsia="Times New Roman" w:hAnsi="Times New Roman" w:cs="Times New Roman"/>
                      <w:sz w:val="24"/>
                      <w:szCs w:val="24"/>
                    </w:rPr>
                  </w:pPr>
                  <w:r w:rsidRPr="00B25F7E">
                    <w:rPr>
                      <w:rFonts w:ascii="Times New Roman" w:eastAsia="Times New Roman" w:hAnsi="Times New Roman" w:cs="Times New Roman"/>
                      <w:i/>
                      <w:iCs/>
                      <w:sz w:val="24"/>
                      <w:szCs w:val="24"/>
                    </w:rPr>
                    <w:t>Definition</w:t>
                  </w:r>
                  <w:r w:rsidRPr="00B25F7E">
                    <w:rPr>
                      <w:rFonts w:ascii="Times New Roman" w:eastAsia="Times New Roman" w:hAnsi="Times New Roman" w:cs="Times New Roman"/>
                      <w:sz w:val="24"/>
                      <w:szCs w:val="24"/>
                    </w:rPr>
                    <w:t> The </w:t>
                  </w:r>
                  <w:r w:rsidRPr="00B25F7E">
                    <w:rPr>
                      <w:rFonts w:ascii="Times New Roman" w:eastAsia="Times New Roman" w:hAnsi="Times New Roman" w:cs="Times New Roman"/>
                      <w:b/>
                      <w:bCs/>
                      <w:sz w:val="24"/>
                      <w:szCs w:val="24"/>
                    </w:rPr>
                    <w:t>bisector of an angle</w:t>
                  </w:r>
                  <w:r w:rsidRPr="00B25F7E">
                    <w:rPr>
                      <w:rFonts w:ascii="Times New Roman" w:eastAsia="Times New Roman" w:hAnsi="Times New Roman" w:cs="Times New Roman"/>
                      <w:sz w:val="24"/>
                      <w:szCs w:val="24"/>
                    </w:rPr>
                    <w:t> is a ray whose end point is the vertex of the angle and which divides the angle into two equal angles.</w:t>
                  </w:r>
                </w:p>
                <w:p w:rsidR="00B25F7E" w:rsidRPr="00B25F7E" w:rsidRDefault="00B25F7E" w:rsidP="00B25F7E">
                  <w:pPr>
                    <w:spacing w:before="100" w:beforeAutospacing="1" w:after="100" w:afterAutospacing="1" w:line="240" w:lineRule="auto"/>
                    <w:rPr>
                      <w:rFonts w:ascii="Times New Roman" w:eastAsia="Times New Roman" w:hAnsi="Times New Roman" w:cs="Times New Roman"/>
                      <w:sz w:val="24"/>
                      <w:szCs w:val="24"/>
                    </w:rPr>
                  </w:pPr>
                  <w:r w:rsidRPr="00B25F7E">
                    <w:rPr>
                      <w:rFonts w:ascii="Times New Roman" w:eastAsia="Times New Roman" w:hAnsi="Times New Roman" w:cs="Times New Roman"/>
                      <w:sz w:val="24"/>
                      <w:szCs w:val="24"/>
                    </w:rPr>
                    <w:t>In the diagram to the right, the ray CD is the bisector of the angle ACB if and only if the angles ACD and BCD have equal measures.</w:t>
                  </w:r>
                </w:p>
              </w:tc>
              <w:tc>
                <w:tcPr>
                  <w:tcW w:w="0" w:type="auto"/>
                  <w:tcBorders>
                    <w:top w:val="outset" w:sz="6" w:space="0" w:color="auto"/>
                    <w:left w:val="outset" w:sz="6" w:space="0" w:color="auto"/>
                    <w:bottom w:val="outset" w:sz="6" w:space="0" w:color="auto"/>
                    <w:right w:val="outset" w:sz="6" w:space="0" w:color="auto"/>
                  </w:tcBorders>
                  <w:vAlign w:val="center"/>
                  <w:hideMark/>
                </w:tcPr>
                <w:p w:rsidR="00B25F7E" w:rsidRPr="00B25F7E" w:rsidRDefault="00B25F7E" w:rsidP="00B25F7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981200" cy="2143125"/>
                        <wp:effectExtent l="19050" t="0" r="0" b="0"/>
                        <wp:docPr id="44" name="Picture 35" descr="http://strader.cehd.tamu.edu/geometry/bisectangle1.0/gifs/bisect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trader.cehd.tamu.edu/geometry/bisectangle1.0/gifs/bisection.gif"/>
                                <pic:cNvPicPr>
                                  <a:picLocks noChangeAspect="1" noChangeArrowheads="1"/>
                                </pic:cNvPicPr>
                              </pic:nvPicPr>
                              <pic:blipFill>
                                <a:blip r:embed="rId234"/>
                                <a:srcRect/>
                                <a:stretch>
                                  <a:fillRect/>
                                </a:stretch>
                              </pic:blipFill>
                              <pic:spPr bwMode="auto">
                                <a:xfrm>
                                  <a:off x="0" y="0"/>
                                  <a:ext cx="1981200" cy="2143125"/>
                                </a:xfrm>
                                <a:prstGeom prst="rect">
                                  <a:avLst/>
                                </a:prstGeom>
                                <a:noFill/>
                                <a:ln w="9525">
                                  <a:noFill/>
                                  <a:miter lim="800000"/>
                                  <a:headEnd/>
                                  <a:tailEnd/>
                                </a:ln>
                              </pic:spPr>
                            </pic:pic>
                          </a:graphicData>
                        </a:graphic>
                      </wp:inline>
                    </w:drawing>
                  </w:r>
                </w:p>
              </w:tc>
            </w:tr>
          </w:tbl>
          <w:p w:rsidR="00B25F7E" w:rsidRPr="00B25F7E" w:rsidRDefault="00B25F7E" w:rsidP="00B25F7E">
            <w:pPr>
              <w:spacing w:after="0" w:line="240" w:lineRule="auto"/>
              <w:rPr>
                <w:rFonts w:ascii="Times New Roman" w:eastAsia="Times New Roman" w:hAnsi="Times New Roman" w:cs="Times New Roman"/>
                <w:vanish/>
                <w:color w:val="000000"/>
                <w:sz w:val="27"/>
                <w:szCs w:val="27"/>
              </w:rPr>
            </w:pPr>
          </w:p>
          <w:tbl>
            <w:tblPr>
              <w:tblW w:w="0" w:type="auto"/>
              <w:tblCellSpacing w:w="15" w:type="dxa"/>
              <w:tblCellMar>
                <w:top w:w="15" w:type="dxa"/>
                <w:left w:w="15" w:type="dxa"/>
                <w:bottom w:w="15" w:type="dxa"/>
                <w:right w:w="15" w:type="dxa"/>
              </w:tblCellMar>
              <w:tblLook w:val="04A0"/>
            </w:tblPr>
            <w:tblGrid>
              <w:gridCol w:w="6300"/>
              <w:gridCol w:w="3060"/>
            </w:tblGrid>
            <w:tr w:rsidR="00B25F7E" w:rsidRPr="00B25F7E" w:rsidTr="00B25F7E">
              <w:trPr>
                <w:tblCellSpacing w:w="15" w:type="dxa"/>
              </w:trPr>
              <w:tc>
                <w:tcPr>
                  <w:tcW w:w="0" w:type="auto"/>
                  <w:gridSpan w:val="2"/>
                  <w:vAlign w:val="center"/>
                  <w:hideMark/>
                </w:tcPr>
                <w:p w:rsidR="00B25F7E" w:rsidRPr="00B25F7E" w:rsidRDefault="00B25F7E" w:rsidP="00B25F7E">
                  <w:pPr>
                    <w:spacing w:after="0" w:line="240" w:lineRule="auto"/>
                    <w:rPr>
                      <w:rFonts w:ascii="Times New Roman" w:eastAsia="Times New Roman" w:hAnsi="Times New Roman" w:cs="Times New Roman"/>
                      <w:sz w:val="24"/>
                      <w:szCs w:val="24"/>
                    </w:rPr>
                  </w:pPr>
                  <w:r w:rsidRPr="00B25F7E">
                    <w:rPr>
                      <w:rFonts w:ascii="Times New Roman" w:eastAsia="Times New Roman" w:hAnsi="Times New Roman" w:cs="Times New Roman"/>
                      <w:b/>
                      <w:bCs/>
                      <w:sz w:val="24"/>
                      <w:szCs w:val="24"/>
                    </w:rPr>
                    <w:t>Bisect Angle</w:t>
                  </w:r>
                  <w:r w:rsidRPr="00B25F7E">
                    <w:rPr>
                      <w:rFonts w:ascii="Times New Roman" w:eastAsia="Times New Roman" w:hAnsi="Times New Roman" w:cs="Times New Roman"/>
                      <w:sz w:val="24"/>
                      <w:szCs w:val="24"/>
                    </w:rPr>
                    <w:t>. To construct the Angle Bisector of an angle follow the following steps.</w:t>
                  </w:r>
                </w:p>
              </w:tc>
            </w:tr>
            <w:tr w:rsidR="00B25F7E" w:rsidRPr="00B25F7E" w:rsidTr="00B25F7E">
              <w:trPr>
                <w:tblCellSpacing w:w="15" w:type="dxa"/>
              </w:trPr>
              <w:tc>
                <w:tcPr>
                  <w:tcW w:w="0" w:type="auto"/>
                  <w:vAlign w:val="center"/>
                  <w:hideMark/>
                </w:tcPr>
                <w:p w:rsidR="00B25F7E" w:rsidRPr="00B25F7E" w:rsidRDefault="00B25F7E" w:rsidP="00B25F7E">
                  <w:pPr>
                    <w:spacing w:after="0" w:line="240" w:lineRule="auto"/>
                    <w:rPr>
                      <w:rFonts w:ascii="Times New Roman" w:eastAsia="Times New Roman" w:hAnsi="Times New Roman" w:cs="Times New Roman"/>
                      <w:sz w:val="24"/>
                      <w:szCs w:val="24"/>
                    </w:rPr>
                  </w:pPr>
                  <w:r w:rsidRPr="00B25F7E">
                    <w:rPr>
                      <w:rFonts w:ascii="Times New Roman" w:eastAsia="Times New Roman" w:hAnsi="Times New Roman" w:cs="Times New Roman"/>
                      <w:sz w:val="24"/>
                      <w:szCs w:val="24"/>
                    </w:rPr>
                    <w:t>Given. An angle to bisect. For this example, angle ABC.</w:t>
                  </w:r>
                </w:p>
              </w:tc>
              <w:tc>
                <w:tcPr>
                  <w:tcW w:w="0" w:type="auto"/>
                  <w:vAlign w:val="center"/>
                  <w:hideMark/>
                </w:tcPr>
                <w:p w:rsidR="00B25F7E" w:rsidRPr="00B25F7E" w:rsidRDefault="00B25F7E" w:rsidP="00B25F7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876425" cy="1666875"/>
                        <wp:effectExtent l="19050" t="0" r="0" b="0"/>
                        <wp:docPr id="43" name="Picture 36" descr="http://strader.cehd.tamu.edu/geometry/bisectangle1.0/gifs/img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trader.cehd.tamu.edu/geometry/bisectangle1.0/gifs/img0.gif"/>
                                <pic:cNvPicPr>
                                  <a:picLocks noChangeAspect="1" noChangeArrowheads="1"/>
                                </pic:cNvPicPr>
                              </pic:nvPicPr>
                              <pic:blipFill>
                                <a:blip r:embed="rId235"/>
                                <a:srcRect/>
                                <a:stretch>
                                  <a:fillRect/>
                                </a:stretch>
                              </pic:blipFill>
                              <pic:spPr bwMode="auto">
                                <a:xfrm>
                                  <a:off x="0" y="0"/>
                                  <a:ext cx="1876425" cy="1666875"/>
                                </a:xfrm>
                                <a:prstGeom prst="rect">
                                  <a:avLst/>
                                </a:prstGeom>
                                <a:noFill/>
                                <a:ln w="9525">
                                  <a:noFill/>
                                  <a:miter lim="800000"/>
                                  <a:headEnd/>
                                  <a:tailEnd/>
                                </a:ln>
                              </pic:spPr>
                            </pic:pic>
                          </a:graphicData>
                        </a:graphic>
                      </wp:inline>
                    </w:drawing>
                  </w:r>
                </w:p>
              </w:tc>
            </w:tr>
            <w:tr w:rsidR="00B25F7E" w:rsidRPr="00B25F7E" w:rsidTr="00B25F7E">
              <w:trPr>
                <w:tblCellSpacing w:w="15" w:type="dxa"/>
              </w:trPr>
              <w:tc>
                <w:tcPr>
                  <w:tcW w:w="0" w:type="auto"/>
                  <w:vAlign w:val="center"/>
                  <w:hideMark/>
                </w:tcPr>
                <w:p w:rsidR="00B25F7E" w:rsidRPr="00B25F7E" w:rsidRDefault="00B25F7E" w:rsidP="00B25F7E">
                  <w:pPr>
                    <w:spacing w:after="0" w:line="240" w:lineRule="auto"/>
                    <w:rPr>
                      <w:rFonts w:ascii="Times New Roman" w:eastAsia="Times New Roman" w:hAnsi="Times New Roman" w:cs="Times New Roman"/>
                      <w:sz w:val="24"/>
                      <w:szCs w:val="24"/>
                    </w:rPr>
                  </w:pPr>
                  <w:r w:rsidRPr="00B25F7E">
                    <w:rPr>
                      <w:rFonts w:ascii="Times New Roman" w:eastAsia="Times New Roman" w:hAnsi="Times New Roman" w:cs="Times New Roman"/>
                      <w:sz w:val="24"/>
                      <w:szCs w:val="24"/>
                    </w:rPr>
                    <w:t>Step 1. </w:t>
                  </w:r>
                  <w:r w:rsidRPr="00B25F7E">
                    <w:rPr>
                      <w:rFonts w:ascii="Times New Roman" w:eastAsia="Times New Roman" w:hAnsi="Times New Roman" w:cs="Times New Roman"/>
                      <w:color w:val="0000FF"/>
                      <w:sz w:val="24"/>
                      <w:szCs w:val="24"/>
                    </w:rPr>
                    <w:t>Draw an arc that is centered at the vertex of the angle. This arc can have a radius of any length. However, it must intersect both sides of the angle. We will call these intersection points </w:t>
                  </w:r>
                  <w:r w:rsidRPr="00B25F7E">
                    <w:rPr>
                      <w:rFonts w:ascii="Times New Roman" w:eastAsia="Times New Roman" w:hAnsi="Times New Roman" w:cs="Times New Roman"/>
                      <w:b/>
                      <w:bCs/>
                      <w:color w:val="0000FF"/>
                      <w:sz w:val="24"/>
                      <w:szCs w:val="24"/>
                    </w:rPr>
                    <w:t>P</w:t>
                  </w:r>
                  <w:r w:rsidRPr="00B25F7E">
                    <w:rPr>
                      <w:rFonts w:ascii="Times New Roman" w:eastAsia="Times New Roman" w:hAnsi="Times New Roman" w:cs="Times New Roman"/>
                      <w:color w:val="0000FF"/>
                      <w:sz w:val="24"/>
                      <w:szCs w:val="24"/>
                    </w:rPr>
                    <w:t> and </w:t>
                  </w:r>
                  <w:r w:rsidRPr="00B25F7E">
                    <w:rPr>
                      <w:rFonts w:ascii="Times New Roman" w:eastAsia="Times New Roman" w:hAnsi="Times New Roman" w:cs="Times New Roman"/>
                      <w:b/>
                      <w:bCs/>
                      <w:color w:val="0000FF"/>
                      <w:sz w:val="24"/>
                      <w:szCs w:val="24"/>
                    </w:rPr>
                    <w:t>Q</w:t>
                  </w:r>
                  <w:r w:rsidRPr="00B25F7E">
                    <w:rPr>
                      <w:rFonts w:ascii="Times New Roman" w:eastAsia="Times New Roman" w:hAnsi="Times New Roman" w:cs="Times New Roman"/>
                      <w:sz w:val="24"/>
                      <w:szCs w:val="24"/>
                    </w:rPr>
                    <w:t> This provides a point on each line that is an equal distance from the vertex of the angle.</w:t>
                  </w:r>
                </w:p>
              </w:tc>
              <w:tc>
                <w:tcPr>
                  <w:tcW w:w="0" w:type="auto"/>
                  <w:vAlign w:val="center"/>
                  <w:hideMark/>
                </w:tcPr>
                <w:p w:rsidR="00B25F7E" w:rsidRPr="00B25F7E" w:rsidRDefault="00B25F7E" w:rsidP="00B25F7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876425" cy="1666875"/>
                        <wp:effectExtent l="19050" t="0" r="0" b="0"/>
                        <wp:docPr id="42" name="Picture 37" descr="http://strader.cehd.tamu.edu/geometry/bisectangle1.0/gifs/img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trader.cehd.tamu.edu/geometry/bisectangle1.0/gifs/img1.gif"/>
                                <pic:cNvPicPr>
                                  <a:picLocks noChangeAspect="1" noChangeArrowheads="1"/>
                                </pic:cNvPicPr>
                              </pic:nvPicPr>
                              <pic:blipFill>
                                <a:blip r:embed="rId236"/>
                                <a:srcRect/>
                                <a:stretch>
                                  <a:fillRect/>
                                </a:stretch>
                              </pic:blipFill>
                              <pic:spPr bwMode="auto">
                                <a:xfrm>
                                  <a:off x="0" y="0"/>
                                  <a:ext cx="1876425" cy="1666875"/>
                                </a:xfrm>
                                <a:prstGeom prst="rect">
                                  <a:avLst/>
                                </a:prstGeom>
                                <a:noFill/>
                                <a:ln w="9525">
                                  <a:noFill/>
                                  <a:miter lim="800000"/>
                                  <a:headEnd/>
                                  <a:tailEnd/>
                                </a:ln>
                              </pic:spPr>
                            </pic:pic>
                          </a:graphicData>
                        </a:graphic>
                      </wp:inline>
                    </w:drawing>
                  </w:r>
                </w:p>
              </w:tc>
            </w:tr>
            <w:tr w:rsidR="00B25F7E" w:rsidRPr="00B25F7E" w:rsidTr="00B25F7E">
              <w:trPr>
                <w:tblCellSpacing w:w="15" w:type="dxa"/>
              </w:trPr>
              <w:tc>
                <w:tcPr>
                  <w:tcW w:w="0" w:type="auto"/>
                  <w:vAlign w:val="center"/>
                  <w:hideMark/>
                </w:tcPr>
                <w:p w:rsidR="00B25F7E" w:rsidRPr="00B25F7E" w:rsidRDefault="00B25F7E" w:rsidP="00B25F7E">
                  <w:pPr>
                    <w:spacing w:after="0" w:line="240" w:lineRule="auto"/>
                    <w:rPr>
                      <w:rFonts w:ascii="Times New Roman" w:eastAsia="Times New Roman" w:hAnsi="Times New Roman" w:cs="Times New Roman"/>
                      <w:sz w:val="24"/>
                      <w:szCs w:val="24"/>
                    </w:rPr>
                  </w:pPr>
                  <w:r w:rsidRPr="00B25F7E">
                    <w:rPr>
                      <w:rFonts w:ascii="Times New Roman" w:eastAsia="Times New Roman" w:hAnsi="Times New Roman" w:cs="Times New Roman"/>
                      <w:sz w:val="24"/>
                      <w:szCs w:val="24"/>
                    </w:rPr>
                    <w:t>Step 2. </w:t>
                  </w:r>
                  <w:r w:rsidRPr="00B25F7E">
                    <w:rPr>
                      <w:rFonts w:ascii="Times New Roman" w:eastAsia="Times New Roman" w:hAnsi="Times New Roman" w:cs="Times New Roman"/>
                      <w:color w:val="0000FF"/>
                      <w:sz w:val="24"/>
                      <w:szCs w:val="24"/>
                    </w:rPr>
                    <w:t>Draw two more arcs. The first arc must be centered on one of the two points </w:t>
                  </w:r>
                  <w:r w:rsidRPr="00B25F7E">
                    <w:rPr>
                      <w:rFonts w:ascii="Times New Roman" w:eastAsia="Times New Roman" w:hAnsi="Times New Roman" w:cs="Times New Roman"/>
                      <w:b/>
                      <w:bCs/>
                      <w:color w:val="0000FF"/>
                      <w:sz w:val="24"/>
                      <w:szCs w:val="24"/>
                    </w:rPr>
                    <w:t>P</w:t>
                  </w:r>
                  <w:r w:rsidRPr="00B25F7E">
                    <w:rPr>
                      <w:rFonts w:ascii="Times New Roman" w:eastAsia="Times New Roman" w:hAnsi="Times New Roman" w:cs="Times New Roman"/>
                      <w:color w:val="0000FF"/>
                      <w:sz w:val="24"/>
                      <w:szCs w:val="24"/>
                    </w:rPr>
                    <w:t> or </w:t>
                  </w:r>
                  <w:r w:rsidRPr="00B25F7E">
                    <w:rPr>
                      <w:rFonts w:ascii="Times New Roman" w:eastAsia="Times New Roman" w:hAnsi="Times New Roman" w:cs="Times New Roman"/>
                      <w:b/>
                      <w:bCs/>
                      <w:color w:val="0000FF"/>
                      <w:sz w:val="24"/>
                      <w:szCs w:val="24"/>
                    </w:rPr>
                    <w:t>Q</w:t>
                  </w:r>
                  <w:r w:rsidRPr="00B25F7E">
                    <w:rPr>
                      <w:rFonts w:ascii="Times New Roman" w:eastAsia="Times New Roman" w:hAnsi="Times New Roman" w:cs="Times New Roman"/>
                      <w:color w:val="0000FF"/>
                      <w:sz w:val="24"/>
                      <w:szCs w:val="24"/>
                    </w:rPr>
                    <w:t>. It can have any length radius. The second arc must be centered on whichever point (P or Q) you did NOT choose for the first arc. The radius for the second arc MUST be the same as the first arc. Make sure you make the arcs long enough so that these two arcs intersect in at least one point. We will call this intersection point </w:t>
                  </w:r>
                  <w:r w:rsidRPr="00B25F7E">
                    <w:rPr>
                      <w:rFonts w:ascii="Times New Roman" w:eastAsia="Times New Roman" w:hAnsi="Times New Roman" w:cs="Times New Roman"/>
                      <w:b/>
                      <w:bCs/>
                      <w:color w:val="0000FF"/>
                      <w:sz w:val="24"/>
                      <w:szCs w:val="24"/>
                    </w:rPr>
                    <w:t>X</w:t>
                  </w:r>
                  <w:r w:rsidRPr="00B25F7E">
                    <w:rPr>
                      <w:rFonts w:ascii="Times New Roman" w:eastAsia="Times New Roman" w:hAnsi="Times New Roman" w:cs="Times New Roman"/>
                      <w:color w:val="0000FF"/>
                      <w:sz w:val="24"/>
                      <w:szCs w:val="24"/>
                    </w:rPr>
                    <w:t>. </w:t>
                  </w:r>
                  <w:r w:rsidRPr="00B25F7E">
                    <w:rPr>
                      <w:rFonts w:ascii="Times New Roman" w:eastAsia="Times New Roman" w:hAnsi="Times New Roman" w:cs="Times New Roman"/>
                      <w:sz w:val="24"/>
                      <w:szCs w:val="24"/>
                    </w:rPr>
                    <w:t>Every intersection point between these arcs (there can be at most 2) will lie on the angle bisector.</w:t>
                  </w:r>
                </w:p>
              </w:tc>
              <w:tc>
                <w:tcPr>
                  <w:tcW w:w="0" w:type="auto"/>
                  <w:vAlign w:val="center"/>
                  <w:hideMark/>
                </w:tcPr>
                <w:p w:rsidR="00B25F7E" w:rsidRPr="00B25F7E" w:rsidRDefault="00B25F7E" w:rsidP="00B25F7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876425" cy="1666875"/>
                        <wp:effectExtent l="19050" t="0" r="0" b="0"/>
                        <wp:docPr id="41" name="Picture 38" descr="http://strader.cehd.tamu.edu/geometry/bisectangle1.0/gifs/img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trader.cehd.tamu.edu/geometry/bisectangle1.0/gifs/img2.gif"/>
                                <pic:cNvPicPr>
                                  <a:picLocks noChangeAspect="1" noChangeArrowheads="1"/>
                                </pic:cNvPicPr>
                              </pic:nvPicPr>
                              <pic:blipFill>
                                <a:blip r:embed="rId237"/>
                                <a:srcRect/>
                                <a:stretch>
                                  <a:fillRect/>
                                </a:stretch>
                              </pic:blipFill>
                              <pic:spPr bwMode="auto">
                                <a:xfrm>
                                  <a:off x="0" y="0"/>
                                  <a:ext cx="1876425" cy="1666875"/>
                                </a:xfrm>
                                <a:prstGeom prst="rect">
                                  <a:avLst/>
                                </a:prstGeom>
                                <a:noFill/>
                                <a:ln w="9525">
                                  <a:noFill/>
                                  <a:miter lim="800000"/>
                                  <a:headEnd/>
                                  <a:tailEnd/>
                                </a:ln>
                              </pic:spPr>
                            </pic:pic>
                          </a:graphicData>
                        </a:graphic>
                      </wp:inline>
                    </w:drawing>
                  </w:r>
                </w:p>
              </w:tc>
            </w:tr>
            <w:tr w:rsidR="00B25F7E" w:rsidRPr="00B25F7E" w:rsidTr="00B25F7E">
              <w:trPr>
                <w:tblCellSpacing w:w="15" w:type="dxa"/>
              </w:trPr>
              <w:tc>
                <w:tcPr>
                  <w:tcW w:w="0" w:type="auto"/>
                  <w:vAlign w:val="center"/>
                  <w:hideMark/>
                </w:tcPr>
                <w:p w:rsidR="00B25F7E" w:rsidRPr="00B25F7E" w:rsidRDefault="00B25F7E" w:rsidP="00B25F7E">
                  <w:pPr>
                    <w:spacing w:after="0" w:line="240" w:lineRule="auto"/>
                    <w:rPr>
                      <w:rFonts w:ascii="Times New Roman" w:eastAsia="Times New Roman" w:hAnsi="Times New Roman" w:cs="Times New Roman"/>
                      <w:sz w:val="24"/>
                      <w:szCs w:val="24"/>
                    </w:rPr>
                  </w:pPr>
                  <w:r w:rsidRPr="00B25F7E">
                    <w:rPr>
                      <w:rFonts w:ascii="Times New Roman" w:eastAsia="Times New Roman" w:hAnsi="Times New Roman" w:cs="Times New Roman"/>
                      <w:sz w:val="24"/>
                      <w:szCs w:val="24"/>
                    </w:rPr>
                    <w:t>Step 3. </w:t>
                  </w:r>
                  <w:r w:rsidRPr="00B25F7E">
                    <w:rPr>
                      <w:rFonts w:ascii="Times New Roman" w:eastAsia="Times New Roman" w:hAnsi="Times New Roman" w:cs="Times New Roman"/>
                      <w:color w:val="0000FF"/>
                      <w:sz w:val="24"/>
                      <w:szCs w:val="24"/>
                    </w:rPr>
                    <w:t>Draw a line that contains both the vertex and </w:t>
                  </w:r>
                  <w:r w:rsidRPr="00B25F7E">
                    <w:rPr>
                      <w:rFonts w:ascii="Times New Roman" w:eastAsia="Times New Roman" w:hAnsi="Times New Roman" w:cs="Times New Roman"/>
                      <w:b/>
                      <w:bCs/>
                      <w:color w:val="0000FF"/>
                      <w:sz w:val="24"/>
                      <w:szCs w:val="24"/>
                    </w:rPr>
                    <w:t>X</w:t>
                  </w:r>
                  <w:r w:rsidRPr="00B25F7E">
                    <w:rPr>
                      <w:rFonts w:ascii="Times New Roman" w:eastAsia="Times New Roman" w:hAnsi="Times New Roman" w:cs="Times New Roman"/>
                      <w:color w:val="0000FF"/>
                      <w:sz w:val="24"/>
                      <w:szCs w:val="24"/>
                    </w:rPr>
                    <w:t>. </w:t>
                  </w:r>
                  <w:r w:rsidRPr="00B25F7E">
                    <w:rPr>
                      <w:rFonts w:ascii="Times New Roman" w:eastAsia="Times New Roman" w:hAnsi="Times New Roman" w:cs="Times New Roman"/>
                      <w:sz w:val="24"/>
                      <w:szCs w:val="24"/>
                    </w:rPr>
                    <w:t>Since the intersection points and the vertex all lie on the angle bisector, we know that the line which passes through these points </w:t>
                  </w:r>
                  <w:r w:rsidRPr="00B25F7E">
                    <w:rPr>
                      <w:rFonts w:ascii="Times New Roman" w:eastAsia="Times New Roman" w:hAnsi="Times New Roman" w:cs="Times New Roman"/>
                      <w:b/>
                      <w:bCs/>
                      <w:sz w:val="24"/>
                      <w:szCs w:val="24"/>
                    </w:rPr>
                    <w:t>must</w:t>
                  </w:r>
                  <w:r w:rsidRPr="00B25F7E">
                    <w:rPr>
                      <w:rFonts w:ascii="Times New Roman" w:eastAsia="Times New Roman" w:hAnsi="Times New Roman" w:cs="Times New Roman"/>
                      <w:sz w:val="24"/>
                      <w:szCs w:val="24"/>
                    </w:rPr>
                    <w:t> be the angle bisector.</w:t>
                  </w:r>
                </w:p>
              </w:tc>
              <w:tc>
                <w:tcPr>
                  <w:tcW w:w="0" w:type="auto"/>
                  <w:vAlign w:val="center"/>
                  <w:hideMark/>
                </w:tcPr>
                <w:p w:rsidR="00B25F7E" w:rsidRPr="00B25F7E" w:rsidRDefault="00B25F7E" w:rsidP="00B25F7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876425" cy="1666875"/>
                        <wp:effectExtent l="19050" t="0" r="0" b="0"/>
                        <wp:docPr id="40" name="Picture 39" descr="http://strader.cehd.tamu.edu/geometry/bisectangle1.0/gifs/img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trader.cehd.tamu.edu/geometry/bisectangle1.0/gifs/img3.gif"/>
                                <pic:cNvPicPr>
                                  <a:picLocks noChangeAspect="1" noChangeArrowheads="1"/>
                                </pic:cNvPicPr>
                              </pic:nvPicPr>
                              <pic:blipFill>
                                <a:blip r:embed="rId238"/>
                                <a:srcRect/>
                                <a:stretch>
                                  <a:fillRect/>
                                </a:stretch>
                              </pic:blipFill>
                              <pic:spPr bwMode="auto">
                                <a:xfrm>
                                  <a:off x="0" y="0"/>
                                  <a:ext cx="1876425" cy="1666875"/>
                                </a:xfrm>
                                <a:prstGeom prst="rect">
                                  <a:avLst/>
                                </a:prstGeom>
                                <a:noFill/>
                                <a:ln w="9525">
                                  <a:noFill/>
                                  <a:miter lim="800000"/>
                                  <a:headEnd/>
                                  <a:tailEnd/>
                                </a:ln>
                              </pic:spPr>
                            </pic:pic>
                          </a:graphicData>
                        </a:graphic>
                      </wp:inline>
                    </w:drawing>
                  </w:r>
                </w:p>
              </w:tc>
            </w:tr>
          </w:tbl>
          <w:p w:rsidR="00B25F7E" w:rsidRPr="00B25F7E" w:rsidRDefault="00B25F7E" w:rsidP="00B25F7E">
            <w:pPr>
              <w:spacing w:before="100" w:beforeAutospacing="1" w:after="100" w:afterAutospacing="1" w:line="240" w:lineRule="auto"/>
              <w:rPr>
                <w:rFonts w:ascii="Times New Roman" w:eastAsia="Times New Roman" w:hAnsi="Times New Roman" w:cs="Times New Roman"/>
                <w:color w:val="000000"/>
                <w:sz w:val="27"/>
                <w:szCs w:val="27"/>
              </w:rPr>
            </w:pPr>
            <w:r w:rsidRPr="00B25F7E">
              <w:rPr>
                <w:rFonts w:ascii="Times New Roman" w:eastAsia="Times New Roman" w:hAnsi="Times New Roman" w:cs="Times New Roman"/>
                <w:color w:val="000000"/>
                <w:sz w:val="36"/>
                <w:szCs w:val="36"/>
              </w:rPr>
              <w:t>Now, try to do this construction yourself.</w:t>
            </w:r>
          </w:p>
          <w:tbl>
            <w:tblPr>
              <w:tblW w:w="0" w:type="auto"/>
              <w:tblCellSpacing w:w="15" w:type="dxa"/>
              <w:tblBorders>
                <w:top w:val="outset" w:sz="36" w:space="0" w:color="auto"/>
                <w:left w:val="outset" w:sz="36" w:space="0" w:color="auto"/>
                <w:bottom w:val="outset" w:sz="36" w:space="0" w:color="auto"/>
                <w:right w:val="outset" w:sz="36" w:space="0" w:color="auto"/>
              </w:tblBorders>
              <w:tblCellMar>
                <w:top w:w="15" w:type="dxa"/>
                <w:left w:w="15" w:type="dxa"/>
                <w:bottom w:w="15" w:type="dxa"/>
                <w:right w:w="15" w:type="dxa"/>
              </w:tblCellMar>
              <w:tblLook w:val="04A0"/>
            </w:tblPr>
            <w:tblGrid>
              <w:gridCol w:w="111"/>
              <w:gridCol w:w="111"/>
            </w:tblGrid>
            <w:tr w:rsidR="00B25F7E" w:rsidRPr="00B25F7E" w:rsidTr="00B25F7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25F7E" w:rsidRPr="00B25F7E" w:rsidRDefault="00B25F7E" w:rsidP="00B25F7E">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B25F7E" w:rsidRPr="00B25F7E" w:rsidRDefault="00B25F7E" w:rsidP="00B25F7E">
                  <w:pPr>
                    <w:spacing w:after="0" w:line="240" w:lineRule="auto"/>
                    <w:jc w:val="right"/>
                    <w:rPr>
                      <w:rFonts w:ascii="Times New Roman" w:eastAsia="Times New Roman" w:hAnsi="Times New Roman" w:cs="Times New Roman"/>
                      <w:sz w:val="24"/>
                      <w:szCs w:val="24"/>
                    </w:rPr>
                  </w:pPr>
                </w:p>
              </w:tc>
            </w:tr>
          </w:tbl>
          <w:p w:rsidR="00B25F7E" w:rsidRPr="00B25F7E" w:rsidRDefault="00B25F7E" w:rsidP="00B25F7E">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B25F7E">
              <w:rPr>
                <w:rFonts w:ascii="Times New Roman" w:eastAsia="Times New Roman" w:hAnsi="Times New Roman" w:cs="Times New Roman"/>
                <w:b/>
                <w:bCs/>
                <w:color w:val="000000"/>
                <w:sz w:val="36"/>
                <w:szCs w:val="36"/>
              </w:rPr>
              <w:t>Applet Instructions</w:t>
            </w:r>
          </w:p>
          <w:p w:rsidR="00B25F7E" w:rsidRPr="00B25F7E" w:rsidRDefault="00B25F7E" w:rsidP="00B25F7E">
            <w:pPr>
              <w:numPr>
                <w:ilvl w:val="0"/>
                <w:numId w:val="16"/>
              </w:numPr>
              <w:spacing w:before="100" w:beforeAutospacing="1" w:after="100" w:afterAutospacing="1" w:line="240" w:lineRule="auto"/>
              <w:rPr>
                <w:rFonts w:ascii="Times New Roman" w:eastAsia="Times New Roman" w:hAnsi="Times New Roman" w:cs="Times New Roman"/>
                <w:color w:val="000000"/>
                <w:sz w:val="27"/>
                <w:szCs w:val="27"/>
              </w:rPr>
            </w:pPr>
            <w:r w:rsidRPr="00B25F7E">
              <w:rPr>
                <w:rFonts w:ascii="Times New Roman" w:eastAsia="Times New Roman" w:hAnsi="Times New Roman" w:cs="Times New Roman"/>
                <w:b/>
                <w:bCs/>
                <w:color w:val="000000"/>
                <w:sz w:val="27"/>
                <w:szCs w:val="27"/>
              </w:rPr>
              <w:t>Drawing lines</w:t>
            </w:r>
            <w:r w:rsidRPr="00B25F7E">
              <w:rPr>
                <w:rFonts w:ascii="Times New Roman" w:eastAsia="Times New Roman" w:hAnsi="Times New Roman" w:cs="Times New Roman"/>
                <w:color w:val="000000"/>
                <w:sz w:val="27"/>
                <w:szCs w:val="27"/>
              </w:rPr>
              <w:t>. Start by depressing the ruler button. Then, click on the point where the line should begin. You can then move the mouse to the other point and click again.</w:t>
            </w:r>
          </w:p>
          <w:p w:rsidR="00B25F7E" w:rsidRPr="00B25F7E" w:rsidRDefault="00B25F7E" w:rsidP="00B25F7E">
            <w:pPr>
              <w:numPr>
                <w:ilvl w:val="0"/>
                <w:numId w:val="16"/>
              </w:numPr>
              <w:spacing w:before="100" w:beforeAutospacing="1" w:after="100" w:afterAutospacing="1" w:line="240" w:lineRule="auto"/>
              <w:rPr>
                <w:rFonts w:ascii="Times New Roman" w:eastAsia="Times New Roman" w:hAnsi="Times New Roman" w:cs="Times New Roman"/>
                <w:color w:val="000000"/>
                <w:sz w:val="27"/>
                <w:szCs w:val="27"/>
              </w:rPr>
            </w:pPr>
            <w:r w:rsidRPr="00B25F7E">
              <w:rPr>
                <w:rFonts w:ascii="Times New Roman" w:eastAsia="Times New Roman" w:hAnsi="Times New Roman" w:cs="Times New Roman"/>
                <w:b/>
                <w:bCs/>
                <w:color w:val="000000"/>
                <w:sz w:val="27"/>
                <w:szCs w:val="27"/>
              </w:rPr>
              <w:t>Drawing arcs</w:t>
            </w:r>
            <w:r w:rsidRPr="00B25F7E">
              <w:rPr>
                <w:rFonts w:ascii="Times New Roman" w:eastAsia="Times New Roman" w:hAnsi="Times New Roman" w:cs="Times New Roman"/>
                <w:color w:val="000000"/>
                <w:sz w:val="27"/>
                <w:szCs w:val="27"/>
              </w:rPr>
              <w:t>. Start by depressing the compass button. Click on the center of the arc. Use the up and down arrow keys to increase or decrease the angle of the arc (or use the method listed below). Click again to place the arc.</w:t>
            </w:r>
          </w:p>
          <w:p w:rsidR="00B25F7E" w:rsidRPr="00B25F7E" w:rsidRDefault="00B25F7E" w:rsidP="00B25F7E">
            <w:pPr>
              <w:numPr>
                <w:ilvl w:val="0"/>
                <w:numId w:val="16"/>
              </w:numPr>
              <w:spacing w:before="100" w:beforeAutospacing="1" w:after="100" w:afterAutospacing="1" w:line="240" w:lineRule="auto"/>
              <w:rPr>
                <w:rFonts w:ascii="Times New Roman" w:eastAsia="Times New Roman" w:hAnsi="Times New Roman" w:cs="Times New Roman"/>
                <w:color w:val="000000"/>
                <w:sz w:val="27"/>
                <w:szCs w:val="27"/>
              </w:rPr>
            </w:pPr>
            <w:r w:rsidRPr="00B25F7E">
              <w:rPr>
                <w:rFonts w:ascii="Times New Roman" w:eastAsia="Times New Roman" w:hAnsi="Times New Roman" w:cs="Times New Roman"/>
                <w:b/>
                <w:bCs/>
                <w:color w:val="000000"/>
                <w:sz w:val="27"/>
                <w:szCs w:val="27"/>
              </w:rPr>
              <w:t>Drawing arcs with same radius</w:t>
            </w:r>
            <w:r w:rsidRPr="00B25F7E">
              <w:rPr>
                <w:rFonts w:ascii="Times New Roman" w:eastAsia="Times New Roman" w:hAnsi="Times New Roman" w:cs="Times New Roman"/>
                <w:color w:val="000000"/>
                <w:sz w:val="27"/>
                <w:szCs w:val="27"/>
              </w:rPr>
              <w:t>. If you hold down the "Shift" key when you select the first point of the arc the radius of your new arc will be same as that of last arc drawn.</w:t>
            </w:r>
          </w:p>
          <w:p w:rsidR="00B25F7E" w:rsidRPr="00B25F7E" w:rsidRDefault="00B25F7E" w:rsidP="00B25F7E">
            <w:pPr>
              <w:numPr>
                <w:ilvl w:val="0"/>
                <w:numId w:val="16"/>
              </w:numPr>
              <w:spacing w:before="100" w:beforeAutospacing="1" w:after="100" w:afterAutospacing="1" w:line="240" w:lineRule="auto"/>
              <w:rPr>
                <w:rFonts w:ascii="Times New Roman" w:eastAsia="Times New Roman" w:hAnsi="Times New Roman" w:cs="Times New Roman"/>
                <w:color w:val="000000"/>
                <w:sz w:val="27"/>
                <w:szCs w:val="27"/>
              </w:rPr>
            </w:pPr>
            <w:r w:rsidRPr="00B25F7E">
              <w:rPr>
                <w:rFonts w:ascii="Times New Roman" w:eastAsia="Times New Roman" w:hAnsi="Times New Roman" w:cs="Times New Roman"/>
                <w:b/>
                <w:bCs/>
                <w:color w:val="000000"/>
                <w:sz w:val="27"/>
                <w:szCs w:val="27"/>
              </w:rPr>
              <w:t>Selecting Items</w:t>
            </w:r>
            <w:r w:rsidRPr="00B25F7E">
              <w:rPr>
                <w:rFonts w:ascii="Times New Roman" w:eastAsia="Times New Roman" w:hAnsi="Times New Roman" w:cs="Times New Roman"/>
                <w:color w:val="000000"/>
                <w:sz w:val="27"/>
                <w:szCs w:val="27"/>
              </w:rPr>
              <w:t>. Make sure both the ruler and compass are not depressed. Then, you can select items by clicking on them. The color of the marks will change from red to green. To deselect something click on it again.</w:t>
            </w:r>
          </w:p>
          <w:p w:rsidR="00B25F7E" w:rsidRPr="00B25F7E" w:rsidRDefault="00B25F7E" w:rsidP="00B25F7E">
            <w:pPr>
              <w:numPr>
                <w:ilvl w:val="0"/>
                <w:numId w:val="16"/>
              </w:numPr>
              <w:spacing w:before="100" w:beforeAutospacing="1" w:after="100" w:afterAutospacing="1" w:line="240" w:lineRule="auto"/>
              <w:rPr>
                <w:rFonts w:ascii="Times New Roman" w:eastAsia="Times New Roman" w:hAnsi="Times New Roman" w:cs="Times New Roman"/>
                <w:color w:val="000000"/>
                <w:sz w:val="27"/>
                <w:szCs w:val="27"/>
              </w:rPr>
            </w:pPr>
            <w:r w:rsidRPr="00B25F7E">
              <w:rPr>
                <w:rFonts w:ascii="Times New Roman" w:eastAsia="Times New Roman" w:hAnsi="Times New Roman" w:cs="Times New Roman"/>
                <w:b/>
                <w:bCs/>
                <w:color w:val="000000"/>
                <w:sz w:val="27"/>
                <w:szCs w:val="27"/>
              </w:rPr>
              <w:t>Adjusting lines and arcs</w:t>
            </w:r>
            <w:r w:rsidRPr="00B25F7E">
              <w:rPr>
                <w:rFonts w:ascii="Times New Roman" w:eastAsia="Times New Roman" w:hAnsi="Times New Roman" w:cs="Times New Roman"/>
                <w:color w:val="000000"/>
                <w:sz w:val="27"/>
                <w:szCs w:val="27"/>
              </w:rPr>
              <w:t>. After placing a line or arc you can make adjustments to them. First, selecting the object you want to change. Then, by clicking (not holding down mouse button) on different points you can make different adjustments.</w:t>
            </w:r>
          </w:p>
          <w:p w:rsidR="00B25F7E" w:rsidRPr="00B25F7E" w:rsidRDefault="00B25F7E" w:rsidP="00B25F7E">
            <w:pPr>
              <w:numPr>
                <w:ilvl w:val="1"/>
                <w:numId w:val="16"/>
              </w:numPr>
              <w:spacing w:before="100" w:beforeAutospacing="1" w:after="100" w:afterAutospacing="1" w:line="240" w:lineRule="auto"/>
              <w:rPr>
                <w:rFonts w:ascii="Times New Roman" w:eastAsia="Times New Roman" w:hAnsi="Times New Roman" w:cs="Times New Roman"/>
                <w:color w:val="000000"/>
                <w:sz w:val="27"/>
                <w:szCs w:val="27"/>
              </w:rPr>
            </w:pPr>
            <w:r w:rsidRPr="00B25F7E">
              <w:rPr>
                <w:rFonts w:ascii="Times New Roman" w:eastAsia="Times New Roman" w:hAnsi="Times New Roman" w:cs="Times New Roman"/>
                <w:color w:val="000000"/>
                <w:sz w:val="27"/>
                <w:szCs w:val="27"/>
              </w:rPr>
              <w:t>Lines. Clicking on either endpoint of a line will release that point and thus allow you to move.</w:t>
            </w:r>
          </w:p>
          <w:p w:rsidR="00B25F7E" w:rsidRPr="00B25F7E" w:rsidRDefault="00B25F7E" w:rsidP="00B25F7E">
            <w:pPr>
              <w:numPr>
                <w:ilvl w:val="1"/>
                <w:numId w:val="16"/>
              </w:numPr>
              <w:spacing w:before="100" w:beforeAutospacing="1" w:after="100" w:afterAutospacing="1" w:line="240" w:lineRule="auto"/>
              <w:rPr>
                <w:rFonts w:ascii="Times New Roman" w:eastAsia="Times New Roman" w:hAnsi="Times New Roman" w:cs="Times New Roman"/>
                <w:color w:val="000000"/>
                <w:sz w:val="27"/>
                <w:szCs w:val="27"/>
              </w:rPr>
            </w:pPr>
            <w:r w:rsidRPr="00B25F7E">
              <w:rPr>
                <w:rFonts w:ascii="Times New Roman" w:eastAsia="Times New Roman" w:hAnsi="Times New Roman" w:cs="Times New Roman"/>
                <w:color w:val="000000"/>
                <w:sz w:val="27"/>
                <w:szCs w:val="27"/>
              </w:rPr>
              <w:t>Arcs. When you select an arc four points will be drawn in addition to the arc. By clicking on each of these points you can modify a different aspect of the arc.</w:t>
            </w:r>
          </w:p>
          <w:p w:rsidR="00B25F7E" w:rsidRPr="00B25F7E" w:rsidRDefault="00B25F7E" w:rsidP="00B25F7E">
            <w:pPr>
              <w:numPr>
                <w:ilvl w:val="2"/>
                <w:numId w:val="16"/>
              </w:numPr>
              <w:spacing w:before="100" w:beforeAutospacing="1" w:after="100" w:afterAutospacing="1" w:line="240" w:lineRule="auto"/>
              <w:rPr>
                <w:rFonts w:ascii="Times New Roman" w:eastAsia="Times New Roman" w:hAnsi="Times New Roman" w:cs="Times New Roman"/>
                <w:color w:val="000000"/>
                <w:sz w:val="27"/>
                <w:szCs w:val="27"/>
              </w:rPr>
            </w:pPr>
            <w:r w:rsidRPr="00B25F7E">
              <w:rPr>
                <w:rFonts w:ascii="Times New Roman" w:eastAsia="Times New Roman" w:hAnsi="Times New Roman" w:cs="Times New Roman"/>
                <w:color w:val="000000"/>
                <w:sz w:val="27"/>
                <w:szCs w:val="27"/>
              </w:rPr>
              <w:t>Center of the circle containing the arc. You can move the center while leaving the center of the curve in the same place. If you hold down the shift key while moving this point, the entire arc will move and keep the same relative position to the center. Be careful not to move the curve off of the screen.</w:t>
            </w:r>
          </w:p>
          <w:p w:rsidR="00B25F7E" w:rsidRPr="00B25F7E" w:rsidRDefault="00B25F7E" w:rsidP="00B25F7E">
            <w:pPr>
              <w:numPr>
                <w:ilvl w:val="2"/>
                <w:numId w:val="16"/>
              </w:numPr>
              <w:spacing w:before="100" w:beforeAutospacing="1" w:after="100" w:afterAutospacing="1" w:line="240" w:lineRule="auto"/>
              <w:rPr>
                <w:rFonts w:ascii="Times New Roman" w:eastAsia="Times New Roman" w:hAnsi="Times New Roman" w:cs="Times New Roman"/>
                <w:color w:val="000000"/>
                <w:sz w:val="27"/>
                <w:szCs w:val="27"/>
              </w:rPr>
            </w:pPr>
            <w:r w:rsidRPr="00B25F7E">
              <w:rPr>
                <w:rFonts w:ascii="Times New Roman" w:eastAsia="Times New Roman" w:hAnsi="Times New Roman" w:cs="Times New Roman"/>
                <w:color w:val="000000"/>
                <w:sz w:val="27"/>
                <w:szCs w:val="27"/>
              </w:rPr>
              <w:t>Center of the curve. You can move the position of the curve while leaving the center of the circle in the same place. If you hold down the shift key while you are moving, the radius is remain constant.</w:t>
            </w:r>
          </w:p>
          <w:p w:rsidR="00B25F7E" w:rsidRPr="00B25F7E" w:rsidRDefault="00B25F7E" w:rsidP="00B25F7E">
            <w:pPr>
              <w:numPr>
                <w:ilvl w:val="2"/>
                <w:numId w:val="16"/>
              </w:numPr>
              <w:spacing w:before="100" w:beforeAutospacing="1" w:after="100" w:afterAutospacing="1" w:line="240" w:lineRule="auto"/>
              <w:rPr>
                <w:rFonts w:ascii="Times New Roman" w:eastAsia="Times New Roman" w:hAnsi="Times New Roman" w:cs="Times New Roman"/>
                <w:color w:val="000000"/>
                <w:sz w:val="27"/>
                <w:szCs w:val="27"/>
              </w:rPr>
            </w:pPr>
            <w:r w:rsidRPr="00B25F7E">
              <w:rPr>
                <w:rFonts w:ascii="Times New Roman" w:eastAsia="Times New Roman" w:hAnsi="Times New Roman" w:cs="Times New Roman"/>
                <w:color w:val="000000"/>
                <w:sz w:val="27"/>
                <w:szCs w:val="27"/>
              </w:rPr>
              <w:t>Ends of the curve. You can adjust the length of the curve.</w:t>
            </w:r>
          </w:p>
          <w:p w:rsidR="00B25F7E" w:rsidRDefault="00B25F7E" w:rsidP="00B25F7E">
            <w:pPr>
              <w:rPr>
                <w:sz w:val="24"/>
                <w:szCs w:val="24"/>
              </w:rPr>
            </w:pPr>
            <w:r>
              <w:rPr>
                <w:sz w:val="24"/>
                <w:szCs w:val="24"/>
              </w:rPr>
              <w:t xml:space="preserve">                                     Question</w:t>
            </w:r>
          </w:p>
          <w:p w:rsidR="00B25F7E" w:rsidRDefault="00B25F7E" w:rsidP="00A20F04">
            <w:pPr>
              <w:pStyle w:val="ListParagraph"/>
              <w:numPr>
                <w:ilvl w:val="0"/>
                <w:numId w:val="17"/>
              </w:numPr>
              <w:rPr>
                <w:sz w:val="24"/>
                <w:szCs w:val="24"/>
              </w:rPr>
            </w:pPr>
            <w:r w:rsidRPr="00A20F04">
              <w:rPr>
                <w:sz w:val="24"/>
                <w:szCs w:val="24"/>
              </w:rPr>
              <w:t xml:space="preserve"> bisect angle 90 and 45</w:t>
            </w:r>
          </w:p>
          <w:p w:rsidR="00A20F04" w:rsidRDefault="00A20F04" w:rsidP="00A20F04">
            <w:pPr>
              <w:pStyle w:val="ListParagraph"/>
              <w:numPr>
                <w:ilvl w:val="0"/>
                <w:numId w:val="17"/>
              </w:numPr>
              <w:rPr>
                <w:sz w:val="24"/>
                <w:szCs w:val="24"/>
              </w:rPr>
            </w:pPr>
            <w:r>
              <w:rPr>
                <w:sz w:val="24"/>
                <w:szCs w:val="24"/>
              </w:rPr>
              <w:t>bisect angle 60, 30 and 15</w:t>
            </w:r>
          </w:p>
          <w:p w:rsidR="00A20F04" w:rsidRDefault="00A20F04" w:rsidP="00A20F04">
            <w:pPr>
              <w:pStyle w:val="ListParagraph"/>
              <w:rPr>
                <w:sz w:val="24"/>
                <w:szCs w:val="24"/>
              </w:rPr>
            </w:pPr>
            <w:r>
              <w:rPr>
                <w:sz w:val="24"/>
                <w:szCs w:val="24"/>
              </w:rPr>
              <w:t>week 8; triangle</w:t>
            </w:r>
          </w:p>
          <w:p w:rsidR="00A20F04" w:rsidRDefault="00A20F04" w:rsidP="00A20F04">
            <w:pPr>
              <w:pStyle w:val="Heading2"/>
              <w:spacing w:before="900" w:beforeAutospacing="0" w:after="180" w:afterAutospacing="0"/>
              <w:rPr>
                <w:rFonts w:ascii="Verdana" w:hAnsi="Verdana"/>
                <w:b w:val="0"/>
                <w:bCs w:val="0"/>
                <w:color w:val="FF0000"/>
                <w:sz w:val="35"/>
                <w:szCs w:val="35"/>
              </w:rPr>
            </w:pPr>
            <w:r>
              <w:rPr>
                <w:rFonts w:ascii="Verdana" w:hAnsi="Verdana"/>
                <w:b w:val="0"/>
                <w:bCs w:val="0"/>
                <w:color w:val="FF0000"/>
                <w:sz w:val="35"/>
                <w:szCs w:val="35"/>
              </w:rPr>
              <w:t>Equilateral, Isosceles and Scalene</w:t>
            </w:r>
          </w:p>
          <w:p w:rsidR="00A20F04" w:rsidRDefault="00A20F04" w:rsidP="00A20F04">
            <w:pPr>
              <w:pStyle w:val="NormalWeb"/>
              <w:spacing w:before="240" w:beforeAutospacing="0" w:after="375" w:afterAutospacing="0" w:line="345" w:lineRule="atLeast"/>
              <w:rPr>
                <w:rFonts w:ascii="Verdana" w:hAnsi="Verdana"/>
                <w:color w:val="000000"/>
                <w:sz w:val="23"/>
                <w:szCs w:val="23"/>
              </w:rPr>
            </w:pPr>
            <w:r>
              <w:rPr>
                <w:rFonts w:ascii="Verdana" w:hAnsi="Verdana"/>
                <w:color w:val="000000"/>
                <w:sz w:val="23"/>
                <w:szCs w:val="23"/>
              </w:rPr>
              <w:t>There are three special names given to triangles that tell how many sides (or angles) are equal.</w:t>
            </w:r>
            <w:r>
              <w:rPr>
                <w:rFonts w:ascii="Verdana" w:hAnsi="Verdana"/>
                <w:color w:val="000000"/>
                <w:sz w:val="23"/>
                <w:szCs w:val="23"/>
              </w:rPr>
              <w:br/>
            </w:r>
            <w:r>
              <w:rPr>
                <w:rFonts w:ascii="Verdana" w:hAnsi="Verdana"/>
                <w:color w:val="000000"/>
                <w:sz w:val="23"/>
                <w:szCs w:val="23"/>
              </w:rPr>
              <w:br/>
              <w:t>There can be </w:t>
            </w:r>
            <w:r>
              <w:rPr>
                <w:rFonts w:ascii="Verdana" w:hAnsi="Verdana"/>
                <w:b/>
                <w:bCs/>
                <w:color w:val="000000"/>
                <w:sz w:val="23"/>
                <w:szCs w:val="23"/>
              </w:rPr>
              <w:t>3</w:t>
            </w:r>
            <w:r>
              <w:rPr>
                <w:rFonts w:ascii="Verdana" w:hAnsi="Verdana"/>
                <w:color w:val="000000"/>
                <w:sz w:val="23"/>
                <w:szCs w:val="23"/>
              </w:rPr>
              <w:t>, </w:t>
            </w:r>
            <w:r>
              <w:rPr>
                <w:rFonts w:ascii="Verdana" w:hAnsi="Verdana"/>
                <w:b/>
                <w:bCs/>
                <w:color w:val="000000"/>
                <w:sz w:val="23"/>
                <w:szCs w:val="23"/>
              </w:rPr>
              <w:t>2</w:t>
            </w:r>
            <w:r>
              <w:rPr>
                <w:rFonts w:ascii="Verdana" w:hAnsi="Verdana"/>
                <w:color w:val="000000"/>
                <w:sz w:val="23"/>
                <w:szCs w:val="23"/>
              </w:rPr>
              <w:t> or </w:t>
            </w:r>
            <w:r>
              <w:rPr>
                <w:rFonts w:ascii="Verdana" w:hAnsi="Verdana"/>
                <w:b/>
                <w:bCs/>
                <w:color w:val="000000"/>
                <w:sz w:val="23"/>
                <w:szCs w:val="23"/>
              </w:rPr>
              <w:t>no</w:t>
            </w:r>
            <w:r>
              <w:rPr>
                <w:rFonts w:ascii="Verdana" w:hAnsi="Verdana"/>
                <w:color w:val="000000"/>
                <w:sz w:val="23"/>
                <w:szCs w:val="23"/>
              </w:rPr>
              <w:t> equal sides/angles:</w:t>
            </w:r>
          </w:p>
          <w:tbl>
            <w:tblPr>
              <w:tblW w:w="0" w:type="auto"/>
              <w:jc w:val="center"/>
              <w:tblBorders>
                <w:top w:val="outset" w:sz="6" w:space="0" w:color="auto"/>
                <w:left w:val="outset" w:sz="6" w:space="0" w:color="auto"/>
                <w:bottom w:val="outset" w:sz="6" w:space="0" w:color="auto"/>
                <w:right w:val="outset" w:sz="6" w:space="0" w:color="auto"/>
              </w:tblBorders>
              <w:shd w:val="clear" w:color="auto" w:fill="CCEEFF"/>
              <w:tblCellMar>
                <w:top w:w="75" w:type="dxa"/>
                <w:left w:w="75" w:type="dxa"/>
                <w:bottom w:w="75" w:type="dxa"/>
                <w:right w:w="75" w:type="dxa"/>
              </w:tblCellMar>
              <w:tblLook w:val="04A0"/>
            </w:tblPr>
            <w:tblGrid>
              <w:gridCol w:w="2400"/>
              <w:gridCol w:w="3072"/>
            </w:tblGrid>
            <w:tr w:rsidR="00A20F04" w:rsidTr="00A20F04">
              <w:trPr>
                <w:jc w:val="center"/>
              </w:trPr>
              <w:tc>
                <w:tcPr>
                  <w:tcW w:w="0" w:type="auto"/>
                  <w:tcBorders>
                    <w:top w:val="single" w:sz="12" w:space="0" w:color="FFFFFF"/>
                    <w:left w:val="single" w:sz="12" w:space="0" w:color="FFFFFF"/>
                    <w:bottom w:val="single" w:sz="12" w:space="0" w:color="FFFFFF"/>
                    <w:right w:val="single" w:sz="12" w:space="0" w:color="FFFFFF"/>
                  </w:tcBorders>
                  <w:shd w:val="clear" w:color="auto" w:fill="CCEEFF"/>
                  <w:vAlign w:val="center"/>
                  <w:hideMark/>
                </w:tcPr>
                <w:p w:rsidR="00A20F04" w:rsidRDefault="00A20F04">
                  <w:pPr>
                    <w:spacing w:line="330" w:lineRule="atLeast"/>
                    <w:rPr>
                      <w:sz w:val="23"/>
                      <w:szCs w:val="23"/>
                    </w:rPr>
                  </w:pPr>
                  <w:r>
                    <w:rPr>
                      <w:noProof/>
                      <w:sz w:val="23"/>
                      <w:szCs w:val="23"/>
                    </w:rPr>
                    <w:drawing>
                      <wp:inline distT="0" distB="0" distL="0" distR="0">
                        <wp:extent cx="1428750" cy="1009650"/>
                        <wp:effectExtent l="0" t="0" r="0" b="0"/>
                        <wp:docPr id="49" name="Picture 49" descr="Equilateral Trian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Equilateral Triangle"/>
                                <pic:cNvPicPr>
                                  <a:picLocks noChangeAspect="1" noChangeArrowheads="1"/>
                                </pic:cNvPicPr>
                              </pic:nvPicPr>
                              <pic:blipFill>
                                <a:blip r:embed="rId239"/>
                                <a:srcRect/>
                                <a:stretch>
                                  <a:fillRect/>
                                </a:stretch>
                              </pic:blipFill>
                              <pic:spPr bwMode="auto">
                                <a:xfrm>
                                  <a:off x="0" y="0"/>
                                  <a:ext cx="1428750" cy="1009650"/>
                                </a:xfrm>
                                <a:prstGeom prst="rect">
                                  <a:avLst/>
                                </a:prstGeom>
                                <a:noFill/>
                                <a:ln w="9525">
                                  <a:noFill/>
                                  <a:miter lim="800000"/>
                                  <a:headEnd/>
                                  <a:tailEnd/>
                                </a:ln>
                              </pic:spPr>
                            </pic:pic>
                          </a:graphicData>
                        </a:graphic>
                      </wp:inline>
                    </w:drawing>
                  </w:r>
                </w:p>
              </w:tc>
              <w:tc>
                <w:tcPr>
                  <w:tcW w:w="0" w:type="auto"/>
                  <w:tcBorders>
                    <w:top w:val="single" w:sz="12" w:space="0" w:color="FFFFFF"/>
                    <w:left w:val="single" w:sz="12" w:space="0" w:color="FFFFFF"/>
                    <w:bottom w:val="single" w:sz="12" w:space="0" w:color="FFFFFF"/>
                    <w:right w:val="single" w:sz="12" w:space="0" w:color="FFFFFF"/>
                  </w:tcBorders>
                  <w:shd w:val="clear" w:color="auto" w:fill="CCEEFF"/>
                  <w:vAlign w:val="center"/>
                  <w:hideMark/>
                </w:tcPr>
                <w:p w:rsidR="00A20F04" w:rsidRDefault="00A20F04">
                  <w:pPr>
                    <w:pStyle w:val="Heading3"/>
                    <w:spacing w:before="330" w:beforeAutospacing="0" w:after="150" w:afterAutospacing="0" w:line="405" w:lineRule="atLeast"/>
                    <w:rPr>
                      <w:b w:val="0"/>
                      <w:bCs w:val="0"/>
                      <w:color w:val="6600CC"/>
                    </w:rPr>
                  </w:pPr>
                  <w:r>
                    <w:rPr>
                      <w:b w:val="0"/>
                      <w:bCs w:val="0"/>
                      <w:color w:val="6600CC"/>
                    </w:rPr>
                    <w:t>Equilateral Triangle</w:t>
                  </w:r>
                </w:p>
                <w:p w:rsidR="00A20F04" w:rsidRDefault="00A20F04">
                  <w:pPr>
                    <w:pStyle w:val="NormalWeb"/>
                    <w:spacing w:before="240" w:beforeAutospacing="0" w:after="375" w:afterAutospacing="0" w:line="345" w:lineRule="atLeast"/>
                    <w:rPr>
                      <w:sz w:val="23"/>
                      <w:szCs w:val="23"/>
                    </w:rPr>
                  </w:pPr>
                  <w:r>
                    <w:rPr>
                      <w:b/>
                      <w:bCs/>
                      <w:sz w:val="23"/>
                      <w:szCs w:val="23"/>
                    </w:rPr>
                    <w:t>Three</w:t>
                  </w:r>
                  <w:r>
                    <w:rPr>
                      <w:sz w:val="23"/>
                      <w:szCs w:val="23"/>
                    </w:rPr>
                    <w:t> equal sides </w:t>
                  </w:r>
                  <w:r>
                    <w:rPr>
                      <w:sz w:val="23"/>
                      <w:szCs w:val="23"/>
                    </w:rPr>
                    <w:br/>
                  </w:r>
                  <w:r>
                    <w:rPr>
                      <w:b/>
                      <w:bCs/>
                      <w:sz w:val="23"/>
                      <w:szCs w:val="23"/>
                    </w:rPr>
                    <w:t>Three</w:t>
                  </w:r>
                  <w:r>
                    <w:rPr>
                      <w:sz w:val="23"/>
                      <w:szCs w:val="23"/>
                    </w:rPr>
                    <w:t> equal angles, always 60°</w:t>
                  </w:r>
                </w:p>
              </w:tc>
            </w:tr>
            <w:tr w:rsidR="00A20F04" w:rsidTr="00A20F04">
              <w:trPr>
                <w:jc w:val="center"/>
              </w:trPr>
              <w:tc>
                <w:tcPr>
                  <w:tcW w:w="0" w:type="auto"/>
                  <w:tcBorders>
                    <w:top w:val="single" w:sz="12" w:space="0" w:color="FFFFFF"/>
                    <w:left w:val="single" w:sz="12" w:space="0" w:color="FFFFFF"/>
                    <w:bottom w:val="single" w:sz="12" w:space="0" w:color="FFFFFF"/>
                    <w:right w:val="single" w:sz="12" w:space="0" w:color="FFFFFF"/>
                  </w:tcBorders>
                  <w:shd w:val="clear" w:color="auto" w:fill="CCEEFF"/>
                  <w:vAlign w:val="center"/>
                  <w:hideMark/>
                </w:tcPr>
                <w:p w:rsidR="00A20F04" w:rsidRDefault="00A20F04">
                  <w:pPr>
                    <w:spacing w:line="330" w:lineRule="atLeast"/>
                    <w:rPr>
                      <w:sz w:val="23"/>
                      <w:szCs w:val="23"/>
                    </w:rPr>
                  </w:pPr>
                  <w:r>
                    <w:rPr>
                      <w:noProof/>
                      <w:sz w:val="23"/>
                      <w:szCs w:val="23"/>
                    </w:rPr>
                    <w:drawing>
                      <wp:inline distT="0" distB="0" distL="0" distR="0">
                        <wp:extent cx="1419225" cy="1209675"/>
                        <wp:effectExtent l="0" t="0" r="0" b="0"/>
                        <wp:docPr id="48" name="Picture 50" descr="Isosceles Trian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Isosceles Triangle"/>
                                <pic:cNvPicPr>
                                  <a:picLocks noChangeAspect="1" noChangeArrowheads="1"/>
                                </pic:cNvPicPr>
                              </pic:nvPicPr>
                              <pic:blipFill>
                                <a:blip r:embed="rId240"/>
                                <a:srcRect/>
                                <a:stretch>
                                  <a:fillRect/>
                                </a:stretch>
                              </pic:blipFill>
                              <pic:spPr bwMode="auto">
                                <a:xfrm>
                                  <a:off x="0" y="0"/>
                                  <a:ext cx="1419225" cy="1209675"/>
                                </a:xfrm>
                                <a:prstGeom prst="rect">
                                  <a:avLst/>
                                </a:prstGeom>
                                <a:noFill/>
                                <a:ln w="9525">
                                  <a:noFill/>
                                  <a:miter lim="800000"/>
                                  <a:headEnd/>
                                  <a:tailEnd/>
                                </a:ln>
                              </pic:spPr>
                            </pic:pic>
                          </a:graphicData>
                        </a:graphic>
                      </wp:inline>
                    </w:drawing>
                  </w:r>
                </w:p>
              </w:tc>
              <w:tc>
                <w:tcPr>
                  <w:tcW w:w="0" w:type="auto"/>
                  <w:tcBorders>
                    <w:top w:val="single" w:sz="12" w:space="0" w:color="FFFFFF"/>
                    <w:left w:val="single" w:sz="12" w:space="0" w:color="FFFFFF"/>
                    <w:bottom w:val="single" w:sz="12" w:space="0" w:color="FFFFFF"/>
                    <w:right w:val="single" w:sz="12" w:space="0" w:color="FFFFFF"/>
                  </w:tcBorders>
                  <w:shd w:val="clear" w:color="auto" w:fill="CCEEFF"/>
                  <w:vAlign w:val="center"/>
                  <w:hideMark/>
                </w:tcPr>
                <w:p w:rsidR="00A20F04" w:rsidRDefault="00A20F04">
                  <w:pPr>
                    <w:pStyle w:val="Heading3"/>
                    <w:spacing w:before="330" w:beforeAutospacing="0" w:after="150" w:afterAutospacing="0" w:line="405" w:lineRule="atLeast"/>
                    <w:rPr>
                      <w:b w:val="0"/>
                      <w:bCs w:val="0"/>
                      <w:color w:val="6600CC"/>
                    </w:rPr>
                  </w:pPr>
                  <w:r>
                    <w:rPr>
                      <w:b w:val="0"/>
                      <w:bCs w:val="0"/>
                      <w:color w:val="6600CC"/>
                    </w:rPr>
                    <w:t>Isosceles Triangle</w:t>
                  </w:r>
                </w:p>
                <w:p w:rsidR="00A20F04" w:rsidRDefault="00A20F04">
                  <w:pPr>
                    <w:pStyle w:val="NormalWeb"/>
                    <w:spacing w:before="240" w:beforeAutospacing="0" w:after="375" w:afterAutospacing="0" w:line="345" w:lineRule="atLeast"/>
                    <w:rPr>
                      <w:sz w:val="23"/>
                      <w:szCs w:val="23"/>
                    </w:rPr>
                  </w:pPr>
                  <w:r>
                    <w:rPr>
                      <w:b/>
                      <w:bCs/>
                      <w:sz w:val="23"/>
                      <w:szCs w:val="23"/>
                    </w:rPr>
                    <w:t>Two</w:t>
                  </w:r>
                  <w:r>
                    <w:rPr>
                      <w:sz w:val="23"/>
                      <w:szCs w:val="23"/>
                    </w:rPr>
                    <w:t> equal sides </w:t>
                  </w:r>
                  <w:r>
                    <w:rPr>
                      <w:sz w:val="23"/>
                      <w:szCs w:val="23"/>
                    </w:rPr>
                    <w:br/>
                  </w:r>
                  <w:r>
                    <w:rPr>
                      <w:b/>
                      <w:bCs/>
                      <w:sz w:val="23"/>
                      <w:szCs w:val="23"/>
                    </w:rPr>
                    <w:t>Two</w:t>
                  </w:r>
                  <w:r>
                    <w:rPr>
                      <w:sz w:val="23"/>
                      <w:szCs w:val="23"/>
                    </w:rPr>
                    <w:t> equal angles</w:t>
                  </w:r>
                </w:p>
              </w:tc>
            </w:tr>
            <w:tr w:rsidR="00A20F04" w:rsidTr="00A20F04">
              <w:trPr>
                <w:jc w:val="center"/>
              </w:trPr>
              <w:tc>
                <w:tcPr>
                  <w:tcW w:w="0" w:type="auto"/>
                  <w:tcBorders>
                    <w:top w:val="single" w:sz="12" w:space="0" w:color="FFFFFF"/>
                    <w:left w:val="single" w:sz="12" w:space="0" w:color="FFFFFF"/>
                    <w:bottom w:val="single" w:sz="12" w:space="0" w:color="FFFFFF"/>
                    <w:right w:val="single" w:sz="12" w:space="0" w:color="FFFFFF"/>
                  </w:tcBorders>
                  <w:shd w:val="clear" w:color="auto" w:fill="CCEEFF"/>
                  <w:vAlign w:val="center"/>
                  <w:hideMark/>
                </w:tcPr>
                <w:p w:rsidR="00A20F04" w:rsidRDefault="00A20F04">
                  <w:pPr>
                    <w:spacing w:line="330" w:lineRule="atLeast"/>
                    <w:rPr>
                      <w:sz w:val="23"/>
                      <w:szCs w:val="23"/>
                    </w:rPr>
                  </w:pPr>
                  <w:r>
                    <w:rPr>
                      <w:noProof/>
                      <w:sz w:val="23"/>
                      <w:szCs w:val="23"/>
                    </w:rPr>
                    <w:drawing>
                      <wp:inline distT="0" distB="0" distL="0" distR="0">
                        <wp:extent cx="1428750" cy="600075"/>
                        <wp:effectExtent l="0" t="0" r="0" b="0"/>
                        <wp:docPr id="51" name="Picture 51" descr="Scalene Trian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Scalene Triangle"/>
                                <pic:cNvPicPr>
                                  <a:picLocks noChangeAspect="1" noChangeArrowheads="1"/>
                                </pic:cNvPicPr>
                              </pic:nvPicPr>
                              <pic:blipFill>
                                <a:blip r:embed="rId241"/>
                                <a:srcRect/>
                                <a:stretch>
                                  <a:fillRect/>
                                </a:stretch>
                              </pic:blipFill>
                              <pic:spPr bwMode="auto">
                                <a:xfrm>
                                  <a:off x="0" y="0"/>
                                  <a:ext cx="1428750" cy="600075"/>
                                </a:xfrm>
                                <a:prstGeom prst="rect">
                                  <a:avLst/>
                                </a:prstGeom>
                                <a:noFill/>
                                <a:ln w="9525">
                                  <a:noFill/>
                                  <a:miter lim="800000"/>
                                  <a:headEnd/>
                                  <a:tailEnd/>
                                </a:ln>
                              </pic:spPr>
                            </pic:pic>
                          </a:graphicData>
                        </a:graphic>
                      </wp:inline>
                    </w:drawing>
                  </w:r>
                </w:p>
              </w:tc>
              <w:tc>
                <w:tcPr>
                  <w:tcW w:w="0" w:type="auto"/>
                  <w:tcBorders>
                    <w:top w:val="single" w:sz="12" w:space="0" w:color="FFFFFF"/>
                    <w:left w:val="single" w:sz="12" w:space="0" w:color="FFFFFF"/>
                    <w:bottom w:val="single" w:sz="12" w:space="0" w:color="FFFFFF"/>
                    <w:right w:val="single" w:sz="12" w:space="0" w:color="FFFFFF"/>
                  </w:tcBorders>
                  <w:shd w:val="clear" w:color="auto" w:fill="CCEEFF"/>
                  <w:vAlign w:val="center"/>
                  <w:hideMark/>
                </w:tcPr>
                <w:p w:rsidR="00A20F04" w:rsidRDefault="00A20F04">
                  <w:pPr>
                    <w:pStyle w:val="Heading3"/>
                    <w:spacing w:before="330" w:beforeAutospacing="0" w:after="150" w:afterAutospacing="0" w:line="405" w:lineRule="atLeast"/>
                    <w:rPr>
                      <w:b w:val="0"/>
                      <w:bCs w:val="0"/>
                      <w:color w:val="6600CC"/>
                    </w:rPr>
                  </w:pPr>
                  <w:r>
                    <w:rPr>
                      <w:b w:val="0"/>
                      <w:bCs w:val="0"/>
                      <w:color w:val="6600CC"/>
                    </w:rPr>
                    <w:t>Scalene Triangle</w:t>
                  </w:r>
                </w:p>
                <w:p w:rsidR="00A20F04" w:rsidRDefault="00A20F04">
                  <w:pPr>
                    <w:pStyle w:val="NormalWeb"/>
                    <w:spacing w:before="240" w:beforeAutospacing="0" w:after="375" w:afterAutospacing="0" w:line="345" w:lineRule="atLeast"/>
                    <w:rPr>
                      <w:sz w:val="23"/>
                      <w:szCs w:val="23"/>
                    </w:rPr>
                  </w:pPr>
                  <w:r>
                    <w:rPr>
                      <w:b/>
                      <w:bCs/>
                      <w:sz w:val="23"/>
                      <w:szCs w:val="23"/>
                    </w:rPr>
                    <w:t>No</w:t>
                  </w:r>
                  <w:r>
                    <w:rPr>
                      <w:sz w:val="23"/>
                      <w:szCs w:val="23"/>
                    </w:rPr>
                    <w:t> equal sides </w:t>
                  </w:r>
                  <w:r>
                    <w:rPr>
                      <w:sz w:val="23"/>
                      <w:szCs w:val="23"/>
                    </w:rPr>
                    <w:br/>
                  </w:r>
                  <w:r>
                    <w:rPr>
                      <w:b/>
                      <w:bCs/>
                      <w:sz w:val="23"/>
                      <w:szCs w:val="23"/>
                    </w:rPr>
                    <w:t>No</w:t>
                  </w:r>
                  <w:r>
                    <w:rPr>
                      <w:sz w:val="23"/>
                      <w:szCs w:val="23"/>
                    </w:rPr>
                    <w:t> equal angles</w:t>
                  </w:r>
                </w:p>
              </w:tc>
            </w:tr>
          </w:tbl>
          <w:p w:rsidR="00A20F04" w:rsidRDefault="00A20F04" w:rsidP="00A20F04">
            <w:pPr>
              <w:rPr>
                <w:rFonts w:ascii="Verdana" w:hAnsi="Verdana"/>
                <w:color w:val="000000"/>
                <w:sz w:val="23"/>
                <w:szCs w:val="23"/>
              </w:rPr>
            </w:pPr>
          </w:p>
          <w:p w:rsidR="00A20F04" w:rsidRDefault="00A20F04" w:rsidP="00A20F04">
            <w:pPr>
              <w:pStyle w:val="Heading2"/>
              <w:spacing w:before="900" w:beforeAutospacing="0" w:after="180" w:afterAutospacing="0"/>
              <w:rPr>
                <w:rFonts w:ascii="Verdana" w:hAnsi="Verdana"/>
                <w:b w:val="0"/>
                <w:bCs w:val="0"/>
                <w:color w:val="FF0000"/>
                <w:sz w:val="35"/>
                <w:szCs w:val="35"/>
              </w:rPr>
            </w:pPr>
            <w:r>
              <w:rPr>
                <w:rFonts w:ascii="Verdana" w:hAnsi="Verdana"/>
                <w:b w:val="0"/>
                <w:bCs w:val="0"/>
                <w:color w:val="FF0000"/>
                <w:sz w:val="35"/>
                <w:szCs w:val="35"/>
              </w:rPr>
              <w:t>What Type of Angle?</w:t>
            </w:r>
          </w:p>
          <w:p w:rsidR="00A20F04" w:rsidRDefault="00A20F04" w:rsidP="00A20F04">
            <w:pPr>
              <w:pStyle w:val="NormalWeb"/>
              <w:spacing w:before="240" w:beforeAutospacing="0" w:after="375" w:afterAutospacing="0" w:line="345" w:lineRule="atLeast"/>
              <w:rPr>
                <w:rFonts w:ascii="Verdana" w:hAnsi="Verdana"/>
                <w:color w:val="000000"/>
                <w:sz w:val="23"/>
                <w:szCs w:val="23"/>
              </w:rPr>
            </w:pPr>
            <w:r>
              <w:rPr>
                <w:rFonts w:ascii="Verdana" w:hAnsi="Verdana"/>
                <w:color w:val="000000"/>
                <w:sz w:val="23"/>
                <w:szCs w:val="23"/>
              </w:rPr>
              <w:t>Triangles can also have names that tell you what </w:t>
            </w:r>
            <w:r>
              <w:rPr>
                <w:rFonts w:ascii="Verdana" w:hAnsi="Verdana"/>
                <w:b/>
                <w:bCs/>
                <w:color w:val="000000"/>
                <w:sz w:val="23"/>
                <w:szCs w:val="23"/>
              </w:rPr>
              <w:t>type of angle</w:t>
            </w:r>
            <w:r>
              <w:rPr>
                <w:rFonts w:ascii="Verdana" w:hAnsi="Verdana"/>
                <w:color w:val="000000"/>
                <w:sz w:val="23"/>
                <w:szCs w:val="23"/>
              </w:rPr>
              <w:t> is inside</w:t>
            </w:r>
            <w:r>
              <w:rPr>
                <w:rFonts w:ascii="Verdana" w:hAnsi="Verdana"/>
                <w:i/>
                <w:iCs/>
                <w:color w:val="000000"/>
                <w:sz w:val="23"/>
                <w:szCs w:val="23"/>
              </w:rPr>
              <w:t>:</w:t>
            </w:r>
          </w:p>
          <w:tbl>
            <w:tblPr>
              <w:tblW w:w="0" w:type="auto"/>
              <w:jc w:val="center"/>
              <w:tblBorders>
                <w:top w:val="outset" w:sz="6" w:space="0" w:color="auto"/>
                <w:left w:val="outset" w:sz="6" w:space="0" w:color="auto"/>
                <w:bottom w:val="outset" w:sz="6" w:space="0" w:color="auto"/>
                <w:right w:val="outset" w:sz="6" w:space="0" w:color="auto"/>
              </w:tblBorders>
              <w:shd w:val="clear" w:color="auto" w:fill="CCEEFF"/>
              <w:tblCellMar>
                <w:top w:w="75" w:type="dxa"/>
                <w:left w:w="75" w:type="dxa"/>
                <w:bottom w:w="75" w:type="dxa"/>
                <w:right w:w="75" w:type="dxa"/>
              </w:tblCellMar>
              <w:tblLook w:val="04A0"/>
            </w:tblPr>
            <w:tblGrid>
              <w:gridCol w:w="2400"/>
              <w:gridCol w:w="2701"/>
            </w:tblGrid>
            <w:tr w:rsidR="00A20F04" w:rsidTr="00A20F04">
              <w:trPr>
                <w:jc w:val="center"/>
              </w:trPr>
              <w:tc>
                <w:tcPr>
                  <w:tcW w:w="0" w:type="auto"/>
                  <w:tcBorders>
                    <w:top w:val="single" w:sz="12" w:space="0" w:color="FFFFFF"/>
                    <w:left w:val="single" w:sz="12" w:space="0" w:color="FFFFFF"/>
                    <w:bottom w:val="single" w:sz="12" w:space="0" w:color="FFFFFF"/>
                    <w:right w:val="single" w:sz="12" w:space="0" w:color="FFFFFF"/>
                  </w:tcBorders>
                  <w:shd w:val="clear" w:color="auto" w:fill="CCEEFF"/>
                  <w:vAlign w:val="center"/>
                  <w:hideMark/>
                </w:tcPr>
                <w:p w:rsidR="00A20F04" w:rsidRDefault="00A20F04">
                  <w:pPr>
                    <w:spacing w:line="330" w:lineRule="atLeast"/>
                    <w:rPr>
                      <w:sz w:val="23"/>
                      <w:szCs w:val="23"/>
                    </w:rPr>
                  </w:pPr>
                  <w:r>
                    <w:rPr>
                      <w:noProof/>
                      <w:sz w:val="23"/>
                      <w:szCs w:val="23"/>
                    </w:rPr>
                    <w:drawing>
                      <wp:inline distT="0" distB="0" distL="0" distR="0">
                        <wp:extent cx="1428750" cy="781050"/>
                        <wp:effectExtent l="0" t="0" r="0" b="0"/>
                        <wp:docPr id="52" name="Picture 52" descr="Acute Trian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Acute Triangle"/>
                                <pic:cNvPicPr>
                                  <a:picLocks noChangeAspect="1" noChangeArrowheads="1"/>
                                </pic:cNvPicPr>
                              </pic:nvPicPr>
                              <pic:blipFill>
                                <a:blip r:embed="rId242"/>
                                <a:srcRect/>
                                <a:stretch>
                                  <a:fillRect/>
                                </a:stretch>
                              </pic:blipFill>
                              <pic:spPr bwMode="auto">
                                <a:xfrm>
                                  <a:off x="0" y="0"/>
                                  <a:ext cx="1428750" cy="781050"/>
                                </a:xfrm>
                                <a:prstGeom prst="rect">
                                  <a:avLst/>
                                </a:prstGeom>
                                <a:noFill/>
                                <a:ln w="9525">
                                  <a:noFill/>
                                  <a:miter lim="800000"/>
                                  <a:headEnd/>
                                  <a:tailEnd/>
                                </a:ln>
                              </pic:spPr>
                            </pic:pic>
                          </a:graphicData>
                        </a:graphic>
                      </wp:inline>
                    </w:drawing>
                  </w:r>
                </w:p>
              </w:tc>
              <w:tc>
                <w:tcPr>
                  <w:tcW w:w="0" w:type="auto"/>
                  <w:tcBorders>
                    <w:top w:val="single" w:sz="12" w:space="0" w:color="FFFFFF"/>
                    <w:left w:val="single" w:sz="12" w:space="0" w:color="FFFFFF"/>
                    <w:bottom w:val="single" w:sz="12" w:space="0" w:color="FFFFFF"/>
                    <w:right w:val="single" w:sz="12" w:space="0" w:color="FFFFFF"/>
                  </w:tcBorders>
                  <w:shd w:val="clear" w:color="auto" w:fill="CCEEFF"/>
                  <w:vAlign w:val="center"/>
                  <w:hideMark/>
                </w:tcPr>
                <w:p w:rsidR="00A20F04" w:rsidRDefault="00A20F04">
                  <w:pPr>
                    <w:pStyle w:val="Heading3"/>
                    <w:spacing w:before="330" w:beforeAutospacing="0" w:after="150" w:afterAutospacing="0" w:line="405" w:lineRule="atLeast"/>
                    <w:rPr>
                      <w:b w:val="0"/>
                      <w:bCs w:val="0"/>
                      <w:color w:val="6600CC"/>
                    </w:rPr>
                  </w:pPr>
                  <w:r>
                    <w:rPr>
                      <w:b w:val="0"/>
                      <w:bCs w:val="0"/>
                      <w:color w:val="6600CC"/>
                    </w:rPr>
                    <w:t>Acute Triangle</w:t>
                  </w:r>
                </w:p>
                <w:p w:rsidR="00A20F04" w:rsidRDefault="00A20F04">
                  <w:pPr>
                    <w:pStyle w:val="NormalWeb"/>
                    <w:spacing w:before="240" w:beforeAutospacing="0" w:after="375" w:afterAutospacing="0" w:line="345" w:lineRule="atLeast"/>
                    <w:rPr>
                      <w:sz w:val="23"/>
                      <w:szCs w:val="23"/>
                    </w:rPr>
                  </w:pPr>
                  <w:r>
                    <w:rPr>
                      <w:sz w:val="23"/>
                      <w:szCs w:val="23"/>
                    </w:rPr>
                    <w:t>All angles are less than 90°</w:t>
                  </w:r>
                </w:p>
              </w:tc>
            </w:tr>
            <w:tr w:rsidR="00A20F04" w:rsidTr="00A20F04">
              <w:trPr>
                <w:jc w:val="center"/>
              </w:trPr>
              <w:tc>
                <w:tcPr>
                  <w:tcW w:w="0" w:type="auto"/>
                  <w:tcBorders>
                    <w:top w:val="single" w:sz="12" w:space="0" w:color="FFFFFF"/>
                    <w:left w:val="single" w:sz="12" w:space="0" w:color="FFFFFF"/>
                    <w:bottom w:val="single" w:sz="12" w:space="0" w:color="FFFFFF"/>
                    <w:right w:val="single" w:sz="12" w:space="0" w:color="FFFFFF"/>
                  </w:tcBorders>
                  <w:shd w:val="clear" w:color="auto" w:fill="CCEEFF"/>
                  <w:vAlign w:val="center"/>
                  <w:hideMark/>
                </w:tcPr>
                <w:p w:rsidR="00A20F04" w:rsidRDefault="00A20F04">
                  <w:pPr>
                    <w:spacing w:line="330" w:lineRule="atLeast"/>
                    <w:rPr>
                      <w:sz w:val="23"/>
                      <w:szCs w:val="23"/>
                    </w:rPr>
                  </w:pPr>
                  <w:r>
                    <w:rPr>
                      <w:noProof/>
                      <w:sz w:val="23"/>
                      <w:szCs w:val="23"/>
                    </w:rPr>
                    <w:drawing>
                      <wp:inline distT="0" distB="0" distL="0" distR="0">
                        <wp:extent cx="1428750" cy="714375"/>
                        <wp:effectExtent l="0" t="0" r="0" b="0"/>
                        <wp:docPr id="46" name="Picture 53" descr="Right Trian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Right Triangle"/>
                                <pic:cNvPicPr>
                                  <a:picLocks noChangeAspect="1" noChangeArrowheads="1"/>
                                </pic:cNvPicPr>
                              </pic:nvPicPr>
                              <pic:blipFill>
                                <a:blip r:embed="rId243"/>
                                <a:srcRect/>
                                <a:stretch>
                                  <a:fillRect/>
                                </a:stretch>
                              </pic:blipFill>
                              <pic:spPr bwMode="auto">
                                <a:xfrm>
                                  <a:off x="0" y="0"/>
                                  <a:ext cx="1428750" cy="714375"/>
                                </a:xfrm>
                                <a:prstGeom prst="rect">
                                  <a:avLst/>
                                </a:prstGeom>
                                <a:noFill/>
                                <a:ln w="9525">
                                  <a:noFill/>
                                  <a:miter lim="800000"/>
                                  <a:headEnd/>
                                  <a:tailEnd/>
                                </a:ln>
                              </pic:spPr>
                            </pic:pic>
                          </a:graphicData>
                        </a:graphic>
                      </wp:inline>
                    </w:drawing>
                  </w:r>
                </w:p>
              </w:tc>
              <w:tc>
                <w:tcPr>
                  <w:tcW w:w="0" w:type="auto"/>
                  <w:tcBorders>
                    <w:top w:val="single" w:sz="12" w:space="0" w:color="FFFFFF"/>
                    <w:left w:val="single" w:sz="12" w:space="0" w:color="FFFFFF"/>
                    <w:bottom w:val="single" w:sz="12" w:space="0" w:color="FFFFFF"/>
                    <w:right w:val="single" w:sz="12" w:space="0" w:color="FFFFFF"/>
                  </w:tcBorders>
                  <w:shd w:val="clear" w:color="auto" w:fill="CCEEFF"/>
                  <w:vAlign w:val="center"/>
                  <w:hideMark/>
                </w:tcPr>
                <w:p w:rsidR="00A20F04" w:rsidRDefault="00A20F04">
                  <w:pPr>
                    <w:pStyle w:val="Heading3"/>
                    <w:spacing w:before="330" w:beforeAutospacing="0" w:after="150" w:afterAutospacing="0" w:line="405" w:lineRule="atLeast"/>
                    <w:rPr>
                      <w:b w:val="0"/>
                      <w:bCs w:val="0"/>
                      <w:color w:val="6600CC"/>
                    </w:rPr>
                  </w:pPr>
                  <w:r>
                    <w:rPr>
                      <w:b w:val="0"/>
                      <w:bCs w:val="0"/>
                      <w:color w:val="6600CC"/>
                    </w:rPr>
                    <w:t>Right Triangle</w:t>
                  </w:r>
                </w:p>
                <w:p w:rsidR="00A20F04" w:rsidRDefault="00A20F04">
                  <w:pPr>
                    <w:pStyle w:val="NormalWeb"/>
                    <w:spacing w:before="240" w:beforeAutospacing="0" w:after="375" w:afterAutospacing="0" w:line="345" w:lineRule="atLeast"/>
                    <w:rPr>
                      <w:sz w:val="23"/>
                      <w:szCs w:val="23"/>
                    </w:rPr>
                  </w:pPr>
                  <w:r>
                    <w:rPr>
                      <w:sz w:val="23"/>
                      <w:szCs w:val="23"/>
                    </w:rPr>
                    <w:t>Has a right angle (90°)</w:t>
                  </w:r>
                </w:p>
              </w:tc>
            </w:tr>
            <w:tr w:rsidR="00A20F04" w:rsidTr="00A20F04">
              <w:trPr>
                <w:jc w:val="center"/>
              </w:trPr>
              <w:tc>
                <w:tcPr>
                  <w:tcW w:w="0" w:type="auto"/>
                  <w:tcBorders>
                    <w:top w:val="single" w:sz="12" w:space="0" w:color="FFFFFF"/>
                    <w:left w:val="single" w:sz="12" w:space="0" w:color="FFFFFF"/>
                    <w:bottom w:val="single" w:sz="12" w:space="0" w:color="FFFFFF"/>
                    <w:right w:val="single" w:sz="12" w:space="0" w:color="FFFFFF"/>
                  </w:tcBorders>
                  <w:shd w:val="clear" w:color="auto" w:fill="CCEEFF"/>
                  <w:vAlign w:val="center"/>
                  <w:hideMark/>
                </w:tcPr>
                <w:p w:rsidR="00A20F04" w:rsidRDefault="00A20F04">
                  <w:pPr>
                    <w:spacing w:line="330" w:lineRule="atLeast"/>
                    <w:rPr>
                      <w:sz w:val="23"/>
                      <w:szCs w:val="23"/>
                    </w:rPr>
                  </w:pPr>
                  <w:r>
                    <w:rPr>
                      <w:noProof/>
                      <w:sz w:val="23"/>
                      <w:szCs w:val="23"/>
                    </w:rPr>
                    <w:drawing>
                      <wp:inline distT="0" distB="0" distL="0" distR="0">
                        <wp:extent cx="1428750" cy="666750"/>
                        <wp:effectExtent l="0" t="0" r="0" b="0"/>
                        <wp:docPr id="54" name="Picture 54" descr="Obtuse Trian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Obtuse Triangle"/>
                                <pic:cNvPicPr>
                                  <a:picLocks noChangeAspect="1" noChangeArrowheads="1"/>
                                </pic:cNvPicPr>
                              </pic:nvPicPr>
                              <pic:blipFill>
                                <a:blip r:embed="rId244"/>
                                <a:srcRect/>
                                <a:stretch>
                                  <a:fillRect/>
                                </a:stretch>
                              </pic:blipFill>
                              <pic:spPr bwMode="auto">
                                <a:xfrm>
                                  <a:off x="0" y="0"/>
                                  <a:ext cx="1428750" cy="666750"/>
                                </a:xfrm>
                                <a:prstGeom prst="rect">
                                  <a:avLst/>
                                </a:prstGeom>
                                <a:noFill/>
                                <a:ln w="9525">
                                  <a:noFill/>
                                  <a:miter lim="800000"/>
                                  <a:headEnd/>
                                  <a:tailEnd/>
                                </a:ln>
                              </pic:spPr>
                            </pic:pic>
                          </a:graphicData>
                        </a:graphic>
                      </wp:inline>
                    </w:drawing>
                  </w:r>
                </w:p>
              </w:tc>
              <w:tc>
                <w:tcPr>
                  <w:tcW w:w="0" w:type="auto"/>
                  <w:tcBorders>
                    <w:top w:val="single" w:sz="12" w:space="0" w:color="FFFFFF"/>
                    <w:left w:val="single" w:sz="12" w:space="0" w:color="FFFFFF"/>
                    <w:bottom w:val="single" w:sz="12" w:space="0" w:color="FFFFFF"/>
                    <w:right w:val="single" w:sz="12" w:space="0" w:color="FFFFFF"/>
                  </w:tcBorders>
                  <w:shd w:val="clear" w:color="auto" w:fill="CCEEFF"/>
                  <w:vAlign w:val="center"/>
                  <w:hideMark/>
                </w:tcPr>
                <w:p w:rsidR="00A20F04" w:rsidRDefault="00A20F04">
                  <w:pPr>
                    <w:pStyle w:val="Heading3"/>
                    <w:spacing w:before="330" w:beforeAutospacing="0" w:after="150" w:afterAutospacing="0" w:line="405" w:lineRule="atLeast"/>
                    <w:rPr>
                      <w:b w:val="0"/>
                      <w:bCs w:val="0"/>
                      <w:color w:val="6600CC"/>
                    </w:rPr>
                  </w:pPr>
                  <w:r>
                    <w:rPr>
                      <w:b w:val="0"/>
                      <w:bCs w:val="0"/>
                      <w:color w:val="6600CC"/>
                    </w:rPr>
                    <w:t>Obtuse Triangle</w:t>
                  </w:r>
                </w:p>
                <w:p w:rsidR="00A20F04" w:rsidRDefault="00A20F04">
                  <w:pPr>
                    <w:pStyle w:val="NormalWeb"/>
                    <w:spacing w:before="240" w:beforeAutospacing="0" w:after="375" w:afterAutospacing="0" w:line="345" w:lineRule="atLeast"/>
                    <w:rPr>
                      <w:sz w:val="23"/>
                      <w:szCs w:val="23"/>
                    </w:rPr>
                  </w:pPr>
                  <w:r>
                    <w:rPr>
                      <w:sz w:val="23"/>
                      <w:szCs w:val="23"/>
                    </w:rPr>
                    <w:t>Has an angle more than 90°</w:t>
                  </w:r>
                </w:p>
              </w:tc>
            </w:tr>
          </w:tbl>
          <w:p w:rsidR="00A20F04" w:rsidRDefault="00A20F04" w:rsidP="00A20F04">
            <w:pPr>
              <w:rPr>
                <w:rFonts w:ascii="Verdana" w:hAnsi="Verdana"/>
                <w:color w:val="000000"/>
                <w:sz w:val="23"/>
                <w:szCs w:val="23"/>
              </w:rPr>
            </w:pPr>
          </w:p>
          <w:p w:rsidR="00A20F04" w:rsidRDefault="00A20F04" w:rsidP="00A20F04">
            <w:pPr>
              <w:pStyle w:val="Heading2"/>
              <w:spacing w:before="900" w:beforeAutospacing="0" w:after="180" w:afterAutospacing="0"/>
              <w:rPr>
                <w:rFonts w:ascii="Verdana" w:hAnsi="Verdana"/>
                <w:b w:val="0"/>
                <w:bCs w:val="0"/>
                <w:color w:val="FF0000"/>
                <w:sz w:val="35"/>
                <w:szCs w:val="35"/>
              </w:rPr>
            </w:pPr>
            <w:r>
              <w:rPr>
                <w:rFonts w:ascii="Verdana" w:hAnsi="Verdana"/>
                <w:b w:val="0"/>
                <w:bCs w:val="0"/>
                <w:color w:val="FF0000"/>
                <w:sz w:val="35"/>
                <w:szCs w:val="35"/>
              </w:rPr>
              <w:t>Combining the Names</w:t>
            </w:r>
          </w:p>
          <w:p w:rsidR="00A20F04" w:rsidRDefault="00A20F04" w:rsidP="00A20F04">
            <w:pPr>
              <w:rPr>
                <w:rFonts w:ascii="Times New Roman" w:hAnsi="Times New Roman"/>
                <w:sz w:val="24"/>
                <w:szCs w:val="24"/>
              </w:rPr>
            </w:pPr>
            <w:r>
              <w:rPr>
                <w:rFonts w:ascii="Verdana" w:hAnsi="Verdana"/>
                <w:color w:val="000000"/>
                <w:sz w:val="23"/>
                <w:szCs w:val="23"/>
              </w:rPr>
              <w:t>Sometimes a triangle will have two names, for example:</w:t>
            </w:r>
          </w:p>
          <w:tbl>
            <w:tblPr>
              <w:tblW w:w="0" w:type="auto"/>
              <w:jc w:val="center"/>
              <w:tblBorders>
                <w:top w:val="outset" w:sz="6" w:space="0" w:color="auto"/>
                <w:left w:val="outset" w:sz="6" w:space="0" w:color="auto"/>
                <w:bottom w:val="outset" w:sz="6" w:space="0" w:color="auto"/>
                <w:right w:val="outset" w:sz="6" w:space="0" w:color="auto"/>
              </w:tblBorders>
              <w:shd w:val="clear" w:color="auto" w:fill="F0F0C0"/>
              <w:tblCellMar>
                <w:top w:w="75" w:type="dxa"/>
                <w:left w:w="75" w:type="dxa"/>
                <w:bottom w:w="75" w:type="dxa"/>
                <w:right w:w="75" w:type="dxa"/>
              </w:tblCellMar>
              <w:tblLook w:val="04A0"/>
            </w:tblPr>
            <w:tblGrid>
              <w:gridCol w:w="2370"/>
              <w:gridCol w:w="4696"/>
            </w:tblGrid>
            <w:tr w:rsidR="00A20F04" w:rsidTr="00A20F04">
              <w:trPr>
                <w:jc w:val="center"/>
              </w:trPr>
              <w:tc>
                <w:tcPr>
                  <w:tcW w:w="0" w:type="auto"/>
                  <w:tcBorders>
                    <w:top w:val="single" w:sz="12" w:space="0" w:color="FFFFFF"/>
                    <w:left w:val="single" w:sz="12" w:space="0" w:color="FFFFFF"/>
                    <w:bottom w:val="single" w:sz="12" w:space="0" w:color="FFFFFF"/>
                    <w:right w:val="single" w:sz="12" w:space="0" w:color="FFFFFF"/>
                  </w:tcBorders>
                  <w:shd w:val="clear" w:color="auto" w:fill="F0F0C0"/>
                  <w:tcMar>
                    <w:top w:w="60" w:type="dxa"/>
                    <w:left w:w="60" w:type="dxa"/>
                    <w:bottom w:w="60" w:type="dxa"/>
                    <w:right w:w="60" w:type="dxa"/>
                  </w:tcMar>
                  <w:vAlign w:val="center"/>
                  <w:hideMark/>
                </w:tcPr>
                <w:p w:rsidR="00A20F04" w:rsidRDefault="00A20F04">
                  <w:pPr>
                    <w:spacing w:line="330" w:lineRule="atLeast"/>
                    <w:rPr>
                      <w:sz w:val="23"/>
                      <w:szCs w:val="23"/>
                    </w:rPr>
                  </w:pPr>
                  <w:r>
                    <w:rPr>
                      <w:noProof/>
                      <w:sz w:val="23"/>
                      <w:szCs w:val="23"/>
                    </w:rPr>
                    <w:drawing>
                      <wp:inline distT="0" distB="0" distL="0" distR="0">
                        <wp:extent cx="1428750" cy="1076325"/>
                        <wp:effectExtent l="0" t="0" r="0" b="0"/>
                        <wp:docPr id="55" name="Picture 55" descr="Right Isosceles Trian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Right Isosceles Triangle"/>
                                <pic:cNvPicPr>
                                  <a:picLocks noChangeAspect="1" noChangeArrowheads="1"/>
                                </pic:cNvPicPr>
                              </pic:nvPicPr>
                              <pic:blipFill>
                                <a:blip r:embed="rId245"/>
                                <a:srcRect/>
                                <a:stretch>
                                  <a:fillRect/>
                                </a:stretch>
                              </pic:blipFill>
                              <pic:spPr bwMode="auto">
                                <a:xfrm>
                                  <a:off x="0" y="0"/>
                                  <a:ext cx="1428750" cy="1076325"/>
                                </a:xfrm>
                                <a:prstGeom prst="rect">
                                  <a:avLst/>
                                </a:prstGeom>
                                <a:noFill/>
                                <a:ln w="9525">
                                  <a:noFill/>
                                  <a:miter lim="800000"/>
                                  <a:headEnd/>
                                  <a:tailEnd/>
                                </a:ln>
                              </pic:spPr>
                            </pic:pic>
                          </a:graphicData>
                        </a:graphic>
                      </wp:inline>
                    </w:drawing>
                  </w:r>
                </w:p>
              </w:tc>
              <w:tc>
                <w:tcPr>
                  <w:tcW w:w="0" w:type="auto"/>
                  <w:tcBorders>
                    <w:top w:val="single" w:sz="12" w:space="0" w:color="FFFFFF"/>
                    <w:left w:val="single" w:sz="12" w:space="0" w:color="FFFFFF"/>
                    <w:bottom w:val="single" w:sz="12" w:space="0" w:color="FFFFFF"/>
                    <w:right w:val="single" w:sz="12" w:space="0" w:color="FFFFFF"/>
                  </w:tcBorders>
                  <w:shd w:val="clear" w:color="auto" w:fill="F0F0C0"/>
                  <w:tcMar>
                    <w:top w:w="60" w:type="dxa"/>
                    <w:left w:w="60" w:type="dxa"/>
                    <w:bottom w:w="60" w:type="dxa"/>
                    <w:right w:w="60" w:type="dxa"/>
                  </w:tcMar>
                  <w:vAlign w:val="center"/>
                  <w:hideMark/>
                </w:tcPr>
                <w:p w:rsidR="00A20F04" w:rsidRDefault="00A20F04">
                  <w:pPr>
                    <w:pStyle w:val="Heading3"/>
                    <w:spacing w:before="330" w:beforeAutospacing="0" w:after="150" w:afterAutospacing="0" w:line="405" w:lineRule="atLeast"/>
                    <w:rPr>
                      <w:b w:val="0"/>
                      <w:bCs w:val="0"/>
                      <w:color w:val="6600CC"/>
                    </w:rPr>
                  </w:pPr>
                  <w:r>
                    <w:rPr>
                      <w:b w:val="0"/>
                      <w:bCs w:val="0"/>
                      <w:color w:val="6600CC"/>
                    </w:rPr>
                    <w:t>Right Isosceles Triangle</w:t>
                  </w:r>
                </w:p>
                <w:p w:rsidR="00A20F04" w:rsidRDefault="00A20F04">
                  <w:pPr>
                    <w:pStyle w:val="NormalWeb"/>
                    <w:spacing w:before="240" w:beforeAutospacing="0" w:after="375" w:afterAutospacing="0" w:line="345" w:lineRule="atLeast"/>
                    <w:rPr>
                      <w:sz w:val="23"/>
                      <w:szCs w:val="23"/>
                    </w:rPr>
                  </w:pPr>
                  <w:r>
                    <w:rPr>
                      <w:sz w:val="23"/>
                      <w:szCs w:val="23"/>
                    </w:rPr>
                    <w:t>Has a right angle (90°), and also two equal angles</w:t>
                  </w:r>
                  <w:r>
                    <w:rPr>
                      <w:sz w:val="23"/>
                      <w:szCs w:val="23"/>
                    </w:rPr>
                    <w:br/>
                  </w:r>
                  <w:r>
                    <w:rPr>
                      <w:sz w:val="23"/>
                      <w:szCs w:val="23"/>
                    </w:rPr>
                    <w:br/>
                    <w:t>Can you guess what the equal angles are?</w:t>
                  </w:r>
                </w:p>
              </w:tc>
            </w:tr>
          </w:tbl>
          <w:p w:rsidR="00A20F04" w:rsidRDefault="00A20F04" w:rsidP="00A20F04">
            <w:pPr>
              <w:pStyle w:val="Heading2"/>
              <w:spacing w:before="900" w:beforeAutospacing="0" w:after="180" w:afterAutospacing="0"/>
              <w:rPr>
                <w:rFonts w:ascii="Verdana" w:hAnsi="Verdana"/>
                <w:b w:val="0"/>
                <w:bCs w:val="0"/>
                <w:color w:val="FF0000"/>
                <w:sz w:val="35"/>
                <w:szCs w:val="35"/>
              </w:rPr>
            </w:pPr>
            <w:r>
              <w:rPr>
                <w:rFonts w:ascii="Verdana" w:hAnsi="Verdana"/>
                <w:b w:val="0"/>
                <w:bCs w:val="0"/>
                <w:color w:val="FF0000"/>
                <w:sz w:val="35"/>
                <w:szCs w:val="35"/>
              </w:rPr>
              <w:t>Play With It ...</w:t>
            </w:r>
          </w:p>
          <w:p w:rsidR="00A20F04" w:rsidRDefault="00A20F04" w:rsidP="00A20F04">
            <w:pPr>
              <w:pStyle w:val="NormalWeb"/>
              <w:spacing w:before="240" w:beforeAutospacing="0" w:after="375" w:afterAutospacing="0" w:line="345" w:lineRule="atLeast"/>
              <w:rPr>
                <w:rFonts w:ascii="Verdana" w:hAnsi="Verdana"/>
                <w:color w:val="000000"/>
                <w:sz w:val="23"/>
                <w:szCs w:val="23"/>
              </w:rPr>
            </w:pPr>
            <w:r>
              <w:rPr>
                <w:rFonts w:ascii="Verdana" w:hAnsi="Verdana"/>
                <w:color w:val="000000"/>
                <w:sz w:val="23"/>
                <w:szCs w:val="23"/>
              </w:rPr>
              <w:t>Try dragging the points around and make different triangles:</w:t>
            </w:r>
          </w:p>
          <w:p w:rsidR="00A20F04" w:rsidRDefault="00A20F04" w:rsidP="00A20F04">
            <w:pPr>
              <w:pStyle w:val="NormalWeb"/>
              <w:spacing w:before="240" w:beforeAutospacing="0" w:after="375" w:afterAutospacing="0" w:line="345" w:lineRule="atLeast"/>
              <w:rPr>
                <w:rFonts w:ascii="Verdana" w:hAnsi="Verdana"/>
                <w:color w:val="000000"/>
                <w:sz w:val="23"/>
                <w:szCs w:val="23"/>
              </w:rPr>
            </w:pPr>
            <w:r>
              <w:rPr>
                <w:rFonts w:ascii="Verdana" w:hAnsi="Verdana"/>
                <w:color w:val="000000"/>
                <w:sz w:val="23"/>
                <w:szCs w:val="23"/>
              </w:rPr>
              <w:t>You might also like to play with the </w:t>
            </w:r>
            <w:hyperlink r:id="rId246" w:history="1">
              <w:r>
                <w:rPr>
                  <w:rStyle w:val="Hyperlink"/>
                  <w:rFonts w:ascii="Verdana" w:hAnsi="Verdana"/>
                  <w:sz w:val="23"/>
                  <w:szCs w:val="23"/>
                  <w:bdr w:val="single" w:sz="12" w:space="2" w:color="CCEEFF" w:frame="1"/>
                </w:rPr>
                <w:t>Interactive Triangle</w:t>
              </w:r>
            </w:hyperlink>
            <w:r>
              <w:rPr>
                <w:rFonts w:ascii="Verdana" w:hAnsi="Verdana"/>
                <w:color w:val="000000"/>
                <w:sz w:val="23"/>
                <w:szCs w:val="23"/>
              </w:rPr>
              <w:t>.</w:t>
            </w:r>
          </w:p>
          <w:p w:rsidR="00A20F04" w:rsidRDefault="00A20F04" w:rsidP="00A20F04">
            <w:pPr>
              <w:pStyle w:val="Heading2"/>
              <w:spacing w:before="900" w:beforeAutospacing="0" w:after="180" w:afterAutospacing="0"/>
              <w:rPr>
                <w:rFonts w:ascii="Verdana" w:hAnsi="Verdana"/>
                <w:b w:val="0"/>
                <w:bCs w:val="0"/>
                <w:color w:val="FF0000"/>
                <w:sz w:val="35"/>
                <w:szCs w:val="35"/>
              </w:rPr>
            </w:pPr>
            <w:r>
              <w:rPr>
                <w:rFonts w:ascii="Verdana" w:hAnsi="Verdana"/>
                <w:b w:val="0"/>
                <w:bCs w:val="0"/>
                <w:color w:val="FF0000"/>
                <w:sz w:val="35"/>
                <w:szCs w:val="35"/>
              </w:rPr>
              <w:t>Perimeter</w:t>
            </w:r>
          </w:p>
          <w:p w:rsidR="00A20F04" w:rsidRDefault="00A20F04" w:rsidP="00A20F04">
            <w:pPr>
              <w:pStyle w:val="NormalWeb"/>
              <w:spacing w:before="240" w:beforeAutospacing="0" w:after="375" w:afterAutospacing="0" w:line="345" w:lineRule="atLeast"/>
              <w:rPr>
                <w:rFonts w:ascii="Verdana" w:hAnsi="Verdana"/>
                <w:color w:val="000000"/>
                <w:sz w:val="23"/>
                <w:szCs w:val="23"/>
              </w:rPr>
            </w:pPr>
            <w:r>
              <w:rPr>
                <w:rFonts w:ascii="Verdana" w:hAnsi="Verdana"/>
                <w:color w:val="000000"/>
                <w:sz w:val="23"/>
                <w:szCs w:val="23"/>
              </w:rPr>
              <w:t>The perimeter is the distance around the edge of the triangle: just add up the three sides:</w:t>
            </w:r>
          </w:p>
          <w:p w:rsidR="00A20F04" w:rsidRDefault="00A20F04" w:rsidP="00A20F04">
            <w:pPr>
              <w:pStyle w:val="Heading2"/>
              <w:spacing w:before="900" w:beforeAutospacing="0" w:after="180" w:afterAutospacing="0"/>
              <w:rPr>
                <w:rFonts w:ascii="Verdana" w:hAnsi="Verdana"/>
                <w:b w:val="0"/>
                <w:bCs w:val="0"/>
                <w:color w:val="FF0000"/>
                <w:sz w:val="35"/>
                <w:szCs w:val="35"/>
              </w:rPr>
            </w:pPr>
            <w:r>
              <w:rPr>
                <w:rFonts w:ascii="Verdana" w:hAnsi="Verdana"/>
                <w:b w:val="0"/>
                <w:bCs w:val="0"/>
                <w:color w:val="FF0000"/>
                <w:sz w:val="35"/>
                <w:szCs w:val="35"/>
              </w:rPr>
              <w:t>Area</w:t>
            </w:r>
          </w:p>
          <w:p w:rsidR="00A20F04" w:rsidRDefault="00A20F04" w:rsidP="00A20F04">
            <w:pPr>
              <w:pStyle w:val="NormalWeb"/>
              <w:spacing w:before="0" w:beforeAutospacing="0" w:after="75" w:afterAutospacing="0" w:line="345" w:lineRule="atLeast"/>
              <w:ind w:left="150"/>
              <w:rPr>
                <w:rFonts w:ascii="Verdana" w:hAnsi="Verdana"/>
                <w:color w:val="000000"/>
                <w:sz w:val="23"/>
                <w:szCs w:val="23"/>
              </w:rPr>
            </w:pPr>
            <w:r>
              <w:rPr>
                <w:rFonts w:ascii="Verdana" w:hAnsi="Verdana"/>
                <w:noProof/>
                <w:color w:val="000000"/>
                <w:sz w:val="23"/>
                <w:szCs w:val="23"/>
              </w:rPr>
              <w:drawing>
                <wp:inline distT="0" distB="0" distL="0" distR="0">
                  <wp:extent cx="1743075" cy="1371600"/>
                  <wp:effectExtent l="19050" t="0" r="9525" b="0"/>
                  <wp:docPr id="45" name="Picture 56" descr="triangle b 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triangle b h"/>
                          <pic:cNvPicPr>
                            <a:picLocks noChangeAspect="1" noChangeArrowheads="1"/>
                          </pic:cNvPicPr>
                        </pic:nvPicPr>
                        <pic:blipFill>
                          <a:blip r:embed="rId247"/>
                          <a:srcRect/>
                          <a:stretch>
                            <a:fillRect/>
                          </a:stretch>
                        </pic:blipFill>
                        <pic:spPr bwMode="auto">
                          <a:xfrm>
                            <a:off x="0" y="0"/>
                            <a:ext cx="1743075" cy="1371600"/>
                          </a:xfrm>
                          <a:prstGeom prst="rect">
                            <a:avLst/>
                          </a:prstGeom>
                          <a:noFill/>
                          <a:ln w="9525">
                            <a:noFill/>
                            <a:miter lim="800000"/>
                            <a:headEnd/>
                            <a:tailEnd/>
                          </a:ln>
                        </pic:spPr>
                      </pic:pic>
                    </a:graphicData>
                  </a:graphic>
                </wp:inline>
              </w:drawing>
            </w:r>
          </w:p>
          <w:p w:rsidR="00A20F04" w:rsidRDefault="00A20F04" w:rsidP="00A20F04">
            <w:pPr>
              <w:pStyle w:val="NormalWeb"/>
              <w:spacing w:before="240" w:beforeAutospacing="0" w:after="375" w:afterAutospacing="0" w:line="345" w:lineRule="atLeast"/>
              <w:rPr>
                <w:rFonts w:ascii="Verdana" w:hAnsi="Verdana"/>
                <w:color w:val="000000"/>
                <w:sz w:val="23"/>
                <w:szCs w:val="23"/>
              </w:rPr>
            </w:pPr>
            <w:r>
              <w:rPr>
                <w:rFonts w:ascii="Verdana" w:hAnsi="Verdana"/>
                <w:color w:val="000000"/>
                <w:sz w:val="23"/>
                <w:szCs w:val="23"/>
              </w:rPr>
              <w:t>The area is </w:t>
            </w:r>
            <w:r>
              <w:rPr>
                <w:rFonts w:ascii="Verdana" w:hAnsi="Verdana"/>
                <w:b/>
                <w:bCs/>
                <w:color w:val="000000"/>
                <w:sz w:val="23"/>
                <w:szCs w:val="23"/>
              </w:rPr>
              <w:t>half of the base times height</w:t>
            </w:r>
            <w:r>
              <w:rPr>
                <w:rFonts w:ascii="Verdana" w:hAnsi="Verdana"/>
                <w:color w:val="000000"/>
                <w:sz w:val="23"/>
                <w:szCs w:val="23"/>
              </w:rPr>
              <w:t>.</w:t>
            </w:r>
          </w:p>
          <w:p w:rsidR="00A20F04" w:rsidRDefault="00A20F04" w:rsidP="00A20F04">
            <w:pPr>
              <w:numPr>
                <w:ilvl w:val="0"/>
                <w:numId w:val="18"/>
              </w:numPr>
              <w:spacing w:before="100" w:beforeAutospacing="1" w:after="100" w:afterAutospacing="1" w:line="360" w:lineRule="atLeast"/>
              <w:ind w:left="300"/>
              <w:rPr>
                <w:rFonts w:ascii="Verdana" w:hAnsi="Verdana"/>
                <w:color w:val="000088"/>
                <w:sz w:val="23"/>
                <w:szCs w:val="23"/>
              </w:rPr>
            </w:pPr>
            <w:r>
              <w:rPr>
                <w:rFonts w:ascii="Verdana" w:hAnsi="Verdana"/>
                <w:color w:val="000088"/>
                <w:sz w:val="23"/>
                <w:szCs w:val="23"/>
              </w:rPr>
              <w:t>"b" is the distance along the base</w:t>
            </w:r>
          </w:p>
          <w:p w:rsidR="00A20F04" w:rsidRDefault="00A20F04" w:rsidP="00A20F04">
            <w:pPr>
              <w:numPr>
                <w:ilvl w:val="0"/>
                <w:numId w:val="18"/>
              </w:numPr>
              <w:spacing w:before="100" w:beforeAutospacing="1" w:after="100" w:afterAutospacing="1" w:line="360" w:lineRule="atLeast"/>
              <w:ind w:left="300"/>
              <w:rPr>
                <w:rFonts w:ascii="Verdana" w:hAnsi="Verdana"/>
                <w:color w:val="000088"/>
                <w:sz w:val="23"/>
                <w:szCs w:val="23"/>
              </w:rPr>
            </w:pPr>
            <w:r>
              <w:rPr>
                <w:rFonts w:ascii="Verdana" w:hAnsi="Verdana"/>
                <w:color w:val="000088"/>
                <w:sz w:val="23"/>
                <w:szCs w:val="23"/>
              </w:rPr>
              <w:t>"h" is the height (measured at right angles to the base)</w:t>
            </w:r>
          </w:p>
          <w:p w:rsidR="00A20F04" w:rsidRDefault="00A20F04" w:rsidP="00A20F04">
            <w:pPr>
              <w:pStyle w:val="center"/>
              <w:spacing w:before="240" w:beforeAutospacing="0" w:after="375" w:afterAutospacing="0" w:line="345" w:lineRule="atLeast"/>
              <w:jc w:val="center"/>
              <w:rPr>
                <w:rFonts w:ascii="Verdana" w:hAnsi="Verdana"/>
                <w:color w:val="A06000"/>
                <w:sz w:val="29"/>
                <w:szCs w:val="29"/>
              </w:rPr>
            </w:pPr>
            <w:r>
              <w:rPr>
                <w:rFonts w:ascii="Verdana" w:hAnsi="Verdana"/>
                <w:color w:val="A06000"/>
                <w:sz w:val="29"/>
                <w:szCs w:val="29"/>
              </w:rPr>
              <w:t>Area = ½ × b × h</w:t>
            </w:r>
          </w:p>
          <w:p w:rsidR="00A20F04" w:rsidRDefault="00A20F04" w:rsidP="00A20F04">
            <w:pPr>
              <w:pStyle w:val="NormalWeb"/>
              <w:spacing w:before="240" w:beforeAutospacing="0" w:after="375" w:afterAutospacing="0" w:line="345" w:lineRule="atLeast"/>
              <w:rPr>
                <w:rFonts w:ascii="Verdana" w:hAnsi="Verdana"/>
                <w:color w:val="000000"/>
                <w:sz w:val="23"/>
                <w:szCs w:val="23"/>
              </w:rPr>
            </w:pPr>
            <w:r>
              <w:rPr>
                <w:rFonts w:ascii="Verdana" w:hAnsi="Verdana"/>
                <w:color w:val="000000"/>
                <w:sz w:val="23"/>
                <w:szCs w:val="23"/>
              </w:rPr>
              <w:t>The formula works for all triangles.</w:t>
            </w:r>
          </w:p>
          <w:p w:rsidR="00A20F04" w:rsidRDefault="00A20F04" w:rsidP="00A20F04">
            <w:pPr>
              <w:pStyle w:val="NormalWeb"/>
              <w:spacing w:before="240" w:beforeAutospacing="0" w:after="375" w:afterAutospacing="0" w:line="345" w:lineRule="atLeast"/>
              <w:rPr>
                <w:rFonts w:ascii="Verdana" w:hAnsi="Verdana"/>
                <w:color w:val="000000"/>
                <w:sz w:val="23"/>
                <w:szCs w:val="23"/>
              </w:rPr>
            </w:pPr>
            <w:r>
              <w:rPr>
                <w:rFonts w:ascii="Verdana" w:hAnsi="Verdana"/>
                <w:color w:val="000000"/>
                <w:sz w:val="23"/>
                <w:szCs w:val="23"/>
              </w:rPr>
              <w:t>Note: a simpler way of writing the formula is </w:t>
            </w:r>
            <w:r>
              <w:rPr>
                <w:rFonts w:ascii="Verdana" w:hAnsi="Verdana"/>
                <w:b/>
                <w:bCs/>
                <w:color w:val="A06000"/>
                <w:sz w:val="29"/>
                <w:szCs w:val="29"/>
              </w:rPr>
              <w:t>bh/2</w:t>
            </w:r>
          </w:p>
          <w:p w:rsidR="00A20F04" w:rsidRDefault="00A20F04" w:rsidP="00A20F04">
            <w:pPr>
              <w:pStyle w:val="Heading3"/>
              <w:shd w:val="clear" w:color="auto" w:fill="E0F0FF"/>
              <w:spacing w:before="75" w:beforeAutospacing="0" w:after="150" w:afterAutospacing="0" w:line="405" w:lineRule="atLeast"/>
              <w:rPr>
                <w:rFonts w:ascii="Verdana" w:hAnsi="Verdana"/>
                <w:b w:val="0"/>
                <w:bCs w:val="0"/>
                <w:color w:val="6600CC"/>
              </w:rPr>
            </w:pPr>
            <w:r>
              <w:rPr>
                <w:rFonts w:ascii="Verdana" w:hAnsi="Verdana"/>
                <w:b w:val="0"/>
                <w:bCs w:val="0"/>
                <w:color w:val="6600CC"/>
              </w:rPr>
              <w:t>Example: What is the area of this triangle?</w:t>
            </w:r>
          </w:p>
          <w:p w:rsidR="00A20F04" w:rsidRDefault="00A20F04" w:rsidP="00A20F04">
            <w:pPr>
              <w:pStyle w:val="NormalWeb"/>
              <w:shd w:val="clear" w:color="auto" w:fill="E0F0FF"/>
              <w:spacing w:before="240" w:beforeAutospacing="0" w:after="375" w:afterAutospacing="0" w:line="345" w:lineRule="atLeast"/>
              <w:jc w:val="center"/>
              <w:rPr>
                <w:rFonts w:ascii="Verdana" w:hAnsi="Verdana"/>
                <w:color w:val="000000"/>
                <w:sz w:val="23"/>
                <w:szCs w:val="23"/>
              </w:rPr>
            </w:pPr>
            <w:r>
              <w:rPr>
                <w:rFonts w:ascii="Verdana" w:hAnsi="Verdana"/>
                <w:noProof/>
                <w:color w:val="000000"/>
                <w:sz w:val="23"/>
                <w:szCs w:val="23"/>
              </w:rPr>
              <w:drawing>
                <wp:inline distT="0" distB="0" distL="0" distR="0">
                  <wp:extent cx="2095500" cy="1333500"/>
                  <wp:effectExtent l="0" t="0" r="0" b="0"/>
                  <wp:docPr id="57" name="Picture 57" descr="Trian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Triangle"/>
                          <pic:cNvPicPr>
                            <a:picLocks noChangeAspect="1" noChangeArrowheads="1"/>
                          </pic:cNvPicPr>
                        </pic:nvPicPr>
                        <pic:blipFill>
                          <a:blip r:embed="rId248"/>
                          <a:srcRect/>
                          <a:stretch>
                            <a:fillRect/>
                          </a:stretch>
                        </pic:blipFill>
                        <pic:spPr bwMode="auto">
                          <a:xfrm>
                            <a:off x="0" y="0"/>
                            <a:ext cx="2095500" cy="1333500"/>
                          </a:xfrm>
                          <a:prstGeom prst="rect">
                            <a:avLst/>
                          </a:prstGeom>
                          <a:noFill/>
                          <a:ln w="9525">
                            <a:noFill/>
                            <a:miter lim="800000"/>
                            <a:headEnd/>
                            <a:tailEnd/>
                          </a:ln>
                        </pic:spPr>
                      </pic:pic>
                    </a:graphicData>
                  </a:graphic>
                </wp:inline>
              </w:drawing>
            </w:r>
          </w:p>
          <w:p w:rsidR="00A20F04" w:rsidRDefault="00A20F04" w:rsidP="00A20F04">
            <w:pPr>
              <w:pStyle w:val="NormalWeb"/>
              <w:shd w:val="clear" w:color="auto" w:fill="E0F0FF"/>
              <w:spacing w:before="240" w:beforeAutospacing="0" w:after="375" w:afterAutospacing="0" w:line="345" w:lineRule="atLeast"/>
              <w:jc w:val="center"/>
              <w:rPr>
                <w:rFonts w:ascii="Verdana" w:hAnsi="Verdana"/>
                <w:color w:val="000000"/>
                <w:sz w:val="23"/>
                <w:szCs w:val="23"/>
              </w:rPr>
            </w:pPr>
            <w:r>
              <w:rPr>
                <w:rFonts w:ascii="Verdana" w:hAnsi="Verdana"/>
                <w:i/>
                <w:iCs/>
                <w:color w:val="000000"/>
                <w:sz w:val="23"/>
                <w:szCs w:val="23"/>
              </w:rPr>
              <w:t>(Note: 12 is the </w:t>
            </w:r>
            <w:r>
              <w:rPr>
                <w:rFonts w:ascii="Verdana" w:hAnsi="Verdana"/>
                <w:b/>
                <w:bCs/>
                <w:i/>
                <w:iCs/>
                <w:color w:val="000000"/>
                <w:sz w:val="23"/>
                <w:szCs w:val="23"/>
              </w:rPr>
              <w:t>height</w:t>
            </w:r>
            <w:r>
              <w:rPr>
                <w:rFonts w:ascii="Verdana" w:hAnsi="Verdana"/>
                <w:i/>
                <w:iCs/>
                <w:color w:val="000000"/>
                <w:sz w:val="23"/>
                <w:szCs w:val="23"/>
              </w:rPr>
              <w:t>, not the length of the left-hand side)</w:t>
            </w:r>
          </w:p>
          <w:p w:rsidR="00A20F04" w:rsidRDefault="00A20F04" w:rsidP="00A20F04">
            <w:pPr>
              <w:pStyle w:val="NormalWeb"/>
              <w:shd w:val="clear" w:color="auto" w:fill="E0F0FF"/>
              <w:spacing w:before="240" w:beforeAutospacing="0" w:after="375" w:afterAutospacing="0" w:line="345" w:lineRule="atLeast"/>
              <w:jc w:val="center"/>
              <w:rPr>
                <w:rFonts w:ascii="Verdana" w:hAnsi="Verdana"/>
                <w:color w:val="000000"/>
                <w:sz w:val="23"/>
                <w:szCs w:val="23"/>
              </w:rPr>
            </w:pPr>
            <w:r>
              <w:rPr>
                <w:rFonts w:ascii="Verdana" w:hAnsi="Verdana"/>
                <w:color w:val="000000"/>
                <w:sz w:val="23"/>
                <w:szCs w:val="23"/>
              </w:rPr>
              <w:t> </w:t>
            </w:r>
          </w:p>
          <w:p w:rsidR="00A20F04" w:rsidRDefault="00A20F04" w:rsidP="00A20F04">
            <w:pPr>
              <w:pStyle w:val="NormalWeb"/>
              <w:shd w:val="clear" w:color="auto" w:fill="E0F0FF"/>
              <w:spacing w:before="240" w:beforeAutospacing="0" w:after="375" w:afterAutospacing="0" w:line="345" w:lineRule="atLeast"/>
              <w:jc w:val="center"/>
              <w:rPr>
                <w:rFonts w:ascii="Verdana" w:hAnsi="Verdana"/>
                <w:color w:val="000000"/>
                <w:sz w:val="23"/>
                <w:szCs w:val="23"/>
              </w:rPr>
            </w:pPr>
            <w:r>
              <w:rPr>
                <w:rFonts w:ascii="Verdana" w:hAnsi="Verdana"/>
                <w:color w:val="000000"/>
                <w:sz w:val="23"/>
                <w:szCs w:val="23"/>
              </w:rPr>
              <w:t>Height = h = 12</w:t>
            </w:r>
          </w:p>
          <w:p w:rsidR="00A20F04" w:rsidRDefault="00A20F04" w:rsidP="00A20F04">
            <w:pPr>
              <w:pStyle w:val="NormalWeb"/>
              <w:shd w:val="clear" w:color="auto" w:fill="E0F0FF"/>
              <w:spacing w:before="240" w:beforeAutospacing="0" w:after="375" w:afterAutospacing="0" w:line="345" w:lineRule="atLeast"/>
              <w:jc w:val="center"/>
              <w:rPr>
                <w:rFonts w:ascii="Verdana" w:hAnsi="Verdana"/>
                <w:color w:val="000000"/>
                <w:sz w:val="23"/>
                <w:szCs w:val="23"/>
              </w:rPr>
            </w:pPr>
            <w:r>
              <w:rPr>
                <w:rFonts w:ascii="Verdana" w:hAnsi="Verdana"/>
                <w:color w:val="000000"/>
                <w:sz w:val="23"/>
                <w:szCs w:val="23"/>
              </w:rPr>
              <w:t>Base = b = 20</w:t>
            </w:r>
          </w:p>
          <w:p w:rsidR="00A20F04" w:rsidRDefault="00A20F04" w:rsidP="00A20F04">
            <w:pPr>
              <w:pStyle w:val="larger"/>
              <w:shd w:val="clear" w:color="auto" w:fill="E0F0FF"/>
              <w:spacing w:before="240" w:beforeAutospacing="0" w:after="375" w:afterAutospacing="0" w:line="345" w:lineRule="atLeast"/>
              <w:jc w:val="center"/>
              <w:rPr>
                <w:rFonts w:ascii="Verdana" w:hAnsi="Verdana"/>
                <w:color w:val="000088"/>
                <w:sz w:val="26"/>
                <w:szCs w:val="26"/>
              </w:rPr>
            </w:pPr>
            <w:r>
              <w:rPr>
                <w:rFonts w:ascii="Verdana" w:hAnsi="Verdana"/>
                <w:color w:val="000088"/>
                <w:sz w:val="26"/>
                <w:szCs w:val="26"/>
              </w:rPr>
              <w:t>Area = ½ × b × h = ½ × 20 × 12 = </w:t>
            </w:r>
            <w:r>
              <w:rPr>
                <w:rFonts w:ascii="Verdana" w:hAnsi="Verdana"/>
                <w:b/>
                <w:bCs/>
                <w:color w:val="000088"/>
                <w:sz w:val="26"/>
                <w:szCs w:val="26"/>
              </w:rPr>
              <w:t>120</w:t>
            </w:r>
          </w:p>
          <w:p w:rsidR="00A20F04" w:rsidRDefault="00A20F04" w:rsidP="00A20F04">
            <w:pPr>
              <w:pStyle w:val="NormalWeb"/>
              <w:spacing w:before="240" w:beforeAutospacing="0" w:after="375" w:afterAutospacing="0" w:line="345" w:lineRule="atLeast"/>
              <w:rPr>
                <w:rFonts w:ascii="Verdana" w:hAnsi="Verdana"/>
                <w:color w:val="000000"/>
                <w:sz w:val="23"/>
                <w:szCs w:val="23"/>
              </w:rPr>
            </w:pPr>
            <w:r>
              <w:rPr>
                <w:rFonts w:ascii="Verdana" w:hAnsi="Verdana"/>
                <w:color w:val="000000"/>
                <w:sz w:val="23"/>
                <w:szCs w:val="23"/>
              </w:rPr>
              <w:t>The base can be any side, Just be sure the </w:t>
            </w:r>
            <w:r>
              <w:rPr>
                <w:rFonts w:ascii="Verdana" w:hAnsi="Verdana"/>
                <w:b/>
                <w:bCs/>
                <w:color w:val="000000"/>
                <w:sz w:val="23"/>
                <w:szCs w:val="23"/>
              </w:rPr>
              <w:t>"height" is measured at right angles to the "base"</w:t>
            </w:r>
            <w:r>
              <w:rPr>
                <w:rFonts w:ascii="Verdana" w:hAnsi="Verdana"/>
                <w:color w:val="000000"/>
                <w:sz w:val="23"/>
                <w:szCs w:val="23"/>
              </w:rPr>
              <w:t>:</w:t>
            </w:r>
          </w:p>
          <w:p w:rsidR="00A20F04" w:rsidRDefault="00A20F04" w:rsidP="00A20F04">
            <w:pPr>
              <w:pStyle w:val="NormalWeb"/>
              <w:spacing w:before="240" w:beforeAutospacing="0" w:after="375" w:afterAutospacing="0" w:line="345" w:lineRule="atLeast"/>
              <w:rPr>
                <w:rFonts w:ascii="Verdana" w:hAnsi="Verdana"/>
                <w:color w:val="000000"/>
                <w:sz w:val="23"/>
                <w:szCs w:val="23"/>
              </w:rPr>
            </w:pPr>
            <w:r>
              <w:rPr>
                <w:rFonts w:ascii="Verdana" w:hAnsi="Verdana"/>
                <w:color w:val="000000"/>
                <w:sz w:val="23"/>
                <w:szCs w:val="23"/>
              </w:rPr>
              <w:t>(Note: You can also calculate the area from the lengths of all three sides using </w:t>
            </w:r>
            <w:hyperlink r:id="rId249" w:history="1">
              <w:r>
                <w:rPr>
                  <w:rStyle w:val="Hyperlink"/>
                  <w:rFonts w:ascii="Verdana" w:hAnsi="Verdana"/>
                  <w:sz w:val="23"/>
                  <w:szCs w:val="23"/>
                  <w:bdr w:val="single" w:sz="12" w:space="2" w:color="CCEEFF" w:frame="1"/>
                </w:rPr>
                <w:t>Heron's Formula</w:t>
              </w:r>
            </w:hyperlink>
            <w:r>
              <w:rPr>
                <w:rFonts w:ascii="Verdana" w:hAnsi="Verdana"/>
                <w:color w:val="000000"/>
                <w:sz w:val="23"/>
                <w:szCs w:val="23"/>
              </w:rPr>
              <w:t>.)</w:t>
            </w:r>
          </w:p>
          <w:p w:rsidR="00A20F04" w:rsidRDefault="00A20F04" w:rsidP="00A20F04">
            <w:pPr>
              <w:pStyle w:val="NormalWeb"/>
              <w:spacing w:before="240" w:beforeAutospacing="0" w:after="375" w:afterAutospacing="0" w:line="345" w:lineRule="atLeast"/>
              <w:rPr>
                <w:rFonts w:ascii="Verdana" w:hAnsi="Verdana"/>
                <w:color w:val="000000"/>
                <w:sz w:val="23"/>
                <w:szCs w:val="23"/>
              </w:rPr>
            </w:pPr>
            <w:r>
              <w:rPr>
                <w:rFonts w:ascii="Verdana" w:hAnsi="Verdana"/>
                <w:color w:val="000000"/>
                <w:sz w:val="23"/>
                <w:szCs w:val="23"/>
              </w:rPr>
              <w:t> </w:t>
            </w:r>
          </w:p>
          <w:p w:rsidR="00A20F04" w:rsidRDefault="00A20F04" w:rsidP="00A20F04">
            <w:pPr>
              <w:pStyle w:val="Heading3"/>
              <w:shd w:val="clear" w:color="auto" w:fill="FFFFDD"/>
              <w:spacing w:before="330" w:beforeAutospacing="0" w:after="150" w:afterAutospacing="0" w:line="405" w:lineRule="atLeast"/>
              <w:rPr>
                <w:rFonts w:ascii="Verdana" w:hAnsi="Verdana"/>
                <w:b w:val="0"/>
                <w:bCs w:val="0"/>
                <w:color w:val="6600CC"/>
              </w:rPr>
            </w:pPr>
            <w:r>
              <w:rPr>
                <w:rFonts w:ascii="Verdana" w:hAnsi="Verdana"/>
                <w:b w:val="0"/>
                <w:bCs w:val="0"/>
                <w:color w:val="6600CC"/>
              </w:rPr>
              <w:t>Why is the Area "Half of bh"?</w:t>
            </w:r>
          </w:p>
          <w:p w:rsidR="00A20F04" w:rsidRDefault="00A20F04" w:rsidP="00A20F04">
            <w:pPr>
              <w:pStyle w:val="NormalWeb"/>
              <w:shd w:val="clear" w:color="auto" w:fill="FFFFDD"/>
              <w:spacing w:before="240" w:beforeAutospacing="0" w:after="375" w:afterAutospacing="0" w:line="345" w:lineRule="atLeast"/>
              <w:rPr>
                <w:rFonts w:ascii="Verdana" w:hAnsi="Verdana"/>
                <w:color w:val="000000"/>
                <w:sz w:val="23"/>
                <w:szCs w:val="23"/>
              </w:rPr>
            </w:pPr>
            <w:r>
              <w:rPr>
                <w:rFonts w:ascii="Verdana" w:hAnsi="Verdana"/>
                <w:color w:val="000000"/>
                <w:sz w:val="23"/>
                <w:szCs w:val="23"/>
              </w:rPr>
              <w:t>Imagine you "doubled" the triangle (flip it around one of the upper edges) to make a square-like shape (a </w:t>
            </w:r>
            <w:hyperlink r:id="rId250" w:history="1">
              <w:r>
                <w:rPr>
                  <w:rStyle w:val="Hyperlink"/>
                  <w:rFonts w:ascii="Verdana" w:hAnsi="Verdana"/>
                  <w:sz w:val="23"/>
                  <w:szCs w:val="23"/>
                  <w:bdr w:val="single" w:sz="12" w:space="2" w:color="CCEEFF" w:frame="1"/>
                </w:rPr>
                <w:t>parallelogram</w:t>
              </w:r>
            </w:hyperlink>
            <w:r>
              <w:rPr>
                <w:rFonts w:ascii="Verdana" w:hAnsi="Verdana"/>
                <w:color w:val="000000"/>
                <w:sz w:val="23"/>
                <w:szCs w:val="23"/>
              </w:rPr>
              <w:t>) which can be changed to a simple </w:t>
            </w:r>
            <w:hyperlink r:id="rId251" w:history="1">
              <w:r>
                <w:rPr>
                  <w:rStyle w:val="Hyperlink"/>
                  <w:rFonts w:ascii="Verdana" w:hAnsi="Verdana"/>
                  <w:sz w:val="23"/>
                  <w:szCs w:val="23"/>
                  <w:bdr w:val="single" w:sz="12" w:space="2" w:color="CCEEFF" w:frame="1"/>
                </w:rPr>
                <w:t>rectangle</w:t>
              </w:r>
            </w:hyperlink>
            <w:r>
              <w:rPr>
                <w:rFonts w:ascii="Verdana" w:hAnsi="Verdana"/>
                <w:color w:val="000000"/>
                <w:sz w:val="23"/>
                <w:szCs w:val="23"/>
              </w:rPr>
              <w:t>:</w:t>
            </w:r>
          </w:p>
          <w:p w:rsidR="00A20F04" w:rsidRDefault="00A20F04" w:rsidP="00A20F04">
            <w:pPr>
              <w:pStyle w:val="center"/>
              <w:shd w:val="clear" w:color="auto" w:fill="FFFFDD"/>
              <w:spacing w:before="240" w:beforeAutospacing="0" w:after="375" w:afterAutospacing="0" w:line="345" w:lineRule="atLeast"/>
              <w:jc w:val="center"/>
              <w:rPr>
                <w:rFonts w:ascii="Verdana" w:hAnsi="Verdana"/>
                <w:color w:val="000000"/>
                <w:sz w:val="23"/>
                <w:szCs w:val="23"/>
              </w:rPr>
            </w:pPr>
            <w:r>
              <w:rPr>
                <w:rFonts w:ascii="Verdana" w:hAnsi="Verdana"/>
                <w:noProof/>
                <w:color w:val="000000"/>
                <w:sz w:val="23"/>
                <w:szCs w:val="23"/>
              </w:rPr>
              <w:drawing>
                <wp:inline distT="0" distB="0" distL="0" distR="0">
                  <wp:extent cx="5248275" cy="2409825"/>
                  <wp:effectExtent l="19050" t="0" r="9525" b="0"/>
                  <wp:docPr id="58" name="Picture 58" descr="triangle ar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triangle area"/>
                          <pic:cNvPicPr>
                            <a:picLocks noChangeAspect="1" noChangeArrowheads="1"/>
                          </pic:cNvPicPr>
                        </pic:nvPicPr>
                        <pic:blipFill>
                          <a:blip r:embed="rId252"/>
                          <a:srcRect/>
                          <a:stretch>
                            <a:fillRect/>
                          </a:stretch>
                        </pic:blipFill>
                        <pic:spPr bwMode="auto">
                          <a:xfrm>
                            <a:off x="0" y="0"/>
                            <a:ext cx="5248275" cy="2409825"/>
                          </a:xfrm>
                          <a:prstGeom prst="rect">
                            <a:avLst/>
                          </a:prstGeom>
                          <a:noFill/>
                          <a:ln w="9525">
                            <a:noFill/>
                            <a:miter lim="800000"/>
                            <a:headEnd/>
                            <a:tailEnd/>
                          </a:ln>
                        </pic:spPr>
                      </pic:pic>
                    </a:graphicData>
                  </a:graphic>
                </wp:inline>
              </w:drawing>
            </w:r>
          </w:p>
          <w:p w:rsidR="00A20F04" w:rsidRPr="00A20F04" w:rsidRDefault="00A20F04" w:rsidP="00A20F04">
            <w:pPr>
              <w:pStyle w:val="center"/>
              <w:shd w:val="clear" w:color="auto" w:fill="FFFFDD"/>
              <w:spacing w:before="240" w:beforeAutospacing="0" w:after="375" w:afterAutospacing="0" w:line="345" w:lineRule="atLeast"/>
              <w:jc w:val="center"/>
              <w:rPr>
                <w:rFonts w:ascii="Verdana" w:hAnsi="Verdana"/>
                <w:b/>
                <w:bCs/>
                <w:color w:val="000000"/>
                <w:sz w:val="23"/>
                <w:szCs w:val="23"/>
              </w:rPr>
            </w:pPr>
            <w:r>
              <w:rPr>
                <w:rFonts w:ascii="Verdana" w:hAnsi="Verdana"/>
                <w:color w:val="000000"/>
                <w:sz w:val="23"/>
                <w:szCs w:val="23"/>
              </w:rPr>
              <w:t>THEN the whole area is </w:t>
            </w:r>
            <w:r>
              <w:rPr>
                <w:rFonts w:ascii="Verdana" w:hAnsi="Verdana"/>
                <w:b/>
                <w:bCs/>
                <w:color w:val="000000"/>
                <w:sz w:val="23"/>
                <w:szCs w:val="23"/>
              </w:rPr>
              <w:t>bh</w:t>
            </w:r>
            <w:r>
              <w:rPr>
                <w:rFonts w:ascii="Verdana" w:hAnsi="Verdana"/>
                <w:color w:val="000000"/>
                <w:sz w:val="23"/>
                <w:szCs w:val="23"/>
              </w:rPr>
              <w:t>, which is for both triangles, so just one is </w:t>
            </w:r>
            <w:r>
              <w:rPr>
                <w:rFonts w:ascii="Verdana" w:hAnsi="Verdana"/>
                <w:b/>
                <w:bCs/>
                <w:color w:val="000000"/>
                <w:sz w:val="23"/>
                <w:szCs w:val="23"/>
              </w:rPr>
              <w:t>½ × bh.</w:t>
            </w:r>
          </w:p>
          <w:p w:rsidR="00A20F04" w:rsidRDefault="00A20F04" w:rsidP="00A20F04">
            <w:pPr>
              <w:pStyle w:val="ListParagraph"/>
              <w:rPr>
                <w:sz w:val="24"/>
                <w:szCs w:val="24"/>
              </w:rPr>
            </w:pPr>
            <w:r>
              <w:rPr>
                <w:sz w:val="24"/>
                <w:szCs w:val="24"/>
              </w:rPr>
              <w:t xml:space="preserve">Question; </w:t>
            </w:r>
          </w:p>
          <w:p w:rsidR="00A20F04" w:rsidRDefault="00A20F04" w:rsidP="00A20F04">
            <w:pPr>
              <w:pStyle w:val="ListParagraph"/>
              <w:numPr>
                <w:ilvl w:val="0"/>
                <w:numId w:val="19"/>
              </w:numPr>
              <w:rPr>
                <w:sz w:val="24"/>
                <w:szCs w:val="24"/>
              </w:rPr>
            </w:pPr>
            <w:r>
              <w:rPr>
                <w:sz w:val="24"/>
                <w:szCs w:val="24"/>
              </w:rPr>
              <w:t xml:space="preserve">define triangle </w:t>
            </w:r>
          </w:p>
          <w:p w:rsidR="00A20F04" w:rsidRDefault="00A20F04" w:rsidP="00A20F04">
            <w:pPr>
              <w:pStyle w:val="ListParagraph"/>
              <w:numPr>
                <w:ilvl w:val="0"/>
                <w:numId w:val="19"/>
              </w:numPr>
              <w:rPr>
                <w:sz w:val="24"/>
                <w:szCs w:val="24"/>
              </w:rPr>
            </w:pPr>
            <w:r>
              <w:rPr>
                <w:sz w:val="24"/>
                <w:szCs w:val="24"/>
              </w:rPr>
              <w:t>list 3 types of triangles</w:t>
            </w:r>
          </w:p>
          <w:p w:rsidR="00A20F04" w:rsidRDefault="00A20F04" w:rsidP="00A20F04">
            <w:pPr>
              <w:pStyle w:val="ListParagraph"/>
              <w:ind w:left="1080"/>
              <w:rPr>
                <w:sz w:val="24"/>
                <w:szCs w:val="24"/>
              </w:rPr>
            </w:pPr>
            <w:r>
              <w:rPr>
                <w:sz w:val="24"/>
                <w:szCs w:val="24"/>
              </w:rPr>
              <w:t xml:space="preserve">week 9; triangles </w:t>
            </w:r>
          </w:p>
          <w:p w:rsidR="00A20F04" w:rsidRDefault="00A20F04" w:rsidP="00A20F04">
            <w:pPr>
              <w:pStyle w:val="ListParagraph"/>
              <w:ind w:left="1080"/>
              <w:rPr>
                <w:sz w:val="24"/>
                <w:szCs w:val="24"/>
              </w:rPr>
            </w:pPr>
            <w:r>
              <w:rPr>
                <w:sz w:val="24"/>
                <w:szCs w:val="24"/>
              </w:rPr>
              <w:t>inscribing circle in a triangle</w:t>
            </w:r>
          </w:p>
          <w:p w:rsidR="00836360" w:rsidRDefault="00836360" w:rsidP="00836360">
            <w:pPr>
              <w:shd w:val="clear" w:color="auto" w:fill="FFFFFF"/>
              <w:rPr>
                <w:rFonts w:ascii="Arial" w:hAnsi="Arial" w:cs="Arial"/>
                <w:i/>
                <w:iCs/>
                <w:color w:val="222222"/>
                <w:sz w:val="21"/>
                <w:szCs w:val="21"/>
              </w:rPr>
            </w:pPr>
            <w:r>
              <w:rPr>
                <w:rFonts w:ascii="Arial" w:hAnsi="Arial" w:cs="Arial"/>
                <w:i/>
                <w:iCs/>
                <w:color w:val="222222"/>
                <w:sz w:val="21"/>
                <w:szCs w:val="21"/>
              </w:rPr>
              <w:t>"Incircle" redirects here. For incircles of non-triangle polygons, see </w:t>
            </w:r>
            <w:hyperlink r:id="rId253" w:tooltip="Tangential quadrilateral" w:history="1">
              <w:r>
                <w:rPr>
                  <w:rStyle w:val="Hyperlink"/>
                  <w:rFonts w:ascii="Arial" w:hAnsi="Arial" w:cs="Arial"/>
                  <w:i/>
                  <w:iCs/>
                  <w:color w:val="0B0080"/>
                  <w:sz w:val="21"/>
                  <w:szCs w:val="21"/>
                </w:rPr>
                <w:t>Tangential quadrilateral</w:t>
              </w:r>
            </w:hyperlink>
            <w:r>
              <w:rPr>
                <w:rFonts w:ascii="Arial" w:hAnsi="Arial" w:cs="Arial"/>
                <w:i/>
                <w:iCs/>
                <w:color w:val="222222"/>
                <w:sz w:val="21"/>
                <w:szCs w:val="21"/>
              </w:rPr>
              <w:t> and </w:t>
            </w:r>
            <w:hyperlink r:id="rId254" w:tooltip="Tangential polygon" w:history="1">
              <w:r>
                <w:rPr>
                  <w:rStyle w:val="Hyperlink"/>
                  <w:rFonts w:ascii="Arial" w:hAnsi="Arial" w:cs="Arial"/>
                  <w:i/>
                  <w:iCs/>
                  <w:color w:val="0B0080"/>
                  <w:sz w:val="21"/>
                  <w:szCs w:val="21"/>
                </w:rPr>
                <w:t>Tangential polygon</w:t>
              </w:r>
            </w:hyperlink>
            <w:r>
              <w:rPr>
                <w:rFonts w:ascii="Arial" w:hAnsi="Arial" w:cs="Arial"/>
                <w:i/>
                <w:iCs/>
                <w:color w:val="222222"/>
                <w:sz w:val="21"/>
                <w:szCs w:val="21"/>
              </w:rPr>
              <w:t>.</w:t>
            </w:r>
          </w:p>
          <w:p w:rsidR="00836360" w:rsidRDefault="00836360" w:rsidP="00836360">
            <w:pPr>
              <w:shd w:val="clear" w:color="auto" w:fill="F8F9FA"/>
              <w:jc w:val="center"/>
              <w:rPr>
                <w:rFonts w:ascii="Arial" w:hAnsi="Arial" w:cs="Arial"/>
                <w:color w:val="222222"/>
                <w:sz w:val="20"/>
                <w:szCs w:val="20"/>
              </w:rPr>
            </w:pPr>
            <w:r>
              <w:rPr>
                <w:rFonts w:ascii="Arial" w:hAnsi="Arial" w:cs="Arial"/>
                <w:noProof/>
                <w:color w:val="0B0080"/>
                <w:sz w:val="20"/>
                <w:szCs w:val="20"/>
              </w:rPr>
              <w:drawing>
                <wp:inline distT="0" distB="0" distL="0" distR="0">
                  <wp:extent cx="2857500" cy="3209925"/>
                  <wp:effectExtent l="19050" t="0" r="0" b="0"/>
                  <wp:docPr id="69" name="Picture 69" descr="https://upload.wikimedia.org/wikipedia/commons/thumb/6/6f/Incircle_and_Excircles.svg/300px-Incircle_and_Excircles.svg.png">
                    <a:hlinkClick xmlns:a="http://schemas.openxmlformats.org/drawingml/2006/main" r:id="rId2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s://upload.wikimedia.org/wikipedia/commons/thumb/6/6f/Incircle_and_Excircles.svg/300px-Incircle_and_Excircles.svg.png">
                            <a:hlinkClick r:id="rId255"/>
                          </pic:cNvPr>
                          <pic:cNvPicPr>
                            <a:picLocks noChangeAspect="1" noChangeArrowheads="1"/>
                          </pic:cNvPicPr>
                        </pic:nvPicPr>
                        <pic:blipFill>
                          <a:blip r:embed="rId256"/>
                          <a:srcRect/>
                          <a:stretch>
                            <a:fillRect/>
                          </a:stretch>
                        </pic:blipFill>
                        <pic:spPr bwMode="auto">
                          <a:xfrm>
                            <a:off x="0" y="0"/>
                            <a:ext cx="2857500" cy="3209925"/>
                          </a:xfrm>
                          <a:prstGeom prst="rect">
                            <a:avLst/>
                          </a:prstGeom>
                          <a:noFill/>
                          <a:ln w="9525">
                            <a:noFill/>
                            <a:miter lim="800000"/>
                            <a:headEnd/>
                            <a:tailEnd/>
                          </a:ln>
                        </pic:spPr>
                      </pic:pic>
                    </a:graphicData>
                  </a:graphic>
                </wp:inline>
              </w:drawing>
            </w:r>
          </w:p>
          <w:p w:rsidR="00836360" w:rsidRDefault="00836360" w:rsidP="00836360">
            <w:pPr>
              <w:shd w:val="clear" w:color="auto" w:fill="F8F9FA"/>
              <w:spacing w:line="336" w:lineRule="atLeast"/>
              <w:rPr>
                <w:rFonts w:ascii="Arial" w:hAnsi="Arial" w:cs="Arial"/>
                <w:color w:val="222222"/>
                <w:sz w:val="19"/>
                <w:szCs w:val="19"/>
              </w:rPr>
            </w:pPr>
            <w:r>
              <w:rPr>
                <w:rFonts w:ascii="Arial" w:hAnsi="Arial" w:cs="Arial"/>
                <w:color w:val="222222"/>
                <w:sz w:val="19"/>
                <w:szCs w:val="19"/>
              </w:rPr>
              <w:t>A triangle (black) with incircle (blue), </w:t>
            </w:r>
            <w:hyperlink r:id="rId257" w:tooltip="Incenter" w:history="1">
              <w:r>
                <w:rPr>
                  <w:rStyle w:val="Hyperlink"/>
                  <w:rFonts w:ascii="Arial" w:hAnsi="Arial" w:cs="Arial"/>
                  <w:color w:val="0B0080"/>
                  <w:sz w:val="19"/>
                  <w:szCs w:val="19"/>
                </w:rPr>
                <w:t>incenter</w:t>
              </w:r>
            </w:hyperlink>
            <w:r>
              <w:rPr>
                <w:rFonts w:ascii="Arial" w:hAnsi="Arial" w:cs="Arial"/>
                <w:color w:val="222222"/>
                <w:sz w:val="19"/>
                <w:szCs w:val="19"/>
              </w:rPr>
              <w:t> (I), excircles (orange), excenters (J</w:t>
            </w:r>
            <w:r>
              <w:rPr>
                <w:rFonts w:ascii="Arial" w:hAnsi="Arial" w:cs="Arial"/>
                <w:color w:val="222222"/>
                <w:sz w:val="15"/>
                <w:szCs w:val="15"/>
                <w:vertAlign w:val="subscript"/>
              </w:rPr>
              <w:t>A</w:t>
            </w:r>
            <w:r>
              <w:rPr>
                <w:rFonts w:ascii="Arial" w:hAnsi="Arial" w:cs="Arial"/>
                <w:color w:val="222222"/>
                <w:sz w:val="19"/>
                <w:szCs w:val="19"/>
              </w:rPr>
              <w:t>,J</w:t>
            </w:r>
            <w:r>
              <w:rPr>
                <w:rFonts w:ascii="Arial" w:hAnsi="Arial" w:cs="Arial"/>
                <w:color w:val="222222"/>
                <w:sz w:val="15"/>
                <w:szCs w:val="15"/>
                <w:vertAlign w:val="subscript"/>
              </w:rPr>
              <w:t>B</w:t>
            </w:r>
            <w:r>
              <w:rPr>
                <w:rFonts w:ascii="Arial" w:hAnsi="Arial" w:cs="Arial"/>
                <w:color w:val="222222"/>
                <w:sz w:val="19"/>
                <w:szCs w:val="19"/>
              </w:rPr>
              <w:t>,J</w:t>
            </w:r>
            <w:r>
              <w:rPr>
                <w:rFonts w:ascii="Arial" w:hAnsi="Arial" w:cs="Arial"/>
                <w:color w:val="222222"/>
                <w:sz w:val="15"/>
                <w:szCs w:val="15"/>
                <w:vertAlign w:val="subscript"/>
              </w:rPr>
              <w:t>C</w:t>
            </w:r>
            <w:r>
              <w:rPr>
                <w:rFonts w:ascii="Arial" w:hAnsi="Arial" w:cs="Arial"/>
                <w:color w:val="222222"/>
                <w:sz w:val="19"/>
                <w:szCs w:val="19"/>
              </w:rPr>
              <w:t>), internal </w:t>
            </w:r>
            <w:hyperlink r:id="rId258" w:tooltip="Angle bisector" w:history="1">
              <w:r>
                <w:rPr>
                  <w:rStyle w:val="Hyperlink"/>
                  <w:rFonts w:ascii="Arial" w:hAnsi="Arial" w:cs="Arial"/>
                  <w:color w:val="0B0080"/>
                  <w:sz w:val="19"/>
                  <w:szCs w:val="19"/>
                </w:rPr>
                <w:t>angle bisectors</w:t>
              </w:r>
            </w:hyperlink>
            <w:r>
              <w:rPr>
                <w:rFonts w:ascii="Arial" w:hAnsi="Arial" w:cs="Arial"/>
                <w:color w:val="222222"/>
                <w:sz w:val="19"/>
                <w:szCs w:val="19"/>
              </w:rPr>
              <w:t> (red) and external angle bisectors (green). The green triangle is the excentral triangle.</w:t>
            </w:r>
          </w:p>
          <w:p w:rsidR="00836360" w:rsidRDefault="00836360" w:rsidP="00836360">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In </w:t>
            </w:r>
            <w:hyperlink r:id="rId259" w:tooltip="Geometry" w:history="1">
              <w:r>
                <w:rPr>
                  <w:rStyle w:val="Hyperlink"/>
                  <w:rFonts w:ascii="Arial" w:hAnsi="Arial" w:cs="Arial"/>
                  <w:color w:val="0B0080"/>
                  <w:sz w:val="21"/>
                  <w:szCs w:val="21"/>
                </w:rPr>
                <w:t>geometry</w:t>
              </w:r>
            </w:hyperlink>
            <w:r>
              <w:rPr>
                <w:rFonts w:ascii="Arial" w:hAnsi="Arial" w:cs="Arial"/>
                <w:color w:val="222222"/>
                <w:sz w:val="21"/>
                <w:szCs w:val="21"/>
              </w:rPr>
              <w:t>, the </w:t>
            </w:r>
            <w:r>
              <w:rPr>
                <w:rFonts w:ascii="Arial" w:hAnsi="Arial" w:cs="Arial"/>
                <w:b/>
                <w:bCs/>
                <w:color w:val="222222"/>
                <w:sz w:val="21"/>
                <w:szCs w:val="21"/>
              </w:rPr>
              <w:t>incircle</w:t>
            </w:r>
            <w:r>
              <w:rPr>
                <w:rFonts w:ascii="Arial" w:hAnsi="Arial" w:cs="Arial"/>
                <w:color w:val="222222"/>
                <w:sz w:val="21"/>
                <w:szCs w:val="21"/>
              </w:rPr>
              <w:t> or </w:t>
            </w:r>
            <w:r>
              <w:rPr>
                <w:rFonts w:ascii="Arial" w:hAnsi="Arial" w:cs="Arial"/>
                <w:b/>
                <w:bCs/>
                <w:color w:val="222222"/>
                <w:sz w:val="21"/>
                <w:szCs w:val="21"/>
              </w:rPr>
              <w:t>inscribed circle</w:t>
            </w:r>
            <w:r>
              <w:rPr>
                <w:rFonts w:ascii="Arial" w:hAnsi="Arial" w:cs="Arial"/>
                <w:color w:val="222222"/>
                <w:sz w:val="21"/>
                <w:szCs w:val="21"/>
              </w:rPr>
              <w:t> of a </w:t>
            </w:r>
            <w:hyperlink r:id="rId260" w:tooltip="Triangle" w:history="1">
              <w:r>
                <w:rPr>
                  <w:rStyle w:val="Hyperlink"/>
                  <w:rFonts w:ascii="Arial" w:hAnsi="Arial" w:cs="Arial"/>
                  <w:color w:val="0B0080"/>
                  <w:sz w:val="21"/>
                  <w:szCs w:val="21"/>
                </w:rPr>
                <w:t>triangle</w:t>
              </w:r>
            </w:hyperlink>
            <w:r>
              <w:rPr>
                <w:rFonts w:ascii="Arial" w:hAnsi="Arial" w:cs="Arial"/>
                <w:color w:val="222222"/>
                <w:sz w:val="21"/>
                <w:szCs w:val="21"/>
              </w:rPr>
              <w:t> is the largest </w:t>
            </w:r>
            <w:hyperlink r:id="rId261" w:tooltip="Circle" w:history="1">
              <w:r>
                <w:rPr>
                  <w:rStyle w:val="Hyperlink"/>
                  <w:rFonts w:ascii="Arial" w:hAnsi="Arial" w:cs="Arial"/>
                  <w:color w:val="0B0080"/>
                  <w:sz w:val="21"/>
                  <w:szCs w:val="21"/>
                </w:rPr>
                <w:t>circle</w:t>
              </w:r>
            </w:hyperlink>
            <w:r>
              <w:rPr>
                <w:rFonts w:ascii="Arial" w:hAnsi="Arial" w:cs="Arial"/>
                <w:color w:val="222222"/>
                <w:sz w:val="21"/>
                <w:szCs w:val="21"/>
              </w:rPr>
              <w:t> contained in the triangle; it touches (is </w:t>
            </w:r>
            <w:hyperlink r:id="rId262" w:tooltip="Tangent" w:history="1">
              <w:r>
                <w:rPr>
                  <w:rStyle w:val="Hyperlink"/>
                  <w:rFonts w:ascii="Arial" w:hAnsi="Arial" w:cs="Arial"/>
                  <w:color w:val="0B0080"/>
                  <w:sz w:val="21"/>
                  <w:szCs w:val="21"/>
                </w:rPr>
                <w:t>tangent</w:t>
              </w:r>
            </w:hyperlink>
            <w:r>
              <w:rPr>
                <w:rFonts w:ascii="Arial" w:hAnsi="Arial" w:cs="Arial"/>
                <w:color w:val="222222"/>
                <w:sz w:val="21"/>
                <w:szCs w:val="21"/>
              </w:rPr>
              <w:t> to) the three sides. The center of the incircle is a </w:t>
            </w:r>
            <w:hyperlink r:id="rId263" w:tooltip="Triangle center" w:history="1">
              <w:r>
                <w:rPr>
                  <w:rStyle w:val="Hyperlink"/>
                  <w:rFonts w:ascii="Arial" w:hAnsi="Arial" w:cs="Arial"/>
                  <w:color w:val="0B0080"/>
                  <w:sz w:val="21"/>
                  <w:szCs w:val="21"/>
                </w:rPr>
                <w:t>triangle center</w:t>
              </w:r>
            </w:hyperlink>
            <w:r>
              <w:rPr>
                <w:rFonts w:ascii="Arial" w:hAnsi="Arial" w:cs="Arial"/>
                <w:color w:val="222222"/>
                <w:sz w:val="21"/>
                <w:szCs w:val="21"/>
              </w:rPr>
              <w:t> called the triangle's </w:t>
            </w:r>
            <w:hyperlink r:id="rId264" w:tooltip="Incenter" w:history="1">
              <w:r>
                <w:rPr>
                  <w:rStyle w:val="Hyperlink"/>
                  <w:rFonts w:ascii="Arial" w:hAnsi="Arial" w:cs="Arial"/>
                  <w:color w:val="0B0080"/>
                  <w:sz w:val="21"/>
                  <w:szCs w:val="21"/>
                </w:rPr>
                <w:t>incenter</w:t>
              </w:r>
            </w:hyperlink>
            <w:r>
              <w:rPr>
                <w:rFonts w:ascii="Arial" w:hAnsi="Arial" w:cs="Arial"/>
                <w:color w:val="222222"/>
                <w:sz w:val="21"/>
                <w:szCs w:val="21"/>
              </w:rPr>
              <w:t>.</w:t>
            </w:r>
            <w:hyperlink r:id="rId265" w:anchor="cite_note-1" w:history="1">
              <w:r>
                <w:rPr>
                  <w:rStyle w:val="Hyperlink"/>
                  <w:rFonts w:ascii="Arial" w:hAnsi="Arial" w:cs="Arial"/>
                  <w:color w:val="0B0080"/>
                  <w:sz w:val="17"/>
                  <w:szCs w:val="17"/>
                  <w:vertAlign w:val="superscript"/>
                </w:rPr>
                <w:t>[1]</w:t>
              </w:r>
            </w:hyperlink>
          </w:p>
          <w:p w:rsidR="00836360" w:rsidRDefault="00836360" w:rsidP="00836360">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An </w:t>
            </w:r>
            <w:r>
              <w:rPr>
                <w:rFonts w:ascii="Arial" w:hAnsi="Arial" w:cs="Arial"/>
                <w:b/>
                <w:bCs/>
                <w:color w:val="222222"/>
                <w:sz w:val="21"/>
                <w:szCs w:val="21"/>
              </w:rPr>
              <w:t>excircle</w:t>
            </w:r>
            <w:r>
              <w:rPr>
                <w:rFonts w:ascii="Arial" w:hAnsi="Arial" w:cs="Arial"/>
                <w:color w:val="222222"/>
                <w:sz w:val="21"/>
                <w:szCs w:val="21"/>
              </w:rPr>
              <w:t> or </w:t>
            </w:r>
            <w:r>
              <w:rPr>
                <w:rFonts w:ascii="Arial" w:hAnsi="Arial" w:cs="Arial"/>
                <w:b/>
                <w:bCs/>
                <w:color w:val="222222"/>
                <w:sz w:val="21"/>
                <w:szCs w:val="21"/>
              </w:rPr>
              <w:t>escribed circle</w:t>
            </w:r>
            <w:hyperlink r:id="rId266" w:anchor="cite_note-2" w:history="1">
              <w:r>
                <w:rPr>
                  <w:rStyle w:val="Hyperlink"/>
                  <w:rFonts w:ascii="Arial" w:hAnsi="Arial" w:cs="Arial"/>
                  <w:color w:val="0B0080"/>
                  <w:sz w:val="17"/>
                  <w:szCs w:val="17"/>
                  <w:vertAlign w:val="superscript"/>
                </w:rPr>
                <w:t>[2]</w:t>
              </w:r>
            </w:hyperlink>
            <w:r>
              <w:rPr>
                <w:rFonts w:ascii="Arial" w:hAnsi="Arial" w:cs="Arial"/>
                <w:color w:val="222222"/>
                <w:sz w:val="21"/>
                <w:szCs w:val="21"/>
              </w:rPr>
              <w:t> of the triangle is a circle lying outside the triangle, tangent to one of its sides and tangent to the </w:t>
            </w:r>
            <w:hyperlink r:id="rId267" w:tooltip="Extended side" w:history="1">
              <w:r>
                <w:rPr>
                  <w:rStyle w:val="Hyperlink"/>
                  <w:rFonts w:ascii="Arial" w:hAnsi="Arial" w:cs="Arial"/>
                  <w:color w:val="0B0080"/>
                  <w:sz w:val="21"/>
                  <w:szCs w:val="21"/>
                </w:rPr>
                <w:t>extensions of the other two</w:t>
              </w:r>
            </w:hyperlink>
            <w:r>
              <w:rPr>
                <w:rFonts w:ascii="Arial" w:hAnsi="Arial" w:cs="Arial"/>
                <w:color w:val="222222"/>
                <w:sz w:val="21"/>
                <w:szCs w:val="21"/>
              </w:rPr>
              <w:t>. Every triangle has three distinct excircles, each tangent to one of the triangle's sides.</w:t>
            </w:r>
            <w:hyperlink r:id="rId268" w:anchor="cite_note-Altshiller-Court_1925_73-3" w:history="1">
              <w:r>
                <w:rPr>
                  <w:rStyle w:val="Hyperlink"/>
                  <w:rFonts w:ascii="Arial" w:hAnsi="Arial" w:cs="Arial"/>
                  <w:color w:val="0B0080"/>
                  <w:sz w:val="17"/>
                  <w:szCs w:val="17"/>
                  <w:vertAlign w:val="superscript"/>
                </w:rPr>
                <w:t>[3]</w:t>
              </w:r>
            </w:hyperlink>
          </w:p>
          <w:p w:rsidR="00836360" w:rsidRDefault="00836360" w:rsidP="00836360">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The center of the incircle, called the </w:t>
            </w:r>
            <w:hyperlink r:id="rId269" w:tooltip="Incenter" w:history="1">
              <w:r>
                <w:rPr>
                  <w:rStyle w:val="Hyperlink"/>
                  <w:rFonts w:ascii="Arial" w:hAnsi="Arial" w:cs="Arial"/>
                  <w:b/>
                  <w:bCs/>
                  <w:color w:val="0B0080"/>
                  <w:sz w:val="21"/>
                  <w:szCs w:val="21"/>
                </w:rPr>
                <w:t>incenter</w:t>
              </w:r>
            </w:hyperlink>
            <w:r>
              <w:rPr>
                <w:rFonts w:ascii="Arial" w:hAnsi="Arial" w:cs="Arial"/>
                <w:color w:val="222222"/>
                <w:sz w:val="21"/>
                <w:szCs w:val="21"/>
              </w:rPr>
              <w:t>, can be found as the intersection of the three </w:t>
            </w:r>
            <w:hyperlink r:id="rId270" w:tooltip="Internal and external angle" w:history="1">
              <w:r>
                <w:rPr>
                  <w:rStyle w:val="Hyperlink"/>
                  <w:rFonts w:ascii="Arial" w:hAnsi="Arial" w:cs="Arial"/>
                  <w:color w:val="0B0080"/>
                  <w:sz w:val="21"/>
                  <w:szCs w:val="21"/>
                </w:rPr>
                <w:t>internal</w:t>
              </w:r>
            </w:hyperlink>
            <w:r>
              <w:rPr>
                <w:rFonts w:ascii="Arial" w:hAnsi="Arial" w:cs="Arial"/>
                <w:color w:val="222222"/>
                <w:sz w:val="21"/>
                <w:szCs w:val="21"/>
              </w:rPr>
              <w:t> </w:t>
            </w:r>
            <w:hyperlink r:id="rId271" w:tooltip="Angle bisector" w:history="1">
              <w:r>
                <w:rPr>
                  <w:rStyle w:val="Hyperlink"/>
                  <w:rFonts w:ascii="Arial" w:hAnsi="Arial" w:cs="Arial"/>
                  <w:color w:val="0B0080"/>
                  <w:sz w:val="21"/>
                  <w:szCs w:val="21"/>
                </w:rPr>
                <w:t>angle bisectors</w:t>
              </w:r>
            </w:hyperlink>
            <w:r>
              <w:rPr>
                <w:rFonts w:ascii="Arial" w:hAnsi="Arial" w:cs="Arial"/>
                <w:color w:val="222222"/>
                <w:sz w:val="21"/>
                <w:szCs w:val="21"/>
              </w:rPr>
              <w:t>.</w:t>
            </w:r>
            <w:hyperlink r:id="rId272" w:anchor="cite_note-Altshiller-Court_1925_73-3" w:history="1">
              <w:r>
                <w:rPr>
                  <w:rStyle w:val="Hyperlink"/>
                  <w:rFonts w:ascii="Arial" w:hAnsi="Arial" w:cs="Arial"/>
                  <w:color w:val="0B0080"/>
                  <w:sz w:val="17"/>
                  <w:szCs w:val="17"/>
                  <w:vertAlign w:val="superscript"/>
                </w:rPr>
                <w:t>[3]</w:t>
              </w:r>
            </w:hyperlink>
            <w:hyperlink r:id="rId273" w:anchor="cite_note-4" w:history="1">
              <w:r>
                <w:rPr>
                  <w:rStyle w:val="Hyperlink"/>
                  <w:rFonts w:ascii="Arial" w:hAnsi="Arial" w:cs="Arial"/>
                  <w:color w:val="0B0080"/>
                  <w:sz w:val="17"/>
                  <w:szCs w:val="17"/>
                  <w:vertAlign w:val="superscript"/>
                </w:rPr>
                <w:t>[4]</w:t>
              </w:r>
            </w:hyperlink>
            <w:r>
              <w:rPr>
                <w:rFonts w:ascii="Arial" w:hAnsi="Arial" w:cs="Arial"/>
                <w:color w:val="222222"/>
                <w:sz w:val="21"/>
                <w:szCs w:val="21"/>
              </w:rPr>
              <w:t> The center of an excircle is the intersection of the internal bisector of one angle (at vertex </w:t>
            </w:r>
            <w:r>
              <w:rPr>
                <w:rFonts w:ascii="Arial" w:hAnsi="Arial" w:cs="Arial"/>
                <w:i/>
                <w:iCs/>
                <w:color w:val="222222"/>
                <w:sz w:val="21"/>
                <w:szCs w:val="21"/>
              </w:rPr>
              <w:t>A</w:t>
            </w:r>
            <w:r>
              <w:rPr>
                <w:rFonts w:ascii="Arial" w:hAnsi="Arial" w:cs="Arial"/>
                <w:color w:val="222222"/>
                <w:sz w:val="21"/>
                <w:szCs w:val="21"/>
              </w:rPr>
              <w:t>, for example) and the </w:t>
            </w:r>
            <w:hyperlink r:id="rId274" w:tooltip="Internal and external angle" w:history="1">
              <w:r>
                <w:rPr>
                  <w:rStyle w:val="Hyperlink"/>
                  <w:rFonts w:ascii="Arial" w:hAnsi="Arial" w:cs="Arial"/>
                  <w:color w:val="0B0080"/>
                  <w:sz w:val="21"/>
                  <w:szCs w:val="21"/>
                </w:rPr>
                <w:t>external</w:t>
              </w:r>
            </w:hyperlink>
            <w:r>
              <w:rPr>
                <w:rFonts w:ascii="Arial" w:hAnsi="Arial" w:cs="Arial"/>
                <w:color w:val="222222"/>
                <w:sz w:val="21"/>
                <w:szCs w:val="21"/>
              </w:rPr>
              <w:t> bisectors of the other two. The center of this excircle is called the </w:t>
            </w:r>
            <w:r>
              <w:rPr>
                <w:rFonts w:ascii="Arial" w:hAnsi="Arial" w:cs="Arial"/>
                <w:b/>
                <w:bCs/>
                <w:color w:val="222222"/>
                <w:sz w:val="21"/>
                <w:szCs w:val="21"/>
              </w:rPr>
              <w:t>excenter</w:t>
            </w:r>
            <w:r>
              <w:rPr>
                <w:rFonts w:ascii="Arial" w:hAnsi="Arial" w:cs="Arial"/>
                <w:color w:val="222222"/>
                <w:sz w:val="21"/>
                <w:szCs w:val="21"/>
              </w:rPr>
              <w:t> relative to the vertex </w:t>
            </w:r>
            <w:r>
              <w:rPr>
                <w:rFonts w:ascii="Arial" w:hAnsi="Arial" w:cs="Arial"/>
                <w:i/>
                <w:iCs/>
                <w:color w:val="222222"/>
                <w:sz w:val="21"/>
                <w:szCs w:val="21"/>
              </w:rPr>
              <w:t>A</w:t>
            </w:r>
            <w:r>
              <w:rPr>
                <w:rFonts w:ascii="Arial" w:hAnsi="Arial" w:cs="Arial"/>
                <w:color w:val="222222"/>
                <w:sz w:val="21"/>
                <w:szCs w:val="21"/>
              </w:rPr>
              <w:t>, or the </w:t>
            </w:r>
            <w:r>
              <w:rPr>
                <w:rFonts w:ascii="Arial" w:hAnsi="Arial" w:cs="Arial"/>
                <w:b/>
                <w:bCs/>
                <w:color w:val="222222"/>
                <w:sz w:val="21"/>
                <w:szCs w:val="21"/>
              </w:rPr>
              <w:t>excenter of </w:t>
            </w:r>
            <w:r>
              <w:rPr>
                <w:rFonts w:ascii="Arial" w:hAnsi="Arial" w:cs="Arial"/>
                <w:b/>
                <w:bCs/>
                <w:i/>
                <w:iCs/>
                <w:color w:val="222222"/>
                <w:sz w:val="21"/>
                <w:szCs w:val="21"/>
              </w:rPr>
              <w:t>A</w:t>
            </w:r>
            <w:r>
              <w:rPr>
                <w:rFonts w:ascii="Arial" w:hAnsi="Arial" w:cs="Arial"/>
                <w:color w:val="222222"/>
                <w:sz w:val="21"/>
                <w:szCs w:val="21"/>
              </w:rPr>
              <w:t>.</w:t>
            </w:r>
            <w:hyperlink r:id="rId275" w:anchor="cite_note-Altshiller-Court_1925_73-3" w:history="1">
              <w:r>
                <w:rPr>
                  <w:rStyle w:val="Hyperlink"/>
                  <w:rFonts w:ascii="Arial" w:hAnsi="Arial" w:cs="Arial"/>
                  <w:color w:val="0B0080"/>
                  <w:sz w:val="17"/>
                  <w:szCs w:val="17"/>
                  <w:vertAlign w:val="superscript"/>
                </w:rPr>
                <w:t>[3]</w:t>
              </w:r>
            </w:hyperlink>
            <w:r>
              <w:rPr>
                <w:rFonts w:ascii="Arial" w:hAnsi="Arial" w:cs="Arial"/>
                <w:color w:val="222222"/>
                <w:sz w:val="21"/>
                <w:szCs w:val="21"/>
              </w:rPr>
              <w:t> Because the internal bisector of an angle is perpendicular to its external bisector, it follows that the center of the incircle together with the three excircle centers form an </w:t>
            </w:r>
            <w:hyperlink r:id="rId276" w:tooltip="Orthocentric system" w:history="1">
              <w:r>
                <w:rPr>
                  <w:rStyle w:val="Hyperlink"/>
                  <w:rFonts w:ascii="Arial" w:hAnsi="Arial" w:cs="Arial"/>
                  <w:color w:val="0B0080"/>
                  <w:sz w:val="21"/>
                  <w:szCs w:val="21"/>
                </w:rPr>
                <w:t>orthocentric system</w:t>
              </w:r>
            </w:hyperlink>
            <w:r>
              <w:rPr>
                <w:rFonts w:ascii="Arial" w:hAnsi="Arial" w:cs="Arial"/>
                <w:color w:val="222222"/>
                <w:sz w:val="21"/>
                <w:szCs w:val="21"/>
              </w:rPr>
              <w:t>.</w:t>
            </w:r>
            <w:hyperlink r:id="rId277" w:anchor="cite_note-Johnson-5" w:history="1">
              <w:r>
                <w:rPr>
                  <w:rStyle w:val="Hyperlink"/>
                  <w:rFonts w:ascii="Arial" w:hAnsi="Arial" w:cs="Arial"/>
                  <w:color w:val="0B0080"/>
                  <w:sz w:val="17"/>
                  <w:szCs w:val="17"/>
                  <w:vertAlign w:val="superscript"/>
                </w:rPr>
                <w:t>[5]</w:t>
              </w:r>
            </w:hyperlink>
            <w:r>
              <w:rPr>
                <w:rFonts w:ascii="Arial" w:hAnsi="Arial" w:cs="Arial"/>
                <w:color w:val="222222"/>
                <w:sz w:val="17"/>
                <w:szCs w:val="17"/>
                <w:vertAlign w:val="superscript"/>
              </w:rPr>
              <w:t>:p. 182</w:t>
            </w:r>
          </w:p>
          <w:p w:rsidR="00836360" w:rsidRDefault="00836360" w:rsidP="00836360">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Polygons with more than three sides do not all have an incircle tangent to all sides; those that do are called </w:t>
            </w:r>
            <w:hyperlink r:id="rId278" w:tooltip="Tangential polygon" w:history="1">
              <w:r>
                <w:rPr>
                  <w:rStyle w:val="Hyperlink"/>
                  <w:rFonts w:ascii="Arial" w:hAnsi="Arial" w:cs="Arial"/>
                  <w:color w:val="0B0080"/>
                  <w:sz w:val="21"/>
                  <w:szCs w:val="21"/>
                </w:rPr>
                <w:t>tangential polygons</w:t>
              </w:r>
            </w:hyperlink>
            <w:r>
              <w:rPr>
                <w:rFonts w:ascii="Arial" w:hAnsi="Arial" w:cs="Arial"/>
                <w:color w:val="222222"/>
                <w:sz w:val="21"/>
                <w:szCs w:val="21"/>
              </w:rPr>
              <w:t>. See also </w:t>
            </w:r>
            <w:hyperlink r:id="rId279" w:tooltip="Tangent lines to circles" w:history="1">
              <w:r>
                <w:rPr>
                  <w:rStyle w:val="Hyperlink"/>
                  <w:rFonts w:ascii="Arial" w:hAnsi="Arial" w:cs="Arial"/>
                  <w:color w:val="0B0080"/>
                  <w:sz w:val="21"/>
                  <w:szCs w:val="21"/>
                </w:rPr>
                <w:t>Tangent lines to circles</w:t>
              </w:r>
            </w:hyperlink>
            <w:r>
              <w:rPr>
                <w:rFonts w:ascii="Arial" w:hAnsi="Arial" w:cs="Arial"/>
                <w:color w:val="222222"/>
                <w:sz w:val="21"/>
                <w:szCs w:val="21"/>
              </w:rPr>
              <w:t>.</w:t>
            </w:r>
          </w:p>
          <w:p w:rsidR="00836360" w:rsidRDefault="00836360" w:rsidP="00836360">
            <w:pPr>
              <w:pStyle w:val="Heading1"/>
              <w:pBdr>
                <w:bottom w:val="single" w:sz="6" w:space="0" w:color="A2A9B1"/>
              </w:pBdr>
              <w:spacing w:before="0" w:beforeAutospacing="0" w:after="60" w:afterAutospacing="0"/>
              <w:rPr>
                <w:rFonts w:ascii="Georgia" w:hAnsi="Georgia"/>
                <w:b w:val="0"/>
                <w:bCs w:val="0"/>
                <w:color w:val="000000"/>
                <w:sz w:val="43"/>
                <w:szCs w:val="43"/>
              </w:rPr>
            </w:pPr>
            <w:r>
              <w:rPr>
                <w:rFonts w:ascii="Georgia" w:hAnsi="Georgia"/>
                <w:b w:val="0"/>
                <w:bCs w:val="0"/>
                <w:color w:val="000000"/>
                <w:sz w:val="43"/>
                <w:szCs w:val="43"/>
              </w:rPr>
              <w:t>Circumscribed circle</w:t>
            </w:r>
          </w:p>
          <w:p w:rsidR="00836360" w:rsidRDefault="00836360" w:rsidP="00836360">
            <w:pPr>
              <w:rPr>
                <w:rFonts w:ascii="Arial" w:hAnsi="Arial" w:cs="Arial"/>
                <w:color w:val="222222"/>
                <w:sz w:val="19"/>
                <w:szCs w:val="19"/>
              </w:rPr>
            </w:pPr>
            <w:r>
              <w:rPr>
                <w:rFonts w:ascii="Arial" w:hAnsi="Arial" w:cs="Arial"/>
                <w:color w:val="222222"/>
                <w:sz w:val="19"/>
                <w:szCs w:val="19"/>
              </w:rPr>
              <w:t>From Wikipedia, the free encyclopedia</w:t>
            </w:r>
          </w:p>
          <w:p w:rsidR="00836360" w:rsidRDefault="00836360" w:rsidP="00836360">
            <w:pPr>
              <w:rPr>
                <w:rFonts w:ascii="Arial" w:hAnsi="Arial" w:cs="Arial"/>
                <w:i/>
                <w:iCs/>
                <w:color w:val="222222"/>
                <w:sz w:val="21"/>
                <w:szCs w:val="21"/>
              </w:rPr>
            </w:pPr>
            <w:r>
              <w:rPr>
                <w:rFonts w:ascii="Arial" w:hAnsi="Arial" w:cs="Arial"/>
                <w:i/>
                <w:iCs/>
                <w:color w:val="222222"/>
                <w:sz w:val="21"/>
                <w:szCs w:val="21"/>
              </w:rPr>
              <w:t>This article is about circumscribed circles in Geometry. For the use of circumscribed in Biological classification, see </w:t>
            </w:r>
            <w:hyperlink r:id="rId280" w:tooltip="Circumscription (taxonomy)" w:history="1">
              <w:r>
                <w:rPr>
                  <w:rStyle w:val="Hyperlink"/>
                  <w:rFonts w:ascii="Arial" w:hAnsi="Arial" w:cs="Arial"/>
                  <w:i/>
                  <w:iCs/>
                  <w:color w:val="0B0080"/>
                  <w:sz w:val="21"/>
                  <w:szCs w:val="21"/>
                </w:rPr>
                <w:t>Circumscription (taxonomy)</w:t>
              </w:r>
            </w:hyperlink>
            <w:r>
              <w:rPr>
                <w:rFonts w:ascii="Arial" w:hAnsi="Arial" w:cs="Arial"/>
                <w:i/>
                <w:iCs/>
                <w:color w:val="222222"/>
                <w:sz w:val="21"/>
                <w:szCs w:val="21"/>
              </w:rPr>
              <w:t>.</w:t>
            </w:r>
          </w:p>
          <w:p w:rsidR="00836360" w:rsidRDefault="00836360" w:rsidP="00836360">
            <w:pPr>
              <w:shd w:val="clear" w:color="auto" w:fill="F8F9FA"/>
              <w:jc w:val="center"/>
              <w:rPr>
                <w:rFonts w:ascii="Arial" w:hAnsi="Arial" w:cs="Arial"/>
                <w:color w:val="222222"/>
                <w:sz w:val="20"/>
                <w:szCs w:val="20"/>
              </w:rPr>
            </w:pPr>
            <w:r>
              <w:rPr>
                <w:rFonts w:ascii="Arial" w:hAnsi="Arial" w:cs="Arial"/>
                <w:noProof/>
                <w:color w:val="0B0080"/>
                <w:sz w:val="20"/>
                <w:szCs w:val="20"/>
              </w:rPr>
              <w:drawing>
                <wp:inline distT="0" distB="0" distL="0" distR="0">
                  <wp:extent cx="2095500" cy="2095500"/>
                  <wp:effectExtent l="0" t="0" r="0" b="0"/>
                  <wp:docPr id="71" name="Picture 71" descr="https://upload.wikimedia.org/wikipedia/commons/thumb/7/76/Circumscribed_Polygon.svg/220px-Circumscribed_Polygon.svg.png">
                    <a:hlinkClick xmlns:a="http://schemas.openxmlformats.org/drawingml/2006/main" r:id="rId28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s://upload.wikimedia.org/wikipedia/commons/thumb/7/76/Circumscribed_Polygon.svg/220px-Circumscribed_Polygon.svg.png">
                            <a:hlinkClick r:id="rId281"/>
                          </pic:cNvPr>
                          <pic:cNvPicPr>
                            <a:picLocks noChangeAspect="1" noChangeArrowheads="1"/>
                          </pic:cNvPicPr>
                        </pic:nvPicPr>
                        <pic:blipFill>
                          <a:blip r:embed="rId282"/>
                          <a:srcRect/>
                          <a:stretch>
                            <a:fillRect/>
                          </a:stretch>
                        </pic:blipFill>
                        <pic:spPr bwMode="auto">
                          <a:xfrm>
                            <a:off x="0" y="0"/>
                            <a:ext cx="2095500" cy="2095500"/>
                          </a:xfrm>
                          <a:prstGeom prst="rect">
                            <a:avLst/>
                          </a:prstGeom>
                          <a:noFill/>
                          <a:ln w="9525">
                            <a:noFill/>
                            <a:miter lim="800000"/>
                            <a:headEnd/>
                            <a:tailEnd/>
                          </a:ln>
                        </pic:spPr>
                      </pic:pic>
                    </a:graphicData>
                  </a:graphic>
                </wp:inline>
              </w:drawing>
            </w:r>
          </w:p>
          <w:p w:rsidR="00836360" w:rsidRDefault="00836360" w:rsidP="00836360">
            <w:pPr>
              <w:shd w:val="clear" w:color="auto" w:fill="F8F9FA"/>
              <w:spacing w:line="336" w:lineRule="atLeast"/>
              <w:rPr>
                <w:rFonts w:ascii="Arial" w:hAnsi="Arial" w:cs="Arial"/>
                <w:color w:val="222222"/>
                <w:sz w:val="19"/>
                <w:szCs w:val="19"/>
              </w:rPr>
            </w:pPr>
            <w:r>
              <w:rPr>
                <w:rFonts w:ascii="Arial" w:hAnsi="Arial" w:cs="Arial"/>
                <w:color w:val="222222"/>
                <w:sz w:val="19"/>
                <w:szCs w:val="19"/>
              </w:rPr>
              <w:t>Circumscribed circle, </w:t>
            </w:r>
            <w:r>
              <w:rPr>
                <w:rFonts w:ascii="Arial" w:hAnsi="Arial" w:cs="Arial"/>
                <w:i/>
                <w:iCs/>
                <w:color w:val="222222"/>
                <w:sz w:val="19"/>
                <w:szCs w:val="19"/>
              </w:rPr>
              <w:t>C</w:t>
            </w:r>
            <w:r>
              <w:rPr>
                <w:rFonts w:ascii="Arial" w:hAnsi="Arial" w:cs="Arial"/>
                <w:color w:val="222222"/>
                <w:sz w:val="19"/>
                <w:szCs w:val="19"/>
              </w:rPr>
              <w:t>, and circumcenter, </w:t>
            </w:r>
            <w:r>
              <w:rPr>
                <w:rFonts w:ascii="Arial" w:hAnsi="Arial" w:cs="Arial"/>
                <w:i/>
                <w:iCs/>
                <w:color w:val="222222"/>
                <w:sz w:val="19"/>
                <w:szCs w:val="19"/>
              </w:rPr>
              <w:t>O</w:t>
            </w:r>
            <w:r>
              <w:rPr>
                <w:rFonts w:ascii="Arial" w:hAnsi="Arial" w:cs="Arial"/>
                <w:color w:val="222222"/>
                <w:sz w:val="19"/>
                <w:szCs w:val="19"/>
              </w:rPr>
              <w:t>, of a </w:t>
            </w:r>
            <w:r>
              <w:rPr>
                <w:rFonts w:ascii="Arial" w:hAnsi="Arial" w:cs="Arial"/>
                <w:i/>
                <w:iCs/>
                <w:color w:val="222222"/>
                <w:sz w:val="19"/>
                <w:szCs w:val="19"/>
              </w:rPr>
              <w:t>cyclic polygon</w:t>
            </w:r>
            <w:r>
              <w:rPr>
                <w:rFonts w:ascii="Arial" w:hAnsi="Arial" w:cs="Arial"/>
                <w:color w:val="222222"/>
                <w:sz w:val="19"/>
                <w:szCs w:val="19"/>
              </w:rPr>
              <w:t>, </w:t>
            </w:r>
            <w:r>
              <w:rPr>
                <w:rFonts w:ascii="Arial" w:hAnsi="Arial" w:cs="Arial"/>
                <w:i/>
                <w:iCs/>
                <w:color w:val="222222"/>
                <w:sz w:val="19"/>
                <w:szCs w:val="19"/>
              </w:rPr>
              <w:t>P</w:t>
            </w:r>
          </w:p>
          <w:p w:rsidR="00836360" w:rsidRDefault="00836360" w:rsidP="00836360">
            <w:pPr>
              <w:pStyle w:val="NormalWeb"/>
              <w:spacing w:before="120" w:beforeAutospacing="0" w:after="120" w:afterAutospacing="0"/>
              <w:rPr>
                <w:rFonts w:ascii="Arial" w:hAnsi="Arial" w:cs="Arial"/>
                <w:color w:val="222222"/>
                <w:sz w:val="21"/>
                <w:szCs w:val="21"/>
              </w:rPr>
            </w:pPr>
            <w:r>
              <w:rPr>
                <w:rFonts w:ascii="Arial" w:hAnsi="Arial" w:cs="Arial"/>
                <w:color w:val="222222"/>
                <w:sz w:val="21"/>
                <w:szCs w:val="21"/>
              </w:rPr>
              <w:t>In </w:t>
            </w:r>
            <w:hyperlink r:id="rId283" w:tooltip="Geometry" w:history="1">
              <w:r>
                <w:rPr>
                  <w:rStyle w:val="Hyperlink"/>
                  <w:rFonts w:ascii="Arial" w:hAnsi="Arial" w:cs="Arial"/>
                  <w:color w:val="0B0080"/>
                  <w:sz w:val="21"/>
                  <w:szCs w:val="21"/>
                </w:rPr>
                <w:t>geometry</w:t>
              </w:r>
            </w:hyperlink>
            <w:r>
              <w:rPr>
                <w:rFonts w:ascii="Arial" w:hAnsi="Arial" w:cs="Arial"/>
                <w:color w:val="222222"/>
                <w:sz w:val="21"/>
                <w:szCs w:val="21"/>
              </w:rPr>
              <w:t>, the </w:t>
            </w:r>
            <w:r>
              <w:rPr>
                <w:rFonts w:ascii="Arial" w:hAnsi="Arial" w:cs="Arial"/>
                <w:b/>
                <w:bCs/>
                <w:color w:val="222222"/>
                <w:sz w:val="21"/>
                <w:szCs w:val="21"/>
              </w:rPr>
              <w:t>circumscribed circle</w:t>
            </w:r>
            <w:r>
              <w:rPr>
                <w:rFonts w:ascii="Arial" w:hAnsi="Arial" w:cs="Arial"/>
                <w:color w:val="222222"/>
                <w:sz w:val="21"/>
                <w:szCs w:val="21"/>
              </w:rPr>
              <w:t> or </w:t>
            </w:r>
            <w:r>
              <w:rPr>
                <w:rFonts w:ascii="Arial" w:hAnsi="Arial" w:cs="Arial"/>
                <w:b/>
                <w:bCs/>
                <w:color w:val="222222"/>
                <w:sz w:val="21"/>
                <w:szCs w:val="21"/>
              </w:rPr>
              <w:t>circumcircle</w:t>
            </w:r>
            <w:r>
              <w:rPr>
                <w:rFonts w:ascii="Arial" w:hAnsi="Arial" w:cs="Arial"/>
                <w:color w:val="222222"/>
                <w:sz w:val="21"/>
                <w:szCs w:val="21"/>
              </w:rPr>
              <w:t> of a </w:t>
            </w:r>
            <w:hyperlink r:id="rId284" w:tooltip="Polygon" w:history="1">
              <w:r>
                <w:rPr>
                  <w:rStyle w:val="Hyperlink"/>
                  <w:rFonts w:ascii="Arial" w:hAnsi="Arial" w:cs="Arial"/>
                  <w:color w:val="0B0080"/>
                  <w:sz w:val="21"/>
                  <w:szCs w:val="21"/>
                </w:rPr>
                <w:t>polygon</w:t>
              </w:r>
            </w:hyperlink>
            <w:r>
              <w:rPr>
                <w:rFonts w:ascii="Arial" w:hAnsi="Arial" w:cs="Arial"/>
                <w:color w:val="222222"/>
                <w:sz w:val="21"/>
                <w:szCs w:val="21"/>
              </w:rPr>
              <w:t> is a </w:t>
            </w:r>
            <w:hyperlink r:id="rId285" w:tooltip="Circle" w:history="1">
              <w:r>
                <w:rPr>
                  <w:rStyle w:val="Hyperlink"/>
                  <w:rFonts w:ascii="Arial" w:hAnsi="Arial" w:cs="Arial"/>
                  <w:color w:val="0B0080"/>
                  <w:sz w:val="21"/>
                  <w:szCs w:val="21"/>
                </w:rPr>
                <w:t>circle</w:t>
              </w:r>
            </w:hyperlink>
            <w:r>
              <w:rPr>
                <w:rFonts w:ascii="Arial" w:hAnsi="Arial" w:cs="Arial"/>
                <w:color w:val="222222"/>
                <w:sz w:val="21"/>
                <w:szCs w:val="21"/>
              </w:rPr>
              <w:t> which passes through all the </w:t>
            </w:r>
            <w:hyperlink r:id="rId286" w:tooltip="Vertex (geometry)" w:history="1">
              <w:r>
                <w:rPr>
                  <w:rStyle w:val="Hyperlink"/>
                  <w:rFonts w:ascii="Arial" w:hAnsi="Arial" w:cs="Arial"/>
                  <w:color w:val="0B0080"/>
                  <w:sz w:val="21"/>
                  <w:szCs w:val="21"/>
                </w:rPr>
                <w:t>vertices</w:t>
              </w:r>
            </w:hyperlink>
            <w:r>
              <w:rPr>
                <w:rFonts w:ascii="Arial" w:hAnsi="Arial" w:cs="Arial"/>
                <w:color w:val="222222"/>
                <w:sz w:val="21"/>
                <w:szCs w:val="21"/>
              </w:rPr>
              <w:t> of the polygon. The </w:t>
            </w:r>
            <w:hyperlink r:id="rId287" w:tooltip="Center (geometry)" w:history="1">
              <w:r>
                <w:rPr>
                  <w:rStyle w:val="Hyperlink"/>
                  <w:rFonts w:ascii="Arial" w:hAnsi="Arial" w:cs="Arial"/>
                  <w:color w:val="0B0080"/>
                  <w:sz w:val="21"/>
                  <w:szCs w:val="21"/>
                </w:rPr>
                <w:t>center</w:t>
              </w:r>
            </w:hyperlink>
            <w:r>
              <w:rPr>
                <w:rFonts w:ascii="Arial" w:hAnsi="Arial" w:cs="Arial"/>
                <w:color w:val="222222"/>
                <w:sz w:val="21"/>
                <w:szCs w:val="21"/>
              </w:rPr>
              <w:t> of this circle is called the </w:t>
            </w:r>
            <w:r>
              <w:rPr>
                <w:rFonts w:ascii="Arial" w:hAnsi="Arial" w:cs="Arial"/>
                <w:b/>
                <w:bCs/>
                <w:color w:val="222222"/>
                <w:sz w:val="21"/>
                <w:szCs w:val="21"/>
              </w:rPr>
              <w:t>circumcenter</w:t>
            </w:r>
            <w:r>
              <w:rPr>
                <w:rFonts w:ascii="Arial" w:hAnsi="Arial" w:cs="Arial"/>
                <w:color w:val="222222"/>
                <w:sz w:val="21"/>
                <w:szCs w:val="21"/>
              </w:rPr>
              <w:t> and its radius is called the </w:t>
            </w:r>
            <w:r>
              <w:rPr>
                <w:rFonts w:ascii="Arial" w:hAnsi="Arial" w:cs="Arial"/>
                <w:b/>
                <w:bCs/>
                <w:color w:val="222222"/>
                <w:sz w:val="21"/>
                <w:szCs w:val="21"/>
              </w:rPr>
              <w:t>circumradius</w:t>
            </w:r>
            <w:r>
              <w:rPr>
                <w:rFonts w:ascii="Arial" w:hAnsi="Arial" w:cs="Arial"/>
                <w:color w:val="222222"/>
                <w:sz w:val="21"/>
                <w:szCs w:val="21"/>
              </w:rPr>
              <w:t>.</w:t>
            </w:r>
          </w:p>
          <w:p w:rsidR="00836360" w:rsidRDefault="00836360" w:rsidP="00836360">
            <w:pPr>
              <w:pStyle w:val="NormalWeb"/>
              <w:spacing w:before="120" w:beforeAutospacing="0" w:after="120" w:afterAutospacing="0"/>
              <w:rPr>
                <w:rFonts w:ascii="Arial" w:hAnsi="Arial" w:cs="Arial"/>
                <w:color w:val="222222"/>
                <w:sz w:val="21"/>
                <w:szCs w:val="21"/>
              </w:rPr>
            </w:pPr>
            <w:r>
              <w:rPr>
                <w:rFonts w:ascii="Arial" w:hAnsi="Arial" w:cs="Arial"/>
                <w:color w:val="222222"/>
                <w:sz w:val="21"/>
                <w:szCs w:val="21"/>
              </w:rPr>
              <w:t>A polygon which has a circumscribed circle is called a </w:t>
            </w:r>
            <w:r>
              <w:rPr>
                <w:rFonts w:ascii="Arial" w:hAnsi="Arial" w:cs="Arial"/>
                <w:b/>
                <w:bCs/>
                <w:color w:val="222222"/>
                <w:sz w:val="21"/>
                <w:szCs w:val="21"/>
              </w:rPr>
              <w:t>cyclic polygon</w:t>
            </w:r>
            <w:r>
              <w:rPr>
                <w:rFonts w:ascii="Arial" w:hAnsi="Arial" w:cs="Arial"/>
                <w:color w:val="222222"/>
                <w:sz w:val="21"/>
                <w:szCs w:val="21"/>
              </w:rPr>
              <w:t> (sometimes a </w:t>
            </w:r>
            <w:r>
              <w:rPr>
                <w:rFonts w:ascii="Arial" w:hAnsi="Arial" w:cs="Arial"/>
                <w:b/>
                <w:bCs/>
                <w:color w:val="222222"/>
                <w:sz w:val="21"/>
                <w:szCs w:val="21"/>
              </w:rPr>
              <w:t>concyclic polygon</w:t>
            </w:r>
            <w:r>
              <w:rPr>
                <w:rFonts w:ascii="Arial" w:hAnsi="Arial" w:cs="Arial"/>
                <w:color w:val="222222"/>
                <w:sz w:val="21"/>
                <w:szCs w:val="21"/>
              </w:rPr>
              <w:t>, because the vertices are </w:t>
            </w:r>
            <w:hyperlink r:id="rId288" w:tooltip="Concyclic" w:history="1">
              <w:r>
                <w:rPr>
                  <w:rStyle w:val="Hyperlink"/>
                  <w:rFonts w:ascii="Arial" w:hAnsi="Arial" w:cs="Arial"/>
                  <w:color w:val="0B0080"/>
                  <w:sz w:val="21"/>
                  <w:szCs w:val="21"/>
                </w:rPr>
                <w:t>concyclic</w:t>
              </w:r>
            </w:hyperlink>
            <w:r>
              <w:rPr>
                <w:rFonts w:ascii="Arial" w:hAnsi="Arial" w:cs="Arial"/>
                <w:color w:val="222222"/>
                <w:sz w:val="21"/>
                <w:szCs w:val="21"/>
              </w:rPr>
              <w:t>). All </w:t>
            </w:r>
            <w:hyperlink r:id="rId289" w:tooltip="Regular polygon" w:history="1">
              <w:r>
                <w:rPr>
                  <w:rStyle w:val="Hyperlink"/>
                  <w:rFonts w:ascii="Arial" w:hAnsi="Arial" w:cs="Arial"/>
                  <w:color w:val="0B0080"/>
                  <w:sz w:val="21"/>
                  <w:szCs w:val="21"/>
                </w:rPr>
                <w:t>regular</w:t>
              </w:r>
            </w:hyperlink>
            <w:r>
              <w:rPr>
                <w:rFonts w:ascii="Arial" w:hAnsi="Arial" w:cs="Arial"/>
                <w:color w:val="222222"/>
                <w:sz w:val="21"/>
                <w:szCs w:val="21"/>
              </w:rPr>
              <w:t> </w:t>
            </w:r>
            <w:hyperlink r:id="rId290" w:tooltip="Simple polygon" w:history="1">
              <w:r>
                <w:rPr>
                  <w:rStyle w:val="Hyperlink"/>
                  <w:rFonts w:ascii="Arial" w:hAnsi="Arial" w:cs="Arial"/>
                  <w:color w:val="0B0080"/>
                  <w:sz w:val="21"/>
                  <w:szCs w:val="21"/>
                </w:rPr>
                <w:t>simple polygons</w:t>
              </w:r>
            </w:hyperlink>
            <w:r>
              <w:rPr>
                <w:rFonts w:ascii="Arial" w:hAnsi="Arial" w:cs="Arial"/>
                <w:color w:val="222222"/>
                <w:sz w:val="21"/>
                <w:szCs w:val="21"/>
              </w:rPr>
              <w:t>, all </w:t>
            </w:r>
            <w:hyperlink r:id="rId291" w:tooltip="Isosceles trapezoid" w:history="1">
              <w:r>
                <w:rPr>
                  <w:rStyle w:val="Hyperlink"/>
                  <w:rFonts w:ascii="Arial" w:hAnsi="Arial" w:cs="Arial"/>
                  <w:color w:val="0B0080"/>
                  <w:sz w:val="21"/>
                  <w:szCs w:val="21"/>
                </w:rPr>
                <w:t>isosceles trapezoids</w:t>
              </w:r>
            </w:hyperlink>
            <w:r>
              <w:rPr>
                <w:rFonts w:ascii="Arial" w:hAnsi="Arial" w:cs="Arial"/>
                <w:color w:val="222222"/>
                <w:sz w:val="21"/>
                <w:szCs w:val="21"/>
              </w:rPr>
              <w:t>, all </w:t>
            </w:r>
            <w:hyperlink r:id="rId292" w:tooltip="Triangle" w:history="1">
              <w:r>
                <w:rPr>
                  <w:rStyle w:val="Hyperlink"/>
                  <w:rFonts w:ascii="Arial" w:hAnsi="Arial" w:cs="Arial"/>
                  <w:color w:val="0B0080"/>
                  <w:sz w:val="21"/>
                  <w:szCs w:val="21"/>
                </w:rPr>
                <w:t>triangles</w:t>
              </w:r>
            </w:hyperlink>
            <w:r>
              <w:rPr>
                <w:rFonts w:ascii="Arial" w:hAnsi="Arial" w:cs="Arial"/>
                <w:color w:val="222222"/>
                <w:sz w:val="21"/>
                <w:szCs w:val="21"/>
              </w:rPr>
              <w:t> and all </w:t>
            </w:r>
            <w:hyperlink r:id="rId293" w:tooltip="Rectangle" w:history="1">
              <w:r>
                <w:rPr>
                  <w:rStyle w:val="Hyperlink"/>
                  <w:rFonts w:ascii="Arial" w:hAnsi="Arial" w:cs="Arial"/>
                  <w:color w:val="0B0080"/>
                  <w:sz w:val="21"/>
                  <w:szCs w:val="21"/>
                </w:rPr>
                <w:t>rectangles</w:t>
              </w:r>
            </w:hyperlink>
            <w:r>
              <w:rPr>
                <w:rFonts w:ascii="Arial" w:hAnsi="Arial" w:cs="Arial"/>
                <w:color w:val="222222"/>
                <w:sz w:val="21"/>
                <w:szCs w:val="21"/>
              </w:rPr>
              <w:t> are cyclic.</w:t>
            </w:r>
          </w:p>
          <w:p w:rsidR="00836360" w:rsidRPr="00836360" w:rsidRDefault="00836360" w:rsidP="00836360">
            <w:pPr>
              <w:pStyle w:val="NormalWeb"/>
              <w:spacing w:before="120" w:beforeAutospacing="0" w:after="120" w:afterAutospacing="0"/>
              <w:rPr>
                <w:rFonts w:ascii="Arial" w:hAnsi="Arial" w:cs="Arial"/>
                <w:color w:val="222222"/>
                <w:sz w:val="21"/>
                <w:szCs w:val="21"/>
              </w:rPr>
            </w:pPr>
            <w:r>
              <w:rPr>
                <w:rFonts w:ascii="Arial" w:hAnsi="Arial" w:cs="Arial"/>
                <w:color w:val="222222"/>
                <w:sz w:val="21"/>
                <w:szCs w:val="21"/>
              </w:rPr>
              <w:t>A related notion is the one of a </w:t>
            </w:r>
            <w:hyperlink r:id="rId294" w:tooltip="Smallest circle problem" w:history="1">
              <w:r>
                <w:rPr>
                  <w:rStyle w:val="Hyperlink"/>
                  <w:rFonts w:ascii="Arial" w:hAnsi="Arial" w:cs="Arial"/>
                  <w:color w:val="0B0080"/>
                  <w:sz w:val="21"/>
                  <w:szCs w:val="21"/>
                </w:rPr>
                <w:t>minimum bounding circle</w:t>
              </w:r>
            </w:hyperlink>
            <w:r>
              <w:rPr>
                <w:rFonts w:ascii="Arial" w:hAnsi="Arial" w:cs="Arial"/>
                <w:color w:val="222222"/>
                <w:sz w:val="21"/>
                <w:szCs w:val="21"/>
              </w:rPr>
              <w:t>, which is the smallest circle that completely contains the polygon within it. Not every polygon has a circumscribed circle, as the vertices of a polygon do not need to all lie on a circle, but every polygon has a unique minimum bounding circle, which may be constructed by a </w:t>
            </w:r>
            <w:hyperlink r:id="rId295" w:tooltip="Linear time" w:history="1">
              <w:r>
                <w:rPr>
                  <w:rStyle w:val="Hyperlink"/>
                  <w:rFonts w:ascii="Arial" w:hAnsi="Arial" w:cs="Arial"/>
                  <w:color w:val="0B0080"/>
                  <w:sz w:val="21"/>
                  <w:szCs w:val="21"/>
                </w:rPr>
                <w:t>linear time</w:t>
              </w:r>
            </w:hyperlink>
            <w:r>
              <w:rPr>
                <w:rFonts w:ascii="Arial" w:hAnsi="Arial" w:cs="Arial"/>
                <w:color w:val="222222"/>
                <w:sz w:val="21"/>
                <w:szCs w:val="21"/>
              </w:rPr>
              <w:t>algorithm.</w:t>
            </w:r>
            <w:hyperlink r:id="rId296" w:anchor="endnote_Megiddo" w:history="1">
              <w:r>
                <w:rPr>
                  <w:rStyle w:val="Hyperlink"/>
                  <w:rFonts w:ascii="Arial" w:hAnsi="Arial" w:cs="Arial"/>
                  <w:color w:val="663366"/>
                  <w:sz w:val="17"/>
                  <w:szCs w:val="17"/>
                  <w:vertAlign w:val="superscript"/>
                </w:rPr>
                <w:t>[2]</w:t>
              </w:r>
            </w:hyperlink>
            <w:r>
              <w:rPr>
                <w:rFonts w:ascii="Arial" w:hAnsi="Arial" w:cs="Arial"/>
                <w:color w:val="222222"/>
                <w:sz w:val="21"/>
                <w:szCs w:val="21"/>
              </w:rPr>
              <w:t> Even if a polygon has a circumscribed circle, it may not coincide with its minimum bounding circle; for example, for an </w:t>
            </w:r>
            <w:hyperlink r:id="rId297" w:tooltip="Obtuse triangle" w:history="1">
              <w:r>
                <w:rPr>
                  <w:rStyle w:val="Hyperlink"/>
                  <w:rFonts w:ascii="Arial" w:hAnsi="Arial" w:cs="Arial"/>
                  <w:color w:val="0B0080"/>
                  <w:sz w:val="21"/>
                  <w:szCs w:val="21"/>
                </w:rPr>
                <w:t>obtuse triangle</w:t>
              </w:r>
            </w:hyperlink>
            <w:r>
              <w:rPr>
                <w:rFonts w:ascii="Arial" w:hAnsi="Arial" w:cs="Arial"/>
                <w:color w:val="222222"/>
                <w:sz w:val="21"/>
                <w:szCs w:val="21"/>
              </w:rPr>
              <w:t>, the minimum bounding circle has the longest side as diameter and does not pass through the opposite vertex.</w:t>
            </w:r>
          </w:p>
          <w:p w:rsidR="00836360" w:rsidRDefault="00836360" w:rsidP="00836360">
            <w:pPr>
              <w:shd w:val="clear" w:color="auto" w:fill="F8F9FA"/>
              <w:rPr>
                <w:rFonts w:ascii="Arial" w:hAnsi="Arial" w:cs="Arial"/>
                <w:color w:val="222222"/>
                <w:sz w:val="20"/>
                <w:szCs w:val="20"/>
              </w:rPr>
            </w:pPr>
          </w:p>
          <w:p w:rsidR="00A20F04" w:rsidRDefault="00836360" w:rsidP="00836360">
            <w:pPr>
              <w:rPr>
                <w:sz w:val="24"/>
                <w:szCs w:val="24"/>
              </w:rPr>
            </w:pPr>
            <w:r>
              <w:rPr>
                <w:sz w:val="24"/>
                <w:szCs w:val="24"/>
              </w:rPr>
              <w:t>Question;</w:t>
            </w:r>
          </w:p>
          <w:p w:rsidR="00836360" w:rsidRPr="00836360" w:rsidRDefault="00836360" w:rsidP="00836360">
            <w:pPr>
              <w:pStyle w:val="ListParagraph"/>
              <w:numPr>
                <w:ilvl w:val="0"/>
                <w:numId w:val="20"/>
              </w:numPr>
              <w:rPr>
                <w:sz w:val="24"/>
                <w:szCs w:val="24"/>
              </w:rPr>
            </w:pPr>
            <w:r w:rsidRPr="00836360">
              <w:rPr>
                <w:sz w:val="24"/>
                <w:szCs w:val="24"/>
              </w:rPr>
              <w:t xml:space="preserve">Construct triangle [AB] = 60mm </w:t>
            </w:r>
          </w:p>
          <w:p w:rsidR="00836360" w:rsidRDefault="00836360" w:rsidP="00836360">
            <w:pPr>
              <w:pStyle w:val="ListParagraph"/>
              <w:numPr>
                <w:ilvl w:val="0"/>
                <w:numId w:val="20"/>
              </w:numPr>
              <w:rPr>
                <w:sz w:val="24"/>
                <w:szCs w:val="24"/>
              </w:rPr>
            </w:pPr>
            <w:r>
              <w:rPr>
                <w:sz w:val="24"/>
                <w:szCs w:val="24"/>
              </w:rPr>
              <w:t>[AB] 70mm</w:t>
            </w:r>
          </w:p>
          <w:p w:rsidR="00E30271" w:rsidRDefault="00836360" w:rsidP="00836360">
            <w:pPr>
              <w:pStyle w:val="ListParagraph"/>
              <w:rPr>
                <w:sz w:val="24"/>
                <w:szCs w:val="24"/>
              </w:rPr>
            </w:pPr>
            <w:r>
              <w:rPr>
                <w:sz w:val="24"/>
                <w:szCs w:val="24"/>
              </w:rPr>
              <w:t>Week 10</w:t>
            </w:r>
            <w:r w:rsidR="00E30271">
              <w:rPr>
                <w:sz w:val="24"/>
                <w:szCs w:val="24"/>
              </w:rPr>
              <w:t xml:space="preserve">; circles </w:t>
            </w:r>
          </w:p>
          <w:p w:rsidR="00E30271" w:rsidRDefault="00E30271" w:rsidP="00E30271">
            <w:r>
              <w:rPr>
                <w:rFonts w:ascii="Lucida Sans Unicode" w:hAnsi="Lucida Sans Unicode" w:cs="Lucida Sans Unicode"/>
                <w:color w:val="0A0A0A"/>
              </w:rPr>
              <w:br/>
            </w:r>
            <w:r>
              <w:rPr>
                <w:rFonts w:ascii="Lucida Sans Unicode" w:hAnsi="Lucida Sans Unicode" w:cs="Lucida Sans Unicode"/>
                <w:color w:val="0A0A0A"/>
                <w:shd w:val="clear" w:color="auto" w:fill="FFFFFF"/>
              </w:rPr>
              <w:t>The following figures show the different parts of a circle: tangent, chord, radius, diameter, minor arc, major arc, minor segment, major segment, minor sector, major sector. Scroll down the page for more examples and explanations.</w:t>
            </w:r>
            <w:r>
              <w:rPr>
                <w:rFonts w:ascii="Lucida Sans Unicode" w:hAnsi="Lucida Sans Unicode" w:cs="Lucida Sans Unicode"/>
                <w:color w:val="0A0A0A"/>
              </w:rPr>
              <w:br/>
            </w:r>
            <w:r w:rsidR="00456B90">
              <w:pict>
                <v:shape id="_x0000_i1026" type="#_x0000_t75" alt="parts of a circle" style="width:24pt;height:24pt"/>
              </w:pict>
            </w:r>
            <w:r>
              <w:rPr>
                <w:rFonts w:ascii="Lucida Sans Unicode" w:hAnsi="Lucida Sans Unicode" w:cs="Lucida Sans Unicode"/>
                <w:color w:val="0A0A0A"/>
              </w:rPr>
              <w:br/>
            </w:r>
            <w:r>
              <w:rPr>
                <w:rFonts w:ascii="Lucida Sans Unicode" w:hAnsi="Lucida Sans Unicode" w:cs="Lucida Sans Unicode"/>
                <w:color w:val="0A0A0A"/>
                <w:shd w:val="clear" w:color="auto" w:fill="FFFFFF"/>
              </w:rPr>
              <w:t> </w:t>
            </w:r>
            <w:r>
              <w:rPr>
                <w:rFonts w:ascii="Lucida Sans Unicode" w:hAnsi="Lucida Sans Unicode" w:cs="Lucida Sans Unicode"/>
                <w:color w:val="0A0A0A"/>
              </w:rPr>
              <w:br/>
            </w:r>
          </w:p>
          <w:p w:rsidR="00E30271" w:rsidRDefault="00E30271" w:rsidP="00E30271">
            <w:pPr>
              <w:pStyle w:val="Heading3"/>
              <w:shd w:val="clear" w:color="auto" w:fill="FFFFFF"/>
              <w:rPr>
                <w:rFonts w:ascii="Lucida Sans Unicode" w:hAnsi="Lucida Sans Unicode" w:cs="Lucida Sans Unicode"/>
                <w:color w:val="182848"/>
              </w:rPr>
            </w:pPr>
            <w:r>
              <w:rPr>
                <w:rFonts w:ascii="Lucida Sans Unicode" w:hAnsi="Lucida Sans Unicode" w:cs="Lucida Sans Unicode"/>
                <w:color w:val="182848"/>
              </w:rPr>
              <w:t>Circle</w:t>
            </w:r>
          </w:p>
          <w:p w:rsidR="00E30271" w:rsidRDefault="00E30271" w:rsidP="00E30271">
            <w:pPr>
              <w:pStyle w:val="NormalWeb"/>
              <w:shd w:val="clear" w:color="auto" w:fill="FFFFFF"/>
              <w:rPr>
                <w:rFonts w:ascii="Lucida Sans Unicode" w:hAnsi="Lucida Sans Unicode" w:cs="Lucida Sans Unicode"/>
                <w:color w:val="0A0A0A"/>
              </w:rPr>
            </w:pPr>
            <w:r>
              <w:rPr>
                <w:rFonts w:ascii="Lucida Sans Unicode" w:hAnsi="Lucida Sans Unicode" w:cs="Lucida Sans Unicode"/>
                <w:color w:val="0A0A0A"/>
              </w:rPr>
              <w:t>In geometry, a circle is a closed curve formed by a set of </w:t>
            </w:r>
            <w:hyperlink r:id="rId298" w:anchor="point" w:history="1">
              <w:r>
                <w:rPr>
                  <w:rStyle w:val="Hyperlink"/>
                  <w:rFonts w:ascii="Lucida Sans Unicode" w:hAnsi="Lucida Sans Unicode" w:cs="Lucida Sans Unicode"/>
                  <w:color w:val="800080"/>
                </w:rPr>
                <w:t>points</w:t>
              </w:r>
            </w:hyperlink>
            <w:r>
              <w:rPr>
                <w:rFonts w:ascii="Lucida Sans Unicode" w:hAnsi="Lucida Sans Unicode" w:cs="Lucida Sans Unicode"/>
                <w:color w:val="0A0A0A"/>
              </w:rPr>
              <w:t> on a </w:t>
            </w:r>
            <w:hyperlink r:id="rId299" w:anchor="plane" w:history="1">
              <w:r>
                <w:rPr>
                  <w:rStyle w:val="Hyperlink"/>
                  <w:rFonts w:ascii="Lucida Sans Unicode" w:hAnsi="Lucida Sans Unicode" w:cs="Lucida Sans Unicode"/>
                  <w:color w:val="800080"/>
                </w:rPr>
                <w:t>plane</w:t>
              </w:r>
            </w:hyperlink>
            <w:r>
              <w:rPr>
                <w:rFonts w:ascii="Lucida Sans Unicode" w:hAnsi="Lucida Sans Unicode" w:cs="Lucida Sans Unicode"/>
                <w:color w:val="0A0A0A"/>
              </w:rPr>
              <w:t>that are the same distance from its center O. That distance is known as the </w:t>
            </w:r>
            <w:hyperlink r:id="rId300" w:anchor="radius" w:history="1">
              <w:r>
                <w:rPr>
                  <w:rStyle w:val="Hyperlink"/>
                  <w:rFonts w:ascii="Lucida Sans Unicode" w:hAnsi="Lucida Sans Unicode" w:cs="Lucida Sans Unicode"/>
                  <w:color w:val="800080"/>
                </w:rPr>
                <w:t>radius</w:t>
              </w:r>
            </w:hyperlink>
            <w:r>
              <w:rPr>
                <w:rFonts w:ascii="Lucida Sans Unicode" w:hAnsi="Lucida Sans Unicode" w:cs="Lucida Sans Unicode"/>
                <w:color w:val="0A0A0A"/>
              </w:rPr>
              <w:t> of the circle.</w:t>
            </w:r>
          </w:p>
          <w:p w:rsidR="00E30271" w:rsidRDefault="00E30271" w:rsidP="00E30271">
            <w:pPr>
              <w:pStyle w:val="NormalWeb"/>
              <w:shd w:val="clear" w:color="auto" w:fill="FFFFFF"/>
              <w:rPr>
                <w:rFonts w:ascii="Courier New" w:hAnsi="Courier New" w:cs="Courier New"/>
                <w:color w:val="2A2A5A"/>
              </w:rPr>
            </w:pPr>
          </w:p>
          <w:p w:rsidR="00E30271" w:rsidRDefault="00E30271" w:rsidP="00E30271">
            <w:pPr>
              <w:pStyle w:val="Heading3"/>
              <w:shd w:val="clear" w:color="auto" w:fill="FFFFFF"/>
              <w:rPr>
                <w:rFonts w:ascii="Lucida Sans Unicode" w:hAnsi="Lucida Sans Unicode" w:cs="Lucida Sans Unicode"/>
                <w:color w:val="182848"/>
              </w:rPr>
            </w:pPr>
            <w:r>
              <w:rPr>
                <w:rFonts w:ascii="Lucida Sans Unicode" w:hAnsi="Lucida Sans Unicode" w:cs="Lucida Sans Unicode"/>
                <w:color w:val="182848"/>
              </w:rPr>
              <w:t>Diameter</w:t>
            </w:r>
          </w:p>
          <w:p w:rsidR="00E30271" w:rsidRDefault="00E30271" w:rsidP="00E30271">
            <w:pPr>
              <w:pStyle w:val="NormalWeb"/>
              <w:shd w:val="clear" w:color="auto" w:fill="FFFFFF"/>
              <w:rPr>
                <w:rFonts w:ascii="Lucida Sans Unicode" w:hAnsi="Lucida Sans Unicode" w:cs="Lucida Sans Unicode"/>
                <w:color w:val="0A0A0A"/>
              </w:rPr>
            </w:pPr>
            <w:r>
              <w:rPr>
                <w:rFonts w:ascii="Lucida Sans Unicode" w:hAnsi="Lucida Sans Unicode" w:cs="Lucida Sans Unicode"/>
                <w:color w:val="0A0A0A"/>
              </w:rPr>
              <w:t>The diameter of a circle is a </w:t>
            </w:r>
            <w:hyperlink r:id="rId301" w:anchor="line-segment" w:history="1">
              <w:r>
                <w:rPr>
                  <w:rStyle w:val="Hyperlink"/>
                  <w:rFonts w:ascii="Lucida Sans Unicode" w:hAnsi="Lucida Sans Unicode" w:cs="Lucida Sans Unicode"/>
                  <w:color w:val="800080"/>
                </w:rPr>
                <w:t>line segment</w:t>
              </w:r>
            </w:hyperlink>
            <w:r>
              <w:rPr>
                <w:rFonts w:ascii="Lucida Sans Unicode" w:hAnsi="Lucida Sans Unicode" w:cs="Lucida Sans Unicode"/>
                <w:color w:val="0A0A0A"/>
              </w:rPr>
              <w:t> that passes through the center of the circle and has its endpoints on the circle. All the diameters of the same circle have the same length.</w:t>
            </w:r>
          </w:p>
          <w:p w:rsidR="00E30271" w:rsidRDefault="00E30271" w:rsidP="00E30271">
            <w:pPr>
              <w:pStyle w:val="NormalWeb"/>
              <w:shd w:val="clear" w:color="auto" w:fill="FFFFFF"/>
              <w:rPr>
                <w:rFonts w:ascii="Courier New" w:hAnsi="Courier New" w:cs="Courier New"/>
                <w:color w:val="2A2A5A"/>
              </w:rPr>
            </w:pPr>
          </w:p>
          <w:p w:rsidR="00E30271" w:rsidRDefault="00E30271" w:rsidP="00E30271">
            <w:pPr>
              <w:pStyle w:val="Heading3"/>
              <w:shd w:val="clear" w:color="auto" w:fill="FFFFFF"/>
              <w:rPr>
                <w:rFonts w:ascii="Lucida Sans Unicode" w:hAnsi="Lucida Sans Unicode" w:cs="Lucida Sans Unicode"/>
                <w:color w:val="182848"/>
              </w:rPr>
            </w:pPr>
            <w:r>
              <w:rPr>
                <w:rFonts w:ascii="Lucida Sans Unicode" w:hAnsi="Lucida Sans Unicode" w:cs="Lucida Sans Unicode"/>
                <w:color w:val="182848"/>
              </w:rPr>
              <w:t>Chord</w:t>
            </w:r>
          </w:p>
          <w:p w:rsidR="00E30271" w:rsidRDefault="00E30271" w:rsidP="00E30271">
            <w:pPr>
              <w:pStyle w:val="NormalWeb"/>
              <w:shd w:val="clear" w:color="auto" w:fill="FFFFFF"/>
              <w:rPr>
                <w:rFonts w:ascii="Lucida Sans Unicode" w:hAnsi="Lucida Sans Unicode" w:cs="Lucida Sans Unicode"/>
                <w:color w:val="0A0A0A"/>
              </w:rPr>
            </w:pPr>
            <w:r>
              <w:rPr>
                <w:rFonts w:ascii="Lucida Sans Unicode" w:hAnsi="Lucida Sans Unicode" w:cs="Lucida Sans Unicode"/>
                <w:color w:val="0A0A0A"/>
              </w:rPr>
              <w:t>A </w:t>
            </w:r>
            <w:r>
              <w:rPr>
                <w:rStyle w:val="Strong"/>
                <w:rFonts w:ascii="Lucida Sans Unicode" w:hAnsi="Lucida Sans Unicode" w:cs="Lucida Sans Unicode"/>
                <w:color w:val="0A0A0A"/>
              </w:rPr>
              <w:t>chord</w:t>
            </w:r>
            <w:r>
              <w:rPr>
                <w:rFonts w:ascii="Lucida Sans Unicode" w:hAnsi="Lucida Sans Unicode" w:cs="Lucida Sans Unicode"/>
                <w:color w:val="0A0A0A"/>
              </w:rPr>
              <w:t> is a line segment with both endpoints on the circle. The diameter is a special chord that passes through the center of the circle. The diameter would be the longest chord in the circle.</w:t>
            </w:r>
          </w:p>
          <w:p w:rsidR="00E30271" w:rsidRDefault="00E30271" w:rsidP="00E30271">
            <w:pPr>
              <w:pStyle w:val="NormalWeb"/>
              <w:shd w:val="clear" w:color="auto" w:fill="FFFFFF"/>
              <w:rPr>
                <w:rFonts w:ascii="Courier New" w:hAnsi="Courier New" w:cs="Courier New"/>
                <w:color w:val="2A2A5A"/>
              </w:rPr>
            </w:pPr>
          </w:p>
          <w:p w:rsidR="008128A2" w:rsidRDefault="008128A2" w:rsidP="008128A2">
            <w:pPr>
              <w:pStyle w:val="Heading3"/>
              <w:shd w:val="clear" w:color="auto" w:fill="FFFFFF"/>
              <w:rPr>
                <w:rFonts w:ascii="Lucida Sans Unicode" w:hAnsi="Lucida Sans Unicode" w:cs="Lucida Sans Unicode"/>
                <w:color w:val="182848"/>
              </w:rPr>
            </w:pPr>
            <w:r>
              <w:rPr>
                <w:rFonts w:ascii="Lucida Sans Unicode" w:hAnsi="Lucida Sans Unicode" w:cs="Lucida Sans Unicode"/>
                <w:color w:val="182848"/>
              </w:rPr>
              <w:br/>
              <w:t>Radius</w:t>
            </w:r>
          </w:p>
          <w:p w:rsidR="008128A2" w:rsidRDefault="008128A2" w:rsidP="008128A2">
            <w:pPr>
              <w:pStyle w:val="NormalWeb"/>
              <w:shd w:val="clear" w:color="auto" w:fill="FFFFFF"/>
              <w:rPr>
                <w:rFonts w:ascii="Lucida Sans Unicode" w:hAnsi="Lucida Sans Unicode" w:cs="Lucida Sans Unicode"/>
                <w:color w:val="0A0A0A"/>
              </w:rPr>
            </w:pPr>
            <w:r>
              <w:rPr>
                <w:rFonts w:ascii="Lucida Sans Unicode" w:hAnsi="Lucida Sans Unicode" w:cs="Lucida Sans Unicode"/>
                <w:color w:val="0A0A0A"/>
              </w:rPr>
              <w:t>The radius of the circle is a </w:t>
            </w:r>
            <w:hyperlink r:id="rId302" w:anchor="line-segment" w:history="1">
              <w:r>
                <w:rPr>
                  <w:rStyle w:val="Hyperlink"/>
                  <w:rFonts w:ascii="Lucida Sans Unicode" w:hAnsi="Lucida Sans Unicode" w:cs="Lucida Sans Unicode"/>
                  <w:color w:val="800080"/>
                </w:rPr>
                <w:t>line segment</w:t>
              </w:r>
            </w:hyperlink>
            <w:r>
              <w:rPr>
                <w:rFonts w:ascii="Lucida Sans Unicode" w:hAnsi="Lucida Sans Unicode" w:cs="Lucida Sans Unicode"/>
                <w:color w:val="0A0A0A"/>
              </w:rPr>
              <w:t> from the center of the circle to a point on the circle. The plural of radius is radii.</w:t>
            </w:r>
          </w:p>
          <w:p w:rsidR="008128A2" w:rsidRDefault="008128A2" w:rsidP="008128A2">
            <w:pPr>
              <w:pStyle w:val="NormalWeb"/>
              <w:shd w:val="clear" w:color="auto" w:fill="FFFFFF"/>
              <w:rPr>
                <w:rFonts w:ascii="Courier New" w:hAnsi="Courier New" w:cs="Courier New"/>
                <w:color w:val="2A2A5A"/>
              </w:rPr>
            </w:pPr>
            <w:r>
              <w:rPr>
                <w:rFonts w:ascii="Courier New" w:hAnsi="Courier New" w:cs="Courier New"/>
                <w:noProof/>
                <w:color w:val="2A2A5A"/>
              </w:rPr>
              <w:drawing>
                <wp:inline distT="0" distB="0" distL="0" distR="0">
                  <wp:extent cx="1447800" cy="942975"/>
                  <wp:effectExtent l="0" t="0" r="0" b="0"/>
                  <wp:docPr id="75" name="Picture 75" descr="radi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radius"/>
                          <pic:cNvPicPr>
                            <a:picLocks noChangeAspect="1" noChangeArrowheads="1"/>
                          </pic:cNvPicPr>
                        </pic:nvPicPr>
                        <pic:blipFill>
                          <a:blip r:embed="rId303"/>
                          <a:srcRect/>
                          <a:stretch>
                            <a:fillRect/>
                          </a:stretch>
                        </pic:blipFill>
                        <pic:spPr bwMode="auto">
                          <a:xfrm>
                            <a:off x="0" y="0"/>
                            <a:ext cx="1447800" cy="942975"/>
                          </a:xfrm>
                          <a:prstGeom prst="rect">
                            <a:avLst/>
                          </a:prstGeom>
                          <a:noFill/>
                          <a:ln w="9525">
                            <a:noFill/>
                            <a:miter lim="800000"/>
                            <a:headEnd/>
                            <a:tailEnd/>
                          </a:ln>
                        </pic:spPr>
                      </pic:pic>
                    </a:graphicData>
                  </a:graphic>
                </wp:inline>
              </w:drawing>
            </w:r>
          </w:p>
          <w:p w:rsidR="008128A2" w:rsidRDefault="008128A2" w:rsidP="008128A2">
            <w:pPr>
              <w:pStyle w:val="NormalWeb"/>
              <w:shd w:val="clear" w:color="auto" w:fill="FFFFFF"/>
              <w:rPr>
                <w:rFonts w:ascii="Lucida Sans Unicode" w:hAnsi="Lucida Sans Unicode" w:cs="Lucida Sans Unicode"/>
                <w:color w:val="0A0A0A"/>
              </w:rPr>
            </w:pPr>
            <w:r>
              <w:rPr>
                <w:rFonts w:ascii="Lucida Sans Unicode" w:hAnsi="Lucida Sans Unicode" w:cs="Lucida Sans Unicode"/>
                <w:color w:val="0A0A0A"/>
              </w:rPr>
              <w:t>In the above diagram, </w:t>
            </w:r>
            <w:r>
              <w:rPr>
                <w:rStyle w:val="Emphasis"/>
                <w:rFonts w:ascii="Lucida Sans Unicode" w:hAnsi="Lucida Sans Unicode" w:cs="Lucida Sans Unicode"/>
                <w:color w:val="0A0A0A"/>
              </w:rPr>
              <w:t>O</w:t>
            </w:r>
            <w:r>
              <w:rPr>
                <w:rFonts w:ascii="Lucida Sans Unicode" w:hAnsi="Lucida Sans Unicode" w:cs="Lucida Sans Unicode"/>
                <w:color w:val="0A0A0A"/>
              </w:rPr>
              <w:t> is the center of the circle and </w:t>
            </w:r>
            <w:r>
              <w:rPr>
                <w:rFonts w:ascii="Lucida Sans Unicode" w:hAnsi="Lucida Sans Unicode" w:cs="Lucida Sans Unicode"/>
                <w:noProof/>
                <w:color w:val="0A0A0A"/>
              </w:rPr>
              <w:drawing>
                <wp:inline distT="0" distB="0" distL="0" distR="0">
                  <wp:extent cx="257175" cy="219075"/>
                  <wp:effectExtent l="19050" t="0" r="0" b="0"/>
                  <wp:docPr id="76" name="Picture 76" descr="O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OB"/>
                          <pic:cNvPicPr>
                            <a:picLocks noChangeAspect="1" noChangeArrowheads="1"/>
                          </pic:cNvPicPr>
                        </pic:nvPicPr>
                        <pic:blipFill>
                          <a:blip r:embed="rId304"/>
                          <a:srcRect/>
                          <a:stretch>
                            <a:fillRect/>
                          </a:stretch>
                        </pic:blipFill>
                        <pic:spPr bwMode="auto">
                          <a:xfrm>
                            <a:off x="0" y="0"/>
                            <a:ext cx="257175" cy="219075"/>
                          </a:xfrm>
                          <a:prstGeom prst="rect">
                            <a:avLst/>
                          </a:prstGeom>
                          <a:noFill/>
                          <a:ln w="9525">
                            <a:noFill/>
                            <a:miter lim="800000"/>
                            <a:headEnd/>
                            <a:tailEnd/>
                          </a:ln>
                        </pic:spPr>
                      </pic:pic>
                    </a:graphicData>
                  </a:graphic>
                </wp:inline>
              </w:drawing>
            </w:r>
            <w:r>
              <w:rPr>
                <w:rFonts w:ascii="Lucida Sans Unicode" w:hAnsi="Lucida Sans Unicode" w:cs="Lucida Sans Unicode"/>
                <w:color w:val="0A0A0A"/>
              </w:rPr>
              <w:t>and </w:t>
            </w:r>
            <w:r>
              <w:rPr>
                <w:rFonts w:ascii="Lucida Sans Unicode" w:hAnsi="Lucida Sans Unicode" w:cs="Lucida Sans Unicode"/>
                <w:noProof/>
                <w:color w:val="0A0A0A"/>
              </w:rPr>
              <w:drawing>
                <wp:inline distT="0" distB="0" distL="0" distR="0">
                  <wp:extent cx="266700" cy="219075"/>
                  <wp:effectExtent l="19050" t="0" r="0" b="0"/>
                  <wp:docPr id="77" name="Picture 77" descr="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OC"/>
                          <pic:cNvPicPr>
                            <a:picLocks noChangeAspect="1" noChangeArrowheads="1"/>
                          </pic:cNvPicPr>
                        </pic:nvPicPr>
                        <pic:blipFill>
                          <a:blip r:embed="rId305"/>
                          <a:srcRect/>
                          <a:stretch>
                            <a:fillRect/>
                          </a:stretch>
                        </pic:blipFill>
                        <pic:spPr bwMode="auto">
                          <a:xfrm>
                            <a:off x="0" y="0"/>
                            <a:ext cx="266700" cy="219075"/>
                          </a:xfrm>
                          <a:prstGeom prst="rect">
                            <a:avLst/>
                          </a:prstGeom>
                          <a:noFill/>
                          <a:ln w="9525">
                            <a:noFill/>
                            <a:miter lim="800000"/>
                            <a:headEnd/>
                            <a:tailEnd/>
                          </a:ln>
                        </pic:spPr>
                      </pic:pic>
                    </a:graphicData>
                  </a:graphic>
                </wp:inline>
              </w:drawing>
            </w:r>
            <w:r>
              <w:rPr>
                <w:rFonts w:ascii="Lucida Sans Unicode" w:hAnsi="Lucida Sans Unicode" w:cs="Lucida Sans Unicode"/>
                <w:color w:val="0A0A0A"/>
              </w:rPr>
              <w:t>  are radii of the circle. The radii of a circle are all the same length. The radius is half the length of the diameter. </w:t>
            </w:r>
            <w:r>
              <w:rPr>
                <w:rFonts w:ascii="Lucida Sans Unicode" w:hAnsi="Lucida Sans Unicode" w:cs="Lucida Sans Unicode"/>
                <w:noProof/>
                <w:color w:val="0A0A0A"/>
              </w:rPr>
              <w:drawing>
                <wp:inline distT="0" distB="0" distL="0" distR="0">
                  <wp:extent cx="733425" cy="390525"/>
                  <wp:effectExtent l="0" t="0" r="0" b="0"/>
                  <wp:docPr id="78" name="Picture 78" descr="OB is half 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OB is half AB"/>
                          <pic:cNvPicPr>
                            <a:picLocks noChangeAspect="1" noChangeArrowheads="1"/>
                          </pic:cNvPicPr>
                        </pic:nvPicPr>
                        <pic:blipFill>
                          <a:blip r:embed="rId306"/>
                          <a:srcRect/>
                          <a:stretch>
                            <a:fillRect/>
                          </a:stretch>
                        </pic:blipFill>
                        <pic:spPr bwMode="auto">
                          <a:xfrm>
                            <a:off x="0" y="0"/>
                            <a:ext cx="733425" cy="390525"/>
                          </a:xfrm>
                          <a:prstGeom prst="rect">
                            <a:avLst/>
                          </a:prstGeom>
                          <a:noFill/>
                          <a:ln w="9525">
                            <a:noFill/>
                            <a:miter lim="800000"/>
                            <a:headEnd/>
                            <a:tailEnd/>
                          </a:ln>
                        </pic:spPr>
                      </pic:pic>
                    </a:graphicData>
                  </a:graphic>
                </wp:inline>
              </w:drawing>
            </w:r>
          </w:p>
          <w:p w:rsidR="008128A2" w:rsidRDefault="008128A2" w:rsidP="008128A2">
            <w:pPr>
              <w:pStyle w:val="Heading3"/>
              <w:shd w:val="clear" w:color="auto" w:fill="FFFFFF"/>
              <w:rPr>
                <w:rFonts w:ascii="Lucida Sans Unicode" w:hAnsi="Lucida Sans Unicode" w:cs="Lucida Sans Unicode"/>
                <w:color w:val="182848"/>
              </w:rPr>
            </w:pPr>
            <w:r>
              <w:rPr>
                <w:rFonts w:ascii="Lucida Sans Unicode" w:hAnsi="Lucida Sans Unicode" w:cs="Lucida Sans Unicode"/>
                <w:color w:val="182848"/>
              </w:rPr>
              <w:t>Arc</w:t>
            </w:r>
          </w:p>
          <w:p w:rsidR="008128A2" w:rsidRDefault="008128A2" w:rsidP="008128A2">
            <w:pPr>
              <w:pStyle w:val="NormalWeb"/>
              <w:shd w:val="clear" w:color="auto" w:fill="FFFFFF"/>
              <w:rPr>
                <w:rFonts w:ascii="Lucida Sans Unicode" w:hAnsi="Lucida Sans Unicode" w:cs="Lucida Sans Unicode"/>
                <w:color w:val="0A0A0A"/>
              </w:rPr>
            </w:pPr>
            <w:r>
              <w:rPr>
                <w:rFonts w:ascii="Lucida Sans Unicode" w:hAnsi="Lucida Sans Unicode" w:cs="Lucida Sans Unicode"/>
                <w:color w:val="0A0A0A"/>
              </w:rPr>
              <w:t>An arc is a part of a circle.</w:t>
            </w:r>
          </w:p>
          <w:p w:rsidR="008128A2" w:rsidRDefault="008128A2" w:rsidP="008128A2">
            <w:pPr>
              <w:pStyle w:val="NormalWeb"/>
              <w:shd w:val="clear" w:color="auto" w:fill="FFFFFF"/>
              <w:rPr>
                <w:rFonts w:ascii="Courier New" w:hAnsi="Courier New" w:cs="Courier New"/>
                <w:color w:val="2A2A5A"/>
              </w:rPr>
            </w:pPr>
            <w:r>
              <w:rPr>
                <w:rFonts w:ascii="Courier New" w:hAnsi="Courier New" w:cs="Courier New"/>
                <w:noProof/>
                <w:color w:val="2A2A5A"/>
              </w:rPr>
              <w:drawing>
                <wp:inline distT="0" distB="0" distL="0" distR="0">
                  <wp:extent cx="1104900" cy="1181100"/>
                  <wp:effectExtent l="19050" t="0" r="0" b="0"/>
                  <wp:docPr id="79" name="Picture 79" descr="ar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arc"/>
                          <pic:cNvPicPr>
                            <a:picLocks noChangeAspect="1" noChangeArrowheads="1"/>
                          </pic:cNvPicPr>
                        </pic:nvPicPr>
                        <pic:blipFill>
                          <a:blip r:embed="rId307"/>
                          <a:srcRect/>
                          <a:stretch>
                            <a:fillRect/>
                          </a:stretch>
                        </pic:blipFill>
                        <pic:spPr bwMode="auto">
                          <a:xfrm>
                            <a:off x="0" y="0"/>
                            <a:ext cx="1104900" cy="1181100"/>
                          </a:xfrm>
                          <a:prstGeom prst="rect">
                            <a:avLst/>
                          </a:prstGeom>
                          <a:noFill/>
                          <a:ln w="9525">
                            <a:noFill/>
                            <a:miter lim="800000"/>
                            <a:headEnd/>
                            <a:tailEnd/>
                          </a:ln>
                        </pic:spPr>
                      </pic:pic>
                    </a:graphicData>
                  </a:graphic>
                </wp:inline>
              </w:drawing>
            </w:r>
          </w:p>
          <w:p w:rsidR="008128A2" w:rsidRDefault="008128A2" w:rsidP="008128A2">
            <w:pPr>
              <w:pStyle w:val="NormalWeb"/>
              <w:shd w:val="clear" w:color="auto" w:fill="FFFFFF"/>
              <w:rPr>
                <w:rFonts w:ascii="Lucida Sans Unicode" w:hAnsi="Lucida Sans Unicode" w:cs="Lucida Sans Unicode"/>
                <w:color w:val="0A0A0A"/>
              </w:rPr>
            </w:pPr>
            <w:r>
              <w:rPr>
                <w:rFonts w:ascii="Lucida Sans Unicode" w:hAnsi="Lucida Sans Unicode" w:cs="Lucida Sans Unicode"/>
                <w:color w:val="0A0A0A"/>
              </w:rPr>
              <w:t>In the diagram above, the part of the circle from B to C forms an arc.</w:t>
            </w:r>
          </w:p>
          <w:p w:rsidR="008128A2" w:rsidRDefault="008128A2" w:rsidP="008128A2">
            <w:pPr>
              <w:pStyle w:val="NormalWeb"/>
              <w:shd w:val="clear" w:color="auto" w:fill="FFFFFF"/>
              <w:rPr>
                <w:rFonts w:ascii="Lucida Sans Unicode" w:hAnsi="Lucida Sans Unicode" w:cs="Lucida Sans Unicode"/>
                <w:color w:val="0A0A0A"/>
              </w:rPr>
            </w:pPr>
            <w:r>
              <w:rPr>
                <w:rFonts w:ascii="Lucida Sans Unicode" w:hAnsi="Lucida Sans Unicode" w:cs="Lucida Sans Unicode"/>
                <w:color w:val="0A0A0A"/>
              </w:rPr>
              <w:t>An arc can be measured in degrees.</w:t>
            </w:r>
          </w:p>
          <w:p w:rsidR="008128A2" w:rsidRDefault="008128A2" w:rsidP="008128A2">
            <w:pPr>
              <w:pStyle w:val="NormalWeb"/>
              <w:shd w:val="clear" w:color="auto" w:fill="FFFFFF"/>
              <w:rPr>
                <w:rFonts w:ascii="Lucida Sans Unicode" w:hAnsi="Lucida Sans Unicode" w:cs="Lucida Sans Unicode"/>
                <w:color w:val="0A0A0A"/>
              </w:rPr>
            </w:pPr>
            <w:r>
              <w:rPr>
                <w:rFonts w:ascii="Lucida Sans Unicode" w:hAnsi="Lucida Sans Unicode" w:cs="Lucida Sans Unicode"/>
                <w:color w:val="0A0A0A"/>
              </w:rPr>
              <w:t>In the circle above, arc BC is equal to the ∠BOC that is 45°.</w:t>
            </w:r>
            <w:r>
              <w:rPr>
                <w:rFonts w:ascii="Lucida Sans Unicode" w:hAnsi="Lucida Sans Unicode" w:cs="Lucida Sans Unicode"/>
                <w:color w:val="0A0A0A"/>
              </w:rPr>
              <w:br/>
            </w:r>
          </w:p>
          <w:p w:rsidR="008128A2" w:rsidRDefault="008128A2" w:rsidP="008128A2">
            <w:pPr>
              <w:pStyle w:val="Heading3"/>
              <w:shd w:val="clear" w:color="auto" w:fill="FFFFFF"/>
              <w:rPr>
                <w:rFonts w:ascii="Lucida Sans Unicode" w:hAnsi="Lucida Sans Unicode" w:cs="Lucida Sans Unicode"/>
                <w:color w:val="182848"/>
              </w:rPr>
            </w:pPr>
            <w:r>
              <w:rPr>
                <w:rFonts w:ascii="Lucida Sans Unicode" w:hAnsi="Lucida Sans Unicode" w:cs="Lucida Sans Unicode"/>
                <w:color w:val="182848"/>
              </w:rPr>
              <w:t>Tangent</w:t>
            </w:r>
          </w:p>
          <w:p w:rsidR="008128A2" w:rsidRDefault="008128A2" w:rsidP="008128A2">
            <w:pPr>
              <w:pStyle w:val="NormalWeb"/>
              <w:shd w:val="clear" w:color="auto" w:fill="FFFFFF"/>
              <w:rPr>
                <w:rFonts w:ascii="Lucida Sans Unicode" w:hAnsi="Lucida Sans Unicode" w:cs="Lucida Sans Unicode"/>
                <w:color w:val="0A0A0A"/>
              </w:rPr>
            </w:pPr>
            <w:r>
              <w:rPr>
                <w:rFonts w:ascii="Lucida Sans Unicode" w:hAnsi="Lucida Sans Unicode" w:cs="Lucida Sans Unicode"/>
                <w:color w:val="0A0A0A"/>
              </w:rPr>
              <w:t>A tangent is a </w:t>
            </w:r>
            <w:hyperlink r:id="rId308" w:anchor="line" w:history="1">
              <w:r>
                <w:rPr>
                  <w:rStyle w:val="Hyperlink"/>
                  <w:rFonts w:ascii="Lucida Sans Unicode" w:hAnsi="Lucida Sans Unicode" w:cs="Lucida Sans Unicode"/>
                  <w:color w:val="800080"/>
                </w:rPr>
                <w:t>line</w:t>
              </w:r>
            </w:hyperlink>
            <w:r>
              <w:rPr>
                <w:rFonts w:ascii="Lucida Sans Unicode" w:hAnsi="Lucida Sans Unicode" w:cs="Lucida Sans Unicode"/>
                <w:color w:val="0A0A0A"/>
              </w:rPr>
              <w:t> that touches a circle at only one point. A tangent is </w:t>
            </w:r>
            <w:hyperlink r:id="rId309" w:anchor="perpendicular" w:history="1">
              <w:r>
                <w:rPr>
                  <w:rStyle w:val="Hyperlink"/>
                  <w:rFonts w:ascii="Lucida Sans Unicode" w:hAnsi="Lucida Sans Unicode" w:cs="Lucida Sans Unicode"/>
                  <w:color w:val="800080"/>
                </w:rPr>
                <w:t>perpendicular</w:t>
              </w:r>
            </w:hyperlink>
            <w:r>
              <w:rPr>
                <w:rFonts w:ascii="Lucida Sans Unicode" w:hAnsi="Lucida Sans Unicode" w:cs="Lucida Sans Unicode"/>
                <w:color w:val="0A0A0A"/>
              </w:rPr>
              <w:t> to the radius at the point of contact. The point of tangency is where a tangent line touches the circle.</w:t>
            </w:r>
          </w:p>
          <w:p w:rsidR="008128A2" w:rsidRDefault="008128A2" w:rsidP="008128A2">
            <w:pPr>
              <w:pStyle w:val="NormalWeb"/>
              <w:shd w:val="clear" w:color="auto" w:fill="FFFFFF"/>
              <w:rPr>
                <w:rFonts w:ascii="Courier New" w:hAnsi="Courier New" w:cs="Courier New"/>
                <w:color w:val="2A2A5A"/>
              </w:rPr>
            </w:pPr>
            <w:r>
              <w:rPr>
                <w:rFonts w:ascii="Courier New" w:hAnsi="Courier New" w:cs="Courier New"/>
                <w:noProof/>
                <w:color w:val="2A2A5A"/>
              </w:rPr>
              <w:drawing>
                <wp:inline distT="0" distB="0" distL="0" distR="0">
                  <wp:extent cx="1714500" cy="1181100"/>
                  <wp:effectExtent l="19050" t="0" r="0" b="0"/>
                  <wp:docPr id="80" name="Picture 80" descr="tang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tangent"/>
                          <pic:cNvPicPr>
                            <a:picLocks noChangeAspect="1" noChangeArrowheads="1"/>
                          </pic:cNvPicPr>
                        </pic:nvPicPr>
                        <pic:blipFill>
                          <a:blip r:embed="rId310"/>
                          <a:srcRect/>
                          <a:stretch>
                            <a:fillRect/>
                          </a:stretch>
                        </pic:blipFill>
                        <pic:spPr bwMode="auto">
                          <a:xfrm>
                            <a:off x="0" y="0"/>
                            <a:ext cx="1714500" cy="1181100"/>
                          </a:xfrm>
                          <a:prstGeom prst="rect">
                            <a:avLst/>
                          </a:prstGeom>
                          <a:noFill/>
                          <a:ln w="9525">
                            <a:noFill/>
                            <a:miter lim="800000"/>
                            <a:headEnd/>
                            <a:tailEnd/>
                          </a:ln>
                        </pic:spPr>
                      </pic:pic>
                    </a:graphicData>
                  </a:graphic>
                </wp:inline>
              </w:drawing>
            </w:r>
          </w:p>
          <w:p w:rsidR="008128A2" w:rsidRDefault="008128A2" w:rsidP="008128A2">
            <w:pPr>
              <w:pStyle w:val="NormalWeb"/>
              <w:shd w:val="clear" w:color="auto" w:fill="FFFFFF"/>
              <w:rPr>
                <w:rFonts w:ascii="Lucida Sans Unicode" w:hAnsi="Lucida Sans Unicode" w:cs="Lucida Sans Unicode"/>
                <w:color w:val="0A0A0A"/>
              </w:rPr>
            </w:pPr>
            <w:r>
              <w:rPr>
                <w:rFonts w:ascii="Lucida Sans Unicode" w:hAnsi="Lucida Sans Unicode" w:cs="Lucida Sans Unicode"/>
                <w:color w:val="0A0A0A"/>
              </w:rPr>
              <w:t>In the above diagram, the line containing the points B and C is a tangent to the circle.</w:t>
            </w:r>
          </w:p>
          <w:p w:rsidR="008128A2" w:rsidRDefault="008128A2" w:rsidP="008128A2">
            <w:pPr>
              <w:pStyle w:val="NormalWeb"/>
              <w:shd w:val="clear" w:color="auto" w:fill="FFFFFF"/>
              <w:rPr>
                <w:rFonts w:ascii="Lucida Sans Unicode" w:hAnsi="Lucida Sans Unicode" w:cs="Lucida Sans Unicode"/>
                <w:color w:val="0A0A0A"/>
              </w:rPr>
            </w:pPr>
            <w:r>
              <w:rPr>
                <w:rFonts w:ascii="Lucida Sans Unicode" w:hAnsi="Lucida Sans Unicode" w:cs="Lucida Sans Unicode"/>
                <w:color w:val="0A0A0A"/>
              </w:rPr>
              <w:t>It touches the circle at point B and is perpendicular to the radius </w:t>
            </w:r>
            <w:r>
              <w:rPr>
                <w:rFonts w:ascii="Lucida Sans Unicode" w:hAnsi="Lucida Sans Unicode" w:cs="Lucida Sans Unicode"/>
                <w:noProof/>
                <w:color w:val="0A0A0A"/>
              </w:rPr>
              <w:drawing>
                <wp:inline distT="0" distB="0" distL="0" distR="0">
                  <wp:extent cx="257175" cy="219075"/>
                  <wp:effectExtent l="19050" t="0" r="0" b="0"/>
                  <wp:docPr id="81" name="Picture 81" descr="O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OB"/>
                          <pic:cNvPicPr>
                            <a:picLocks noChangeAspect="1" noChangeArrowheads="1"/>
                          </pic:cNvPicPr>
                        </pic:nvPicPr>
                        <pic:blipFill>
                          <a:blip r:embed="rId304"/>
                          <a:srcRect/>
                          <a:stretch>
                            <a:fillRect/>
                          </a:stretch>
                        </pic:blipFill>
                        <pic:spPr bwMode="auto">
                          <a:xfrm>
                            <a:off x="0" y="0"/>
                            <a:ext cx="257175" cy="219075"/>
                          </a:xfrm>
                          <a:prstGeom prst="rect">
                            <a:avLst/>
                          </a:prstGeom>
                          <a:noFill/>
                          <a:ln w="9525">
                            <a:noFill/>
                            <a:miter lim="800000"/>
                            <a:headEnd/>
                            <a:tailEnd/>
                          </a:ln>
                        </pic:spPr>
                      </pic:pic>
                    </a:graphicData>
                  </a:graphic>
                </wp:inline>
              </w:drawing>
            </w:r>
            <w:r>
              <w:rPr>
                <w:rFonts w:ascii="Lucida Sans Unicode" w:hAnsi="Lucida Sans Unicode" w:cs="Lucida Sans Unicode"/>
                <w:color w:val="0A0A0A"/>
              </w:rPr>
              <w:t>. Point B is called the point of tangency.</w:t>
            </w:r>
          </w:p>
          <w:p w:rsidR="008128A2" w:rsidRDefault="00456B90" w:rsidP="008128A2">
            <w:pPr>
              <w:pStyle w:val="NormalWeb"/>
              <w:shd w:val="clear" w:color="auto" w:fill="FFFFFF"/>
              <w:rPr>
                <w:rFonts w:ascii="Lucida Sans Unicode" w:hAnsi="Lucida Sans Unicode" w:cs="Lucida Sans Unicode"/>
                <w:color w:val="0A0A0A"/>
              </w:rPr>
            </w:pPr>
            <w:r w:rsidRPr="00456B90">
              <w:rPr>
                <w:rFonts w:ascii="Lucida Sans Unicode" w:hAnsi="Lucida Sans Unicode" w:cs="Lucida Sans Unicode"/>
                <w:color w:val="0A0A0A"/>
              </w:rPr>
              <w:pict>
                <v:shape id="_x0000_i1027" type="#_x0000_t75" alt="BC" style="width:24pt;height:24pt"/>
              </w:pict>
            </w:r>
            <w:r w:rsidR="008128A2">
              <w:rPr>
                <w:rFonts w:ascii="Lucida Sans Unicode" w:hAnsi="Lucida Sans Unicode" w:cs="Lucida Sans Unicode"/>
                <w:color w:val="0A0A0A"/>
              </w:rPr>
              <w:t>is perpendicular to </w:t>
            </w:r>
            <w:r w:rsidR="008128A2">
              <w:rPr>
                <w:rFonts w:ascii="Lucida Sans Unicode" w:hAnsi="Lucida Sans Unicode" w:cs="Lucida Sans Unicode"/>
                <w:noProof/>
                <w:color w:val="0A0A0A"/>
              </w:rPr>
              <w:drawing>
                <wp:inline distT="0" distB="0" distL="0" distR="0">
                  <wp:extent cx="257175" cy="219075"/>
                  <wp:effectExtent l="19050" t="0" r="0" b="0"/>
                  <wp:docPr id="83" name="Picture 83" descr="O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OB"/>
                          <pic:cNvPicPr>
                            <a:picLocks noChangeAspect="1" noChangeArrowheads="1"/>
                          </pic:cNvPicPr>
                        </pic:nvPicPr>
                        <pic:blipFill>
                          <a:blip r:embed="rId304"/>
                          <a:srcRect/>
                          <a:stretch>
                            <a:fillRect/>
                          </a:stretch>
                        </pic:blipFill>
                        <pic:spPr bwMode="auto">
                          <a:xfrm>
                            <a:off x="0" y="0"/>
                            <a:ext cx="257175" cy="219075"/>
                          </a:xfrm>
                          <a:prstGeom prst="rect">
                            <a:avLst/>
                          </a:prstGeom>
                          <a:noFill/>
                          <a:ln w="9525">
                            <a:noFill/>
                            <a:miter lim="800000"/>
                            <a:headEnd/>
                            <a:tailEnd/>
                          </a:ln>
                        </pic:spPr>
                      </pic:pic>
                    </a:graphicData>
                  </a:graphic>
                </wp:inline>
              </w:drawing>
            </w:r>
            <w:r w:rsidR="008128A2">
              <w:rPr>
                <w:rFonts w:ascii="Lucida Sans Unicode" w:hAnsi="Lucida Sans Unicode" w:cs="Lucida Sans Unicode"/>
                <w:color w:val="0A0A0A"/>
              </w:rPr>
              <w:t> i.e. </w:t>
            </w:r>
            <w:r w:rsidR="008128A2">
              <w:rPr>
                <w:rFonts w:ascii="Lucida Sans Unicode" w:hAnsi="Lucida Sans Unicode" w:cs="Lucida Sans Unicode"/>
                <w:noProof/>
                <w:color w:val="0A0A0A"/>
              </w:rPr>
              <w:drawing>
                <wp:inline distT="0" distB="0" distL="0" distR="0">
                  <wp:extent cx="647700" cy="219075"/>
                  <wp:effectExtent l="19050" t="0" r="0" b="0"/>
                  <wp:docPr id="84" name="Picture 84" descr="BC perpendicular to O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BC perpendicular to OB"/>
                          <pic:cNvPicPr>
                            <a:picLocks noChangeAspect="1" noChangeArrowheads="1"/>
                          </pic:cNvPicPr>
                        </pic:nvPicPr>
                        <pic:blipFill>
                          <a:blip r:embed="rId311"/>
                          <a:srcRect/>
                          <a:stretch>
                            <a:fillRect/>
                          </a:stretch>
                        </pic:blipFill>
                        <pic:spPr bwMode="auto">
                          <a:xfrm>
                            <a:off x="0" y="0"/>
                            <a:ext cx="647700" cy="219075"/>
                          </a:xfrm>
                          <a:prstGeom prst="rect">
                            <a:avLst/>
                          </a:prstGeom>
                          <a:noFill/>
                          <a:ln w="9525">
                            <a:noFill/>
                            <a:miter lim="800000"/>
                            <a:headEnd/>
                            <a:tailEnd/>
                          </a:ln>
                        </pic:spPr>
                      </pic:pic>
                    </a:graphicData>
                  </a:graphic>
                </wp:inline>
              </w:drawing>
            </w:r>
            <w:r w:rsidR="008128A2">
              <w:rPr>
                <w:rFonts w:ascii="Lucida Sans Unicode" w:hAnsi="Lucida Sans Unicode" w:cs="Lucida Sans Unicode"/>
                <w:color w:val="0A0A0A"/>
              </w:rPr>
              <w:br/>
            </w:r>
          </w:p>
          <w:p w:rsidR="008128A2" w:rsidRDefault="008128A2" w:rsidP="008128A2">
            <w:pPr>
              <w:pStyle w:val="Heading3"/>
              <w:shd w:val="clear" w:color="auto" w:fill="FFFFFF"/>
              <w:rPr>
                <w:rFonts w:ascii="Lucida Sans Unicode" w:hAnsi="Lucida Sans Unicode" w:cs="Lucida Sans Unicode"/>
                <w:color w:val="182848"/>
              </w:rPr>
            </w:pPr>
            <w:r>
              <w:rPr>
                <w:rFonts w:ascii="Lucida Sans Unicode" w:hAnsi="Lucida Sans Unicode" w:cs="Lucida Sans Unicode"/>
                <w:color w:val="182848"/>
              </w:rPr>
              <w:t>Parts of a Circle</w:t>
            </w:r>
          </w:p>
          <w:p w:rsidR="008128A2" w:rsidRDefault="008128A2" w:rsidP="008128A2">
            <w:pPr>
              <w:pStyle w:val="ListParagraph"/>
              <w:rPr>
                <w:rFonts w:ascii="Lucida Sans Unicode" w:hAnsi="Lucida Sans Unicode" w:cs="Lucida Sans Unicode"/>
                <w:color w:val="0A0A0A"/>
                <w:shd w:val="clear" w:color="auto" w:fill="FFFFFF"/>
              </w:rPr>
            </w:pPr>
            <w:r>
              <w:rPr>
                <w:rFonts w:ascii="Lucida Sans Unicode" w:hAnsi="Lucida Sans Unicode" w:cs="Lucida Sans Unicode"/>
                <w:color w:val="0A0A0A"/>
                <w:shd w:val="clear" w:color="auto" w:fill="FFFFFF"/>
              </w:rPr>
              <w:t>The following video gives the definitions of a circle, a radius, a chord, a diameter, secant, secant line, tangent, congruent circles, concentric circles, and intersecting circles.</w:t>
            </w:r>
            <w:r>
              <w:rPr>
                <w:rFonts w:ascii="Lucida Sans Unicode" w:hAnsi="Lucida Sans Unicode" w:cs="Lucida Sans Unicode"/>
                <w:color w:val="0A0A0A"/>
              </w:rPr>
              <w:br/>
            </w:r>
            <w:r>
              <w:rPr>
                <w:rFonts w:ascii="Lucida Sans Unicode" w:hAnsi="Lucida Sans Unicode" w:cs="Lucida Sans Unicode"/>
                <w:color w:val="0A0A0A"/>
                <w:shd w:val="clear" w:color="auto" w:fill="FFFFFF"/>
              </w:rPr>
              <w:t>A </w:t>
            </w:r>
            <w:r>
              <w:rPr>
                <w:rFonts w:ascii="Lucida Sans Unicode" w:hAnsi="Lucida Sans Unicode" w:cs="Lucida Sans Unicode"/>
                <w:b/>
                <w:bCs/>
                <w:color w:val="0A0A0A"/>
                <w:shd w:val="clear" w:color="auto" w:fill="FFFFFF"/>
              </w:rPr>
              <w:t>secant line</w:t>
            </w:r>
            <w:r>
              <w:rPr>
                <w:rFonts w:ascii="Lucida Sans Unicode" w:hAnsi="Lucida Sans Unicode" w:cs="Lucida Sans Unicode"/>
                <w:color w:val="0A0A0A"/>
                <w:shd w:val="clear" w:color="auto" w:fill="FFFFFF"/>
              </w:rPr>
              <w:t> intersects the circle in two points.</w:t>
            </w:r>
            <w:r>
              <w:rPr>
                <w:rFonts w:ascii="Lucida Sans Unicode" w:hAnsi="Lucida Sans Unicode" w:cs="Lucida Sans Unicode"/>
                <w:color w:val="0A0A0A"/>
              </w:rPr>
              <w:br/>
            </w:r>
            <w:r>
              <w:rPr>
                <w:rFonts w:ascii="Lucida Sans Unicode" w:hAnsi="Lucida Sans Unicode" w:cs="Lucida Sans Unicode"/>
                <w:color w:val="0A0A0A"/>
              </w:rPr>
              <w:br/>
            </w:r>
            <w:r>
              <w:rPr>
                <w:rFonts w:ascii="Lucida Sans Unicode" w:hAnsi="Lucida Sans Unicode" w:cs="Lucida Sans Unicode"/>
                <w:color w:val="0A0A0A"/>
                <w:shd w:val="clear" w:color="auto" w:fill="FFFFFF"/>
              </w:rPr>
              <w:t>A </w:t>
            </w:r>
            <w:r>
              <w:rPr>
                <w:rFonts w:ascii="Lucida Sans Unicode" w:hAnsi="Lucida Sans Unicode" w:cs="Lucida Sans Unicode"/>
                <w:b/>
                <w:bCs/>
                <w:color w:val="0A0A0A"/>
                <w:shd w:val="clear" w:color="auto" w:fill="FFFFFF"/>
              </w:rPr>
              <w:t>tangent</w:t>
            </w:r>
            <w:r>
              <w:rPr>
                <w:rFonts w:ascii="Lucida Sans Unicode" w:hAnsi="Lucida Sans Unicode" w:cs="Lucida Sans Unicode"/>
                <w:color w:val="0A0A0A"/>
                <w:shd w:val="clear" w:color="auto" w:fill="FFFFFF"/>
              </w:rPr>
              <w:t> is a line that intersects the circle at one point.</w:t>
            </w:r>
            <w:r>
              <w:rPr>
                <w:rFonts w:ascii="Lucida Sans Unicode" w:hAnsi="Lucida Sans Unicode" w:cs="Lucida Sans Unicode"/>
                <w:color w:val="0A0A0A"/>
              </w:rPr>
              <w:br/>
            </w:r>
            <w:r>
              <w:rPr>
                <w:rFonts w:ascii="Lucida Sans Unicode" w:hAnsi="Lucida Sans Unicode" w:cs="Lucida Sans Unicode"/>
                <w:color w:val="0A0A0A"/>
              </w:rPr>
              <w:br/>
            </w:r>
            <w:r>
              <w:rPr>
                <w:rFonts w:ascii="Lucida Sans Unicode" w:hAnsi="Lucida Sans Unicode" w:cs="Lucida Sans Unicode"/>
                <w:color w:val="0A0A0A"/>
                <w:shd w:val="clear" w:color="auto" w:fill="FFFFFF"/>
              </w:rPr>
              <w:t>A </w:t>
            </w:r>
            <w:r>
              <w:rPr>
                <w:rFonts w:ascii="Lucida Sans Unicode" w:hAnsi="Lucida Sans Unicode" w:cs="Lucida Sans Unicode"/>
                <w:b/>
                <w:bCs/>
                <w:color w:val="0A0A0A"/>
                <w:shd w:val="clear" w:color="auto" w:fill="FFFFFF"/>
              </w:rPr>
              <w:t>point of tangency</w:t>
            </w:r>
            <w:r>
              <w:rPr>
                <w:rFonts w:ascii="Lucida Sans Unicode" w:hAnsi="Lucida Sans Unicode" w:cs="Lucida Sans Unicode"/>
                <w:color w:val="0A0A0A"/>
                <w:shd w:val="clear" w:color="auto" w:fill="FFFFFF"/>
              </w:rPr>
              <w:t> is where a tangent line touches or intersects the circle.</w:t>
            </w:r>
            <w:r>
              <w:rPr>
                <w:rFonts w:ascii="Lucida Sans Unicode" w:hAnsi="Lucida Sans Unicode" w:cs="Lucida Sans Unicode"/>
                <w:color w:val="0A0A0A"/>
              </w:rPr>
              <w:br/>
            </w:r>
            <w:r>
              <w:rPr>
                <w:rFonts w:ascii="Lucida Sans Unicode" w:hAnsi="Lucida Sans Unicode" w:cs="Lucida Sans Unicode"/>
                <w:color w:val="0A0A0A"/>
              </w:rPr>
              <w:br/>
            </w:r>
            <w:r>
              <w:rPr>
                <w:rFonts w:ascii="Lucida Sans Unicode" w:hAnsi="Lucida Sans Unicode" w:cs="Lucida Sans Unicode"/>
                <w:b/>
                <w:bCs/>
                <w:color w:val="0A0A0A"/>
                <w:shd w:val="clear" w:color="auto" w:fill="FFFFFF"/>
              </w:rPr>
              <w:t>Congruent circles</w:t>
            </w:r>
            <w:r>
              <w:rPr>
                <w:rFonts w:ascii="Lucida Sans Unicode" w:hAnsi="Lucida Sans Unicode" w:cs="Lucida Sans Unicode"/>
                <w:color w:val="0A0A0A"/>
                <w:shd w:val="clear" w:color="auto" w:fill="FFFFFF"/>
              </w:rPr>
              <w:t> are circles that have the same radius but different centers.</w:t>
            </w:r>
            <w:r>
              <w:rPr>
                <w:rFonts w:ascii="Lucida Sans Unicode" w:hAnsi="Lucida Sans Unicode" w:cs="Lucida Sans Unicode"/>
                <w:color w:val="0A0A0A"/>
              </w:rPr>
              <w:br/>
            </w:r>
            <w:r>
              <w:rPr>
                <w:rFonts w:ascii="Lucida Sans Unicode" w:hAnsi="Lucida Sans Unicode" w:cs="Lucida Sans Unicode"/>
                <w:color w:val="0A0A0A"/>
              </w:rPr>
              <w:br/>
            </w:r>
            <w:r>
              <w:rPr>
                <w:rFonts w:ascii="Lucida Sans Unicode" w:hAnsi="Lucida Sans Unicode" w:cs="Lucida Sans Unicode"/>
                <w:b/>
                <w:bCs/>
                <w:color w:val="0A0A0A"/>
                <w:shd w:val="clear" w:color="auto" w:fill="FFFFFF"/>
              </w:rPr>
              <w:t>Concentric circles</w:t>
            </w:r>
            <w:r>
              <w:rPr>
                <w:rFonts w:ascii="Lucida Sans Unicode" w:hAnsi="Lucida Sans Unicode" w:cs="Lucida Sans Unicode"/>
                <w:color w:val="0A0A0A"/>
                <w:shd w:val="clear" w:color="auto" w:fill="FFFFFF"/>
              </w:rPr>
              <w:t> are two circles that have the same center, but a different radii.</w:t>
            </w:r>
            <w:r>
              <w:rPr>
                <w:rFonts w:ascii="Lucida Sans Unicode" w:hAnsi="Lucida Sans Unicode" w:cs="Lucida Sans Unicode"/>
                <w:color w:val="0A0A0A"/>
              </w:rPr>
              <w:br/>
            </w:r>
            <w:r>
              <w:rPr>
                <w:rFonts w:ascii="Lucida Sans Unicode" w:hAnsi="Lucida Sans Unicode" w:cs="Lucida Sans Unicode"/>
                <w:color w:val="0A0A0A"/>
              </w:rPr>
              <w:br/>
            </w:r>
            <w:r>
              <w:rPr>
                <w:rFonts w:ascii="Lucida Sans Unicode" w:hAnsi="Lucida Sans Unicode" w:cs="Lucida Sans Unicode"/>
                <w:b/>
                <w:bCs/>
                <w:color w:val="0A0A0A"/>
                <w:shd w:val="clear" w:color="auto" w:fill="FFFFFF"/>
              </w:rPr>
              <w:t>Intersecting Circles</w:t>
            </w:r>
            <w:r>
              <w:rPr>
                <w:rFonts w:ascii="Lucida Sans Unicode" w:hAnsi="Lucida Sans Unicode" w:cs="Lucida Sans Unicode"/>
                <w:color w:val="0A0A0A"/>
                <w:shd w:val="clear" w:color="auto" w:fill="FFFFFF"/>
              </w:rPr>
              <w:t>: Two circles may intersect at two points or at one point. If they intersect at one point then they can either be externally tangent or internally tangent. </w:t>
            </w:r>
            <w:r>
              <w:rPr>
                <w:rFonts w:ascii="Lucida Sans Unicode" w:hAnsi="Lucida Sans Unicode" w:cs="Lucida Sans Unicode"/>
                <w:color w:val="0A0A0A"/>
              </w:rPr>
              <w:br/>
            </w:r>
            <w:r>
              <w:rPr>
                <w:rFonts w:ascii="Lucida Sans Unicode" w:hAnsi="Lucida Sans Unicode" w:cs="Lucida Sans Unicode"/>
                <w:color w:val="0A0A0A"/>
              </w:rPr>
              <w:br/>
            </w:r>
            <w:r>
              <w:rPr>
                <w:rFonts w:ascii="Lucida Sans Unicode" w:hAnsi="Lucida Sans Unicode" w:cs="Lucida Sans Unicode"/>
                <w:color w:val="0A0A0A"/>
                <w:shd w:val="clear" w:color="auto" w:fill="FFFFFF"/>
              </w:rPr>
              <w:t>Two circles that do not intersect can either have a common external tangent or common internal tangent. </w:t>
            </w:r>
            <w:r>
              <w:rPr>
                <w:rFonts w:ascii="Lucida Sans Unicode" w:hAnsi="Lucida Sans Unicode" w:cs="Lucida Sans Unicode"/>
                <w:color w:val="0A0A0A"/>
              </w:rPr>
              <w:br/>
            </w:r>
            <w:r>
              <w:rPr>
                <w:rFonts w:ascii="Lucida Sans Unicode" w:hAnsi="Lucida Sans Unicode" w:cs="Lucida Sans Unicode"/>
                <w:color w:val="0A0A0A"/>
                <w:shd w:val="clear" w:color="auto" w:fill="FFFFFF"/>
              </w:rPr>
              <w:t>In the </w:t>
            </w:r>
            <w:r>
              <w:rPr>
                <w:rFonts w:ascii="Lucida Sans Unicode" w:hAnsi="Lucida Sans Unicode" w:cs="Lucida Sans Unicode"/>
                <w:b/>
                <w:bCs/>
                <w:color w:val="0A0A0A"/>
                <w:shd w:val="clear" w:color="auto" w:fill="FFFFFF"/>
              </w:rPr>
              <w:t>common external tangent</w:t>
            </w:r>
            <w:r>
              <w:rPr>
                <w:rFonts w:ascii="Lucida Sans Unicode" w:hAnsi="Lucida Sans Unicode" w:cs="Lucida Sans Unicode"/>
                <w:color w:val="0A0A0A"/>
                <w:shd w:val="clear" w:color="auto" w:fill="FFFFFF"/>
              </w:rPr>
              <w:t>, the tangent does not cross between the two circles. </w:t>
            </w:r>
            <w:r>
              <w:rPr>
                <w:rFonts w:ascii="Lucida Sans Unicode" w:hAnsi="Lucida Sans Unicode" w:cs="Lucida Sans Unicode"/>
                <w:color w:val="0A0A0A"/>
              </w:rPr>
              <w:br/>
            </w:r>
            <w:r>
              <w:rPr>
                <w:rFonts w:ascii="Lucida Sans Unicode" w:hAnsi="Lucida Sans Unicode" w:cs="Lucida Sans Unicode"/>
                <w:color w:val="0A0A0A"/>
                <w:shd w:val="clear" w:color="auto" w:fill="FFFFFF"/>
              </w:rPr>
              <w:t>In the </w:t>
            </w:r>
            <w:r>
              <w:rPr>
                <w:rFonts w:ascii="Lucida Sans Unicode" w:hAnsi="Lucida Sans Unicode" w:cs="Lucida Sans Unicode"/>
                <w:b/>
                <w:bCs/>
                <w:color w:val="0A0A0A"/>
                <w:shd w:val="clear" w:color="auto" w:fill="FFFFFF"/>
              </w:rPr>
              <w:t>common internal tangent</w:t>
            </w:r>
            <w:r>
              <w:rPr>
                <w:rFonts w:ascii="Lucida Sans Unicode" w:hAnsi="Lucida Sans Unicode" w:cs="Lucida Sans Unicode"/>
                <w:color w:val="0A0A0A"/>
                <w:shd w:val="clear" w:color="auto" w:fill="FFFFFF"/>
              </w:rPr>
              <w:t>, the tangent crosses between the two circles.</w:t>
            </w:r>
          </w:p>
          <w:p w:rsidR="008128A2" w:rsidRDefault="008128A2" w:rsidP="008128A2">
            <w:pPr>
              <w:pStyle w:val="ListParagraph"/>
              <w:rPr>
                <w:rFonts w:ascii="Lucida Sans Unicode" w:hAnsi="Lucida Sans Unicode" w:cs="Lucida Sans Unicode"/>
                <w:color w:val="0A0A0A"/>
                <w:shd w:val="clear" w:color="auto" w:fill="FFFFFF"/>
              </w:rPr>
            </w:pPr>
            <w:r>
              <w:rPr>
                <w:rFonts w:ascii="Lucida Sans Unicode" w:hAnsi="Lucida Sans Unicode" w:cs="Lucida Sans Unicode"/>
                <w:color w:val="0A0A0A"/>
                <w:shd w:val="clear" w:color="auto" w:fill="FFFFFF"/>
              </w:rPr>
              <w:t>Question;</w:t>
            </w:r>
          </w:p>
          <w:p w:rsidR="008128A2" w:rsidRPr="008128A2" w:rsidRDefault="008128A2" w:rsidP="008128A2">
            <w:pPr>
              <w:pStyle w:val="ListParagraph"/>
              <w:numPr>
                <w:ilvl w:val="0"/>
                <w:numId w:val="21"/>
              </w:numPr>
              <w:rPr>
                <w:sz w:val="24"/>
                <w:szCs w:val="24"/>
              </w:rPr>
            </w:pPr>
            <w:r>
              <w:rPr>
                <w:rFonts w:ascii="Lucida Sans Unicode" w:hAnsi="Lucida Sans Unicode" w:cs="Lucida Sans Unicode"/>
                <w:color w:val="0A0A0A"/>
                <w:shd w:val="clear" w:color="auto" w:fill="FFFFFF"/>
              </w:rPr>
              <w:t>define circle</w:t>
            </w:r>
          </w:p>
          <w:p w:rsidR="008E0F95" w:rsidRPr="008E0F95" w:rsidRDefault="008128A2" w:rsidP="008128A2">
            <w:pPr>
              <w:pStyle w:val="ListParagraph"/>
              <w:numPr>
                <w:ilvl w:val="0"/>
                <w:numId w:val="21"/>
              </w:numPr>
              <w:rPr>
                <w:sz w:val="24"/>
                <w:szCs w:val="24"/>
              </w:rPr>
            </w:pPr>
            <w:r>
              <w:rPr>
                <w:rFonts w:ascii="Lucida Sans Unicode" w:hAnsi="Lucida Sans Unicode" w:cs="Lucida Sans Unicode"/>
                <w:color w:val="0A0A0A"/>
                <w:shd w:val="clear" w:color="auto" w:fill="FFFFFF"/>
              </w:rPr>
              <w:t>list 5 part of a circle</w:t>
            </w:r>
          </w:p>
          <w:p w:rsidR="00836360" w:rsidRPr="00836360" w:rsidRDefault="00E30271" w:rsidP="008E0F95">
            <w:pPr>
              <w:pStyle w:val="ListParagraph"/>
              <w:ind w:left="1080"/>
              <w:rPr>
                <w:sz w:val="24"/>
                <w:szCs w:val="24"/>
              </w:rPr>
            </w:pPr>
            <w:r>
              <w:rPr>
                <w:sz w:val="24"/>
                <w:szCs w:val="24"/>
              </w:rPr>
              <w:t xml:space="preserve"> </w:t>
            </w:r>
          </w:p>
          <w:p w:rsidR="00A20F04" w:rsidRPr="00A20F04" w:rsidRDefault="00A20F04" w:rsidP="00A20F04">
            <w:pPr>
              <w:rPr>
                <w:sz w:val="24"/>
                <w:szCs w:val="24"/>
              </w:rPr>
            </w:pPr>
          </w:p>
        </w:tc>
      </w:tr>
    </w:tbl>
    <w:p w:rsidR="005669A4" w:rsidRPr="005669A4" w:rsidRDefault="005669A4" w:rsidP="005669A4">
      <w:pPr>
        <w:rPr>
          <w:sz w:val="28"/>
          <w:szCs w:val="28"/>
        </w:rPr>
      </w:pPr>
    </w:p>
    <w:sectPr w:rsidR="005669A4" w:rsidRPr="005669A4" w:rsidSect="00C3173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33271" w:rsidRDefault="00833271" w:rsidP="00006E5F">
      <w:pPr>
        <w:spacing w:after="0" w:line="240" w:lineRule="auto"/>
      </w:pPr>
      <w:r>
        <w:separator/>
      </w:r>
    </w:p>
  </w:endnote>
  <w:endnote w:type="continuationSeparator" w:id="1">
    <w:p w:rsidR="00833271" w:rsidRDefault="00833271" w:rsidP="00006E5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Black">
    <w:panose1 w:val="020B0A04020102020204"/>
    <w:charset w:val="00"/>
    <w:family w:val="swiss"/>
    <w:pitch w:val="variable"/>
    <w:sig w:usb0="00000287" w:usb1="00000000" w:usb2="00000000" w:usb3="00000000" w:csb0="0000009F"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33271" w:rsidRDefault="00833271" w:rsidP="00006E5F">
      <w:pPr>
        <w:spacing w:after="0" w:line="240" w:lineRule="auto"/>
      </w:pPr>
      <w:r>
        <w:separator/>
      </w:r>
    </w:p>
  </w:footnote>
  <w:footnote w:type="continuationSeparator" w:id="1">
    <w:p w:rsidR="00833271" w:rsidRDefault="00833271" w:rsidP="00006E5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4417F"/>
    <w:multiLevelType w:val="multilevel"/>
    <w:tmpl w:val="CC988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222B64"/>
    <w:multiLevelType w:val="multilevel"/>
    <w:tmpl w:val="B7B091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B652F2"/>
    <w:multiLevelType w:val="hybridMultilevel"/>
    <w:tmpl w:val="293AF2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606268B"/>
    <w:multiLevelType w:val="hybridMultilevel"/>
    <w:tmpl w:val="74182BDE"/>
    <w:lvl w:ilvl="0" w:tplc="C7A6E6F2">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4">
    <w:nsid w:val="19076007"/>
    <w:multiLevelType w:val="multilevel"/>
    <w:tmpl w:val="2508EAF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A573E60"/>
    <w:multiLevelType w:val="hybridMultilevel"/>
    <w:tmpl w:val="48BA9E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F1100AB"/>
    <w:multiLevelType w:val="multilevel"/>
    <w:tmpl w:val="947CF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2BA730E"/>
    <w:multiLevelType w:val="hybridMultilevel"/>
    <w:tmpl w:val="CDC4839A"/>
    <w:lvl w:ilvl="0" w:tplc="F4480E38">
      <w:start w:val="1"/>
      <w:numFmt w:val="bullet"/>
      <w:lvlText w:val="-"/>
      <w:lvlJc w:val="left"/>
      <w:pPr>
        <w:ind w:left="765" w:hanging="360"/>
      </w:pPr>
      <w:rPr>
        <w:rFonts w:ascii="Calibri" w:eastAsiaTheme="minorHAnsi" w:hAnsi="Calibri" w:cs="Calibri"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8">
    <w:nsid w:val="31D5018D"/>
    <w:multiLevelType w:val="multilevel"/>
    <w:tmpl w:val="451E2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524581D"/>
    <w:multiLevelType w:val="multilevel"/>
    <w:tmpl w:val="2C9A5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78E0796"/>
    <w:multiLevelType w:val="multilevel"/>
    <w:tmpl w:val="320C420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17140B7"/>
    <w:multiLevelType w:val="multilevel"/>
    <w:tmpl w:val="F3A47A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43A3988"/>
    <w:multiLevelType w:val="hybridMultilevel"/>
    <w:tmpl w:val="A4980B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30119A6"/>
    <w:multiLevelType w:val="multilevel"/>
    <w:tmpl w:val="5956C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45E5527"/>
    <w:multiLevelType w:val="hybridMultilevel"/>
    <w:tmpl w:val="DB6436EE"/>
    <w:lvl w:ilvl="0" w:tplc="4E7694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56763D81"/>
    <w:multiLevelType w:val="hybridMultilevel"/>
    <w:tmpl w:val="641AD9E4"/>
    <w:lvl w:ilvl="0" w:tplc="5224A47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66D018A5"/>
    <w:multiLevelType w:val="multilevel"/>
    <w:tmpl w:val="22CC3C3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F11346E"/>
    <w:multiLevelType w:val="multilevel"/>
    <w:tmpl w:val="227EB7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5DA0D1E"/>
    <w:multiLevelType w:val="multilevel"/>
    <w:tmpl w:val="DE9E0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8D12C73"/>
    <w:multiLevelType w:val="hybridMultilevel"/>
    <w:tmpl w:val="3816FB68"/>
    <w:lvl w:ilvl="0" w:tplc="AAE83302">
      <w:start w:val="1"/>
      <w:numFmt w:val="decimal"/>
      <w:lvlText w:val="%1."/>
      <w:lvlJc w:val="left"/>
      <w:pPr>
        <w:ind w:left="1080" w:hanging="360"/>
      </w:pPr>
      <w:rPr>
        <w:rFonts w:ascii="Lucida Sans Unicode" w:hAnsi="Lucida Sans Unicode" w:cs="Lucida Sans Unicode" w:hint="default"/>
        <w:color w:val="0A0A0A"/>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7A7B0FCB"/>
    <w:multiLevelType w:val="hybridMultilevel"/>
    <w:tmpl w:val="18C8F4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7"/>
  </w:num>
  <w:num w:numId="3">
    <w:abstractNumId w:val="18"/>
  </w:num>
  <w:num w:numId="4">
    <w:abstractNumId w:val="17"/>
  </w:num>
  <w:num w:numId="5">
    <w:abstractNumId w:val="16"/>
  </w:num>
  <w:num w:numId="6">
    <w:abstractNumId w:val="4"/>
  </w:num>
  <w:num w:numId="7">
    <w:abstractNumId w:val="10"/>
  </w:num>
  <w:num w:numId="8">
    <w:abstractNumId w:val="6"/>
  </w:num>
  <w:num w:numId="9">
    <w:abstractNumId w:val="1"/>
  </w:num>
  <w:num w:numId="10">
    <w:abstractNumId w:val="15"/>
  </w:num>
  <w:num w:numId="11">
    <w:abstractNumId w:val="20"/>
  </w:num>
  <w:num w:numId="12">
    <w:abstractNumId w:val="9"/>
  </w:num>
  <w:num w:numId="13">
    <w:abstractNumId w:val="8"/>
  </w:num>
  <w:num w:numId="14">
    <w:abstractNumId w:val="0"/>
  </w:num>
  <w:num w:numId="15">
    <w:abstractNumId w:val="2"/>
  </w:num>
  <w:num w:numId="16">
    <w:abstractNumId w:val="11"/>
  </w:num>
  <w:num w:numId="17">
    <w:abstractNumId w:val="5"/>
  </w:num>
  <w:num w:numId="18">
    <w:abstractNumId w:val="13"/>
  </w:num>
  <w:num w:numId="19">
    <w:abstractNumId w:val="14"/>
  </w:num>
  <w:num w:numId="20">
    <w:abstractNumId w:val="12"/>
  </w:num>
  <w:num w:numId="21">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387DCC"/>
    <w:rsid w:val="00006E5F"/>
    <w:rsid w:val="0007088C"/>
    <w:rsid w:val="000F1331"/>
    <w:rsid w:val="000F79F2"/>
    <w:rsid w:val="001F3EB9"/>
    <w:rsid w:val="002273B9"/>
    <w:rsid w:val="002829F8"/>
    <w:rsid w:val="002B120E"/>
    <w:rsid w:val="002B64E8"/>
    <w:rsid w:val="002E65B3"/>
    <w:rsid w:val="00387DCC"/>
    <w:rsid w:val="0042026E"/>
    <w:rsid w:val="00425F0A"/>
    <w:rsid w:val="00456B90"/>
    <w:rsid w:val="005257A5"/>
    <w:rsid w:val="00562930"/>
    <w:rsid w:val="005669A4"/>
    <w:rsid w:val="005B565B"/>
    <w:rsid w:val="0062261C"/>
    <w:rsid w:val="0068402F"/>
    <w:rsid w:val="007E193A"/>
    <w:rsid w:val="008128A2"/>
    <w:rsid w:val="0081290C"/>
    <w:rsid w:val="00833271"/>
    <w:rsid w:val="00836360"/>
    <w:rsid w:val="00860FC9"/>
    <w:rsid w:val="008B0B02"/>
    <w:rsid w:val="008E0F95"/>
    <w:rsid w:val="00913A62"/>
    <w:rsid w:val="00A20F04"/>
    <w:rsid w:val="00B25F7E"/>
    <w:rsid w:val="00BD16FC"/>
    <w:rsid w:val="00BF4934"/>
    <w:rsid w:val="00C31730"/>
    <w:rsid w:val="00CA01E1"/>
    <w:rsid w:val="00E30271"/>
    <w:rsid w:val="00EC742D"/>
    <w:rsid w:val="00F30A33"/>
    <w:rsid w:val="00FC089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79F2"/>
  </w:style>
  <w:style w:type="paragraph" w:styleId="Heading1">
    <w:name w:val="heading 1"/>
    <w:basedOn w:val="Normal"/>
    <w:link w:val="Heading1Char"/>
    <w:uiPriority w:val="9"/>
    <w:qFormat/>
    <w:rsid w:val="00425F0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25F0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25F0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5669A4"/>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30A33"/>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7DCC"/>
    <w:pPr>
      <w:ind w:left="720"/>
      <w:contextualSpacing/>
    </w:pPr>
  </w:style>
  <w:style w:type="character" w:customStyle="1" w:styleId="Heading1Char">
    <w:name w:val="Heading 1 Char"/>
    <w:basedOn w:val="DefaultParagraphFont"/>
    <w:link w:val="Heading1"/>
    <w:uiPriority w:val="9"/>
    <w:rsid w:val="00425F0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25F0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25F0A"/>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425F0A"/>
    <w:rPr>
      <w:color w:val="0000FF"/>
      <w:u w:val="single"/>
    </w:rPr>
  </w:style>
  <w:style w:type="paragraph" w:styleId="NormalWeb">
    <w:name w:val="Normal (Web)"/>
    <w:basedOn w:val="Normal"/>
    <w:uiPriority w:val="99"/>
    <w:unhideWhenUsed/>
    <w:rsid w:val="00425F0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ctoggle">
    <w:name w:val="toctoggle"/>
    <w:basedOn w:val="DefaultParagraphFont"/>
    <w:rsid w:val="00425F0A"/>
  </w:style>
  <w:style w:type="character" w:customStyle="1" w:styleId="tocnumber">
    <w:name w:val="tocnumber"/>
    <w:basedOn w:val="DefaultParagraphFont"/>
    <w:rsid w:val="00425F0A"/>
  </w:style>
  <w:style w:type="character" w:customStyle="1" w:styleId="toctext">
    <w:name w:val="toctext"/>
    <w:basedOn w:val="DefaultParagraphFont"/>
    <w:rsid w:val="00425F0A"/>
  </w:style>
  <w:style w:type="character" w:customStyle="1" w:styleId="mw-headline">
    <w:name w:val="mw-headline"/>
    <w:basedOn w:val="DefaultParagraphFont"/>
    <w:rsid w:val="00425F0A"/>
  </w:style>
  <w:style w:type="character" w:customStyle="1" w:styleId="mw-editsection">
    <w:name w:val="mw-editsection"/>
    <w:basedOn w:val="DefaultParagraphFont"/>
    <w:rsid w:val="00425F0A"/>
  </w:style>
  <w:style w:type="character" w:customStyle="1" w:styleId="mw-editsection-bracket">
    <w:name w:val="mw-editsection-bracket"/>
    <w:basedOn w:val="DefaultParagraphFont"/>
    <w:rsid w:val="00425F0A"/>
  </w:style>
  <w:style w:type="paragraph" w:styleId="BalloonText">
    <w:name w:val="Balloon Text"/>
    <w:basedOn w:val="Normal"/>
    <w:link w:val="BalloonTextChar"/>
    <w:uiPriority w:val="99"/>
    <w:semiHidden/>
    <w:unhideWhenUsed/>
    <w:rsid w:val="00425F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5F0A"/>
    <w:rPr>
      <w:rFonts w:ascii="Tahoma" w:hAnsi="Tahoma" w:cs="Tahoma"/>
      <w:sz w:val="16"/>
      <w:szCs w:val="16"/>
    </w:rPr>
  </w:style>
  <w:style w:type="character" w:styleId="Strong">
    <w:name w:val="Strong"/>
    <w:basedOn w:val="DefaultParagraphFont"/>
    <w:uiPriority w:val="22"/>
    <w:qFormat/>
    <w:rsid w:val="002273B9"/>
    <w:rPr>
      <w:b/>
      <w:bCs/>
    </w:rPr>
  </w:style>
  <w:style w:type="paragraph" w:styleId="Header">
    <w:name w:val="header"/>
    <w:basedOn w:val="Normal"/>
    <w:link w:val="HeaderChar"/>
    <w:uiPriority w:val="99"/>
    <w:semiHidden/>
    <w:unhideWhenUsed/>
    <w:rsid w:val="00006E5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06E5F"/>
  </w:style>
  <w:style w:type="paragraph" w:styleId="Footer">
    <w:name w:val="footer"/>
    <w:basedOn w:val="Normal"/>
    <w:link w:val="FooterChar"/>
    <w:uiPriority w:val="99"/>
    <w:semiHidden/>
    <w:unhideWhenUsed/>
    <w:rsid w:val="00006E5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06E5F"/>
  </w:style>
  <w:style w:type="character" w:customStyle="1" w:styleId="Heading5Char">
    <w:name w:val="Heading 5 Char"/>
    <w:basedOn w:val="DefaultParagraphFont"/>
    <w:link w:val="Heading5"/>
    <w:uiPriority w:val="9"/>
    <w:semiHidden/>
    <w:rsid w:val="00F30A33"/>
    <w:rPr>
      <w:rFonts w:asciiTheme="majorHAnsi" w:eastAsiaTheme="majorEastAsia" w:hAnsiTheme="majorHAnsi" w:cstheme="majorBidi"/>
      <w:color w:val="243F60" w:themeColor="accent1" w:themeShade="7F"/>
    </w:rPr>
  </w:style>
  <w:style w:type="character" w:customStyle="1" w:styleId="Heading4Char">
    <w:name w:val="Heading 4 Char"/>
    <w:basedOn w:val="DefaultParagraphFont"/>
    <w:link w:val="Heading4"/>
    <w:uiPriority w:val="9"/>
    <w:semiHidden/>
    <w:rsid w:val="005669A4"/>
    <w:rPr>
      <w:rFonts w:asciiTheme="majorHAnsi" w:eastAsiaTheme="majorEastAsia" w:hAnsiTheme="majorHAnsi" w:cstheme="majorBidi"/>
      <w:b/>
      <w:bCs/>
      <w:i/>
      <w:iCs/>
      <w:color w:val="4F81BD" w:themeColor="accent1"/>
    </w:rPr>
  </w:style>
  <w:style w:type="character" w:customStyle="1" w:styleId="show-for-large">
    <w:name w:val="show-for-large"/>
    <w:basedOn w:val="DefaultParagraphFont"/>
    <w:rsid w:val="008B0B02"/>
  </w:style>
  <w:style w:type="character" w:styleId="Emphasis">
    <w:name w:val="Emphasis"/>
    <w:basedOn w:val="DefaultParagraphFont"/>
    <w:uiPriority w:val="20"/>
    <w:qFormat/>
    <w:rsid w:val="00B25F7E"/>
    <w:rPr>
      <w:i/>
      <w:iCs/>
    </w:rPr>
  </w:style>
  <w:style w:type="paragraph" w:customStyle="1" w:styleId="center">
    <w:name w:val="center"/>
    <w:basedOn w:val="Normal"/>
    <w:rsid w:val="00A20F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rger">
    <w:name w:val="larger"/>
    <w:basedOn w:val="Normal"/>
    <w:rsid w:val="00A20F0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21769207">
      <w:bodyDiv w:val="1"/>
      <w:marLeft w:val="0"/>
      <w:marRight w:val="0"/>
      <w:marTop w:val="0"/>
      <w:marBottom w:val="0"/>
      <w:divBdr>
        <w:top w:val="none" w:sz="0" w:space="0" w:color="auto"/>
        <w:left w:val="none" w:sz="0" w:space="0" w:color="auto"/>
        <w:bottom w:val="none" w:sz="0" w:space="0" w:color="auto"/>
        <w:right w:val="none" w:sz="0" w:space="0" w:color="auto"/>
      </w:divBdr>
    </w:div>
    <w:div w:id="287856832">
      <w:bodyDiv w:val="1"/>
      <w:marLeft w:val="0"/>
      <w:marRight w:val="0"/>
      <w:marTop w:val="0"/>
      <w:marBottom w:val="0"/>
      <w:divBdr>
        <w:top w:val="none" w:sz="0" w:space="0" w:color="auto"/>
        <w:left w:val="none" w:sz="0" w:space="0" w:color="auto"/>
        <w:bottom w:val="none" w:sz="0" w:space="0" w:color="auto"/>
        <w:right w:val="none" w:sz="0" w:space="0" w:color="auto"/>
      </w:divBdr>
      <w:divsChild>
        <w:div w:id="1045102995">
          <w:marLeft w:val="750"/>
          <w:marRight w:val="0"/>
          <w:marTop w:val="300"/>
          <w:marBottom w:val="450"/>
          <w:divBdr>
            <w:top w:val="none" w:sz="0" w:space="0" w:color="auto"/>
            <w:left w:val="none" w:sz="0" w:space="0" w:color="auto"/>
            <w:bottom w:val="none" w:sz="0" w:space="0" w:color="auto"/>
            <w:right w:val="none" w:sz="0" w:space="0" w:color="auto"/>
          </w:divBdr>
        </w:div>
        <w:div w:id="1732651351">
          <w:marLeft w:val="600"/>
          <w:marRight w:val="600"/>
          <w:marTop w:val="0"/>
          <w:marBottom w:val="0"/>
          <w:divBdr>
            <w:top w:val="dotted" w:sz="24" w:space="0" w:color="D9CC8C"/>
            <w:left w:val="dotted" w:sz="24" w:space="14" w:color="D9CC8C"/>
            <w:bottom w:val="dotted" w:sz="24" w:space="0" w:color="D9CC8C"/>
            <w:right w:val="dotted" w:sz="24" w:space="14" w:color="D9CC8C"/>
          </w:divBdr>
        </w:div>
      </w:divsChild>
    </w:div>
    <w:div w:id="756370586">
      <w:bodyDiv w:val="1"/>
      <w:marLeft w:val="0"/>
      <w:marRight w:val="0"/>
      <w:marTop w:val="0"/>
      <w:marBottom w:val="0"/>
      <w:divBdr>
        <w:top w:val="none" w:sz="0" w:space="0" w:color="auto"/>
        <w:left w:val="none" w:sz="0" w:space="0" w:color="auto"/>
        <w:bottom w:val="none" w:sz="0" w:space="0" w:color="auto"/>
        <w:right w:val="none" w:sz="0" w:space="0" w:color="auto"/>
      </w:divBdr>
    </w:div>
    <w:div w:id="897862285">
      <w:bodyDiv w:val="1"/>
      <w:marLeft w:val="0"/>
      <w:marRight w:val="0"/>
      <w:marTop w:val="0"/>
      <w:marBottom w:val="0"/>
      <w:divBdr>
        <w:top w:val="none" w:sz="0" w:space="0" w:color="auto"/>
        <w:left w:val="none" w:sz="0" w:space="0" w:color="auto"/>
        <w:bottom w:val="none" w:sz="0" w:space="0" w:color="auto"/>
        <w:right w:val="none" w:sz="0" w:space="0" w:color="auto"/>
      </w:divBdr>
      <w:divsChild>
        <w:div w:id="1425109367">
          <w:marLeft w:val="0"/>
          <w:marRight w:val="0"/>
          <w:marTop w:val="0"/>
          <w:marBottom w:val="120"/>
          <w:divBdr>
            <w:top w:val="none" w:sz="0" w:space="0" w:color="auto"/>
            <w:left w:val="none" w:sz="0" w:space="0" w:color="auto"/>
            <w:bottom w:val="none" w:sz="0" w:space="0" w:color="auto"/>
            <w:right w:val="none" w:sz="0" w:space="0" w:color="auto"/>
          </w:divBdr>
        </w:div>
        <w:div w:id="633415517">
          <w:marLeft w:val="336"/>
          <w:marRight w:val="0"/>
          <w:marTop w:val="120"/>
          <w:marBottom w:val="312"/>
          <w:divBdr>
            <w:top w:val="none" w:sz="0" w:space="0" w:color="auto"/>
            <w:left w:val="none" w:sz="0" w:space="0" w:color="auto"/>
            <w:bottom w:val="none" w:sz="0" w:space="0" w:color="auto"/>
            <w:right w:val="none" w:sz="0" w:space="0" w:color="auto"/>
          </w:divBdr>
          <w:divsChild>
            <w:div w:id="23509145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601498234">
          <w:marLeft w:val="0"/>
          <w:marRight w:val="0"/>
          <w:marTop w:val="0"/>
          <w:marBottom w:val="0"/>
          <w:divBdr>
            <w:top w:val="single" w:sz="6" w:space="5" w:color="A2A9B1"/>
            <w:left w:val="single" w:sz="6" w:space="5" w:color="A2A9B1"/>
            <w:bottom w:val="single" w:sz="6" w:space="5" w:color="A2A9B1"/>
            <w:right w:val="single" w:sz="6" w:space="5" w:color="A2A9B1"/>
          </w:divBdr>
        </w:div>
      </w:divsChild>
    </w:div>
    <w:div w:id="1040515783">
      <w:bodyDiv w:val="1"/>
      <w:marLeft w:val="0"/>
      <w:marRight w:val="0"/>
      <w:marTop w:val="0"/>
      <w:marBottom w:val="0"/>
      <w:divBdr>
        <w:top w:val="none" w:sz="0" w:space="0" w:color="auto"/>
        <w:left w:val="none" w:sz="0" w:space="0" w:color="auto"/>
        <w:bottom w:val="none" w:sz="0" w:space="0" w:color="auto"/>
        <w:right w:val="none" w:sz="0" w:space="0" w:color="auto"/>
      </w:divBdr>
      <w:divsChild>
        <w:div w:id="2084834296">
          <w:marLeft w:val="0"/>
          <w:marRight w:val="0"/>
          <w:marTop w:val="0"/>
          <w:marBottom w:val="0"/>
          <w:divBdr>
            <w:top w:val="none" w:sz="0" w:space="0" w:color="auto"/>
            <w:left w:val="none" w:sz="0" w:space="0" w:color="auto"/>
            <w:bottom w:val="none" w:sz="0" w:space="0" w:color="auto"/>
            <w:right w:val="none" w:sz="0" w:space="0" w:color="auto"/>
          </w:divBdr>
          <w:divsChild>
            <w:div w:id="2062628519">
              <w:marLeft w:val="0"/>
              <w:marRight w:val="0"/>
              <w:marTop w:val="0"/>
              <w:marBottom w:val="0"/>
              <w:divBdr>
                <w:top w:val="none" w:sz="0" w:space="0" w:color="auto"/>
                <w:left w:val="none" w:sz="0" w:space="0" w:color="auto"/>
                <w:bottom w:val="none" w:sz="0" w:space="0" w:color="auto"/>
                <w:right w:val="none" w:sz="0" w:space="0" w:color="auto"/>
              </w:divBdr>
            </w:div>
            <w:div w:id="204484117">
              <w:marLeft w:val="0"/>
              <w:marRight w:val="0"/>
              <w:marTop w:val="0"/>
              <w:marBottom w:val="0"/>
              <w:divBdr>
                <w:top w:val="none" w:sz="0" w:space="0" w:color="auto"/>
                <w:left w:val="none" w:sz="0" w:space="0" w:color="auto"/>
                <w:bottom w:val="none" w:sz="0" w:space="0" w:color="auto"/>
                <w:right w:val="none" w:sz="0" w:space="0" w:color="auto"/>
              </w:divBdr>
              <w:divsChild>
                <w:div w:id="1989750084">
                  <w:marLeft w:val="0"/>
                  <w:marRight w:val="0"/>
                  <w:marTop w:val="0"/>
                  <w:marBottom w:val="0"/>
                  <w:divBdr>
                    <w:top w:val="none" w:sz="0" w:space="0" w:color="auto"/>
                    <w:left w:val="none" w:sz="0" w:space="0" w:color="auto"/>
                    <w:bottom w:val="none" w:sz="0" w:space="0" w:color="auto"/>
                    <w:right w:val="none" w:sz="0" w:space="0" w:color="auto"/>
                  </w:divBdr>
                  <w:divsChild>
                    <w:div w:id="840775557">
                      <w:marLeft w:val="0"/>
                      <w:marRight w:val="0"/>
                      <w:marTop w:val="0"/>
                      <w:marBottom w:val="120"/>
                      <w:divBdr>
                        <w:top w:val="none" w:sz="0" w:space="0" w:color="auto"/>
                        <w:left w:val="none" w:sz="0" w:space="0" w:color="auto"/>
                        <w:bottom w:val="none" w:sz="0" w:space="0" w:color="auto"/>
                        <w:right w:val="none" w:sz="0" w:space="0" w:color="auto"/>
                      </w:divBdr>
                    </w:div>
                    <w:div w:id="755519760">
                      <w:marLeft w:val="336"/>
                      <w:marRight w:val="0"/>
                      <w:marTop w:val="120"/>
                      <w:marBottom w:val="312"/>
                      <w:divBdr>
                        <w:top w:val="none" w:sz="0" w:space="0" w:color="auto"/>
                        <w:left w:val="none" w:sz="0" w:space="0" w:color="auto"/>
                        <w:bottom w:val="none" w:sz="0" w:space="0" w:color="auto"/>
                        <w:right w:val="none" w:sz="0" w:space="0" w:color="auto"/>
                      </w:divBdr>
                      <w:divsChild>
                        <w:div w:id="129784359">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Child>
            </w:div>
          </w:divsChild>
        </w:div>
      </w:divsChild>
    </w:div>
    <w:div w:id="1105003930">
      <w:bodyDiv w:val="1"/>
      <w:marLeft w:val="0"/>
      <w:marRight w:val="0"/>
      <w:marTop w:val="0"/>
      <w:marBottom w:val="0"/>
      <w:divBdr>
        <w:top w:val="none" w:sz="0" w:space="0" w:color="auto"/>
        <w:left w:val="none" w:sz="0" w:space="0" w:color="auto"/>
        <w:bottom w:val="none" w:sz="0" w:space="0" w:color="auto"/>
        <w:right w:val="none" w:sz="0" w:space="0" w:color="auto"/>
      </w:divBdr>
      <w:divsChild>
        <w:div w:id="999432086">
          <w:marLeft w:val="0"/>
          <w:marRight w:val="0"/>
          <w:marTop w:val="0"/>
          <w:marBottom w:val="0"/>
          <w:divBdr>
            <w:top w:val="none" w:sz="0" w:space="0" w:color="auto"/>
            <w:left w:val="none" w:sz="0" w:space="0" w:color="auto"/>
            <w:bottom w:val="none" w:sz="0" w:space="0" w:color="auto"/>
            <w:right w:val="none" w:sz="0" w:space="0" w:color="auto"/>
          </w:divBdr>
          <w:divsChild>
            <w:div w:id="1072388293">
              <w:marLeft w:val="0"/>
              <w:marRight w:val="0"/>
              <w:marTop w:val="0"/>
              <w:marBottom w:val="0"/>
              <w:divBdr>
                <w:top w:val="none" w:sz="0" w:space="0" w:color="auto"/>
                <w:left w:val="none" w:sz="0" w:space="0" w:color="auto"/>
                <w:bottom w:val="none" w:sz="0" w:space="0" w:color="auto"/>
                <w:right w:val="none" w:sz="0" w:space="0" w:color="auto"/>
              </w:divBdr>
            </w:div>
            <w:div w:id="683094334">
              <w:marLeft w:val="0"/>
              <w:marRight w:val="0"/>
              <w:marTop w:val="0"/>
              <w:marBottom w:val="0"/>
              <w:divBdr>
                <w:top w:val="none" w:sz="0" w:space="0" w:color="auto"/>
                <w:left w:val="none" w:sz="0" w:space="0" w:color="auto"/>
                <w:bottom w:val="none" w:sz="0" w:space="0" w:color="auto"/>
                <w:right w:val="none" w:sz="0" w:space="0" w:color="auto"/>
              </w:divBdr>
              <w:divsChild>
                <w:div w:id="1852404575">
                  <w:marLeft w:val="0"/>
                  <w:marRight w:val="0"/>
                  <w:marTop w:val="0"/>
                  <w:marBottom w:val="0"/>
                  <w:divBdr>
                    <w:top w:val="none" w:sz="0" w:space="0" w:color="auto"/>
                    <w:left w:val="none" w:sz="0" w:space="0" w:color="auto"/>
                    <w:bottom w:val="none" w:sz="0" w:space="0" w:color="auto"/>
                    <w:right w:val="none" w:sz="0" w:space="0" w:color="auto"/>
                  </w:divBdr>
                  <w:divsChild>
                    <w:div w:id="671227969">
                      <w:marLeft w:val="0"/>
                      <w:marRight w:val="0"/>
                      <w:marTop w:val="0"/>
                      <w:marBottom w:val="120"/>
                      <w:divBdr>
                        <w:top w:val="none" w:sz="0" w:space="0" w:color="auto"/>
                        <w:left w:val="none" w:sz="0" w:space="0" w:color="auto"/>
                        <w:bottom w:val="none" w:sz="0" w:space="0" w:color="auto"/>
                        <w:right w:val="none" w:sz="0" w:space="0" w:color="auto"/>
                      </w:divBdr>
                    </w:div>
                    <w:div w:id="1122269758">
                      <w:marLeft w:val="336"/>
                      <w:marRight w:val="0"/>
                      <w:marTop w:val="120"/>
                      <w:marBottom w:val="312"/>
                      <w:divBdr>
                        <w:top w:val="none" w:sz="0" w:space="0" w:color="auto"/>
                        <w:left w:val="none" w:sz="0" w:space="0" w:color="auto"/>
                        <w:bottom w:val="none" w:sz="0" w:space="0" w:color="auto"/>
                        <w:right w:val="none" w:sz="0" w:space="0" w:color="auto"/>
                      </w:divBdr>
                      <w:divsChild>
                        <w:div w:id="203098706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326910780">
                      <w:marLeft w:val="336"/>
                      <w:marRight w:val="0"/>
                      <w:marTop w:val="120"/>
                      <w:marBottom w:val="312"/>
                      <w:divBdr>
                        <w:top w:val="none" w:sz="0" w:space="0" w:color="auto"/>
                        <w:left w:val="none" w:sz="0" w:space="0" w:color="auto"/>
                        <w:bottom w:val="none" w:sz="0" w:space="0" w:color="auto"/>
                        <w:right w:val="none" w:sz="0" w:space="0" w:color="auto"/>
                      </w:divBdr>
                      <w:divsChild>
                        <w:div w:id="123974876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835409056">
                      <w:marLeft w:val="240"/>
                      <w:marRight w:val="0"/>
                      <w:marTop w:val="120"/>
                      <w:marBottom w:val="120"/>
                      <w:divBdr>
                        <w:top w:val="single" w:sz="6" w:space="0" w:color="AAAAAA"/>
                        <w:left w:val="single" w:sz="6" w:space="0" w:color="AAAAAA"/>
                        <w:bottom w:val="single" w:sz="6" w:space="0" w:color="AAAAAA"/>
                        <w:right w:val="single" w:sz="6" w:space="0" w:color="AAAAAA"/>
                      </w:divBdr>
                    </w:div>
                    <w:div w:id="1775396229">
                      <w:marLeft w:val="0"/>
                      <w:marRight w:val="0"/>
                      <w:marTop w:val="0"/>
                      <w:marBottom w:val="0"/>
                      <w:divBdr>
                        <w:top w:val="single" w:sz="6" w:space="5" w:color="A2A9B1"/>
                        <w:left w:val="single" w:sz="6" w:space="5" w:color="A2A9B1"/>
                        <w:bottom w:val="single" w:sz="6" w:space="5" w:color="A2A9B1"/>
                        <w:right w:val="single" w:sz="6" w:space="5" w:color="A2A9B1"/>
                      </w:divBdr>
                    </w:div>
                    <w:div w:id="1430354216">
                      <w:marLeft w:val="0"/>
                      <w:marRight w:val="336"/>
                      <w:marTop w:val="120"/>
                      <w:marBottom w:val="312"/>
                      <w:divBdr>
                        <w:top w:val="none" w:sz="0" w:space="0" w:color="auto"/>
                        <w:left w:val="none" w:sz="0" w:space="0" w:color="auto"/>
                        <w:bottom w:val="none" w:sz="0" w:space="0" w:color="auto"/>
                        <w:right w:val="none" w:sz="0" w:space="0" w:color="auto"/>
                      </w:divBdr>
                      <w:divsChild>
                        <w:div w:id="92422136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984581270">
                      <w:marLeft w:val="336"/>
                      <w:marRight w:val="0"/>
                      <w:marTop w:val="120"/>
                      <w:marBottom w:val="312"/>
                      <w:divBdr>
                        <w:top w:val="none" w:sz="0" w:space="0" w:color="auto"/>
                        <w:left w:val="none" w:sz="0" w:space="0" w:color="auto"/>
                        <w:bottom w:val="none" w:sz="0" w:space="0" w:color="auto"/>
                        <w:right w:val="none" w:sz="0" w:space="0" w:color="auto"/>
                      </w:divBdr>
                      <w:divsChild>
                        <w:div w:id="434985843">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Child>
            </w:div>
          </w:divsChild>
        </w:div>
      </w:divsChild>
    </w:div>
    <w:div w:id="1140266146">
      <w:bodyDiv w:val="1"/>
      <w:marLeft w:val="0"/>
      <w:marRight w:val="0"/>
      <w:marTop w:val="0"/>
      <w:marBottom w:val="0"/>
      <w:divBdr>
        <w:top w:val="none" w:sz="0" w:space="0" w:color="auto"/>
        <w:left w:val="none" w:sz="0" w:space="0" w:color="auto"/>
        <w:bottom w:val="none" w:sz="0" w:space="0" w:color="auto"/>
        <w:right w:val="none" w:sz="0" w:space="0" w:color="auto"/>
      </w:divBdr>
    </w:div>
    <w:div w:id="1199928581">
      <w:bodyDiv w:val="1"/>
      <w:marLeft w:val="0"/>
      <w:marRight w:val="0"/>
      <w:marTop w:val="0"/>
      <w:marBottom w:val="0"/>
      <w:divBdr>
        <w:top w:val="none" w:sz="0" w:space="0" w:color="auto"/>
        <w:left w:val="none" w:sz="0" w:space="0" w:color="auto"/>
        <w:bottom w:val="none" w:sz="0" w:space="0" w:color="auto"/>
        <w:right w:val="none" w:sz="0" w:space="0" w:color="auto"/>
      </w:divBdr>
      <w:divsChild>
        <w:div w:id="1695960871">
          <w:blockQuote w:val="1"/>
          <w:marLeft w:val="840"/>
          <w:marRight w:val="840"/>
          <w:marTop w:val="180"/>
          <w:marBottom w:val="180"/>
          <w:divBdr>
            <w:top w:val="none" w:sz="0" w:space="0" w:color="auto"/>
            <w:left w:val="none" w:sz="0" w:space="0" w:color="auto"/>
            <w:bottom w:val="none" w:sz="0" w:space="0" w:color="auto"/>
            <w:right w:val="none" w:sz="0" w:space="0" w:color="auto"/>
          </w:divBdr>
        </w:div>
        <w:div w:id="429816011">
          <w:blockQuote w:val="1"/>
          <w:marLeft w:val="840"/>
          <w:marRight w:val="840"/>
          <w:marTop w:val="180"/>
          <w:marBottom w:val="180"/>
          <w:divBdr>
            <w:top w:val="none" w:sz="0" w:space="0" w:color="auto"/>
            <w:left w:val="none" w:sz="0" w:space="0" w:color="auto"/>
            <w:bottom w:val="none" w:sz="0" w:space="0" w:color="auto"/>
            <w:right w:val="none" w:sz="0" w:space="0" w:color="auto"/>
          </w:divBdr>
        </w:div>
        <w:div w:id="802113186">
          <w:blockQuote w:val="1"/>
          <w:marLeft w:val="840"/>
          <w:marRight w:val="840"/>
          <w:marTop w:val="180"/>
          <w:marBottom w:val="180"/>
          <w:divBdr>
            <w:top w:val="none" w:sz="0" w:space="0" w:color="auto"/>
            <w:left w:val="none" w:sz="0" w:space="0" w:color="auto"/>
            <w:bottom w:val="none" w:sz="0" w:space="0" w:color="auto"/>
            <w:right w:val="none" w:sz="0" w:space="0" w:color="auto"/>
          </w:divBdr>
        </w:div>
      </w:divsChild>
    </w:div>
    <w:div w:id="1304234510">
      <w:bodyDiv w:val="1"/>
      <w:marLeft w:val="0"/>
      <w:marRight w:val="0"/>
      <w:marTop w:val="0"/>
      <w:marBottom w:val="0"/>
      <w:divBdr>
        <w:top w:val="none" w:sz="0" w:space="0" w:color="auto"/>
        <w:left w:val="none" w:sz="0" w:space="0" w:color="auto"/>
        <w:bottom w:val="none" w:sz="0" w:space="0" w:color="auto"/>
        <w:right w:val="none" w:sz="0" w:space="0" w:color="auto"/>
      </w:divBdr>
      <w:divsChild>
        <w:div w:id="1676691143">
          <w:marLeft w:val="0"/>
          <w:marRight w:val="0"/>
          <w:marTop w:val="0"/>
          <w:marBottom w:val="120"/>
          <w:divBdr>
            <w:top w:val="none" w:sz="0" w:space="0" w:color="auto"/>
            <w:left w:val="none" w:sz="0" w:space="0" w:color="auto"/>
            <w:bottom w:val="none" w:sz="0" w:space="0" w:color="auto"/>
            <w:right w:val="none" w:sz="0" w:space="0" w:color="auto"/>
          </w:divBdr>
        </w:div>
        <w:div w:id="1686127550">
          <w:marLeft w:val="0"/>
          <w:marRight w:val="0"/>
          <w:marTop w:val="0"/>
          <w:marBottom w:val="120"/>
          <w:divBdr>
            <w:top w:val="none" w:sz="0" w:space="0" w:color="auto"/>
            <w:left w:val="none" w:sz="0" w:space="0" w:color="auto"/>
            <w:bottom w:val="none" w:sz="0" w:space="0" w:color="auto"/>
            <w:right w:val="none" w:sz="0" w:space="0" w:color="auto"/>
          </w:divBdr>
        </w:div>
        <w:div w:id="317420709">
          <w:marLeft w:val="336"/>
          <w:marRight w:val="0"/>
          <w:marTop w:val="120"/>
          <w:marBottom w:val="312"/>
          <w:divBdr>
            <w:top w:val="none" w:sz="0" w:space="0" w:color="auto"/>
            <w:left w:val="none" w:sz="0" w:space="0" w:color="auto"/>
            <w:bottom w:val="none" w:sz="0" w:space="0" w:color="auto"/>
            <w:right w:val="none" w:sz="0" w:space="0" w:color="auto"/>
          </w:divBdr>
          <w:divsChild>
            <w:div w:id="48311283">
              <w:marLeft w:val="0"/>
              <w:marRight w:val="0"/>
              <w:marTop w:val="0"/>
              <w:marBottom w:val="0"/>
              <w:divBdr>
                <w:top w:val="single" w:sz="6" w:space="2" w:color="C8CCD1"/>
                <w:left w:val="single" w:sz="6" w:space="2" w:color="C8CCD1"/>
                <w:bottom w:val="single" w:sz="6" w:space="2" w:color="C8CCD1"/>
                <w:right w:val="single" w:sz="6" w:space="2" w:color="C8CCD1"/>
              </w:divBdr>
              <w:divsChild>
                <w:div w:id="960185422">
                  <w:marLeft w:val="0"/>
                  <w:marRight w:val="0"/>
                  <w:marTop w:val="0"/>
                  <w:marBottom w:val="0"/>
                  <w:divBdr>
                    <w:top w:val="single" w:sz="6" w:space="0" w:color="CCCCCC"/>
                    <w:left w:val="single" w:sz="6" w:space="0" w:color="CCCCCC"/>
                    <w:bottom w:val="single" w:sz="6" w:space="0" w:color="CCCCCC"/>
                    <w:right w:val="single" w:sz="6" w:space="0" w:color="CCCCCC"/>
                  </w:divBdr>
                  <w:divsChild>
                    <w:div w:id="2061172902">
                      <w:marLeft w:val="0"/>
                      <w:marRight w:val="0"/>
                      <w:marTop w:val="0"/>
                      <w:marBottom w:val="0"/>
                      <w:divBdr>
                        <w:top w:val="none" w:sz="0" w:space="0" w:color="auto"/>
                        <w:left w:val="none" w:sz="0" w:space="0" w:color="auto"/>
                        <w:bottom w:val="none" w:sz="0" w:space="0" w:color="auto"/>
                        <w:right w:val="none" w:sz="0" w:space="0" w:color="auto"/>
                      </w:divBdr>
                    </w:div>
                    <w:div w:id="1593733042">
                      <w:marLeft w:val="0"/>
                      <w:marRight w:val="0"/>
                      <w:marTop w:val="0"/>
                      <w:marBottom w:val="0"/>
                      <w:divBdr>
                        <w:top w:val="none" w:sz="0" w:space="0" w:color="auto"/>
                        <w:left w:val="none" w:sz="0" w:space="0" w:color="auto"/>
                        <w:bottom w:val="none" w:sz="0" w:space="0" w:color="auto"/>
                        <w:right w:val="none" w:sz="0" w:space="0" w:color="auto"/>
                      </w:divBdr>
                      <w:divsChild>
                        <w:div w:id="1825390127">
                          <w:marLeft w:val="0"/>
                          <w:marRight w:val="0"/>
                          <w:marTop w:val="0"/>
                          <w:marBottom w:val="0"/>
                          <w:divBdr>
                            <w:top w:val="none" w:sz="0" w:space="0" w:color="auto"/>
                            <w:left w:val="none" w:sz="0" w:space="0" w:color="auto"/>
                            <w:bottom w:val="none" w:sz="0" w:space="0" w:color="auto"/>
                            <w:right w:val="none" w:sz="0" w:space="0" w:color="auto"/>
                          </w:divBdr>
                        </w:div>
                        <w:div w:id="786699418">
                          <w:marLeft w:val="0"/>
                          <w:marRight w:val="0"/>
                          <w:marTop w:val="0"/>
                          <w:marBottom w:val="0"/>
                          <w:divBdr>
                            <w:top w:val="none" w:sz="0" w:space="0" w:color="auto"/>
                            <w:left w:val="none" w:sz="0" w:space="0" w:color="auto"/>
                            <w:bottom w:val="none" w:sz="0" w:space="0" w:color="auto"/>
                            <w:right w:val="none" w:sz="0" w:space="0" w:color="auto"/>
                          </w:divBdr>
                        </w:div>
                        <w:div w:id="1604877393">
                          <w:marLeft w:val="0"/>
                          <w:marRight w:val="0"/>
                          <w:marTop w:val="0"/>
                          <w:marBottom w:val="0"/>
                          <w:divBdr>
                            <w:top w:val="none" w:sz="0" w:space="0" w:color="auto"/>
                            <w:left w:val="none" w:sz="0" w:space="0" w:color="auto"/>
                            <w:bottom w:val="none" w:sz="0" w:space="0" w:color="auto"/>
                            <w:right w:val="none" w:sz="0" w:space="0" w:color="auto"/>
                          </w:divBdr>
                        </w:div>
                        <w:div w:id="1603763202">
                          <w:marLeft w:val="0"/>
                          <w:marRight w:val="0"/>
                          <w:marTop w:val="0"/>
                          <w:marBottom w:val="0"/>
                          <w:divBdr>
                            <w:top w:val="none" w:sz="0" w:space="0" w:color="auto"/>
                            <w:left w:val="none" w:sz="0" w:space="0" w:color="auto"/>
                            <w:bottom w:val="none" w:sz="0" w:space="0" w:color="auto"/>
                            <w:right w:val="none" w:sz="0" w:space="0" w:color="auto"/>
                          </w:divBdr>
                        </w:div>
                        <w:div w:id="26227129">
                          <w:marLeft w:val="0"/>
                          <w:marRight w:val="0"/>
                          <w:marTop w:val="0"/>
                          <w:marBottom w:val="0"/>
                          <w:divBdr>
                            <w:top w:val="none" w:sz="0" w:space="0" w:color="auto"/>
                            <w:left w:val="none" w:sz="0" w:space="0" w:color="auto"/>
                            <w:bottom w:val="none" w:sz="0" w:space="0" w:color="auto"/>
                            <w:right w:val="none" w:sz="0" w:space="0" w:color="auto"/>
                          </w:divBdr>
                        </w:div>
                        <w:div w:id="249196610">
                          <w:marLeft w:val="0"/>
                          <w:marRight w:val="0"/>
                          <w:marTop w:val="0"/>
                          <w:marBottom w:val="0"/>
                          <w:divBdr>
                            <w:top w:val="none" w:sz="0" w:space="0" w:color="auto"/>
                            <w:left w:val="none" w:sz="0" w:space="0" w:color="auto"/>
                            <w:bottom w:val="none" w:sz="0" w:space="0" w:color="auto"/>
                            <w:right w:val="none" w:sz="0" w:space="0" w:color="auto"/>
                          </w:divBdr>
                        </w:div>
                        <w:div w:id="1285968774">
                          <w:marLeft w:val="0"/>
                          <w:marRight w:val="0"/>
                          <w:marTop w:val="0"/>
                          <w:marBottom w:val="0"/>
                          <w:divBdr>
                            <w:top w:val="none" w:sz="0" w:space="0" w:color="auto"/>
                            <w:left w:val="none" w:sz="0" w:space="0" w:color="auto"/>
                            <w:bottom w:val="none" w:sz="0" w:space="0" w:color="auto"/>
                            <w:right w:val="none" w:sz="0" w:space="0" w:color="auto"/>
                          </w:divBdr>
                        </w:div>
                        <w:div w:id="1854684472">
                          <w:marLeft w:val="0"/>
                          <w:marRight w:val="0"/>
                          <w:marTop w:val="0"/>
                          <w:marBottom w:val="0"/>
                          <w:divBdr>
                            <w:top w:val="none" w:sz="0" w:space="0" w:color="auto"/>
                            <w:left w:val="none" w:sz="0" w:space="0" w:color="auto"/>
                            <w:bottom w:val="none" w:sz="0" w:space="0" w:color="auto"/>
                            <w:right w:val="none" w:sz="0" w:space="0" w:color="auto"/>
                          </w:divBdr>
                        </w:div>
                        <w:div w:id="597906901">
                          <w:marLeft w:val="0"/>
                          <w:marRight w:val="0"/>
                          <w:marTop w:val="0"/>
                          <w:marBottom w:val="0"/>
                          <w:divBdr>
                            <w:top w:val="none" w:sz="0" w:space="0" w:color="auto"/>
                            <w:left w:val="none" w:sz="0" w:space="0" w:color="auto"/>
                            <w:bottom w:val="none" w:sz="0" w:space="0" w:color="auto"/>
                            <w:right w:val="none" w:sz="0" w:space="0" w:color="auto"/>
                          </w:divBdr>
                        </w:div>
                        <w:div w:id="1966807924">
                          <w:marLeft w:val="0"/>
                          <w:marRight w:val="0"/>
                          <w:marTop w:val="0"/>
                          <w:marBottom w:val="0"/>
                          <w:divBdr>
                            <w:top w:val="none" w:sz="0" w:space="0" w:color="auto"/>
                            <w:left w:val="none" w:sz="0" w:space="0" w:color="auto"/>
                            <w:bottom w:val="none" w:sz="0" w:space="0" w:color="auto"/>
                            <w:right w:val="none" w:sz="0" w:space="0" w:color="auto"/>
                          </w:divBdr>
                        </w:div>
                        <w:div w:id="1357536831">
                          <w:marLeft w:val="0"/>
                          <w:marRight w:val="0"/>
                          <w:marTop w:val="0"/>
                          <w:marBottom w:val="0"/>
                          <w:divBdr>
                            <w:top w:val="none" w:sz="0" w:space="0" w:color="auto"/>
                            <w:left w:val="none" w:sz="0" w:space="0" w:color="auto"/>
                            <w:bottom w:val="none" w:sz="0" w:space="0" w:color="auto"/>
                            <w:right w:val="none" w:sz="0" w:space="0" w:color="auto"/>
                          </w:divBdr>
                        </w:div>
                        <w:div w:id="1060709562">
                          <w:marLeft w:val="0"/>
                          <w:marRight w:val="0"/>
                          <w:marTop w:val="0"/>
                          <w:marBottom w:val="0"/>
                          <w:divBdr>
                            <w:top w:val="none" w:sz="0" w:space="0" w:color="auto"/>
                            <w:left w:val="none" w:sz="0" w:space="0" w:color="auto"/>
                            <w:bottom w:val="none" w:sz="0" w:space="0" w:color="auto"/>
                            <w:right w:val="none" w:sz="0" w:space="0" w:color="auto"/>
                          </w:divBdr>
                        </w:div>
                        <w:div w:id="241723454">
                          <w:marLeft w:val="0"/>
                          <w:marRight w:val="0"/>
                          <w:marTop w:val="0"/>
                          <w:marBottom w:val="0"/>
                          <w:divBdr>
                            <w:top w:val="none" w:sz="0" w:space="0" w:color="auto"/>
                            <w:left w:val="none" w:sz="0" w:space="0" w:color="auto"/>
                            <w:bottom w:val="none" w:sz="0" w:space="0" w:color="auto"/>
                            <w:right w:val="none" w:sz="0" w:space="0" w:color="auto"/>
                          </w:divBdr>
                        </w:div>
                        <w:div w:id="1111708648">
                          <w:marLeft w:val="0"/>
                          <w:marRight w:val="0"/>
                          <w:marTop w:val="0"/>
                          <w:marBottom w:val="0"/>
                          <w:divBdr>
                            <w:top w:val="none" w:sz="0" w:space="0" w:color="auto"/>
                            <w:left w:val="none" w:sz="0" w:space="0" w:color="auto"/>
                            <w:bottom w:val="none" w:sz="0" w:space="0" w:color="auto"/>
                            <w:right w:val="none" w:sz="0" w:space="0" w:color="auto"/>
                          </w:divBdr>
                        </w:div>
                        <w:div w:id="510922295">
                          <w:marLeft w:val="0"/>
                          <w:marRight w:val="0"/>
                          <w:marTop w:val="0"/>
                          <w:marBottom w:val="0"/>
                          <w:divBdr>
                            <w:top w:val="none" w:sz="0" w:space="0" w:color="auto"/>
                            <w:left w:val="none" w:sz="0" w:space="0" w:color="auto"/>
                            <w:bottom w:val="none" w:sz="0" w:space="0" w:color="auto"/>
                            <w:right w:val="none" w:sz="0" w:space="0" w:color="auto"/>
                          </w:divBdr>
                        </w:div>
                        <w:div w:id="164142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2066600">
          <w:marLeft w:val="0"/>
          <w:marRight w:val="0"/>
          <w:marTop w:val="0"/>
          <w:marBottom w:val="0"/>
          <w:divBdr>
            <w:top w:val="single" w:sz="6" w:space="5" w:color="A2A9B1"/>
            <w:left w:val="single" w:sz="6" w:space="5" w:color="A2A9B1"/>
            <w:bottom w:val="single" w:sz="6" w:space="5" w:color="A2A9B1"/>
            <w:right w:val="single" w:sz="6" w:space="5" w:color="A2A9B1"/>
          </w:divBdr>
        </w:div>
      </w:divsChild>
    </w:div>
    <w:div w:id="1611929823">
      <w:bodyDiv w:val="1"/>
      <w:marLeft w:val="0"/>
      <w:marRight w:val="0"/>
      <w:marTop w:val="0"/>
      <w:marBottom w:val="0"/>
      <w:divBdr>
        <w:top w:val="none" w:sz="0" w:space="0" w:color="auto"/>
        <w:left w:val="none" w:sz="0" w:space="0" w:color="auto"/>
        <w:bottom w:val="none" w:sz="0" w:space="0" w:color="auto"/>
        <w:right w:val="none" w:sz="0" w:space="0" w:color="auto"/>
      </w:divBdr>
      <w:divsChild>
        <w:div w:id="2037655705">
          <w:blockQuote w:val="1"/>
          <w:marLeft w:val="840"/>
          <w:marRight w:val="840"/>
          <w:marTop w:val="180"/>
          <w:marBottom w:val="180"/>
          <w:divBdr>
            <w:top w:val="none" w:sz="0" w:space="0" w:color="auto"/>
            <w:left w:val="none" w:sz="0" w:space="0" w:color="auto"/>
            <w:bottom w:val="none" w:sz="0" w:space="0" w:color="auto"/>
            <w:right w:val="none" w:sz="0" w:space="0" w:color="auto"/>
          </w:divBdr>
        </w:div>
        <w:div w:id="314262075">
          <w:blockQuote w:val="1"/>
          <w:marLeft w:val="840"/>
          <w:marRight w:val="840"/>
          <w:marTop w:val="180"/>
          <w:marBottom w:val="180"/>
          <w:divBdr>
            <w:top w:val="none" w:sz="0" w:space="0" w:color="auto"/>
            <w:left w:val="none" w:sz="0" w:space="0" w:color="auto"/>
            <w:bottom w:val="none" w:sz="0" w:space="0" w:color="auto"/>
            <w:right w:val="none" w:sz="0" w:space="0" w:color="auto"/>
          </w:divBdr>
        </w:div>
        <w:div w:id="1792701661">
          <w:blockQuote w:val="1"/>
          <w:marLeft w:val="840"/>
          <w:marRight w:val="840"/>
          <w:marTop w:val="180"/>
          <w:marBottom w:val="180"/>
          <w:divBdr>
            <w:top w:val="none" w:sz="0" w:space="0" w:color="auto"/>
            <w:left w:val="none" w:sz="0" w:space="0" w:color="auto"/>
            <w:bottom w:val="none" w:sz="0" w:space="0" w:color="auto"/>
            <w:right w:val="none" w:sz="0" w:space="0" w:color="auto"/>
          </w:divBdr>
        </w:div>
      </w:divsChild>
    </w:div>
    <w:div w:id="1666202922">
      <w:bodyDiv w:val="1"/>
      <w:marLeft w:val="0"/>
      <w:marRight w:val="0"/>
      <w:marTop w:val="0"/>
      <w:marBottom w:val="0"/>
      <w:divBdr>
        <w:top w:val="none" w:sz="0" w:space="0" w:color="auto"/>
        <w:left w:val="none" w:sz="0" w:space="0" w:color="auto"/>
        <w:bottom w:val="none" w:sz="0" w:space="0" w:color="auto"/>
        <w:right w:val="none" w:sz="0" w:space="0" w:color="auto"/>
      </w:divBdr>
      <w:divsChild>
        <w:div w:id="692001488">
          <w:marLeft w:val="0"/>
          <w:marRight w:val="0"/>
          <w:marTop w:val="0"/>
          <w:marBottom w:val="0"/>
          <w:divBdr>
            <w:top w:val="none" w:sz="0" w:space="0" w:color="auto"/>
            <w:left w:val="none" w:sz="0" w:space="0" w:color="auto"/>
            <w:bottom w:val="none" w:sz="0" w:space="0" w:color="auto"/>
            <w:right w:val="none" w:sz="0" w:space="0" w:color="auto"/>
          </w:divBdr>
          <w:divsChild>
            <w:div w:id="1958641193">
              <w:marLeft w:val="0"/>
              <w:marRight w:val="0"/>
              <w:marTop w:val="0"/>
              <w:marBottom w:val="0"/>
              <w:divBdr>
                <w:top w:val="none" w:sz="0" w:space="0" w:color="auto"/>
                <w:left w:val="none" w:sz="0" w:space="0" w:color="auto"/>
                <w:bottom w:val="none" w:sz="0" w:space="0" w:color="auto"/>
                <w:right w:val="none" w:sz="0" w:space="0" w:color="auto"/>
              </w:divBdr>
              <w:divsChild>
                <w:div w:id="175612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828620">
          <w:marLeft w:val="0"/>
          <w:marRight w:val="0"/>
          <w:marTop w:val="0"/>
          <w:marBottom w:val="0"/>
          <w:divBdr>
            <w:top w:val="none" w:sz="0" w:space="0" w:color="auto"/>
            <w:left w:val="none" w:sz="0" w:space="0" w:color="auto"/>
            <w:bottom w:val="none" w:sz="0" w:space="0" w:color="auto"/>
            <w:right w:val="none" w:sz="0" w:space="0" w:color="auto"/>
          </w:divBdr>
          <w:divsChild>
            <w:div w:id="2064862630">
              <w:marLeft w:val="0"/>
              <w:marRight w:val="0"/>
              <w:marTop w:val="0"/>
              <w:marBottom w:val="0"/>
              <w:divBdr>
                <w:top w:val="none" w:sz="0" w:space="0" w:color="auto"/>
                <w:left w:val="none" w:sz="0" w:space="0" w:color="auto"/>
                <w:bottom w:val="none" w:sz="0" w:space="0" w:color="auto"/>
                <w:right w:val="none" w:sz="0" w:space="0" w:color="auto"/>
              </w:divBdr>
              <w:divsChild>
                <w:div w:id="751242444">
                  <w:marLeft w:val="0"/>
                  <w:marRight w:val="0"/>
                  <w:marTop w:val="0"/>
                  <w:marBottom w:val="0"/>
                  <w:divBdr>
                    <w:top w:val="none" w:sz="0" w:space="0" w:color="auto"/>
                    <w:left w:val="none" w:sz="0" w:space="0" w:color="auto"/>
                    <w:bottom w:val="none" w:sz="0" w:space="0" w:color="auto"/>
                    <w:right w:val="none" w:sz="0" w:space="0" w:color="auto"/>
                  </w:divBdr>
                  <w:divsChild>
                    <w:div w:id="2023317732">
                      <w:blockQuote w:val="1"/>
                      <w:marLeft w:val="840"/>
                      <w:marRight w:val="840"/>
                      <w:marTop w:val="180"/>
                      <w:marBottom w:val="180"/>
                      <w:divBdr>
                        <w:top w:val="none" w:sz="0" w:space="0" w:color="auto"/>
                        <w:left w:val="none" w:sz="0" w:space="0" w:color="auto"/>
                        <w:bottom w:val="none" w:sz="0" w:space="0" w:color="auto"/>
                        <w:right w:val="none" w:sz="0" w:space="0" w:color="auto"/>
                      </w:divBdr>
                    </w:div>
                    <w:div w:id="1226841153">
                      <w:blockQuote w:val="1"/>
                      <w:marLeft w:val="840"/>
                      <w:marRight w:val="840"/>
                      <w:marTop w:val="180"/>
                      <w:marBottom w:val="180"/>
                      <w:divBdr>
                        <w:top w:val="none" w:sz="0" w:space="0" w:color="auto"/>
                        <w:left w:val="none" w:sz="0" w:space="0" w:color="auto"/>
                        <w:bottom w:val="none" w:sz="0" w:space="0" w:color="auto"/>
                        <w:right w:val="none" w:sz="0" w:space="0" w:color="auto"/>
                      </w:divBdr>
                    </w:div>
                    <w:div w:id="48309716">
                      <w:blockQuote w:val="1"/>
                      <w:marLeft w:val="840"/>
                      <w:marRight w:val="840"/>
                      <w:marTop w:val="180"/>
                      <w:marBottom w:val="180"/>
                      <w:divBdr>
                        <w:top w:val="none" w:sz="0" w:space="0" w:color="auto"/>
                        <w:left w:val="none" w:sz="0" w:space="0" w:color="auto"/>
                        <w:bottom w:val="none" w:sz="0" w:space="0" w:color="auto"/>
                        <w:right w:val="none" w:sz="0" w:space="0" w:color="auto"/>
                      </w:divBdr>
                    </w:div>
                    <w:div w:id="1450927128">
                      <w:blockQuote w:val="1"/>
                      <w:marLeft w:val="840"/>
                      <w:marRight w:val="840"/>
                      <w:marTop w:val="180"/>
                      <w:marBottom w:val="180"/>
                      <w:divBdr>
                        <w:top w:val="none" w:sz="0" w:space="0" w:color="auto"/>
                        <w:left w:val="none" w:sz="0" w:space="0" w:color="auto"/>
                        <w:bottom w:val="none" w:sz="0" w:space="0" w:color="auto"/>
                        <w:right w:val="none" w:sz="0" w:space="0" w:color="auto"/>
                      </w:divBdr>
                    </w:div>
                    <w:div w:id="967977728">
                      <w:blockQuote w:val="1"/>
                      <w:marLeft w:val="840"/>
                      <w:marRight w:val="840"/>
                      <w:marTop w:val="180"/>
                      <w:marBottom w:val="180"/>
                      <w:divBdr>
                        <w:top w:val="none" w:sz="0" w:space="0" w:color="auto"/>
                        <w:left w:val="none" w:sz="0" w:space="0" w:color="auto"/>
                        <w:bottom w:val="none" w:sz="0" w:space="0" w:color="auto"/>
                        <w:right w:val="none" w:sz="0" w:space="0" w:color="auto"/>
                      </w:divBdr>
                    </w:div>
                    <w:div w:id="798500297">
                      <w:blockQuote w:val="1"/>
                      <w:marLeft w:val="840"/>
                      <w:marRight w:val="840"/>
                      <w:marTop w:val="180"/>
                      <w:marBottom w:val="180"/>
                      <w:divBdr>
                        <w:top w:val="none" w:sz="0" w:space="0" w:color="auto"/>
                        <w:left w:val="none" w:sz="0" w:space="0" w:color="auto"/>
                        <w:bottom w:val="none" w:sz="0" w:space="0" w:color="auto"/>
                        <w:right w:val="none" w:sz="0" w:space="0" w:color="auto"/>
                      </w:divBdr>
                    </w:div>
                  </w:divsChild>
                </w:div>
              </w:divsChild>
            </w:div>
          </w:divsChild>
        </w:div>
      </w:divsChild>
    </w:div>
    <w:div w:id="1783767308">
      <w:bodyDiv w:val="1"/>
      <w:marLeft w:val="0"/>
      <w:marRight w:val="0"/>
      <w:marTop w:val="0"/>
      <w:marBottom w:val="0"/>
      <w:divBdr>
        <w:top w:val="none" w:sz="0" w:space="0" w:color="auto"/>
        <w:left w:val="none" w:sz="0" w:space="0" w:color="auto"/>
        <w:bottom w:val="none" w:sz="0" w:space="0" w:color="auto"/>
        <w:right w:val="none" w:sz="0" w:space="0" w:color="auto"/>
      </w:divBdr>
      <w:divsChild>
        <w:div w:id="899707806">
          <w:marLeft w:val="0"/>
          <w:marRight w:val="0"/>
          <w:marTop w:val="0"/>
          <w:marBottom w:val="0"/>
          <w:divBdr>
            <w:top w:val="none" w:sz="0" w:space="0" w:color="auto"/>
            <w:left w:val="none" w:sz="0" w:space="0" w:color="auto"/>
            <w:bottom w:val="none" w:sz="0" w:space="0" w:color="auto"/>
            <w:right w:val="none" w:sz="0" w:space="0" w:color="auto"/>
          </w:divBdr>
        </w:div>
        <w:div w:id="312418273">
          <w:marLeft w:val="0"/>
          <w:marRight w:val="0"/>
          <w:marTop w:val="0"/>
          <w:marBottom w:val="0"/>
          <w:divBdr>
            <w:top w:val="none" w:sz="0" w:space="0" w:color="auto"/>
            <w:left w:val="none" w:sz="0" w:space="0" w:color="auto"/>
            <w:bottom w:val="none" w:sz="0" w:space="0" w:color="auto"/>
            <w:right w:val="none" w:sz="0" w:space="0" w:color="auto"/>
          </w:divBdr>
        </w:div>
        <w:div w:id="267347568">
          <w:marLeft w:val="0"/>
          <w:marRight w:val="0"/>
          <w:marTop w:val="0"/>
          <w:marBottom w:val="0"/>
          <w:divBdr>
            <w:top w:val="none" w:sz="0" w:space="0" w:color="auto"/>
            <w:left w:val="none" w:sz="0" w:space="0" w:color="auto"/>
            <w:bottom w:val="none" w:sz="0" w:space="0" w:color="auto"/>
            <w:right w:val="none" w:sz="0" w:space="0" w:color="auto"/>
          </w:divBdr>
        </w:div>
        <w:div w:id="2014067442">
          <w:marLeft w:val="0"/>
          <w:marRight w:val="0"/>
          <w:marTop w:val="0"/>
          <w:marBottom w:val="0"/>
          <w:divBdr>
            <w:top w:val="none" w:sz="0" w:space="0" w:color="auto"/>
            <w:left w:val="none" w:sz="0" w:space="0" w:color="auto"/>
            <w:bottom w:val="none" w:sz="0" w:space="0" w:color="auto"/>
            <w:right w:val="none" w:sz="0" w:space="0" w:color="auto"/>
          </w:divBdr>
        </w:div>
      </w:divsChild>
    </w:div>
    <w:div w:id="1958021671">
      <w:bodyDiv w:val="1"/>
      <w:marLeft w:val="0"/>
      <w:marRight w:val="0"/>
      <w:marTop w:val="0"/>
      <w:marBottom w:val="0"/>
      <w:divBdr>
        <w:top w:val="none" w:sz="0" w:space="0" w:color="auto"/>
        <w:left w:val="none" w:sz="0" w:space="0" w:color="auto"/>
        <w:bottom w:val="none" w:sz="0" w:space="0" w:color="auto"/>
        <w:right w:val="none" w:sz="0" w:space="0" w:color="auto"/>
      </w:divBdr>
    </w:div>
    <w:div w:id="2143963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image" Target="media/image12.jpeg"/><Relationship Id="rId299" Type="http://schemas.openxmlformats.org/officeDocument/2006/relationships/hyperlink" Target="http://www.onlinemathlearning.com/basic-geometry.html" TargetMode="External"/><Relationship Id="rId303" Type="http://schemas.openxmlformats.org/officeDocument/2006/relationships/image" Target="media/image61.gif"/><Relationship Id="rId21" Type="http://schemas.openxmlformats.org/officeDocument/2006/relationships/hyperlink" Target="https://en.wikipedia.org/wiki/Laceration" TargetMode="External"/><Relationship Id="rId42" Type="http://schemas.openxmlformats.org/officeDocument/2006/relationships/hyperlink" Target="https://en.wikipedia.org/wiki/First_aid" TargetMode="External"/><Relationship Id="rId63" Type="http://schemas.openxmlformats.org/officeDocument/2006/relationships/hyperlink" Target="https://en.wikipedia.org/wiki/Drowning" TargetMode="External"/><Relationship Id="rId84" Type="http://schemas.openxmlformats.org/officeDocument/2006/relationships/hyperlink" Target="https://en.wikipedia.org/wiki/First_aid" TargetMode="External"/><Relationship Id="rId138" Type="http://schemas.openxmlformats.org/officeDocument/2006/relationships/hyperlink" Target="https://en.wikipedia.org/wiki/Composite_material" TargetMode="External"/><Relationship Id="rId159" Type="http://schemas.openxmlformats.org/officeDocument/2006/relationships/hyperlink" Target="https://en.wikipedia.org/wiki/Wood" TargetMode="External"/><Relationship Id="rId170" Type="http://schemas.openxmlformats.org/officeDocument/2006/relationships/hyperlink" Target="https://en.wikipedia.org/wiki/Wood" TargetMode="External"/><Relationship Id="rId191" Type="http://schemas.openxmlformats.org/officeDocument/2006/relationships/image" Target="media/image17.jpeg"/><Relationship Id="rId205" Type="http://schemas.openxmlformats.org/officeDocument/2006/relationships/image" Target="media/image25.jpeg"/><Relationship Id="rId226" Type="http://schemas.openxmlformats.org/officeDocument/2006/relationships/hyperlink" Target="http://www.mathsteacher.com.au/year8/ch10_geomcons/03_circles/comp.htm" TargetMode="External"/><Relationship Id="rId247" Type="http://schemas.openxmlformats.org/officeDocument/2006/relationships/image" Target="media/image56.gif"/><Relationship Id="rId107" Type="http://schemas.openxmlformats.org/officeDocument/2006/relationships/image" Target="media/image10.png"/><Relationship Id="rId268" Type="http://schemas.openxmlformats.org/officeDocument/2006/relationships/hyperlink" Target="https://en.wikipedia.org/wiki/Incircle_and_excircles_of_a_triangle" TargetMode="External"/><Relationship Id="rId289" Type="http://schemas.openxmlformats.org/officeDocument/2006/relationships/hyperlink" Target="https://en.wikipedia.org/wiki/Regular_polygon" TargetMode="External"/><Relationship Id="rId11" Type="http://schemas.openxmlformats.org/officeDocument/2006/relationships/hyperlink" Target="https://en.wikipedia.org/wiki/File:US_Navy_030322-M-6270B-010_A_U.S._Navy_Corpsman_assigned_to_the_15th_Marine_Expeditionary_Unit_(Special_Operations_Capable)_gives_first_aid_to_an_injured_Iraqi_citizen.jpg" TargetMode="External"/><Relationship Id="rId32" Type="http://schemas.openxmlformats.org/officeDocument/2006/relationships/hyperlink" Target="https://en.wikipedia.org/wiki/First_aid" TargetMode="External"/><Relationship Id="rId53" Type="http://schemas.openxmlformats.org/officeDocument/2006/relationships/hyperlink" Target="https://en.wikipedia.org/wiki/Parable_of_the_Good_Samaritan" TargetMode="External"/><Relationship Id="rId74" Type="http://schemas.openxmlformats.org/officeDocument/2006/relationships/hyperlink" Target="https://en.wikipedia.org/wiki/International_Red_Cross_and_Red_Crescent_Movement" TargetMode="External"/><Relationship Id="rId128" Type="http://schemas.openxmlformats.org/officeDocument/2006/relationships/hyperlink" Target="https://en.wikipedia.org/wiki/Elm" TargetMode="External"/><Relationship Id="rId149" Type="http://schemas.openxmlformats.org/officeDocument/2006/relationships/hyperlink" Target="https://en.wikipedia.org/wiki/Tool" TargetMode="External"/><Relationship Id="rId5" Type="http://schemas.openxmlformats.org/officeDocument/2006/relationships/webSettings" Target="webSettings.xml"/><Relationship Id="rId95" Type="http://schemas.openxmlformats.org/officeDocument/2006/relationships/image" Target="media/image6.png"/><Relationship Id="rId160" Type="http://schemas.openxmlformats.org/officeDocument/2006/relationships/hyperlink" Target="https://en.wikipedia.org/wiki/Wood" TargetMode="External"/><Relationship Id="rId181" Type="http://schemas.openxmlformats.org/officeDocument/2006/relationships/hyperlink" Target="https://en.wikipedia.org/wiki/Wood" TargetMode="External"/><Relationship Id="rId216" Type="http://schemas.openxmlformats.org/officeDocument/2006/relationships/image" Target="media/image32.gif"/><Relationship Id="rId237" Type="http://schemas.openxmlformats.org/officeDocument/2006/relationships/image" Target="media/image47.gif"/><Relationship Id="rId258" Type="http://schemas.openxmlformats.org/officeDocument/2006/relationships/hyperlink" Target="https://en.wikipedia.org/wiki/Angle_bisector" TargetMode="External"/><Relationship Id="rId279" Type="http://schemas.openxmlformats.org/officeDocument/2006/relationships/hyperlink" Target="https://en.wikipedia.org/wiki/Tangent_lines_to_circles" TargetMode="External"/><Relationship Id="rId22" Type="http://schemas.openxmlformats.org/officeDocument/2006/relationships/hyperlink" Target="https://en.wikipedia.org/wiki/Layperson" TargetMode="External"/><Relationship Id="rId43" Type="http://schemas.openxmlformats.org/officeDocument/2006/relationships/hyperlink" Target="https://en.wikipedia.org/w/index.php?title=First_aid&amp;action=edit&amp;section=1" TargetMode="External"/><Relationship Id="rId64" Type="http://schemas.openxmlformats.org/officeDocument/2006/relationships/hyperlink" Target="https://en.wikipedia.org/wiki/Amsterdam" TargetMode="External"/><Relationship Id="rId118" Type="http://schemas.openxmlformats.org/officeDocument/2006/relationships/hyperlink" Target="https://en.wikipedia.org/wiki/Pine" TargetMode="External"/><Relationship Id="rId139" Type="http://schemas.openxmlformats.org/officeDocument/2006/relationships/hyperlink" Target="https://en.wikipedia.org/wiki/Cellulose" TargetMode="External"/><Relationship Id="rId290" Type="http://schemas.openxmlformats.org/officeDocument/2006/relationships/hyperlink" Target="https://en.wikipedia.org/wiki/Simple_polygon" TargetMode="External"/><Relationship Id="rId304" Type="http://schemas.openxmlformats.org/officeDocument/2006/relationships/image" Target="media/image62.gif"/><Relationship Id="rId85" Type="http://schemas.openxmlformats.org/officeDocument/2006/relationships/hyperlink" Target="https://en.wikipedia.org/wiki/Venerable_Order_of_Saint_John" TargetMode="External"/><Relationship Id="rId150" Type="http://schemas.openxmlformats.org/officeDocument/2006/relationships/hyperlink" Target="https://en.wikipedia.org/wiki/Weapon" TargetMode="External"/><Relationship Id="rId171" Type="http://schemas.openxmlformats.org/officeDocument/2006/relationships/hyperlink" Target="https://en.wikipedia.org/wiki/Wood" TargetMode="External"/><Relationship Id="rId192" Type="http://schemas.openxmlformats.org/officeDocument/2006/relationships/hyperlink" Target="http://www.plasticseurope.org/use-of-plastics/building-construction.aspx" TargetMode="External"/><Relationship Id="rId206" Type="http://schemas.openxmlformats.org/officeDocument/2006/relationships/image" Target="media/image26.jpeg"/><Relationship Id="rId227" Type="http://schemas.openxmlformats.org/officeDocument/2006/relationships/image" Target="media/image37.gif"/><Relationship Id="rId248" Type="http://schemas.openxmlformats.org/officeDocument/2006/relationships/image" Target="media/image57.gif"/><Relationship Id="rId269" Type="http://schemas.openxmlformats.org/officeDocument/2006/relationships/hyperlink" Target="https://en.wikipedia.org/wiki/Incenter" TargetMode="External"/><Relationship Id="rId12" Type="http://schemas.openxmlformats.org/officeDocument/2006/relationships/image" Target="media/image2.jpeg"/><Relationship Id="rId33" Type="http://schemas.openxmlformats.org/officeDocument/2006/relationships/hyperlink" Target="https://en.wikipedia.org/wiki/First_aid" TargetMode="External"/><Relationship Id="rId108" Type="http://schemas.openxmlformats.org/officeDocument/2006/relationships/hyperlink" Target="http://www.ikonet.com/en/visualdictionary/society/safety/respiratory-system-protection/half-mask-respirator.php" TargetMode="External"/><Relationship Id="rId129" Type="http://schemas.openxmlformats.org/officeDocument/2006/relationships/hyperlink" Target="https://en.wikipedia.org/wiki/Prunus_avium" TargetMode="External"/><Relationship Id="rId280" Type="http://schemas.openxmlformats.org/officeDocument/2006/relationships/hyperlink" Target="https://en.wikipedia.org/wiki/Circumscription_(taxonomy)" TargetMode="External"/><Relationship Id="rId54" Type="http://schemas.openxmlformats.org/officeDocument/2006/relationships/hyperlink" Target="https://en.wikipedia.org/wiki/First_aid" TargetMode="External"/><Relationship Id="rId75" Type="http://schemas.openxmlformats.org/officeDocument/2006/relationships/hyperlink" Target="https://en.wikipedia.org/wiki/First_aid" TargetMode="External"/><Relationship Id="rId96" Type="http://schemas.openxmlformats.org/officeDocument/2006/relationships/hyperlink" Target="http://www.ikonet.com/en/visualdictionary/society/health/forms-of-medications.php" TargetMode="External"/><Relationship Id="rId140" Type="http://schemas.openxmlformats.org/officeDocument/2006/relationships/hyperlink" Target="https://en.wiktionary.org/wiki/matrix" TargetMode="External"/><Relationship Id="rId161" Type="http://schemas.openxmlformats.org/officeDocument/2006/relationships/hyperlink" Target="https://en.wikipedia.org/wiki/Wood" TargetMode="External"/><Relationship Id="rId182" Type="http://schemas.openxmlformats.org/officeDocument/2006/relationships/hyperlink" Target="https://en.wikipedia.org/wiki/Wood" TargetMode="External"/><Relationship Id="rId217" Type="http://schemas.openxmlformats.org/officeDocument/2006/relationships/image" Target="media/image33.gif"/><Relationship Id="rId6" Type="http://schemas.openxmlformats.org/officeDocument/2006/relationships/footnotes" Target="footnotes.xml"/><Relationship Id="rId238" Type="http://schemas.openxmlformats.org/officeDocument/2006/relationships/image" Target="media/image48.gif"/><Relationship Id="rId259" Type="http://schemas.openxmlformats.org/officeDocument/2006/relationships/hyperlink" Target="https://en.wikipedia.org/wiki/Geometry" TargetMode="External"/><Relationship Id="rId23" Type="http://schemas.openxmlformats.org/officeDocument/2006/relationships/hyperlink" Target="https://en.wikipedia.org/wiki/Mental_health_first_aid" TargetMode="External"/><Relationship Id="rId119" Type="http://schemas.openxmlformats.org/officeDocument/2006/relationships/hyperlink" Target="https://en.wikipedia.org/wiki/Spruce" TargetMode="External"/><Relationship Id="rId270" Type="http://schemas.openxmlformats.org/officeDocument/2006/relationships/hyperlink" Target="https://en.wikipedia.org/wiki/Internal_and_external_angle" TargetMode="External"/><Relationship Id="rId291" Type="http://schemas.openxmlformats.org/officeDocument/2006/relationships/hyperlink" Target="https://en.wikipedia.org/wiki/Isosceles_trapezoid" TargetMode="External"/><Relationship Id="rId305" Type="http://schemas.openxmlformats.org/officeDocument/2006/relationships/image" Target="media/image63.gif"/><Relationship Id="rId44" Type="http://schemas.openxmlformats.org/officeDocument/2006/relationships/hyperlink" Target="https://en.wikipedia.org/wiki/File:Akhilleus_Patroklos_Antikensammlung_Berlin_F2278.jpg" TargetMode="External"/><Relationship Id="rId65" Type="http://schemas.openxmlformats.org/officeDocument/2006/relationships/hyperlink" Target="https://en.wikipedia.org/wiki/William_Hawes" TargetMode="External"/><Relationship Id="rId86" Type="http://schemas.openxmlformats.org/officeDocument/2006/relationships/hyperlink" Target="https://en.wikipedia.org/wiki/Ambulance" TargetMode="External"/><Relationship Id="rId130" Type="http://schemas.openxmlformats.org/officeDocument/2006/relationships/hyperlink" Target="https://en.wikipedia.org/wiki/Pyrus_communis" TargetMode="External"/><Relationship Id="rId151" Type="http://schemas.openxmlformats.org/officeDocument/2006/relationships/hyperlink" Target="https://en.wikipedia.org/wiki/Furniture" TargetMode="External"/><Relationship Id="rId172" Type="http://schemas.openxmlformats.org/officeDocument/2006/relationships/hyperlink" Target="https://en.wikipedia.org/wiki/Wood" TargetMode="External"/><Relationship Id="rId193" Type="http://schemas.openxmlformats.org/officeDocument/2006/relationships/image" Target="media/image18.jpeg"/><Relationship Id="rId207" Type="http://schemas.openxmlformats.org/officeDocument/2006/relationships/image" Target="media/image27.png"/><Relationship Id="rId228" Type="http://schemas.openxmlformats.org/officeDocument/2006/relationships/image" Target="media/image38.gif"/><Relationship Id="rId249" Type="http://schemas.openxmlformats.org/officeDocument/2006/relationships/hyperlink" Target="https://www.mathsisfun.com/geometry/herons-formula.html" TargetMode="External"/><Relationship Id="rId13" Type="http://schemas.openxmlformats.org/officeDocument/2006/relationships/hyperlink" Target="https://en.wikipedia.org/wiki/US_Navy" TargetMode="External"/><Relationship Id="rId109" Type="http://schemas.openxmlformats.org/officeDocument/2006/relationships/image" Target="media/image11.jpeg"/><Relationship Id="rId260" Type="http://schemas.openxmlformats.org/officeDocument/2006/relationships/hyperlink" Target="https://en.wikipedia.org/wiki/Triangle" TargetMode="External"/><Relationship Id="rId281" Type="http://schemas.openxmlformats.org/officeDocument/2006/relationships/hyperlink" Target="https://en.wikipedia.org/wiki/File:Circumscribed_Polygon.svg" TargetMode="External"/><Relationship Id="rId34" Type="http://schemas.openxmlformats.org/officeDocument/2006/relationships/hyperlink" Target="https://en.wikipedia.org/wiki/First_aid" TargetMode="External"/><Relationship Id="rId55" Type="http://schemas.openxmlformats.org/officeDocument/2006/relationships/hyperlink" Target="https://en.wikipedia.org/wiki/Roman_army" TargetMode="External"/><Relationship Id="rId76" Type="http://schemas.openxmlformats.org/officeDocument/2006/relationships/hyperlink" Target="https://en.wikipedia.org/wiki/First_aid" TargetMode="External"/><Relationship Id="rId97" Type="http://schemas.openxmlformats.org/officeDocument/2006/relationships/hyperlink" Target="http://www.ikonet.com/en/visualdictionary/society/health/first-aid-kit.php" TargetMode="External"/><Relationship Id="rId120" Type="http://schemas.openxmlformats.org/officeDocument/2006/relationships/hyperlink" Target="https://en.wikipedia.org/wiki/Larch" TargetMode="External"/><Relationship Id="rId141" Type="http://schemas.openxmlformats.org/officeDocument/2006/relationships/hyperlink" Target="https://en.wikipedia.org/wiki/Lignin" TargetMode="External"/><Relationship Id="rId7" Type="http://schemas.openxmlformats.org/officeDocument/2006/relationships/endnotes" Target="endnotes.xml"/><Relationship Id="rId162" Type="http://schemas.openxmlformats.org/officeDocument/2006/relationships/hyperlink" Target="https://en.wikipedia.org/wiki/Wood" TargetMode="External"/><Relationship Id="rId183" Type="http://schemas.openxmlformats.org/officeDocument/2006/relationships/hyperlink" Target="https://en.wikipedia.org/wiki/Wood" TargetMode="External"/><Relationship Id="rId218" Type="http://schemas.openxmlformats.org/officeDocument/2006/relationships/hyperlink" Target="http://www.mathsteacher.com.au/year8/ch10_geomcons/04_bisect/int.htm" TargetMode="External"/><Relationship Id="rId239" Type="http://schemas.openxmlformats.org/officeDocument/2006/relationships/image" Target="media/image49.gif"/><Relationship Id="rId250" Type="http://schemas.openxmlformats.org/officeDocument/2006/relationships/hyperlink" Target="https://www.mathsisfun.com/geometry/parallelogram.html" TargetMode="External"/><Relationship Id="rId271" Type="http://schemas.openxmlformats.org/officeDocument/2006/relationships/hyperlink" Target="https://en.wikipedia.org/wiki/Angle_bisector" TargetMode="External"/><Relationship Id="rId292" Type="http://schemas.openxmlformats.org/officeDocument/2006/relationships/hyperlink" Target="https://en.wikipedia.org/wiki/Triangle" TargetMode="External"/><Relationship Id="rId306" Type="http://schemas.openxmlformats.org/officeDocument/2006/relationships/image" Target="media/image64.gif"/><Relationship Id="rId24" Type="http://schemas.openxmlformats.org/officeDocument/2006/relationships/hyperlink" Target="https://en.wikipedia.org/wiki/Automated_External_Defibrillator" TargetMode="External"/><Relationship Id="rId45" Type="http://schemas.openxmlformats.org/officeDocument/2006/relationships/image" Target="media/image4.jpeg"/><Relationship Id="rId66" Type="http://schemas.openxmlformats.org/officeDocument/2006/relationships/hyperlink" Target="https://en.wikipedia.org/wiki/Artificial_respiration" TargetMode="External"/><Relationship Id="rId87" Type="http://schemas.openxmlformats.org/officeDocument/2006/relationships/hyperlink" Target="https://en.wikipedia.org/wiki/St_John_Ambulance" TargetMode="External"/><Relationship Id="rId110" Type="http://schemas.openxmlformats.org/officeDocument/2006/relationships/hyperlink" Target="https://basic2tech.wordpress.com/2016/11/09/rescue-operation-for-a-collapsed-building/" TargetMode="External"/><Relationship Id="rId131" Type="http://schemas.openxmlformats.org/officeDocument/2006/relationships/hyperlink" Target="https://en.wikipedia.org/wiki/Maple" TargetMode="External"/><Relationship Id="rId61" Type="http://schemas.openxmlformats.org/officeDocument/2006/relationships/hyperlink" Target="https://en.wikipedia.org/wiki/First_aid" TargetMode="External"/><Relationship Id="rId82" Type="http://schemas.openxmlformats.org/officeDocument/2006/relationships/hyperlink" Target="https://en.wikipedia.org/wiki/Franco-Prussian_War" TargetMode="External"/><Relationship Id="rId152" Type="http://schemas.openxmlformats.org/officeDocument/2006/relationships/hyperlink" Target="https://en.wikipedia.org/wiki/Paper" TargetMode="External"/><Relationship Id="rId173" Type="http://schemas.openxmlformats.org/officeDocument/2006/relationships/hyperlink" Target="https://en.wikipedia.org/wiki/Wood" TargetMode="External"/><Relationship Id="rId194" Type="http://schemas.openxmlformats.org/officeDocument/2006/relationships/hyperlink" Target="http://www.plasticseurope.org/use-of-plastics/transportation.aspx" TargetMode="External"/><Relationship Id="rId199" Type="http://schemas.openxmlformats.org/officeDocument/2006/relationships/image" Target="media/image21.jpeg"/><Relationship Id="rId203" Type="http://schemas.openxmlformats.org/officeDocument/2006/relationships/image" Target="media/image23.jpeg"/><Relationship Id="rId208" Type="http://schemas.openxmlformats.org/officeDocument/2006/relationships/hyperlink" Target="http://www.onlinemathlearning.com/angles.html" TargetMode="External"/><Relationship Id="rId229" Type="http://schemas.openxmlformats.org/officeDocument/2006/relationships/image" Target="media/image39.gif"/><Relationship Id="rId19" Type="http://schemas.openxmlformats.org/officeDocument/2006/relationships/hyperlink" Target="https://en.wikipedia.org/wiki/CPR" TargetMode="External"/><Relationship Id="rId224" Type="http://schemas.openxmlformats.org/officeDocument/2006/relationships/hyperlink" Target="http://www.mathsteacher.com.au/year8/ch10_geomcons/03_circles/comp.htm" TargetMode="External"/><Relationship Id="rId240" Type="http://schemas.openxmlformats.org/officeDocument/2006/relationships/image" Target="media/image50.gif"/><Relationship Id="rId245" Type="http://schemas.openxmlformats.org/officeDocument/2006/relationships/image" Target="media/image55.gif"/><Relationship Id="rId261" Type="http://schemas.openxmlformats.org/officeDocument/2006/relationships/hyperlink" Target="https://en.wikipedia.org/wiki/Circle" TargetMode="External"/><Relationship Id="rId266" Type="http://schemas.openxmlformats.org/officeDocument/2006/relationships/hyperlink" Target="https://en.wikipedia.org/wiki/Incircle_and_excircles_of_a_triangle" TargetMode="External"/><Relationship Id="rId287" Type="http://schemas.openxmlformats.org/officeDocument/2006/relationships/hyperlink" Target="https://en.wikipedia.org/wiki/Center_(geometry)" TargetMode="External"/><Relationship Id="rId14" Type="http://schemas.openxmlformats.org/officeDocument/2006/relationships/image" Target="media/image3.png"/><Relationship Id="rId30" Type="http://schemas.openxmlformats.org/officeDocument/2006/relationships/hyperlink" Target="https://en.wikipedia.org/wiki/First_aid" TargetMode="External"/><Relationship Id="rId35" Type="http://schemas.openxmlformats.org/officeDocument/2006/relationships/hyperlink" Target="https://en.wikipedia.org/wiki/First_aid" TargetMode="External"/><Relationship Id="rId56" Type="http://schemas.openxmlformats.org/officeDocument/2006/relationships/hyperlink" Target="https://en.wikipedia.org/wiki/First_aid" TargetMode="External"/><Relationship Id="rId77" Type="http://schemas.openxmlformats.org/officeDocument/2006/relationships/hyperlink" Target="https://en.wikipedia.org/wiki/File:Esmarch_original.jpg" TargetMode="External"/><Relationship Id="rId100" Type="http://schemas.openxmlformats.org/officeDocument/2006/relationships/hyperlink" Target="http://www.ikonet.com/en/visualdictionary/arts-and-architecture/crafts/sewing/accessories-2.php" TargetMode="External"/><Relationship Id="rId105" Type="http://schemas.openxmlformats.org/officeDocument/2006/relationships/hyperlink" Target="http://www.ikonet.com/en/visualdictionary/personal-adornment-and-articles/personal-adornment/nail-care.php" TargetMode="External"/><Relationship Id="rId126" Type="http://schemas.openxmlformats.org/officeDocument/2006/relationships/hyperlink" Target="https://en.wikipedia.org/wiki/Beech" TargetMode="External"/><Relationship Id="rId147" Type="http://schemas.openxmlformats.org/officeDocument/2006/relationships/hyperlink" Target="https://en.wikipedia.org/wiki/Fuel" TargetMode="External"/><Relationship Id="rId168" Type="http://schemas.openxmlformats.org/officeDocument/2006/relationships/hyperlink" Target="https://en.wikipedia.org/wiki/Wood" TargetMode="External"/><Relationship Id="rId282" Type="http://schemas.openxmlformats.org/officeDocument/2006/relationships/image" Target="media/image60.png"/><Relationship Id="rId312" Type="http://schemas.openxmlformats.org/officeDocument/2006/relationships/fontTable" Target="fontTable.xml"/><Relationship Id="rId8" Type="http://schemas.openxmlformats.org/officeDocument/2006/relationships/hyperlink" Target="https://en.wikipedia.org/wiki/First_aid_(disambiguation)" TargetMode="External"/><Relationship Id="rId51" Type="http://schemas.openxmlformats.org/officeDocument/2006/relationships/hyperlink" Target="https://en.wikipedia.org/wiki/Bandage" TargetMode="External"/><Relationship Id="rId72" Type="http://schemas.openxmlformats.org/officeDocument/2006/relationships/hyperlink" Target="https://en.wikipedia.org/wiki/Jean-Henri_Dunant" TargetMode="External"/><Relationship Id="rId93" Type="http://schemas.openxmlformats.org/officeDocument/2006/relationships/hyperlink" Target="https://en.wikipedia.org/wiki/First_aid" TargetMode="External"/><Relationship Id="rId98" Type="http://schemas.openxmlformats.org/officeDocument/2006/relationships/image" Target="media/image7.png"/><Relationship Id="rId121" Type="http://schemas.openxmlformats.org/officeDocument/2006/relationships/hyperlink" Target="https://en.wikipedia.org/wiki/Juniper" TargetMode="External"/><Relationship Id="rId142" Type="http://schemas.openxmlformats.org/officeDocument/2006/relationships/hyperlink" Target="https://en.wikipedia.org/wiki/Xylem" TargetMode="External"/><Relationship Id="rId163" Type="http://schemas.openxmlformats.org/officeDocument/2006/relationships/hyperlink" Target="https://en.wikipedia.org/wiki/Wood" TargetMode="External"/><Relationship Id="rId184" Type="http://schemas.openxmlformats.org/officeDocument/2006/relationships/hyperlink" Target="https://en.wikipedia.org/wiki/Wood" TargetMode="External"/><Relationship Id="rId189" Type="http://schemas.openxmlformats.org/officeDocument/2006/relationships/image" Target="media/image16.jpeg"/><Relationship Id="rId219" Type="http://schemas.openxmlformats.org/officeDocument/2006/relationships/hyperlink" Target="http://www.mathsteacher.com.au/year8/ch10_geomcons/03_circles/comp.htm" TargetMode="External"/><Relationship Id="rId3" Type="http://schemas.openxmlformats.org/officeDocument/2006/relationships/styles" Target="styles.xml"/><Relationship Id="rId214" Type="http://schemas.openxmlformats.org/officeDocument/2006/relationships/hyperlink" Target="http://www.mathsteacher.com.au/year8/ch10_geomcons/03_circles/comp.htm" TargetMode="External"/><Relationship Id="rId230" Type="http://schemas.openxmlformats.org/officeDocument/2006/relationships/image" Target="media/image40.gif"/><Relationship Id="rId235" Type="http://schemas.openxmlformats.org/officeDocument/2006/relationships/image" Target="media/image45.gif"/><Relationship Id="rId251" Type="http://schemas.openxmlformats.org/officeDocument/2006/relationships/hyperlink" Target="https://www.mathsisfun.com/quadrilaterals.html" TargetMode="External"/><Relationship Id="rId256" Type="http://schemas.openxmlformats.org/officeDocument/2006/relationships/image" Target="media/image59.png"/><Relationship Id="rId277" Type="http://schemas.openxmlformats.org/officeDocument/2006/relationships/hyperlink" Target="https://en.wikipedia.org/wiki/Incircle_and_excircles_of_a_triangle" TargetMode="External"/><Relationship Id="rId298" Type="http://schemas.openxmlformats.org/officeDocument/2006/relationships/hyperlink" Target="http://www.onlinemathlearning.com/basic-geometry.html" TargetMode="External"/><Relationship Id="rId25" Type="http://schemas.openxmlformats.org/officeDocument/2006/relationships/hyperlink" Target="https://en.wikipedia.org/wiki/First_aid" TargetMode="External"/><Relationship Id="rId46" Type="http://schemas.openxmlformats.org/officeDocument/2006/relationships/hyperlink" Target="https://en.wikipedia.org/w/index.php?title=First_aid&amp;action=edit&amp;section=2" TargetMode="External"/><Relationship Id="rId67" Type="http://schemas.openxmlformats.org/officeDocument/2006/relationships/hyperlink" Target="https://en.wikipedia.org/wiki/Royal_Humane_Society" TargetMode="External"/><Relationship Id="rId116" Type="http://schemas.openxmlformats.org/officeDocument/2006/relationships/hyperlink" Target="https://commons.wikimedia.org/wiki/File:16_wood_samples.jpg" TargetMode="External"/><Relationship Id="rId137" Type="http://schemas.openxmlformats.org/officeDocument/2006/relationships/hyperlink" Target="https://en.wikipedia.org/wiki/Organic_material" TargetMode="External"/><Relationship Id="rId158" Type="http://schemas.openxmlformats.org/officeDocument/2006/relationships/hyperlink" Target="https://en.wikipedia.org/wiki/Wood" TargetMode="External"/><Relationship Id="rId272" Type="http://schemas.openxmlformats.org/officeDocument/2006/relationships/hyperlink" Target="https://en.wikipedia.org/wiki/Incircle_and_excircles_of_a_triangle" TargetMode="External"/><Relationship Id="rId293" Type="http://schemas.openxmlformats.org/officeDocument/2006/relationships/hyperlink" Target="https://en.wikipedia.org/wiki/Rectangle" TargetMode="External"/><Relationship Id="rId302" Type="http://schemas.openxmlformats.org/officeDocument/2006/relationships/hyperlink" Target="http://www.onlinemathlearning.com/basic-geometry.html" TargetMode="External"/><Relationship Id="rId307" Type="http://schemas.openxmlformats.org/officeDocument/2006/relationships/image" Target="media/image65.gif"/><Relationship Id="rId20" Type="http://schemas.openxmlformats.org/officeDocument/2006/relationships/hyperlink" Target="https://en.wikipedia.org/wiki/Ambulance" TargetMode="External"/><Relationship Id="rId41" Type="http://schemas.openxmlformats.org/officeDocument/2006/relationships/hyperlink" Target="https://en.wikipedia.org/wiki/First_aid" TargetMode="External"/><Relationship Id="rId62" Type="http://schemas.openxmlformats.org/officeDocument/2006/relationships/hyperlink" Target="https://en.wikipedia.org/w/index.php?title=First_aid&amp;action=edit&amp;section=3" TargetMode="External"/><Relationship Id="rId83" Type="http://schemas.openxmlformats.org/officeDocument/2006/relationships/hyperlink" Target="https://en.wikipedia.org/wiki/Esmarch_bandage" TargetMode="External"/><Relationship Id="rId88" Type="http://schemas.openxmlformats.org/officeDocument/2006/relationships/hyperlink" Target="https://en.wikipedia.org/wiki/First_aid" TargetMode="External"/><Relationship Id="rId111" Type="http://schemas.openxmlformats.org/officeDocument/2006/relationships/hyperlink" Target="https://en.wikipedia.org/wiki/Woodland" TargetMode="External"/><Relationship Id="rId132" Type="http://schemas.openxmlformats.org/officeDocument/2006/relationships/hyperlink" Target="https://en.wikipedia.org/wiki/Tilia_cordata" TargetMode="External"/><Relationship Id="rId153" Type="http://schemas.openxmlformats.org/officeDocument/2006/relationships/hyperlink" Target="https://en.wikipedia.org/wiki/Cellophane" TargetMode="External"/><Relationship Id="rId174" Type="http://schemas.openxmlformats.org/officeDocument/2006/relationships/hyperlink" Target="https://en.wikipedia.org/wiki/Wood" TargetMode="External"/><Relationship Id="rId179" Type="http://schemas.openxmlformats.org/officeDocument/2006/relationships/hyperlink" Target="https://en.wikipedia.org/wiki/Wood" TargetMode="External"/><Relationship Id="rId195" Type="http://schemas.openxmlformats.org/officeDocument/2006/relationships/image" Target="media/image19.jpeg"/><Relationship Id="rId209" Type="http://schemas.openxmlformats.org/officeDocument/2006/relationships/image" Target="media/image28.gif"/><Relationship Id="rId190" Type="http://schemas.openxmlformats.org/officeDocument/2006/relationships/hyperlink" Target="http://www.plasticseurope.org/use-of-plastics/packaging.aspx" TargetMode="External"/><Relationship Id="rId204" Type="http://schemas.openxmlformats.org/officeDocument/2006/relationships/image" Target="media/image24.gif"/><Relationship Id="rId220" Type="http://schemas.openxmlformats.org/officeDocument/2006/relationships/hyperlink" Target="http://www.mathsteacher.com.au/year8/ch10_geomcons/03_circles/comp.htm" TargetMode="External"/><Relationship Id="rId225" Type="http://schemas.openxmlformats.org/officeDocument/2006/relationships/hyperlink" Target="http://www.mathsteacher.com.au/year8/ch10_geomcons/03_circles/comp.htm" TargetMode="External"/><Relationship Id="rId241" Type="http://schemas.openxmlformats.org/officeDocument/2006/relationships/image" Target="media/image51.gif"/><Relationship Id="rId246" Type="http://schemas.openxmlformats.org/officeDocument/2006/relationships/hyperlink" Target="https://www.mathsisfun.com/geometry/triangles-interactive.html" TargetMode="External"/><Relationship Id="rId267" Type="http://schemas.openxmlformats.org/officeDocument/2006/relationships/hyperlink" Target="https://en.wikipedia.org/wiki/Extended_side" TargetMode="External"/><Relationship Id="rId288" Type="http://schemas.openxmlformats.org/officeDocument/2006/relationships/hyperlink" Target="https://en.wikipedia.org/wiki/Concyclic" TargetMode="External"/><Relationship Id="rId15" Type="http://schemas.openxmlformats.org/officeDocument/2006/relationships/hyperlink" Target="https://en.wikipedia.org/wiki/Portal:Medical" TargetMode="External"/><Relationship Id="rId36" Type="http://schemas.openxmlformats.org/officeDocument/2006/relationships/hyperlink" Target="https://en.wikipedia.org/wiki/First_aid" TargetMode="External"/><Relationship Id="rId57" Type="http://schemas.openxmlformats.org/officeDocument/2006/relationships/hyperlink" Target="https://en.wikipedia.org/wiki/Combat_medic" TargetMode="External"/><Relationship Id="rId106" Type="http://schemas.openxmlformats.org/officeDocument/2006/relationships/hyperlink" Target="http://www.ikonet.com/en/visualdictionary/society/safety/respiratory-system-protection/half-mask-respirator.php" TargetMode="External"/><Relationship Id="rId127" Type="http://schemas.openxmlformats.org/officeDocument/2006/relationships/hyperlink" Target="https://en.wikipedia.org/wiki/Oak" TargetMode="External"/><Relationship Id="rId262" Type="http://schemas.openxmlformats.org/officeDocument/2006/relationships/hyperlink" Target="https://en.wikipedia.org/wiki/Tangent" TargetMode="External"/><Relationship Id="rId283" Type="http://schemas.openxmlformats.org/officeDocument/2006/relationships/hyperlink" Target="https://en.wikipedia.org/wiki/Geometry" TargetMode="External"/><Relationship Id="rId313" Type="http://schemas.openxmlformats.org/officeDocument/2006/relationships/theme" Target="theme/theme1.xml"/><Relationship Id="rId10" Type="http://schemas.openxmlformats.org/officeDocument/2006/relationships/image" Target="media/image1.png"/><Relationship Id="rId31" Type="http://schemas.openxmlformats.org/officeDocument/2006/relationships/hyperlink" Target="https://en.wikipedia.org/wiki/First_aid" TargetMode="External"/><Relationship Id="rId52" Type="http://schemas.openxmlformats.org/officeDocument/2006/relationships/hyperlink" Target="https://en.wikipedia.org/wiki/Classical_Greece" TargetMode="External"/><Relationship Id="rId73" Type="http://schemas.openxmlformats.org/officeDocument/2006/relationships/hyperlink" Target="https://en.wikipedia.org/wiki/Battle_of_Solferino" TargetMode="External"/><Relationship Id="rId78" Type="http://schemas.openxmlformats.org/officeDocument/2006/relationships/image" Target="media/image5.jpeg"/><Relationship Id="rId94" Type="http://schemas.openxmlformats.org/officeDocument/2006/relationships/hyperlink" Target="http://www.ikonet.com/en/visualdictionary/society/health/forms-of-medications.php" TargetMode="External"/><Relationship Id="rId99" Type="http://schemas.openxmlformats.org/officeDocument/2006/relationships/hyperlink" Target="http://www.ikonet.com/en/visualdictionary/society/health/first-aid-kit.php" TargetMode="External"/><Relationship Id="rId101" Type="http://schemas.openxmlformats.org/officeDocument/2006/relationships/image" Target="media/image8.png"/><Relationship Id="rId122" Type="http://schemas.openxmlformats.org/officeDocument/2006/relationships/hyperlink" Target="https://en.wikipedia.org/wiki/Aspen" TargetMode="External"/><Relationship Id="rId143" Type="http://schemas.openxmlformats.org/officeDocument/2006/relationships/hyperlink" Target="https://en.wikipedia.org/wiki/Wood" TargetMode="External"/><Relationship Id="rId148" Type="http://schemas.openxmlformats.org/officeDocument/2006/relationships/hyperlink" Target="https://en.wikipedia.org/wiki/Construction_material" TargetMode="External"/><Relationship Id="rId164" Type="http://schemas.openxmlformats.org/officeDocument/2006/relationships/hyperlink" Target="https://en.wikipedia.org/wiki/Wood" TargetMode="External"/><Relationship Id="rId169" Type="http://schemas.openxmlformats.org/officeDocument/2006/relationships/hyperlink" Target="https://en.wikipedia.org/wiki/Wood" TargetMode="External"/><Relationship Id="rId185" Type="http://schemas.openxmlformats.org/officeDocument/2006/relationships/hyperlink" Target="https://en.wikipedia.org/wiki/Wood" TargetMode="External"/><Relationship Id="rId4" Type="http://schemas.openxmlformats.org/officeDocument/2006/relationships/settings" Target="settings.xml"/><Relationship Id="rId9" Type="http://schemas.openxmlformats.org/officeDocument/2006/relationships/hyperlink" Target="https://en.wikipedia.org/wiki/File:ISO_7010_E003_-_First_aid_sign.svg" TargetMode="External"/><Relationship Id="rId180" Type="http://schemas.openxmlformats.org/officeDocument/2006/relationships/hyperlink" Target="https://en.wikipedia.org/wiki/Wood" TargetMode="External"/><Relationship Id="rId210" Type="http://schemas.openxmlformats.org/officeDocument/2006/relationships/image" Target="media/image29.gif"/><Relationship Id="rId215" Type="http://schemas.openxmlformats.org/officeDocument/2006/relationships/image" Target="media/image31.gif"/><Relationship Id="rId236" Type="http://schemas.openxmlformats.org/officeDocument/2006/relationships/image" Target="media/image46.gif"/><Relationship Id="rId257" Type="http://schemas.openxmlformats.org/officeDocument/2006/relationships/hyperlink" Target="https://en.wikipedia.org/wiki/Incenter" TargetMode="External"/><Relationship Id="rId278" Type="http://schemas.openxmlformats.org/officeDocument/2006/relationships/hyperlink" Target="https://en.wikipedia.org/wiki/Tangential_polygon" TargetMode="External"/><Relationship Id="rId26" Type="http://schemas.openxmlformats.org/officeDocument/2006/relationships/hyperlink" Target="https://en.wikipedia.org/wiki/First_aid" TargetMode="External"/><Relationship Id="rId231" Type="http://schemas.openxmlformats.org/officeDocument/2006/relationships/image" Target="media/image41.gif"/><Relationship Id="rId252" Type="http://schemas.openxmlformats.org/officeDocument/2006/relationships/image" Target="media/image58.gif"/><Relationship Id="rId273" Type="http://schemas.openxmlformats.org/officeDocument/2006/relationships/hyperlink" Target="https://en.wikipedia.org/wiki/Incircle_and_excircles_of_a_triangle" TargetMode="External"/><Relationship Id="rId294" Type="http://schemas.openxmlformats.org/officeDocument/2006/relationships/hyperlink" Target="https://en.wikipedia.org/wiki/Smallest_circle_problem" TargetMode="External"/><Relationship Id="rId308" Type="http://schemas.openxmlformats.org/officeDocument/2006/relationships/hyperlink" Target="http://www.onlinemathlearning.com/basic-geometry.html" TargetMode="External"/><Relationship Id="rId47" Type="http://schemas.openxmlformats.org/officeDocument/2006/relationships/hyperlink" Target="https://en.wikipedia.org/wiki/Warfare" TargetMode="External"/><Relationship Id="rId68" Type="http://schemas.openxmlformats.org/officeDocument/2006/relationships/hyperlink" Target="https://en.wikipedia.org/wiki/First_aid" TargetMode="External"/><Relationship Id="rId89" Type="http://schemas.openxmlformats.org/officeDocument/2006/relationships/hyperlink" Target="https://en.wikipedia.org/wiki/Peter_Shepherd_(British_Army_officer)" TargetMode="External"/><Relationship Id="rId112" Type="http://schemas.openxmlformats.org/officeDocument/2006/relationships/hyperlink" Target="https://en.wikipedia.org/wiki/Timber" TargetMode="External"/><Relationship Id="rId133" Type="http://schemas.openxmlformats.org/officeDocument/2006/relationships/hyperlink" Target="https://en.wikipedia.org/wiki/Fraxinus_excelsior" TargetMode="External"/><Relationship Id="rId154" Type="http://schemas.openxmlformats.org/officeDocument/2006/relationships/hyperlink" Target="https://en.wikipedia.org/wiki/Cellulose_acetate" TargetMode="External"/><Relationship Id="rId175" Type="http://schemas.openxmlformats.org/officeDocument/2006/relationships/hyperlink" Target="https://en.wikipedia.org/wiki/Wood" TargetMode="External"/><Relationship Id="rId196" Type="http://schemas.openxmlformats.org/officeDocument/2006/relationships/hyperlink" Target="http://www.plasticseurope.org/use-of-plastics/medical-health.aspx" TargetMode="External"/><Relationship Id="rId200" Type="http://schemas.openxmlformats.org/officeDocument/2006/relationships/hyperlink" Target="http://www.plasticseurope.org/use-of-plastics/agriculture.aspx" TargetMode="External"/><Relationship Id="rId16" Type="http://schemas.openxmlformats.org/officeDocument/2006/relationships/hyperlink" Target="https://en.wikipedia.org/wiki/Illness" TargetMode="External"/><Relationship Id="rId221" Type="http://schemas.openxmlformats.org/officeDocument/2006/relationships/image" Target="media/image34.gif"/><Relationship Id="rId242" Type="http://schemas.openxmlformats.org/officeDocument/2006/relationships/image" Target="media/image52.gif"/><Relationship Id="rId263" Type="http://schemas.openxmlformats.org/officeDocument/2006/relationships/hyperlink" Target="https://en.wikipedia.org/wiki/Triangle_center" TargetMode="External"/><Relationship Id="rId284" Type="http://schemas.openxmlformats.org/officeDocument/2006/relationships/hyperlink" Target="https://en.wikipedia.org/wiki/Polygon" TargetMode="External"/><Relationship Id="rId37" Type="http://schemas.openxmlformats.org/officeDocument/2006/relationships/hyperlink" Target="https://en.wikipedia.org/wiki/First_aid" TargetMode="External"/><Relationship Id="rId58" Type="http://schemas.openxmlformats.org/officeDocument/2006/relationships/hyperlink" Target="https://en.wikipedia.org/wiki/First_aid" TargetMode="External"/><Relationship Id="rId79" Type="http://schemas.openxmlformats.org/officeDocument/2006/relationships/hyperlink" Target="https://en.wikipedia.org/wiki/Esmarch_bandage" TargetMode="External"/><Relationship Id="rId102" Type="http://schemas.openxmlformats.org/officeDocument/2006/relationships/hyperlink" Target="http://www.ikonet.com/en/visualdictionary/arts-and-architecture/crafts/sewing/accessories-2.php" TargetMode="External"/><Relationship Id="rId123" Type="http://schemas.openxmlformats.org/officeDocument/2006/relationships/hyperlink" Target="https://en.wikipedia.org/wiki/Hornbeam" TargetMode="External"/><Relationship Id="rId144" Type="http://schemas.openxmlformats.org/officeDocument/2006/relationships/hyperlink" Target="https://en.wikipedia.org/wiki/Wikipedia:Citation_needed" TargetMode="External"/><Relationship Id="rId90" Type="http://schemas.openxmlformats.org/officeDocument/2006/relationships/hyperlink" Target="https://en.wikipedia.org/wiki/Francis_Duncan" TargetMode="External"/><Relationship Id="rId165" Type="http://schemas.openxmlformats.org/officeDocument/2006/relationships/hyperlink" Target="https://en.wikipedia.org/wiki/Wood" TargetMode="External"/><Relationship Id="rId186" Type="http://schemas.openxmlformats.org/officeDocument/2006/relationships/image" Target="media/image13.jpeg"/><Relationship Id="rId211" Type="http://schemas.openxmlformats.org/officeDocument/2006/relationships/image" Target="media/image30.gif"/><Relationship Id="rId232" Type="http://schemas.openxmlformats.org/officeDocument/2006/relationships/image" Target="media/image42.gif"/><Relationship Id="rId253" Type="http://schemas.openxmlformats.org/officeDocument/2006/relationships/hyperlink" Target="https://en.wikipedia.org/wiki/Tangential_quadrilateral" TargetMode="External"/><Relationship Id="rId274" Type="http://schemas.openxmlformats.org/officeDocument/2006/relationships/hyperlink" Target="https://en.wikipedia.org/wiki/Internal_and_external_angle" TargetMode="External"/><Relationship Id="rId295" Type="http://schemas.openxmlformats.org/officeDocument/2006/relationships/hyperlink" Target="https://en.wikipedia.org/wiki/Linear_time" TargetMode="External"/><Relationship Id="rId309" Type="http://schemas.openxmlformats.org/officeDocument/2006/relationships/hyperlink" Target="http://www.onlinemathlearning.com/pairs-of-lines.html" TargetMode="External"/><Relationship Id="rId27" Type="http://schemas.openxmlformats.org/officeDocument/2006/relationships/hyperlink" Target="https://en.wikipedia.org/wiki/First_aid" TargetMode="External"/><Relationship Id="rId48" Type="http://schemas.openxmlformats.org/officeDocument/2006/relationships/hyperlink" Target="https://en.wikipedia.org/wiki/Injury" TargetMode="External"/><Relationship Id="rId69" Type="http://schemas.openxmlformats.org/officeDocument/2006/relationships/hyperlink" Target="https://en.wikipedia.org/wiki/First_aid" TargetMode="External"/><Relationship Id="rId113" Type="http://schemas.openxmlformats.org/officeDocument/2006/relationships/hyperlink" Target="https://en.wikipedia.org/wiki/Wood_(disambiguation)" TargetMode="External"/><Relationship Id="rId134" Type="http://schemas.openxmlformats.org/officeDocument/2006/relationships/hyperlink" Target="https://en.wikipedia.org/wiki/Plant_stem" TargetMode="External"/><Relationship Id="rId80" Type="http://schemas.openxmlformats.org/officeDocument/2006/relationships/hyperlink" Target="https://en.wikipedia.org/wiki/Kingdom_of_Prussia" TargetMode="External"/><Relationship Id="rId155" Type="http://schemas.openxmlformats.org/officeDocument/2006/relationships/hyperlink" Target="https://en.wikipedia.org/wiki/Forest" TargetMode="External"/><Relationship Id="rId176" Type="http://schemas.openxmlformats.org/officeDocument/2006/relationships/hyperlink" Target="https://en.wikipedia.org/wiki/Wood" TargetMode="External"/><Relationship Id="rId197" Type="http://schemas.openxmlformats.org/officeDocument/2006/relationships/image" Target="media/image20.jpeg"/><Relationship Id="rId201" Type="http://schemas.openxmlformats.org/officeDocument/2006/relationships/image" Target="media/image22.jpeg"/><Relationship Id="rId222" Type="http://schemas.openxmlformats.org/officeDocument/2006/relationships/image" Target="media/image35.gif"/><Relationship Id="rId243" Type="http://schemas.openxmlformats.org/officeDocument/2006/relationships/image" Target="media/image53.gif"/><Relationship Id="rId264" Type="http://schemas.openxmlformats.org/officeDocument/2006/relationships/hyperlink" Target="https://en.wikipedia.org/wiki/Incenter" TargetMode="External"/><Relationship Id="rId285" Type="http://schemas.openxmlformats.org/officeDocument/2006/relationships/hyperlink" Target="https://en.wikipedia.org/wiki/Circle" TargetMode="External"/><Relationship Id="rId17" Type="http://schemas.openxmlformats.org/officeDocument/2006/relationships/hyperlink" Target="https://en.wikipedia.org/wiki/Injury" TargetMode="External"/><Relationship Id="rId38" Type="http://schemas.openxmlformats.org/officeDocument/2006/relationships/hyperlink" Target="https://en.wikipedia.org/wiki/First_aid" TargetMode="External"/><Relationship Id="rId59" Type="http://schemas.openxmlformats.org/officeDocument/2006/relationships/hyperlink" Target="https://en.wikipedia.org/wiki/Knights_Hospitaller" TargetMode="External"/><Relationship Id="rId103" Type="http://schemas.openxmlformats.org/officeDocument/2006/relationships/hyperlink" Target="http://www.ikonet.com/en/visualdictionary/personal-adornment-and-articles/personal-adornment/nail-care.php" TargetMode="External"/><Relationship Id="rId124" Type="http://schemas.openxmlformats.org/officeDocument/2006/relationships/hyperlink" Target="https://en.wikipedia.org/wiki/Birch" TargetMode="External"/><Relationship Id="rId310" Type="http://schemas.openxmlformats.org/officeDocument/2006/relationships/image" Target="media/image66.gif"/><Relationship Id="rId70" Type="http://schemas.openxmlformats.org/officeDocument/2006/relationships/hyperlink" Target="https://en.wikipedia.org/wiki/Napoleon" TargetMode="External"/><Relationship Id="rId91" Type="http://schemas.openxmlformats.org/officeDocument/2006/relationships/hyperlink" Target="https://en.wikipedia.org/wiki/First_aid" TargetMode="External"/><Relationship Id="rId145" Type="http://schemas.openxmlformats.org/officeDocument/2006/relationships/hyperlink" Target="https://en.wikipedia.org/wiki/Nutrient" TargetMode="External"/><Relationship Id="rId166" Type="http://schemas.openxmlformats.org/officeDocument/2006/relationships/hyperlink" Target="https://en.wikipedia.org/wiki/Wood" TargetMode="External"/><Relationship Id="rId187" Type="http://schemas.openxmlformats.org/officeDocument/2006/relationships/image" Target="media/image14.jpeg"/><Relationship Id="rId1" Type="http://schemas.openxmlformats.org/officeDocument/2006/relationships/customXml" Target="../customXml/item1.xml"/><Relationship Id="rId212" Type="http://schemas.openxmlformats.org/officeDocument/2006/relationships/hyperlink" Target="http://www.mathsteacher.com.au/year8/ch09_geometry/04_triangle/tri.htm" TargetMode="External"/><Relationship Id="rId233" Type="http://schemas.openxmlformats.org/officeDocument/2006/relationships/image" Target="media/image43.gif"/><Relationship Id="rId254" Type="http://schemas.openxmlformats.org/officeDocument/2006/relationships/hyperlink" Target="https://en.wikipedia.org/wiki/Tangential_polygon" TargetMode="External"/><Relationship Id="rId28" Type="http://schemas.openxmlformats.org/officeDocument/2006/relationships/hyperlink" Target="https://en.wikipedia.org/wiki/First_aid" TargetMode="External"/><Relationship Id="rId49" Type="http://schemas.openxmlformats.org/officeDocument/2006/relationships/hyperlink" Target="https://en.wikipedia.org/wiki/Imhotep" TargetMode="External"/><Relationship Id="rId114" Type="http://schemas.openxmlformats.org/officeDocument/2006/relationships/hyperlink" Target="https://en.wikipedia.org/wiki/Wooden_(disambiguation)" TargetMode="External"/><Relationship Id="rId275" Type="http://schemas.openxmlformats.org/officeDocument/2006/relationships/hyperlink" Target="https://en.wikipedia.org/wiki/Incircle_and_excircles_of_a_triangle" TargetMode="External"/><Relationship Id="rId296" Type="http://schemas.openxmlformats.org/officeDocument/2006/relationships/hyperlink" Target="https://en.wikipedia.org/wiki/Circumscribed_circle" TargetMode="External"/><Relationship Id="rId300" Type="http://schemas.openxmlformats.org/officeDocument/2006/relationships/hyperlink" Target="http://www.onlinemathlearning.com/diameter-of-circle.html" TargetMode="External"/><Relationship Id="rId60" Type="http://schemas.openxmlformats.org/officeDocument/2006/relationships/hyperlink" Target="https://en.wikipedia.org/wiki/Holy_Land" TargetMode="External"/><Relationship Id="rId81" Type="http://schemas.openxmlformats.org/officeDocument/2006/relationships/hyperlink" Target="https://en.wikipedia.org/wiki/Friedrich_von_Esmarch" TargetMode="External"/><Relationship Id="rId135" Type="http://schemas.openxmlformats.org/officeDocument/2006/relationships/hyperlink" Target="https://en.wikipedia.org/wiki/Tree" TargetMode="External"/><Relationship Id="rId156" Type="http://schemas.openxmlformats.org/officeDocument/2006/relationships/hyperlink" Target="https://en.wikipedia.org/wiki/Wood" TargetMode="External"/><Relationship Id="rId177" Type="http://schemas.openxmlformats.org/officeDocument/2006/relationships/hyperlink" Target="https://en.wikipedia.org/wiki/Wood" TargetMode="External"/><Relationship Id="rId198" Type="http://schemas.openxmlformats.org/officeDocument/2006/relationships/hyperlink" Target="http://www.plasticseurope.org/use-of-plastics/electrical-electronic.aspx" TargetMode="External"/><Relationship Id="rId202" Type="http://schemas.openxmlformats.org/officeDocument/2006/relationships/hyperlink" Target="http://www.plasticseurope.org/use-of-plastics/sport-leisure-design.aspx" TargetMode="External"/><Relationship Id="rId223" Type="http://schemas.openxmlformats.org/officeDocument/2006/relationships/image" Target="media/image36.gif"/><Relationship Id="rId244" Type="http://schemas.openxmlformats.org/officeDocument/2006/relationships/image" Target="media/image54.gif"/><Relationship Id="rId18" Type="http://schemas.openxmlformats.org/officeDocument/2006/relationships/hyperlink" Target="https://en.wikipedia.org/wiki/First_aid" TargetMode="External"/><Relationship Id="rId39" Type="http://schemas.openxmlformats.org/officeDocument/2006/relationships/hyperlink" Target="https://en.wikipedia.org/wiki/First_aid" TargetMode="External"/><Relationship Id="rId265" Type="http://schemas.openxmlformats.org/officeDocument/2006/relationships/hyperlink" Target="https://en.wikipedia.org/wiki/Incircle_and_excircles_of_a_triangle" TargetMode="External"/><Relationship Id="rId286" Type="http://schemas.openxmlformats.org/officeDocument/2006/relationships/hyperlink" Target="https://en.wikipedia.org/wiki/Vertex_(geometry)" TargetMode="External"/><Relationship Id="rId50" Type="http://schemas.openxmlformats.org/officeDocument/2006/relationships/hyperlink" Target="https://en.wikipedia.org/wiki/Mummies" TargetMode="External"/><Relationship Id="rId104" Type="http://schemas.openxmlformats.org/officeDocument/2006/relationships/image" Target="media/image9.png"/><Relationship Id="rId125" Type="http://schemas.openxmlformats.org/officeDocument/2006/relationships/hyperlink" Target="https://en.wikipedia.org/wiki/Alder" TargetMode="External"/><Relationship Id="rId146" Type="http://schemas.openxmlformats.org/officeDocument/2006/relationships/hyperlink" Target="https://en.wikipedia.org/wiki/Leaf" TargetMode="External"/><Relationship Id="rId167" Type="http://schemas.openxmlformats.org/officeDocument/2006/relationships/hyperlink" Target="https://en.wikipedia.org/wiki/Wood" TargetMode="External"/><Relationship Id="rId188" Type="http://schemas.openxmlformats.org/officeDocument/2006/relationships/image" Target="media/image15.jpeg"/><Relationship Id="rId311" Type="http://schemas.openxmlformats.org/officeDocument/2006/relationships/image" Target="media/image67.gif"/><Relationship Id="rId71" Type="http://schemas.openxmlformats.org/officeDocument/2006/relationships/hyperlink" Target="https://en.wikipedia.org/wiki/Baron_Dominique-Jean_Larrey" TargetMode="External"/><Relationship Id="rId92" Type="http://schemas.openxmlformats.org/officeDocument/2006/relationships/hyperlink" Target="https://en.wikipedia.org/wiki/British_Empire" TargetMode="External"/><Relationship Id="rId213" Type="http://schemas.openxmlformats.org/officeDocument/2006/relationships/hyperlink" Target="http://www.mathsteacher.com.au/year8/ch10_geomcons/03_circles/comp.htm" TargetMode="External"/><Relationship Id="rId234" Type="http://schemas.openxmlformats.org/officeDocument/2006/relationships/image" Target="media/image44.gif"/><Relationship Id="rId2" Type="http://schemas.openxmlformats.org/officeDocument/2006/relationships/numbering" Target="numbering.xml"/><Relationship Id="rId29" Type="http://schemas.openxmlformats.org/officeDocument/2006/relationships/hyperlink" Target="https://en.wikipedia.org/wiki/First_aid" TargetMode="External"/><Relationship Id="rId255" Type="http://schemas.openxmlformats.org/officeDocument/2006/relationships/hyperlink" Target="https://en.wikipedia.org/wiki/File:Incircle_and_Excircles.svg" TargetMode="External"/><Relationship Id="rId276" Type="http://schemas.openxmlformats.org/officeDocument/2006/relationships/hyperlink" Target="https://en.wikipedia.org/wiki/Orthocentric_system" TargetMode="External"/><Relationship Id="rId297" Type="http://schemas.openxmlformats.org/officeDocument/2006/relationships/hyperlink" Target="https://en.wikipedia.org/wiki/Obtuse_triangle" TargetMode="External"/><Relationship Id="rId40" Type="http://schemas.openxmlformats.org/officeDocument/2006/relationships/hyperlink" Target="https://en.wikipedia.org/wiki/First_aid" TargetMode="External"/><Relationship Id="rId115" Type="http://schemas.openxmlformats.org/officeDocument/2006/relationships/hyperlink" Target="https://en.wikipedia.org/wiki/Heartwood_(disambiguation)" TargetMode="External"/><Relationship Id="rId136" Type="http://schemas.openxmlformats.org/officeDocument/2006/relationships/hyperlink" Target="https://en.wikipedia.org/wiki/Woody_plant" TargetMode="External"/><Relationship Id="rId157" Type="http://schemas.openxmlformats.org/officeDocument/2006/relationships/hyperlink" Target="https://en.wikipedia.org/wiki/Carbon-neutral" TargetMode="External"/><Relationship Id="rId178" Type="http://schemas.openxmlformats.org/officeDocument/2006/relationships/hyperlink" Target="https://en.wikipedia.org/wiki/Wood" TargetMode="External"/><Relationship Id="rId301" Type="http://schemas.openxmlformats.org/officeDocument/2006/relationships/hyperlink" Target="http://www.onlinemathlearning.com/basic-geometr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B1BFC1-0FEF-43B7-BAE1-233651F9B6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9293</Words>
  <Characters>52975</Characters>
  <Application>Microsoft Office Word</Application>
  <DocSecurity>0</DocSecurity>
  <Lines>441</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CHRONICLE</dc:creator>
  <cp:lastModifiedBy>CHRONICLE</cp:lastModifiedBy>
  <cp:revision>2</cp:revision>
  <dcterms:created xsi:type="dcterms:W3CDTF">2017-09-03T00:06:00Z</dcterms:created>
  <dcterms:modified xsi:type="dcterms:W3CDTF">2017-09-03T00:06:00Z</dcterms:modified>
</cp:coreProperties>
</file>