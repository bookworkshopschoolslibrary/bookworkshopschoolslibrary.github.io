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A98" w:rsidRPr="006B6D4A" w:rsidRDefault="00855A98">
      <w:pPr>
        <w:rPr>
          <w:rFonts w:ascii="Arial" w:hAnsi="Arial" w:cs="Arial"/>
        </w:rPr>
      </w:pPr>
    </w:p>
    <w:p w:rsidR="00855A98" w:rsidRPr="006B6D4A" w:rsidRDefault="00855A98" w:rsidP="00855A98">
      <w:pPr>
        <w:jc w:val="both"/>
        <w:rPr>
          <w:rFonts w:ascii="Arial" w:hAnsi="Arial" w:cs="Arial"/>
          <w:b/>
        </w:rPr>
      </w:pPr>
    </w:p>
    <w:p w:rsidR="00855A98" w:rsidRPr="006B6D4A" w:rsidRDefault="00855A98" w:rsidP="00855A98">
      <w:pPr>
        <w:jc w:val="both"/>
        <w:rPr>
          <w:rFonts w:ascii="Arial" w:hAnsi="Arial" w:cs="Arial"/>
          <w:b/>
        </w:rPr>
      </w:pPr>
      <w:r w:rsidRPr="006B6D4A">
        <w:rPr>
          <w:rFonts w:ascii="Arial" w:hAnsi="Arial" w:cs="Arial"/>
          <w:b/>
        </w:rPr>
        <w:t xml:space="preserve">          </w:t>
      </w:r>
    </w:p>
    <w:p w:rsidR="00855A98" w:rsidRPr="006B6D4A" w:rsidRDefault="00855A98" w:rsidP="007E1E39">
      <w:pPr>
        <w:jc w:val="center"/>
        <w:rPr>
          <w:rFonts w:ascii="Arial" w:hAnsi="Arial" w:cs="Arial"/>
          <w:b/>
        </w:rPr>
      </w:pPr>
      <w:r w:rsidRPr="006B6D4A">
        <w:rPr>
          <w:rFonts w:ascii="Arial" w:hAnsi="Arial" w:cs="Arial"/>
          <w:b/>
        </w:rPr>
        <w:t>SUBJECT: CULTURAL AND CREATIVE ART</w:t>
      </w:r>
    </w:p>
    <w:p w:rsidR="00855A98" w:rsidRPr="006B6D4A" w:rsidRDefault="00855A98" w:rsidP="007E1E39">
      <w:pPr>
        <w:jc w:val="center"/>
        <w:rPr>
          <w:rFonts w:ascii="Arial" w:hAnsi="Arial" w:cs="Arial"/>
          <w:b/>
        </w:rPr>
      </w:pPr>
      <w:r w:rsidRPr="006B6D4A">
        <w:rPr>
          <w:rFonts w:ascii="Arial" w:hAnsi="Arial" w:cs="Arial"/>
          <w:b/>
        </w:rPr>
        <w:t>ALPHA TERM</w:t>
      </w:r>
    </w:p>
    <w:p w:rsidR="00855A98" w:rsidRPr="006B6D4A" w:rsidRDefault="00855A98" w:rsidP="007E1E39">
      <w:pPr>
        <w:jc w:val="center"/>
        <w:rPr>
          <w:rFonts w:ascii="Arial" w:hAnsi="Arial" w:cs="Arial"/>
          <w:b/>
        </w:rPr>
      </w:pPr>
      <w:r w:rsidRPr="006B6D4A">
        <w:rPr>
          <w:rFonts w:ascii="Arial" w:hAnsi="Arial" w:cs="Arial"/>
          <w:b/>
        </w:rPr>
        <w:t>SCHEME OF WORK JSS2</w:t>
      </w:r>
    </w:p>
    <w:p w:rsidR="00855A98" w:rsidRPr="006B6D4A" w:rsidRDefault="00855A98" w:rsidP="00855A98">
      <w:pPr>
        <w:jc w:val="both"/>
        <w:rPr>
          <w:rFonts w:ascii="Arial" w:hAnsi="Arial" w:cs="Arial"/>
          <w:b/>
        </w:rPr>
      </w:pPr>
    </w:p>
    <w:p w:rsidR="00855A98" w:rsidRPr="006B6D4A" w:rsidRDefault="00855A98" w:rsidP="00855A98">
      <w:pPr>
        <w:jc w:val="both"/>
        <w:rPr>
          <w:rFonts w:ascii="Arial" w:hAnsi="Arial" w:cs="Arial"/>
          <w:b/>
        </w:rPr>
      </w:pPr>
      <w:r w:rsidRPr="006B6D4A">
        <w:rPr>
          <w:rFonts w:ascii="Arial" w:hAnsi="Arial" w:cs="Arial"/>
          <w:b/>
        </w:rPr>
        <w:t>WEEK</w:t>
      </w:r>
      <w:r w:rsidRPr="006B6D4A">
        <w:rPr>
          <w:rFonts w:ascii="Arial" w:hAnsi="Arial" w:cs="Arial"/>
          <w:b/>
        </w:rPr>
        <w:tab/>
      </w:r>
      <w:r w:rsidRPr="006B6D4A">
        <w:rPr>
          <w:rFonts w:ascii="Arial" w:hAnsi="Arial" w:cs="Arial"/>
          <w:b/>
        </w:rPr>
        <w:tab/>
      </w:r>
      <w:r w:rsidRPr="006B6D4A">
        <w:rPr>
          <w:rFonts w:ascii="Arial" w:hAnsi="Arial" w:cs="Arial"/>
          <w:b/>
        </w:rPr>
        <w:tab/>
      </w:r>
      <w:r w:rsidRPr="006B6D4A">
        <w:rPr>
          <w:rFonts w:ascii="Arial" w:hAnsi="Arial" w:cs="Arial"/>
          <w:b/>
        </w:rPr>
        <w:tab/>
      </w:r>
      <w:r w:rsidRPr="006B6D4A">
        <w:rPr>
          <w:rFonts w:ascii="Arial" w:hAnsi="Arial" w:cs="Arial"/>
          <w:b/>
        </w:rPr>
        <w:tab/>
      </w:r>
      <w:r w:rsidRPr="006B6D4A">
        <w:rPr>
          <w:rFonts w:ascii="Arial" w:hAnsi="Arial" w:cs="Arial"/>
          <w:b/>
        </w:rPr>
        <w:tab/>
        <w:t>TOPIC</w:t>
      </w:r>
    </w:p>
    <w:tbl>
      <w:tblPr>
        <w:tblStyle w:val="TableGrid"/>
        <w:tblW w:w="10080" w:type="dxa"/>
        <w:tblLook w:val="04A0" w:firstRow="1" w:lastRow="0" w:firstColumn="1" w:lastColumn="0" w:noHBand="0" w:noVBand="1"/>
      </w:tblPr>
      <w:tblGrid>
        <w:gridCol w:w="875"/>
        <w:gridCol w:w="9205"/>
      </w:tblGrid>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1.</w:t>
            </w:r>
          </w:p>
        </w:tc>
        <w:tc>
          <w:tcPr>
            <w:tcW w:w="9205" w:type="dxa"/>
          </w:tcPr>
          <w:p w:rsidR="00855A98" w:rsidRPr="006B6D4A" w:rsidRDefault="00855A98" w:rsidP="002A3771">
            <w:pPr>
              <w:jc w:val="both"/>
              <w:rPr>
                <w:rFonts w:ascii="Arial" w:hAnsi="Arial" w:cs="Arial"/>
                <w:b/>
              </w:rPr>
            </w:pPr>
            <w:r w:rsidRPr="006B6D4A">
              <w:rPr>
                <w:rFonts w:ascii="Arial" w:hAnsi="Arial" w:cs="Arial"/>
                <w:b/>
              </w:rPr>
              <w:t>ELEMENTS OF DESIGN/ART</w:t>
            </w:r>
          </w:p>
        </w:tc>
      </w:tr>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2.</w:t>
            </w:r>
          </w:p>
        </w:tc>
        <w:tc>
          <w:tcPr>
            <w:tcW w:w="9205" w:type="dxa"/>
          </w:tcPr>
          <w:p w:rsidR="00855A98" w:rsidRPr="006B6D4A" w:rsidRDefault="00855A98" w:rsidP="002A3771">
            <w:pPr>
              <w:jc w:val="both"/>
              <w:rPr>
                <w:rFonts w:ascii="Arial" w:hAnsi="Arial" w:cs="Arial"/>
                <w:b/>
              </w:rPr>
            </w:pPr>
            <w:r w:rsidRPr="006B6D4A">
              <w:rPr>
                <w:rFonts w:ascii="Arial" w:hAnsi="Arial" w:cs="Arial"/>
                <w:b/>
              </w:rPr>
              <w:t>HISTORY OF MUSIC</w:t>
            </w:r>
          </w:p>
        </w:tc>
      </w:tr>
      <w:tr w:rsidR="005811CE" w:rsidRPr="006B6D4A" w:rsidTr="007E1E39">
        <w:trPr>
          <w:trHeight w:val="612"/>
        </w:trPr>
        <w:tc>
          <w:tcPr>
            <w:tcW w:w="875" w:type="dxa"/>
          </w:tcPr>
          <w:p w:rsidR="00855A98" w:rsidRPr="006B6D4A" w:rsidRDefault="00855A98" w:rsidP="002A3771">
            <w:pPr>
              <w:jc w:val="both"/>
              <w:rPr>
                <w:rFonts w:ascii="Arial" w:hAnsi="Arial" w:cs="Arial"/>
                <w:b/>
              </w:rPr>
            </w:pPr>
            <w:r w:rsidRPr="006B6D4A">
              <w:rPr>
                <w:rFonts w:ascii="Arial" w:hAnsi="Arial" w:cs="Arial"/>
                <w:b/>
              </w:rPr>
              <w:t>3.</w:t>
            </w:r>
          </w:p>
        </w:tc>
        <w:tc>
          <w:tcPr>
            <w:tcW w:w="9205" w:type="dxa"/>
          </w:tcPr>
          <w:p w:rsidR="00855A98" w:rsidRPr="006B6D4A" w:rsidRDefault="00855A98" w:rsidP="002A3771">
            <w:pPr>
              <w:jc w:val="both"/>
              <w:rPr>
                <w:rFonts w:ascii="Arial" w:hAnsi="Arial" w:cs="Arial"/>
                <w:b/>
              </w:rPr>
            </w:pPr>
            <w:r w:rsidRPr="006B6D4A">
              <w:rPr>
                <w:rFonts w:ascii="Arial" w:hAnsi="Arial" w:cs="Arial"/>
                <w:b/>
              </w:rPr>
              <w:t>DESIGN IN THEATRE</w:t>
            </w:r>
          </w:p>
        </w:tc>
      </w:tr>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4.</w:t>
            </w:r>
          </w:p>
        </w:tc>
        <w:tc>
          <w:tcPr>
            <w:tcW w:w="9205" w:type="dxa"/>
          </w:tcPr>
          <w:p w:rsidR="00855A98" w:rsidRPr="006B6D4A" w:rsidRDefault="00855A98" w:rsidP="002A3771">
            <w:pPr>
              <w:jc w:val="both"/>
              <w:rPr>
                <w:rFonts w:ascii="Arial" w:hAnsi="Arial" w:cs="Arial"/>
                <w:b/>
              </w:rPr>
            </w:pPr>
            <w:r w:rsidRPr="006B6D4A">
              <w:rPr>
                <w:rFonts w:ascii="Arial" w:hAnsi="Arial" w:cs="Arial"/>
                <w:b/>
              </w:rPr>
              <w:t>DANCE</w:t>
            </w:r>
          </w:p>
        </w:tc>
      </w:tr>
      <w:tr w:rsidR="005811CE" w:rsidRPr="006B6D4A" w:rsidTr="007E1E39">
        <w:trPr>
          <w:trHeight w:val="612"/>
        </w:trPr>
        <w:tc>
          <w:tcPr>
            <w:tcW w:w="875" w:type="dxa"/>
          </w:tcPr>
          <w:p w:rsidR="00855A98" w:rsidRPr="006B6D4A" w:rsidRDefault="00855A98" w:rsidP="002A3771">
            <w:pPr>
              <w:jc w:val="both"/>
              <w:rPr>
                <w:rFonts w:ascii="Arial" w:hAnsi="Arial" w:cs="Arial"/>
                <w:b/>
              </w:rPr>
            </w:pPr>
            <w:r w:rsidRPr="006B6D4A">
              <w:rPr>
                <w:rFonts w:ascii="Arial" w:hAnsi="Arial" w:cs="Arial"/>
                <w:b/>
              </w:rPr>
              <w:t>5.</w:t>
            </w:r>
          </w:p>
        </w:tc>
        <w:tc>
          <w:tcPr>
            <w:tcW w:w="9205" w:type="dxa"/>
          </w:tcPr>
          <w:p w:rsidR="00855A98" w:rsidRPr="006B6D4A" w:rsidRDefault="00855A98" w:rsidP="002A3771">
            <w:pPr>
              <w:jc w:val="both"/>
              <w:rPr>
                <w:rFonts w:ascii="Arial" w:hAnsi="Arial" w:cs="Arial"/>
                <w:b/>
              </w:rPr>
            </w:pPr>
            <w:r w:rsidRPr="006B6D4A">
              <w:rPr>
                <w:rFonts w:ascii="Arial" w:hAnsi="Arial" w:cs="Arial"/>
                <w:b/>
              </w:rPr>
              <w:t>SELF CONTROL</w:t>
            </w:r>
          </w:p>
        </w:tc>
      </w:tr>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6.</w:t>
            </w:r>
          </w:p>
        </w:tc>
        <w:tc>
          <w:tcPr>
            <w:tcW w:w="9205" w:type="dxa"/>
          </w:tcPr>
          <w:p w:rsidR="00855A98" w:rsidRPr="006B6D4A" w:rsidRDefault="00855A98" w:rsidP="002A3771">
            <w:pPr>
              <w:jc w:val="both"/>
              <w:rPr>
                <w:rFonts w:ascii="Arial" w:hAnsi="Arial" w:cs="Arial"/>
                <w:b/>
              </w:rPr>
            </w:pPr>
            <w:r w:rsidRPr="006B6D4A">
              <w:rPr>
                <w:rFonts w:ascii="Arial" w:hAnsi="Arial" w:cs="Arial"/>
                <w:b/>
              </w:rPr>
              <w:t xml:space="preserve">PRINCIPLES OF DESIGN/ART </w:t>
            </w:r>
          </w:p>
        </w:tc>
      </w:tr>
      <w:tr w:rsidR="005811CE" w:rsidRPr="006B6D4A" w:rsidTr="007E1E39">
        <w:trPr>
          <w:trHeight w:val="612"/>
        </w:trPr>
        <w:tc>
          <w:tcPr>
            <w:tcW w:w="875" w:type="dxa"/>
          </w:tcPr>
          <w:p w:rsidR="00855A98" w:rsidRPr="006B6D4A" w:rsidRDefault="00855A98" w:rsidP="002A3771">
            <w:pPr>
              <w:jc w:val="both"/>
              <w:rPr>
                <w:rFonts w:ascii="Arial" w:hAnsi="Arial" w:cs="Arial"/>
                <w:b/>
              </w:rPr>
            </w:pPr>
            <w:r w:rsidRPr="006B6D4A">
              <w:rPr>
                <w:rFonts w:ascii="Arial" w:hAnsi="Arial" w:cs="Arial"/>
                <w:b/>
              </w:rPr>
              <w:t>7.</w:t>
            </w:r>
          </w:p>
        </w:tc>
        <w:tc>
          <w:tcPr>
            <w:tcW w:w="9205" w:type="dxa"/>
          </w:tcPr>
          <w:p w:rsidR="00855A98" w:rsidRPr="006B6D4A" w:rsidRDefault="00855A98" w:rsidP="002A3771">
            <w:pPr>
              <w:jc w:val="both"/>
              <w:rPr>
                <w:rFonts w:ascii="Arial" w:hAnsi="Arial" w:cs="Arial"/>
                <w:b/>
              </w:rPr>
            </w:pPr>
            <w:r w:rsidRPr="006B6D4A">
              <w:rPr>
                <w:rFonts w:ascii="Arial" w:hAnsi="Arial" w:cs="Arial"/>
                <w:b/>
              </w:rPr>
              <w:t>HISTORY OF MUSIC</w:t>
            </w:r>
          </w:p>
        </w:tc>
      </w:tr>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8.</w:t>
            </w:r>
          </w:p>
        </w:tc>
        <w:tc>
          <w:tcPr>
            <w:tcW w:w="9205" w:type="dxa"/>
          </w:tcPr>
          <w:p w:rsidR="00855A98" w:rsidRPr="006B6D4A" w:rsidRDefault="00855A98" w:rsidP="002A3771">
            <w:pPr>
              <w:jc w:val="both"/>
              <w:rPr>
                <w:rFonts w:ascii="Arial" w:hAnsi="Arial" w:cs="Arial"/>
                <w:b/>
              </w:rPr>
            </w:pPr>
            <w:r w:rsidRPr="006B6D4A">
              <w:rPr>
                <w:rFonts w:ascii="Arial" w:hAnsi="Arial" w:cs="Arial"/>
                <w:b/>
              </w:rPr>
              <w:t>THE STUDY OF COLOUR</w:t>
            </w:r>
          </w:p>
        </w:tc>
      </w:tr>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9.</w:t>
            </w:r>
          </w:p>
        </w:tc>
        <w:tc>
          <w:tcPr>
            <w:tcW w:w="9205" w:type="dxa"/>
          </w:tcPr>
          <w:p w:rsidR="00855A98" w:rsidRPr="006B6D4A" w:rsidRDefault="00855A98" w:rsidP="002A3771">
            <w:pPr>
              <w:jc w:val="both"/>
              <w:rPr>
                <w:rFonts w:ascii="Arial" w:hAnsi="Arial" w:cs="Arial"/>
                <w:b/>
              </w:rPr>
            </w:pPr>
            <w:r w:rsidRPr="006B6D4A">
              <w:rPr>
                <w:rFonts w:ascii="Arial" w:hAnsi="Arial" w:cs="Arial"/>
                <w:b/>
              </w:rPr>
              <w:t>VOICE TRAINING</w:t>
            </w:r>
          </w:p>
        </w:tc>
      </w:tr>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10.</w:t>
            </w:r>
          </w:p>
        </w:tc>
        <w:tc>
          <w:tcPr>
            <w:tcW w:w="9205" w:type="dxa"/>
          </w:tcPr>
          <w:p w:rsidR="00855A98" w:rsidRPr="006B6D4A" w:rsidRDefault="00855A98" w:rsidP="002A3771">
            <w:pPr>
              <w:jc w:val="both"/>
              <w:rPr>
                <w:rFonts w:ascii="Arial" w:hAnsi="Arial" w:cs="Arial"/>
                <w:b/>
              </w:rPr>
            </w:pPr>
            <w:r w:rsidRPr="006B6D4A">
              <w:rPr>
                <w:rFonts w:ascii="Arial" w:hAnsi="Arial" w:cs="Arial"/>
                <w:b/>
              </w:rPr>
              <w:t>THE STUDY OF COLOURS (COLOUR APPLICATION)</w:t>
            </w:r>
          </w:p>
        </w:tc>
      </w:tr>
      <w:tr w:rsidR="005811CE" w:rsidRPr="006B6D4A" w:rsidTr="007E1E39">
        <w:trPr>
          <w:trHeight w:val="582"/>
        </w:trPr>
        <w:tc>
          <w:tcPr>
            <w:tcW w:w="875" w:type="dxa"/>
          </w:tcPr>
          <w:p w:rsidR="00855A98" w:rsidRPr="006B6D4A" w:rsidRDefault="00855A98" w:rsidP="002A3771">
            <w:pPr>
              <w:jc w:val="both"/>
              <w:rPr>
                <w:rFonts w:ascii="Arial" w:hAnsi="Arial" w:cs="Arial"/>
                <w:b/>
              </w:rPr>
            </w:pPr>
            <w:r w:rsidRPr="006B6D4A">
              <w:rPr>
                <w:rFonts w:ascii="Arial" w:hAnsi="Arial" w:cs="Arial"/>
                <w:b/>
              </w:rPr>
              <w:t>11.</w:t>
            </w:r>
          </w:p>
        </w:tc>
        <w:tc>
          <w:tcPr>
            <w:tcW w:w="9205" w:type="dxa"/>
          </w:tcPr>
          <w:p w:rsidR="00855A98" w:rsidRPr="006B6D4A" w:rsidRDefault="00855A98" w:rsidP="002A3771">
            <w:pPr>
              <w:jc w:val="both"/>
              <w:rPr>
                <w:rFonts w:ascii="Arial" w:hAnsi="Arial" w:cs="Arial"/>
                <w:b/>
              </w:rPr>
            </w:pPr>
            <w:r w:rsidRPr="006B6D4A">
              <w:rPr>
                <w:rFonts w:ascii="Arial" w:hAnsi="Arial" w:cs="Arial"/>
                <w:b/>
              </w:rPr>
              <w:t>LISTENING AND MUSIC APPRECIATION</w:t>
            </w:r>
          </w:p>
        </w:tc>
      </w:tr>
      <w:tr w:rsidR="005811CE" w:rsidRPr="006B6D4A" w:rsidTr="007E1E39">
        <w:trPr>
          <w:trHeight w:val="612"/>
        </w:trPr>
        <w:tc>
          <w:tcPr>
            <w:tcW w:w="875" w:type="dxa"/>
          </w:tcPr>
          <w:p w:rsidR="00855A98" w:rsidRPr="006B6D4A" w:rsidRDefault="00855A98" w:rsidP="002A3771">
            <w:pPr>
              <w:jc w:val="both"/>
              <w:rPr>
                <w:rFonts w:ascii="Arial" w:hAnsi="Arial" w:cs="Arial"/>
                <w:b/>
              </w:rPr>
            </w:pPr>
            <w:r w:rsidRPr="006B6D4A">
              <w:rPr>
                <w:rFonts w:ascii="Arial" w:hAnsi="Arial" w:cs="Arial"/>
                <w:b/>
              </w:rPr>
              <w:t>12/13</w:t>
            </w:r>
          </w:p>
        </w:tc>
        <w:tc>
          <w:tcPr>
            <w:tcW w:w="9205" w:type="dxa"/>
          </w:tcPr>
          <w:p w:rsidR="00855A98" w:rsidRPr="006B6D4A" w:rsidRDefault="00855A98" w:rsidP="002A3771">
            <w:pPr>
              <w:jc w:val="both"/>
              <w:rPr>
                <w:rFonts w:ascii="Arial" w:hAnsi="Arial" w:cs="Arial"/>
                <w:b/>
              </w:rPr>
            </w:pPr>
            <w:r w:rsidRPr="006B6D4A">
              <w:rPr>
                <w:rFonts w:ascii="Arial" w:hAnsi="Arial" w:cs="Arial"/>
                <w:b/>
              </w:rPr>
              <w:t>REVISION/EXAMINATION</w:t>
            </w:r>
          </w:p>
        </w:tc>
      </w:tr>
    </w:tbl>
    <w:p w:rsidR="00855A98" w:rsidRPr="006B6D4A" w:rsidRDefault="00855A98" w:rsidP="00855A98">
      <w:pPr>
        <w:jc w:val="both"/>
        <w:rPr>
          <w:rFonts w:ascii="Arial" w:hAnsi="Arial" w:cs="Arial"/>
          <w:b/>
        </w:rPr>
      </w:pPr>
      <w:r w:rsidRPr="006B6D4A">
        <w:rPr>
          <w:rFonts w:ascii="Arial" w:hAnsi="Arial" w:cs="Arial"/>
          <w:b/>
        </w:rPr>
        <w:tab/>
      </w:r>
    </w:p>
    <w:p w:rsidR="00855A98" w:rsidRPr="006B6D4A" w:rsidRDefault="00855A98" w:rsidP="00855A98">
      <w:pPr>
        <w:jc w:val="both"/>
        <w:rPr>
          <w:rFonts w:ascii="Arial" w:hAnsi="Arial" w:cs="Arial"/>
          <w:b/>
        </w:rPr>
      </w:pPr>
    </w:p>
    <w:p w:rsidR="00855A98" w:rsidRPr="006B6D4A" w:rsidRDefault="00855A98">
      <w:pPr>
        <w:rPr>
          <w:rFonts w:ascii="Arial" w:hAnsi="Arial" w:cs="Arial"/>
        </w:rPr>
      </w:pPr>
    </w:p>
    <w:p w:rsidR="00855A98" w:rsidRPr="006B6D4A" w:rsidRDefault="00855A98">
      <w:pPr>
        <w:rPr>
          <w:rFonts w:ascii="Arial" w:hAnsi="Arial" w:cs="Arial"/>
        </w:rPr>
      </w:pPr>
    </w:p>
    <w:p w:rsidR="00855A98" w:rsidRPr="006B6D4A" w:rsidRDefault="00855A98">
      <w:pPr>
        <w:rPr>
          <w:rFonts w:ascii="Arial" w:hAnsi="Arial" w:cs="Arial"/>
        </w:rPr>
      </w:pPr>
    </w:p>
    <w:p w:rsidR="00855A98" w:rsidRPr="006B6D4A" w:rsidRDefault="00855A98" w:rsidP="00855A98">
      <w:pPr>
        <w:jc w:val="both"/>
        <w:rPr>
          <w:rFonts w:ascii="Arial" w:hAnsi="Arial" w:cs="Arial"/>
          <w:b/>
        </w:rPr>
      </w:pPr>
    </w:p>
    <w:p w:rsidR="00855A98" w:rsidRPr="006B6D4A" w:rsidRDefault="00855A98" w:rsidP="00855A98">
      <w:pPr>
        <w:jc w:val="both"/>
        <w:rPr>
          <w:rFonts w:ascii="Arial" w:hAnsi="Arial" w:cs="Arial"/>
          <w:b/>
        </w:rPr>
      </w:pPr>
    </w:p>
    <w:p w:rsidR="007E1E39" w:rsidRPr="006B6D4A" w:rsidRDefault="007E1E39" w:rsidP="00855A98">
      <w:pPr>
        <w:jc w:val="center"/>
        <w:rPr>
          <w:rFonts w:ascii="Arial" w:hAnsi="Arial" w:cs="Arial"/>
          <w:b/>
          <w:u w:val="single"/>
        </w:rPr>
      </w:pPr>
    </w:p>
    <w:p w:rsidR="007E1E39" w:rsidRPr="006B6D4A" w:rsidRDefault="007E1E39" w:rsidP="00855A98">
      <w:pPr>
        <w:jc w:val="center"/>
        <w:rPr>
          <w:rFonts w:ascii="Arial" w:hAnsi="Arial" w:cs="Arial"/>
          <w:b/>
          <w:u w:val="single"/>
        </w:rPr>
      </w:pPr>
    </w:p>
    <w:p w:rsidR="00CF17B4" w:rsidRPr="006B6D4A" w:rsidRDefault="00CF17B4" w:rsidP="006B6D4A">
      <w:pPr>
        <w:rPr>
          <w:rFonts w:ascii="Arial" w:hAnsi="Arial" w:cs="Arial"/>
          <w:b/>
          <w:u w:val="single"/>
        </w:rPr>
      </w:pPr>
    </w:p>
    <w:p w:rsidR="006F3F8C" w:rsidRDefault="006F3F8C" w:rsidP="00855A98">
      <w:pPr>
        <w:jc w:val="center"/>
        <w:rPr>
          <w:rFonts w:ascii="Arial" w:hAnsi="Arial" w:cs="Arial"/>
          <w:b/>
          <w:u w:val="single"/>
        </w:rPr>
      </w:pPr>
    </w:p>
    <w:p w:rsidR="006F3F8C" w:rsidRDefault="006F3F8C" w:rsidP="00855A98">
      <w:pPr>
        <w:jc w:val="center"/>
        <w:rPr>
          <w:rFonts w:ascii="Arial" w:hAnsi="Arial" w:cs="Arial"/>
          <w:b/>
          <w:u w:val="single"/>
        </w:rPr>
      </w:pPr>
    </w:p>
    <w:p w:rsidR="006F3F8C" w:rsidRDefault="006F3F8C" w:rsidP="00855A98">
      <w:pPr>
        <w:jc w:val="center"/>
        <w:rPr>
          <w:rFonts w:ascii="Arial" w:hAnsi="Arial" w:cs="Arial"/>
          <w:b/>
          <w:u w:val="single"/>
        </w:rPr>
      </w:pPr>
    </w:p>
    <w:p w:rsidR="006F3F8C" w:rsidRDefault="006F3F8C" w:rsidP="00855A98">
      <w:pPr>
        <w:jc w:val="center"/>
        <w:rPr>
          <w:rFonts w:ascii="Arial" w:hAnsi="Arial" w:cs="Arial"/>
          <w:b/>
          <w:u w:val="single"/>
        </w:rPr>
      </w:pPr>
    </w:p>
    <w:p w:rsidR="00855A98" w:rsidRPr="00A02749" w:rsidRDefault="00855A98" w:rsidP="00A02749">
      <w:pPr>
        <w:rPr>
          <w:rFonts w:ascii="Arial" w:hAnsi="Arial" w:cs="Arial"/>
          <w:b/>
        </w:rPr>
      </w:pPr>
      <w:r w:rsidRPr="006B6D4A">
        <w:rPr>
          <w:rFonts w:ascii="Arial" w:hAnsi="Arial" w:cs="Arial"/>
          <w:b/>
          <w:u w:val="single"/>
        </w:rPr>
        <w:lastRenderedPageBreak/>
        <w:t>WEEK 1</w:t>
      </w:r>
      <w:r w:rsidR="00A02749" w:rsidRPr="00A02749">
        <w:rPr>
          <w:rFonts w:ascii="Arial" w:hAnsi="Arial" w:cs="Arial"/>
          <w:b/>
        </w:rPr>
        <w:t xml:space="preserve">          </w:t>
      </w:r>
      <w:r w:rsidR="00A02749">
        <w:rPr>
          <w:rFonts w:ascii="Arial" w:hAnsi="Arial" w:cs="Arial"/>
          <w:b/>
        </w:rPr>
        <w:t xml:space="preserve">CLASS: J.S.S. </w:t>
      </w:r>
    </w:p>
    <w:p w:rsidR="00855A98" w:rsidRPr="006B6D4A" w:rsidRDefault="00855A98" w:rsidP="00A02749">
      <w:pPr>
        <w:rPr>
          <w:rFonts w:ascii="Arial" w:hAnsi="Arial" w:cs="Arial"/>
          <w:b/>
        </w:rPr>
      </w:pPr>
      <w:r w:rsidRPr="006B6D4A">
        <w:rPr>
          <w:rFonts w:ascii="Arial" w:hAnsi="Arial" w:cs="Arial"/>
          <w:b/>
        </w:rPr>
        <w:t>TOPIC: ELEMENTS OF ART/DESIGN.</w:t>
      </w:r>
    </w:p>
    <w:p w:rsidR="00CF17B4" w:rsidRPr="006B6D4A" w:rsidRDefault="00CF17B4" w:rsidP="00CF17B4">
      <w:pPr>
        <w:pStyle w:val="Heading1"/>
        <w:rPr>
          <w:rFonts w:ascii="Arial" w:hAnsi="Arial" w:cs="Arial"/>
          <w:color w:val="auto"/>
          <w:sz w:val="24"/>
          <w:szCs w:val="24"/>
        </w:rPr>
      </w:pPr>
      <w:r w:rsidRPr="006B6D4A">
        <w:rPr>
          <w:rFonts w:ascii="Arial" w:hAnsi="Arial" w:cs="Arial"/>
          <w:color w:val="auto"/>
          <w:sz w:val="24"/>
          <w:szCs w:val="24"/>
        </w:rPr>
        <w:t>Element of art means the things or items that constitute an art or artworks .The</w:t>
      </w:r>
      <w:r w:rsidR="006C3297">
        <w:rPr>
          <w:rFonts w:ascii="Arial" w:hAnsi="Arial" w:cs="Arial"/>
          <w:color w:val="auto"/>
          <w:sz w:val="24"/>
          <w:szCs w:val="24"/>
        </w:rPr>
        <w:t>y are the ingredients</w:t>
      </w:r>
      <w:r w:rsidRPr="006B6D4A">
        <w:rPr>
          <w:rFonts w:ascii="Arial" w:hAnsi="Arial" w:cs="Arial"/>
          <w:color w:val="auto"/>
          <w:sz w:val="24"/>
          <w:szCs w:val="24"/>
        </w:rPr>
        <w:t xml:space="preserve"> that make up an art work.</w:t>
      </w:r>
    </w:p>
    <w:p w:rsidR="00CF17B4" w:rsidRDefault="00CF17B4" w:rsidP="0039303A">
      <w:pPr>
        <w:pStyle w:val="NoSpacing"/>
        <w:rPr>
          <w:rFonts w:ascii="Arial" w:hAnsi="Arial" w:cs="Arial"/>
        </w:rPr>
      </w:pPr>
      <w:r w:rsidRPr="006B6D4A">
        <w:rPr>
          <w:rFonts w:ascii="Arial" w:hAnsi="Arial" w:cs="Arial"/>
        </w:rPr>
        <w:t>The elements and principles of design are the building blocks used to create a work of art. The elements of design can be thought of as the things that make up a painting, drawing, design etc. Good or bad - all paintings will contain most of if not all, the seven elements of design.</w:t>
      </w:r>
    </w:p>
    <w:p w:rsidR="006F3F8C" w:rsidRDefault="006F3F8C" w:rsidP="0039303A">
      <w:pPr>
        <w:pStyle w:val="NoSpacing"/>
        <w:rPr>
          <w:rFonts w:ascii="Arial" w:hAnsi="Arial" w:cs="Arial"/>
        </w:rPr>
      </w:pPr>
    </w:p>
    <w:p w:rsidR="005D0945" w:rsidRDefault="005D0945" w:rsidP="005D0945">
      <w:pPr>
        <w:pStyle w:val="NormalWeb"/>
        <w:shd w:val="clear" w:color="auto" w:fill="FFFFFF"/>
        <w:spacing w:before="120" w:beforeAutospacing="0" w:after="120" w:afterAutospacing="0" w:line="330" w:lineRule="atLeast"/>
        <w:rPr>
          <w:rFonts w:ascii="Arial" w:hAnsi="Arial" w:cs="Arial"/>
        </w:rPr>
      </w:pPr>
      <w:r w:rsidRPr="005D0945">
        <w:rPr>
          <w:rFonts w:ascii="Arial" w:hAnsi="Arial" w:cs="Arial"/>
        </w:rPr>
        <w:t>A work of art can be analyzed by considering a variety of aspects of it individually. These aspects are often called the</w:t>
      </w:r>
      <w:r w:rsidRPr="005D0945">
        <w:rPr>
          <w:rStyle w:val="apple-converted-space"/>
          <w:rFonts w:ascii="Arial" w:eastAsiaTheme="majorEastAsia" w:hAnsi="Arial" w:cs="Arial"/>
        </w:rPr>
        <w:t> </w:t>
      </w:r>
      <w:r w:rsidRPr="005D0945">
        <w:rPr>
          <w:rFonts w:ascii="Arial" w:hAnsi="Arial" w:cs="Arial"/>
          <w:b/>
          <w:bCs/>
        </w:rPr>
        <w:t>elements of art</w:t>
      </w:r>
      <w:r w:rsidRPr="005D0945">
        <w:rPr>
          <w:rFonts w:ascii="Arial" w:hAnsi="Arial" w:cs="Arial"/>
        </w:rPr>
        <w:t>. A commonly used list of the main elements include form, line, color, space and texture.</w:t>
      </w:r>
    </w:p>
    <w:p w:rsidR="00F721FC" w:rsidRPr="007C1794" w:rsidRDefault="00F721FC" w:rsidP="00F721FC">
      <w:pPr>
        <w:pStyle w:val="Heading2"/>
        <w:pBdr>
          <w:bottom w:val="single" w:sz="6" w:space="0" w:color="AAAAAA"/>
        </w:pBdr>
        <w:shd w:val="clear" w:color="auto" w:fill="FFFFFF"/>
        <w:spacing w:before="240" w:after="60"/>
        <w:rPr>
          <w:rFonts w:ascii="Arial" w:hAnsi="Arial" w:cs="Arial"/>
          <w:bCs w:val="0"/>
          <w:color w:val="auto"/>
          <w:sz w:val="28"/>
          <w:szCs w:val="28"/>
        </w:rPr>
      </w:pPr>
      <w:r w:rsidRPr="007C1794">
        <w:rPr>
          <w:rStyle w:val="mw-headline"/>
          <w:rFonts w:ascii="Arial" w:hAnsi="Arial" w:cs="Arial"/>
          <w:bCs w:val="0"/>
          <w:color w:val="auto"/>
          <w:sz w:val="28"/>
          <w:szCs w:val="28"/>
        </w:rPr>
        <w:t>Line</w:t>
      </w:r>
    </w:p>
    <w:p w:rsidR="00F721FC" w:rsidRPr="005D0945" w:rsidRDefault="00081B07" w:rsidP="00F721FC">
      <w:pPr>
        <w:pStyle w:val="NormalWeb"/>
        <w:shd w:val="clear" w:color="auto" w:fill="FFFFFF"/>
        <w:spacing w:before="120" w:beforeAutospacing="0" w:after="120" w:afterAutospacing="0" w:line="330" w:lineRule="atLeast"/>
        <w:rPr>
          <w:rFonts w:ascii="Arial" w:hAnsi="Arial" w:cs="Arial"/>
        </w:rPr>
      </w:pPr>
      <w:hyperlink r:id="rId8" w:tooltip="Line (geometry)" w:history="1">
        <w:r w:rsidR="00F721FC" w:rsidRPr="005D0945">
          <w:rPr>
            <w:rStyle w:val="Hyperlink"/>
            <w:rFonts w:ascii="Arial" w:hAnsi="Arial" w:cs="Arial"/>
            <w:color w:val="auto"/>
          </w:rPr>
          <w:t>Lines</w:t>
        </w:r>
      </w:hyperlink>
      <w:r w:rsidR="00F721FC" w:rsidRPr="005D0945">
        <w:rPr>
          <w:rStyle w:val="apple-converted-space"/>
          <w:rFonts w:ascii="Arial" w:eastAsiaTheme="majorEastAsia" w:hAnsi="Arial" w:cs="Arial"/>
        </w:rPr>
        <w:t> </w:t>
      </w:r>
      <w:r w:rsidR="00F721FC" w:rsidRPr="005D0945">
        <w:rPr>
          <w:rFonts w:ascii="Arial" w:hAnsi="Arial" w:cs="Arial"/>
        </w:rPr>
        <w:t>and</w:t>
      </w:r>
      <w:r w:rsidR="00F721FC" w:rsidRPr="005D0945">
        <w:rPr>
          <w:rStyle w:val="apple-converted-space"/>
          <w:rFonts w:ascii="Arial" w:eastAsiaTheme="majorEastAsia" w:hAnsi="Arial" w:cs="Arial"/>
        </w:rPr>
        <w:t> </w:t>
      </w:r>
      <w:hyperlink r:id="rId9" w:tooltip="Curve" w:history="1">
        <w:r w:rsidR="00F721FC" w:rsidRPr="005D0945">
          <w:rPr>
            <w:rStyle w:val="Hyperlink"/>
            <w:rFonts w:ascii="Arial" w:hAnsi="Arial" w:cs="Arial"/>
            <w:color w:val="auto"/>
          </w:rPr>
          <w:t>curves</w:t>
        </w:r>
      </w:hyperlink>
      <w:r w:rsidR="00F721FC" w:rsidRPr="005D0945">
        <w:rPr>
          <w:rStyle w:val="apple-converted-space"/>
          <w:rFonts w:ascii="Arial" w:eastAsiaTheme="majorEastAsia" w:hAnsi="Arial" w:cs="Arial"/>
        </w:rPr>
        <w:t> </w:t>
      </w:r>
      <w:r w:rsidR="00F721FC" w:rsidRPr="005D0945">
        <w:rPr>
          <w:rFonts w:ascii="Arial" w:hAnsi="Arial" w:cs="Arial"/>
        </w:rPr>
        <w:t>are marks that span a distance between two points (or the path of a moving point). As an element of visual art, line is the use of various marks, outlines and implied lines in artwork and design. A line has a width, direction, and length.</w:t>
      </w:r>
      <w:hyperlink r:id="rId10" w:anchor="cite_note-getty-1" w:history="1">
        <w:r w:rsidR="00F721FC" w:rsidRPr="005D0945">
          <w:rPr>
            <w:rStyle w:val="Hyperlink"/>
            <w:rFonts w:ascii="Arial" w:hAnsi="Arial" w:cs="Arial"/>
            <w:color w:val="auto"/>
            <w:vertAlign w:val="superscript"/>
          </w:rPr>
          <w:t>[1]</w:t>
        </w:r>
      </w:hyperlink>
      <w:r w:rsidR="00F721FC" w:rsidRPr="005D0945">
        <w:rPr>
          <w:rStyle w:val="apple-converted-space"/>
          <w:rFonts w:ascii="Arial" w:eastAsiaTheme="majorEastAsia" w:hAnsi="Arial" w:cs="Arial"/>
        </w:rPr>
        <w:t> </w:t>
      </w:r>
      <w:r w:rsidR="00F721FC" w:rsidRPr="005D0945">
        <w:rPr>
          <w:rFonts w:ascii="Arial" w:hAnsi="Arial" w:cs="Arial"/>
        </w:rPr>
        <w:t>A line's width is sometimes called its "thickness". Lines are sometimes called "strokes", especially when referring to lines in digital artwork.</w:t>
      </w:r>
    </w:p>
    <w:p w:rsidR="005D0945" w:rsidRPr="00BB65E1" w:rsidRDefault="005D0945" w:rsidP="005D0945">
      <w:pPr>
        <w:pStyle w:val="Heading2"/>
        <w:pBdr>
          <w:bottom w:val="single" w:sz="6" w:space="0" w:color="AAAAAA"/>
        </w:pBdr>
        <w:shd w:val="clear" w:color="auto" w:fill="FFFFFF"/>
        <w:spacing w:before="240" w:after="60"/>
        <w:rPr>
          <w:rFonts w:ascii="Arial" w:hAnsi="Arial" w:cs="Arial"/>
          <w:bCs w:val="0"/>
          <w:color w:val="auto"/>
        </w:rPr>
      </w:pPr>
      <w:r w:rsidRPr="00BB65E1">
        <w:rPr>
          <w:rStyle w:val="mw-headline"/>
          <w:rFonts w:ascii="Arial" w:hAnsi="Arial" w:cs="Arial"/>
          <w:bCs w:val="0"/>
          <w:color w:val="auto"/>
        </w:rPr>
        <w:t>Form</w:t>
      </w:r>
    </w:p>
    <w:p w:rsidR="005D0945" w:rsidRPr="005D0945" w:rsidRDefault="005D0945" w:rsidP="005D0945">
      <w:pPr>
        <w:pStyle w:val="NormalWeb"/>
        <w:shd w:val="clear" w:color="auto" w:fill="FFFFFF"/>
        <w:spacing w:before="120" w:beforeAutospacing="0" w:after="120" w:afterAutospacing="0" w:line="330" w:lineRule="atLeast"/>
        <w:rPr>
          <w:rFonts w:ascii="Arial" w:hAnsi="Arial" w:cs="Arial"/>
        </w:rPr>
      </w:pPr>
      <w:r w:rsidRPr="005D0945">
        <w:rPr>
          <w:rFonts w:ascii="Arial" w:hAnsi="Arial" w:cs="Arial"/>
        </w:rPr>
        <w:t>The form of a work is its shape, including its volume or perceived volume. A</w:t>
      </w:r>
      <w:r w:rsidRPr="005D0945">
        <w:rPr>
          <w:rStyle w:val="apple-converted-space"/>
          <w:rFonts w:ascii="Arial" w:eastAsiaTheme="majorEastAsia" w:hAnsi="Arial" w:cs="Arial"/>
        </w:rPr>
        <w:t> </w:t>
      </w:r>
      <w:hyperlink r:id="rId11" w:tooltip="Three-dimensional space" w:history="1">
        <w:r w:rsidRPr="005D0945">
          <w:rPr>
            <w:rStyle w:val="Hyperlink"/>
            <w:rFonts w:ascii="Arial" w:hAnsi="Arial" w:cs="Arial"/>
            <w:color w:val="auto"/>
          </w:rPr>
          <w:t>three-dimensional</w:t>
        </w:r>
      </w:hyperlink>
      <w:r w:rsidRPr="005D0945">
        <w:rPr>
          <w:rStyle w:val="apple-converted-space"/>
          <w:rFonts w:ascii="Arial" w:eastAsiaTheme="majorEastAsia" w:hAnsi="Arial" w:cs="Arial"/>
        </w:rPr>
        <w:t> </w:t>
      </w:r>
      <w:r w:rsidRPr="005D0945">
        <w:rPr>
          <w:rFonts w:ascii="Arial" w:hAnsi="Arial" w:cs="Arial"/>
        </w:rPr>
        <w:t>artwork has depth as well as width and height. Three-dimensional form is the basis of</w:t>
      </w:r>
      <w:r w:rsidRPr="005D0945">
        <w:rPr>
          <w:rStyle w:val="apple-converted-space"/>
          <w:rFonts w:ascii="Arial" w:eastAsiaTheme="majorEastAsia" w:hAnsi="Arial" w:cs="Arial"/>
        </w:rPr>
        <w:t> </w:t>
      </w:r>
      <w:hyperlink r:id="rId12" w:tooltip="Sculpture" w:history="1">
        <w:r w:rsidRPr="005D0945">
          <w:rPr>
            <w:rStyle w:val="Hyperlink"/>
            <w:rFonts w:ascii="Arial" w:hAnsi="Arial" w:cs="Arial"/>
            <w:color w:val="auto"/>
          </w:rPr>
          <w:t>sculpture</w:t>
        </w:r>
      </w:hyperlink>
      <w:r w:rsidRPr="005D0945">
        <w:rPr>
          <w:rFonts w:ascii="Arial" w:hAnsi="Arial" w:cs="Arial"/>
        </w:rPr>
        <w:t>.</w:t>
      </w:r>
      <w:r w:rsidRPr="005D0945">
        <w:rPr>
          <w:rStyle w:val="apple-converted-space"/>
          <w:rFonts w:ascii="Arial" w:eastAsiaTheme="majorEastAsia" w:hAnsi="Arial" w:cs="Arial"/>
        </w:rPr>
        <w:t> </w:t>
      </w:r>
      <w:r w:rsidRPr="005D0945">
        <w:rPr>
          <w:rFonts w:ascii="Arial" w:hAnsi="Arial" w:cs="Arial"/>
        </w:rPr>
        <w:t>However,</w:t>
      </w:r>
      <w:r w:rsidRPr="005D0945">
        <w:rPr>
          <w:rStyle w:val="apple-converted-space"/>
          <w:rFonts w:ascii="Arial" w:eastAsiaTheme="majorEastAsia" w:hAnsi="Arial" w:cs="Arial"/>
        </w:rPr>
        <w:t> </w:t>
      </w:r>
      <w:hyperlink r:id="rId13" w:tooltip="Two-dimensional space" w:history="1">
        <w:r w:rsidRPr="005D0945">
          <w:rPr>
            <w:rStyle w:val="Hyperlink"/>
            <w:rFonts w:ascii="Arial" w:hAnsi="Arial" w:cs="Arial"/>
            <w:color w:val="auto"/>
          </w:rPr>
          <w:t>two-dimensional</w:t>
        </w:r>
      </w:hyperlink>
      <w:r w:rsidRPr="005D0945">
        <w:rPr>
          <w:rStyle w:val="apple-converted-space"/>
          <w:rFonts w:ascii="Arial" w:eastAsiaTheme="majorEastAsia" w:hAnsi="Arial" w:cs="Arial"/>
        </w:rPr>
        <w:t> </w:t>
      </w:r>
      <w:r w:rsidRPr="005D0945">
        <w:rPr>
          <w:rFonts w:ascii="Arial" w:hAnsi="Arial" w:cs="Arial"/>
        </w:rPr>
        <w:t>artwork can achieve the illusion of form with the use of</w:t>
      </w:r>
      <w:r w:rsidRPr="005D0945">
        <w:rPr>
          <w:rStyle w:val="apple-converted-space"/>
          <w:rFonts w:ascii="Arial" w:eastAsiaTheme="majorEastAsia" w:hAnsi="Arial" w:cs="Arial"/>
        </w:rPr>
        <w:t> </w:t>
      </w:r>
      <w:hyperlink r:id="rId14" w:tooltip="Perspective (visual)" w:history="1">
        <w:r w:rsidRPr="005D0945">
          <w:rPr>
            <w:rStyle w:val="Hyperlink"/>
            <w:rFonts w:ascii="Arial" w:hAnsi="Arial" w:cs="Arial"/>
            <w:color w:val="auto"/>
          </w:rPr>
          <w:t>perspective</w:t>
        </w:r>
      </w:hyperlink>
      <w:r w:rsidRPr="005D0945">
        <w:rPr>
          <w:rStyle w:val="apple-converted-space"/>
          <w:rFonts w:ascii="Arial" w:eastAsiaTheme="majorEastAsia" w:hAnsi="Arial" w:cs="Arial"/>
        </w:rPr>
        <w:t> </w:t>
      </w:r>
      <w:r w:rsidRPr="005D0945">
        <w:rPr>
          <w:rFonts w:ascii="Arial" w:hAnsi="Arial" w:cs="Arial"/>
        </w:rPr>
        <w:t>and/or</w:t>
      </w:r>
      <w:r w:rsidRPr="005D0945">
        <w:rPr>
          <w:rStyle w:val="apple-converted-space"/>
          <w:rFonts w:ascii="Arial" w:eastAsiaTheme="majorEastAsia" w:hAnsi="Arial" w:cs="Arial"/>
        </w:rPr>
        <w:t> </w:t>
      </w:r>
      <w:hyperlink r:id="rId15" w:tooltip="Shading" w:history="1">
        <w:r w:rsidRPr="005D0945">
          <w:rPr>
            <w:rStyle w:val="Hyperlink"/>
            <w:rFonts w:ascii="Arial" w:hAnsi="Arial" w:cs="Arial"/>
            <w:color w:val="auto"/>
          </w:rPr>
          <w:t>shading</w:t>
        </w:r>
      </w:hyperlink>
      <w:r w:rsidRPr="005D0945">
        <w:rPr>
          <w:rStyle w:val="apple-converted-space"/>
          <w:rFonts w:ascii="Arial" w:eastAsiaTheme="majorEastAsia" w:hAnsi="Arial" w:cs="Arial"/>
        </w:rPr>
        <w:t> </w:t>
      </w:r>
      <w:r w:rsidRPr="005D0945">
        <w:rPr>
          <w:rFonts w:ascii="Arial" w:hAnsi="Arial" w:cs="Arial"/>
        </w:rPr>
        <w:t xml:space="preserve">or modelling techniques. </w:t>
      </w:r>
      <w:hyperlink r:id="rId16" w:tooltip="Formalism (art)" w:history="1">
        <w:r w:rsidRPr="005D0945">
          <w:rPr>
            <w:rStyle w:val="Hyperlink"/>
            <w:rFonts w:ascii="Arial" w:hAnsi="Arial" w:cs="Arial"/>
            <w:color w:val="auto"/>
          </w:rPr>
          <w:t>Formalism</w:t>
        </w:r>
      </w:hyperlink>
      <w:r w:rsidRPr="005D0945">
        <w:rPr>
          <w:rStyle w:val="apple-converted-space"/>
          <w:rFonts w:ascii="Arial" w:eastAsiaTheme="majorEastAsia" w:hAnsi="Arial" w:cs="Arial"/>
        </w:rPr>
        <w:t> </w:t>
      </w:r>
      <w:r w:rsidRPr="005D0945">
        <w:rPr>
          <w:rFonts w:ascii="Arial" w:hAnsi="Arial" w:cs="Arial"/>
        </w:rPr>
        <w:t>is the analysis of works by their form or shapes in</w:t>
      </w:r>
      <w:r w:rsidRPr="005D0945">
        <w:rPr>
          <w:rStyle w:val="apple-converted-space"/>
          <w:rFonts w:ascii="Arial" w:eastAsiaTheme="majorEastAsia" w:hAnsi="Arial" w:cs="Arial"/>
        </w:rPr>
        <w:t> </w:t>
      </w:r>
      <w:hyperlink r:id="rId17" w:tooltip="Art history" w:history="1">
        <w:r w:rsidRPr="005D0945">
          <w:rPr>
            <w:rStyle w:val="Hyperlink"/>
            <w:rFonts w:ascii="Arial" w:hAnsi="Arial" w:cs="Arial"/>
            <w:color w:val="auto"/>
          </w:rPr>
          <w:t>art history</w:t>
        </w:r>
      </w:hyperlink>
      <w:r w:rsidRPr="005D0945">
        <w:rPr>
          <w:rStyle w:val="apple-converted-space"/>
          <w:rFonts w:ascii="Arial" w:eastAsiaTheme="majorEastAsia" w:hAnsi="Arial" w:cs="Arial"/>
        </w:rPr>
        <w:t> </w:t>
      </w:r>
      <w:r w:rsidRPr="005D0945">
        <w:rPr>
          <w:rFonts w:ascii="Arial" w:hAnsi="Arial" w:cs="Arial"/>
        </w:rPr>
        <w:t>or</w:t>
      </w:r>
      <w:r w:rsidRPr="005D0945">
        <w:rPr>
          <w:rStyle w:val="apple-converted-space"/>
          <w:rFonts w:ascii="Arial" w:eastAsiaTheme="majorEastAsia" w:hAnsi="Arial" w:cs="Arial"/>
        </w:rPr>
        <w:t> </w:t>
      </w:r>
      <w:hyperlink r:id="rId18" w:tooltip="Archeology" w:history="1">
        <w:r w:rsidRPr="005D0945">
          <w:rPr>
            <w:rStyle w:val="Hyperlink"/>
            <w:rFonts w:ascii="Arial" w:hAnsi="Arial" w:cs="Arial"/>
            <w:color w:val="auto"/>
          </w:rPr>
          <w:t>archeology</w:t>
        </w:r>
      </w:hyperlink>
      <w:r w:rsidRPr="005D0945">
        <w:rPr>
          <w:rFonts w:ascii="Arial" w:hAnsi="Arial" w:cs="Arial"/>
        </w:rPr>
        <w:t>.</w:t>
      </w:r>
    </w:p>
    <w:p w:rsidR="005D0945" w:rsidRPr="007C1794" w:rsidRDefault="005D0945" w:rsidP="005D0945">
      <w:pPr>
        <w:pStyle w:val="Heading2"/>
        <w:pBdr>
          <w:bottom w:val="single" w:sz="6" w:space="0" w:color="AAAAAA"/>
        </w:pBdr>
        <w:shd w:val="clear" w:color="auto" w:fill="FFFFFF"/>
        <w:spacing w:before="240" w:after="60"/>
        <w:rPr>
          <w:rFonts w:ascii="Arial" w:hAnsi="Arial" w:cs="Arial"/>
          <w:bCs w:val="0"/>
          <w:color w:val="auto"/>
          <w:sz w:val="28"/>
          <w:szCs w:val="28"/>
        </w:rPr>
      </w:pPr>
      <w:r w:rsidRPr="007C1794">
        <w:rPr>
          <w:rStyle w:val="mw-headline"/>
          <w:rFonts w:ascii="Arial" w:hAnsi="Arial" w:cs="Arial"/>
          <w:bCs w:val="0"/>
          <w:color w:val="auto"/>
          <w:sz w:val="28"/>
          <w:szCs w:val="28"/>
        </w:rPr>
        <w:t>Colour</w:t>
      </w:r>
    </w:p>
    <w:p w:rsidR="005D0945" w:rsidRPr="005D0945" w:rsidRDefault="00081B07" w:rsidP="005D0945">
      <w:pPr>
        <w:pStyle w:val="NormalWeb"/>
        <w:shd w:val="clear" w:color="auto" w:fill="FFFFFF"/>
        <w:spacing w:before="120" w:beforeAutospacing="0" w:after="120" w:afterAutospacing="0" w:line="330" w:lineRule="atLeast"/>
        <w:rPr>
          <w:rFonts w:ascii="Arial" w:hAnsi="Arial" w:cs="Arial"/>
        </w:rPr>
      </w:pPr>
      <w:hyperlink r:id="rId19" w:tooltip="Colour" w:history="1">
        <w:r w:rsidR="005D0945" w:rsidRPr="005D0945">
          <w:rPr>
            <w:rStyle w:val="Hyperlink"/>
            <w:rFonts w:ascii="Arial" w:hAnsi="Arial" w:cs="Arial"/>
            <w:color w:val="auto"/>
          </w:rPr>
          <w:t>Colour</w:t>
        </w:r>
      </w:hyperlink>
      <w:r w:rsidR="005D0945" w:rsidRPr="005D0945">
        <w:rPr>
          <w:rStyle w:val="apple-converted-space"/>
          <w:rFonts w:ascii="Arial" w:eastAsiaTheme="majorEastAsia" w:hAnsi="Arial" w:cs="Arial"/>
        </w:rPr>
        <w:t> </w:t>
      </w:r>
      <w:r w:rsidR="005D0945" w:rsidRPr="005D0945">
        <w:rPr>
          <w:rFonts w:ascii="Arial" w:hAnsi="Arial" w:cs="Arial"/>
        </w:rPr>
        <w:t>is the element of art that is produced when light, striking an object, is reflected back to the eye.</w:t>
      </w:r>
      <w:r w:rsidR="005D0945" w:rsidRPr="005D0945">
        <w:rPr>
          <w:rStyle w:val="apple-converted-space"/>
          <w:rFonts w:ascii="Arial" w:eastAsiaTheme="majorEastAsia" w:hAnsi="Arial" w:cs="Arial"/>
        </w:rPr>
        <w:t> </w:t>
      </w:r>
      <w:r w:rsidR="005D0945" w:rsidRPr="005D0945">
        <w:rPr>
          <w:rFonts w:ascii="Arial" w:hAnsi="Arial" w:cs="Arial"/>
        </w:rPr>
        <w:t>There are three properties to colour. The first is</w:t>
      </w:r>
      <w:r w:rsidR="005D0945" w:rsidRPr="005D0945">
        <w:rPr>
          <w:rStyle w:val="apple-converted-space"/>
          <w:rFonts w:ascii="Arial" w:eastAsiaTheme="majorEastAsia" w:hAnsi="Arial" w:cs="Arial"/>
        </w:rPr>
        <w:t> </w:t>
      </w:r>
      <w:hyperlink r:id="rId20" w:tooltip="Hue" w:history="1">
        <w:r w:rsidR="005D0945" w:rsidRPr="005D0945">
          <w:rPr>
            <w:rStyle w:val="Hyperlink"/>
            <w:rFonts w:ascii="Arial" w:hAnsi="Arial" w:cs="Arial"/>
            <w:color w:val="auto"/>
          </w:rPr>
          <w:t>hue</w:t>
        </w:r>
      </w:hyperlink>
      <w:r w:rsidR="005D0945" w:rsidRPr="005D0945">
        <w:rPr>
          <w:rFonts w:ascii="Arial" w:hAnsi="Arial" w:cs="Arial"/>
        </w:rPr>
        <w:t>, which simply means the name we give to a colour (red, yellow, blue, green, etc.). The second property is intensity, which refers to the vividness of the colour. A colour's intensity is sometimes referred to as its "</w:t>
      </w:r>
      <w:hyperlink r:id="rId21" w:tooltip="Colourfulness" w:history="1">
        <w:r w:rsidR="005D0945" w:rsidRPr="005D0945">
          <w:rPr>
            <w:rStyle w:val="Hyperlink"/>
            <w:rFonts w:ascii="Arial" w:hAnsi="Arial" w:cs="Arial"/>
            <w:color w:val="auto"/>
          </w:rPr>
          <w:t>colourfulness</w:t>
        </w:r>
      </w:hyperlink>
      <w:r w:rsidR="005D0945" w:rsidRPr="005D0945">
        <w:rPr>
          <w:rFonts w:ascii="Arial" w:hAnsi="Arial" w:cs="Arial"/>
        </w:rPr>
        <w:t>", its "saturation", its "purity" or its "strength".The third and final property of colour is its</w:t>
      </w:r>
      <w:r w:rsidR="005D0945" w:rsidRPr="005D0945">
        <w:rPr>
          <w:rStyle w:val="apple-converted-space"/>
          <w:rFonts w:ascii="Arial" w:eastAsiaTheme="majorEastAsia" w:hAnsi="Arial" w:cs="Arial"/>
        </w:rPr>
        <w:t> </w:t>
      </w:r>
      <w:hyperlink r:id="rId22" w:tooltip="Value (colourimetry) (page does not exist)" w:history="1">
        <w:r w:rsidR="005D0945" w:rsidRPr="005D0945">
          <w:rPr>
            <w:rStyle w:val="Hyperlink"/>
            <w:rFonts w:ascii="Arial" w:hAnsi="Arial" w:cs="Arial"/>
            <w:color w:val="auto"/>
          </w:rPr>
          <w:t>value</w:t>
        </w:r>
      </w:hyperlink>
      <w:r w:rsidR="005D0945" w:rsidRPr="005D0945">
        <w:rPr>
          <w:rFonts w:ascii="Arial" w:hAnsi="Arial" w:cs="Arial"/>
        </w:rPr>
        <w:t>, meaning how light or dark it is.</w:t>
      </w:r>
      <w:r w:rsidR="005D0945" w:rsidRPr="005D0945">
        <w:rPr>
          <w:rStyle w:val="apple-converted-space"/>
          <w:rFonts w:ascii="Arial" w:eastAsiaTheme="majorEastAsia" w:hAnsi="Arial" w:cs="Arial"/>
        </w:rPr>
        <w:t> </w:t>
      </w:r>
      <w:r w:rsidR="005D0945" w:rsidRPr="005D0945">
        <w:rPr>
          <w:rFonts w:ascii="Arial" w:hAnsi="Arial" w:cs="Arial"/>
        </w:rPr>
        <w:t>The terms</w:t>
      </w:r>
      <w:r w:rsidR="005D0945" w:rsidRPr="005D0945">
        <w:rPr>
          <w:rStyle w:val="apple-converted-space"/>
          <w:rFonts w:ascii="Arial" w:eastAsiaTheme="majorEastAsia" w:hAnsi="Arial" w:cs="Arial"/>
        </w:rPr>
        <w:t> </w:t>
      </w:r>
      <w:hyperlink r:id="rId23" w:tooltip="Tints and shades" w:history="1">
        <w:r w:rsidR="005D0945" w:rsidRPr="005D0945">
          <w:rPr>
            <w:rStyle w:val="Hyperlink"/>
            <w:rFonts w:ascii="Arial" w:hAnsi="Arial" w:cs="Arial"/>
            <w:color w:val="auto"/>
          </w:rPr>
          <w:t>shade and tint</w:t>
        </w:r>
      </w:hyperlink>
      <w:r w:rsidR="005D0945" w:rsidRPr="005D0945">
        <w:rPr>
          <w:rStyle w:val="apple-converted-space"/>
          <w:rFonts w:ascii="Arial" w:eastAsiaTheme="majorEastAsia" w:hAnsi="Arial" w:cs="Arial"/>
        </w:rPr>
        <w:t> </w:t>
      </w:r>
      <w:r w:rsidR="005D0945" w:rsidRPr="005D0945">
        <w:rPr>
          <w:rFonts w:ascii="Arial" w:hAnsi="Arial" w:cs="Arial"/>
        </w:rPr>
        <w:t>refer to value changes in colours. In painting, shades are created by adding black to a colour, while tints are created by adding white to a colour.</w:t>
      </w:r>
    </w:p>
    <w:p w:rsidR="005D0945" w:rsidRPr="007C1794" w:rsidRDefault="005D0945" w:rsidP="005D0945">
      <w:pPr>
        <w:pStyle w:val="Heading2"/>
        <w:pBdr>
          <w:bottom w:val="single" w:sz="6" w:space="0" w:color="AAAAAA"/>
        </w:pBdr>
        <w:shd w:val="clear" w:color="auto" w:fill="FFFFFF"/>
        <w:spacing w:before="240" w:after="60"/>
        <w:rPr>
          <w:rFonts w:ascii="Arial" w:hAnsi="Arial" w:cs="Arial"/>
          <w:bCs w:val="0"/>
          <w:color w:val="auto"/>
          <w:sz w:val="28"/>
          <w:szCs w:val="28"/>
        </w:rPr>
      </w:pPr>
      <w:r w:rsidRPr="007C1794">
        <w:rPr>
          <w:rStyle w:val="mw-headline"/>
          <w:rFonts w:ascii="Arial" w:hAnsi="Arial" w:cs="Arial"/>
          <w:bCs w:val="0"/>
          <w:color w:val="auto"/>
          <w:sz w:val="28"/>
          <w:szCs w:val="28"/>
        </w:rPr>
        <w:t>Space</w:t>
      </w:r>
    </w:p>
    <w:p w:rsidR="005D0945" w:rsidRPr="005D0945" w:rsidRDefault="005D0945" w:rsidP="005D0945">
      <w:pPr>
        <w:pStyle w:val="NormalWeb"/>
        <w:shd w:val="clear" w:color="auto" w:fill="FFFFFF"/>
        <w:spacing w:before="120" w:beforeAutospacing="0" w:after="120" w:afterAutospacing="0" w:line="330" w:lineRule="atLeast"/>
        <w:rPr>
          <w:rFonts w:ascii="Arial" w:hAnsi="Arial" w:cs="Arial"/>
        </w:rPr>
      </w:pPr>
      <w:r w:rsidRPr="005D0945">
        <w:rPr>
          <w:rFonts w:ascii="Arial" w:hAnsi="Arial" w:cs="Arial"/>
        </w:rPr>
        <w:t>Space is an area that an artist provides for a particular purpose.</w:t>
      </w:r>
      <w:r w:rsidRPr="005D0945">
        <w:rPr>
          <w:rStyle w:val="apple-converted-space"/>
          <w:rFonts w:ascii="Arial" w:eastAsiaTheme="majorEastAsia" w:hAnsi="Arial" w:cs="Arial"/>
        </w:rPr>
        <w:t> </w:t>
      </w:r>
      <w:r w:rsidRPr="005D0945">
        <w:rPr>
          <w:rFonts w:ascii="Arial" w:hAnsi="Arial" w:cs="Arial"/>
        </w:rPr>
        <w:t>Space includes the background, foreground and middle ground, and refers to the distances or area(s) around, between, and within things. There are two kinds of space:</w:t>
      </w:r>
      <w:r w:rsidRPr="005D0945">
        <w:rPr>
          <w:rStyle w:val="apple-converted-space"/>
          <w:rFonts w:ascii="Arial" w:eastAsiaTheme="majorEastAsia" w:hAnsi="Arial" w:cs="Arial"/>
        </w:rPr>
        <w:t> </w:t>
      </w:r>
      <w:hyperlink r:id="rId24" w:tooltip="Negative space" w:history="1">
        <w:r w:rsidRPr="005D0945">
          <w:rPr>
            <w:rStyle w:val="Hyperlink"/>
            <w:rFonts w:ascii="Arial" w:hAnsi="Arial" w:cs="Arial"/>
            <w:color w:val="auto"/>
          </w:rPr>
          <w:t>negative space</w:t>
        </w:r>
      </w:hyperlink>
      <w:r w:rsidRPr="005D0945">
        <w:rPr>
          <w:rStyle w:val="apple-converted-space"/>
          <w:rFonts w:ascii="Arial" w:eastAsiaTheme="majorEastAsia" w:hAnsi="Arial" w:cs="Arial"/>
        </w:rPr>
        <w:t> </w:t>
      </w:r>
      <w:r w:rsidRPr="005D0945">
        <w:rPr>
          <w:rFonts w:ascii="Arial" w:hAnsi="Arial" w:cs="Arial"/>
        </w:rPr>
        <w:t>and positive space.</w:t>
      </w:r>
      <w:r w:rsidRPr="005D0945">
        <w:rPr>
          <w:rStyle w:val="apple-converted-space"/>
          <w:rFonts w:ascii="Arial" w:eastAsiaTheme="majorEastAsia" w:hAnsi="Arial" w:cs="Arial"/>
        </w:rPr>
        <w:t> </w:t>
      </w:r>
      <w:r w:rsidRPr="005D0945">
        <w:rPr>
          <w:rFonts w:ascii="Arial" w:hAnsi="Arial" w:cs="Arial"/>
        </w:rPr>
        <w:t>Negative space is the area in between, around, through or within an object. Positive spaces are the areas that are occupied by an object and/or form.</w:t>
      </w:r>
    </w:p>
    <w:p w:rsidR="007C1794" w:rsidRDefault="007C1794" w:rsidP="007C1794">
      <w:pPr>
        <w:rPr>
          <w:rFonts w:ascii="Arial" w:hAnsi="Arial" w:cs="Arial"/>
        </w:rPr>
      </w:pPr>
    </w:p>
    <w:p w:rsidR="00855A98" w:rsidRPr="00BB65E1" w:rsidRDefault="007C1794" w:rsidP="007C1794">
      <w:pPr>
        <w:rPr>
          <w:rFonts w:ascii="Arial" w:hAnsi="Arial" w:cs="Arial"/>
          <w:b/>
          <w:sz w:val="26"/>
          <w:szCs w:val="26"/>
        </w:rPr>
      </w:pPr>
      <w:r w:rsidRPr="00BB65E1">
        <w:rPr>
          <w:rFonts w:ascii="Arial" w:hAnsi="Arial" w:cs="Arial"/>
          <w:b/>
          <w:color w:val="252525"/>
          <w:sz w:val="26"/>
          <w:szCs w:val="26"/>
          <w:shd w:val="clear" w:color="auto" w:fill="FFFFFF"/>
        </w:rPr>
        <w:t>Texture</w:t>
      </w:r>
    </w:p>
    <w:p w:rsidR="007C1794" w:rsidRPr="005D0945" w:rsidRDefault="007C1794">
      <w:pPr>
        <w:rPr>
          <w:rFonts w:ascii="Arial" w:hAnsi="Arial" w:cs="Arial"/>
        </w:rPr>
      </w:pPr>
      <w:r>
        <w:rPr>
          <w:rFonts w:ascii="Arial" w:hAnsi="Arial" w:cs="Arial"/>
          <w:color w:val="252525"/>
          <w:sz w:val="21"/>
          <w:szCs w:val="21"/>
          <w:shd w:val="clear" w:color="auto" w:fill="FFFFFF"/>
        </w:rPr>
        <w:t>Texture, another element of art, is used to describe either the way a work actually feels when touched, or the depiction of textures in works, as for example in a painter's rendering of</w:t>
      </w:r>
      <w:r>
        <w:rPr>
          <w:rStyle w:val="apple-converted-space"/>
          <w:rFonts w:ascii="Arial" w:hAnsi="Arial" w:cs="Arial"/>
          <w:color w:val="252525"/>
          <w:sz w:val="21"/>
          <w:szCs w:val="21"/>
          <w:shd w:val="clear" w:color="auto" w:fill="FFFFFF"/>
        </w:rPr>
        <w:t xml:space="preserve"> colour.</w:t>
      </w:r>
    </w:p>
    <w:p w:rsidR="006C3297" w:rsidRDefault="006C3297" w:rsidP="00F721FC">
      <w:pPr>
        <w:rPr>
          <w:rFonts w:ascii="Arial" w:hAnsi="Arial" w:cs="Arial"/>
          <w:b/>
          <w:u w:val="single"/>
        </w:rPr>
      </w:pPr>
    </w:p>
    <w:p w:rsidR="006C3297" w:rsidRDefault="006C3297" w:rsidP="00855A98">
      <w:pPr>
        <w:jc w:val="center"/>
        <w:rPr>
          <w:rFonts w:ascii="Arial" w:hAnsi="Arial" w:cs="Arial"/>
          <w:b/>
          <w:u w:val="single"/>
        </w:rPr>
      </w:pPr>
    </w:p>
    <w:p w:rsidR="006C3297" w:rsidRDefault="006C3297" w:rsidP="00855A98">
      <w:pPr>
        <w:jc w:val="center"/>
        <w:rPr>
          <w:rFonts w:ascii="Arial" w:hAnsi="Arial" w:cs="Arial"/>
          <w:b/>
          <w:u w:val="single"/>
        </w:rPr>
      </w:pPr>
    </w:p>
    <w:p w:rsidR="00A02749" w:rsidRDefault="00855A98" w:rsidP="00A02749">
      <w:pPr>
        <w:rPr>
          <w:rFonts w:ascii="Arial" w:hAnsi="Arial" w:cs="Arial"/>
          <w:b/>
        </w:rPr>
      </w:pPr>
      <w:r w:rsidRPr="006B6D4A">
        <w:rPr>
          <w:rFonts w:ascii="Arial" w:hAnsi="Arial" w:cs="Arial"/>
          <w:b/>
          <w:u w:val="single"/>
        </w:rPr>
        <w:t>WEEK 2</w:t>
      </w:r>
      <w:r w:rsidR="00A02749">
        <w:rPr>
          <w:rFonts w:ascii="Arial" w:hAnsi="Arial" w:cs="Arial"/>
          <w:b/>
          <w:u w:val="single"/>
        </w:rPr>
        <w:t xml:space="preserve">     </w:t>
      </w:r>
      <w:r w:rsidR="00A02749" w:rsidRPr="006B6D4A">
        <w:rPr>
          <w:rFonts w:ascii="Arial" w:hAnsi="Arial" w:cs="Arial"/>
          <w:b/>
        </w:rPr>
        <w:t>CLASS: J.S.S. 2</w:t>
      </w:r>
    </w:p>
    <w:p w:rsidR="006D0BFE" w:rsidRPr="006B6D4A" w:rsidRDefault="00855A98" w:rsidP="00A02749">
      <w:pPr>
        <w:rPr>
          <w:rFonts w:ascii="Arial" w:hAnsi="Arial" w:cs="Arial"/>
          <w:b/>
        </w:rPr>
      </w:pPr>
      <w:r w:rsidRPr="006B6D4A">
        <w:rPr>
          <w:rFonts w:ascii="Arial" w:hAnsi="Arial" w:cs="Arial"/>
          <w:b/>
        </w:rPr>
        <w:t>TOPIC: HISTORY OF MUSIC</w:t>
      </w:r>
      <w:r w:rsidR="006D0BFE" w:rsidRPr="006B6D4A">
        <w:rPr>
          <w:rFonts w:ascii="Arial" w:hAnsi="Arial" w:cs="Arial"/>
          <w:b/>
        </w:rPr>
        <w:t xml:space="preserve"> </w:t>
      </w:r>
    </w:p>
    <w:p w:rsidR="00A02749" w:rsidRPr="006B6D4A" w:rsidRDefault="00A02749" w:rsidP="00A02749">
      <w:pPr>
        <w:rPr>
          <w:rFonts w:ascii="Arial" w:hAnsi="Arial" w:cs="Arial"/>
          <w:b/>
        </w:rPr>
      </w:pPr>
    </w:p>
    <w:p w:rsidR="006D0BFE" w:rsidRPr="006B6D4A" w:rsidRDefault="006D0BFE" w:rsidP="006D0BFE">
      <w:pPr>
        <w:rPr>
          <w:rFonts w:ascii="Arial" w:hAnsi="Arial" w:cs="Arial"/>
        </w:rPr>
      </w:pPr>
      <w:r w:rsidRPr="006B6D4A">
        <w:rPr>
          <w:rFonts w:ascii="Arial" w:hAnsi="Arial" w:cs="Arial"/>
          <w:b/>
        </w:rPr>
        <w:t xml:space="preserve">Music theory </w:t>
      </w:r>
      <w:r w:rsidRPr="006B6D4A">
        <w:rPr>
          <w:rFonts w:ascii="Arial" w:hAnsi="Arial" w:cs="Arial"/>
        </w:rPr>
        <w:t>Music theory is the study of the practices and possibilities of music. It generally derives from observation of how musicians and composers make music, but includes hypothetical speculation. Most commonly, the term describes the academic study and analysis of fundamental elements of music such as pitch, rhythm, harmony, and form, but also refers to descriptions, concepts, or beliefs related to music. Because of the ever-expanding conception of what constitutes music (see Definition of music), a more inclusive definition could be that music theory is the consideration of any sonic phenomena, including silence, as it relates to music.</w:t>
      </w:r>
    </w:p>
    <w:p w:rsidR="00ED35F1" w:rsidRPr="00ED35F1" w:rsidRDefault="00ED35F1" w:rsidP="00ED35F1">
      <w:pPr>
        <w:pStyle w:val="Heading1"/>
        <w:rPr>
          <w:rFonts w:ascii="Arial" w:hAnsi="Arial" w:cs="Arial"/>
          <w:color w:val="auto"/>
        </w:rPr>
      </w:pPr>
      <w:r w:rsidRPr="00ED35F1">
        <w:rPr>
          <w:rFonts w:ascii="Arial" w:hAnsi="Arial" w:cs="Arial"/>
          <w:color w:val="auto"/>
        </w:rPr>
        <w:t>History of Music</w:t>
      </w:r>
    </w:p>
    <w:p w:rsidR="00ED35F1" w:rsidRPr="00ED35F1" w:rsidRDefault="00ED35F1" w:rsidP="00ED35F1">
      <w:pPr>
        <w:pStyle w:val="Heading2"/>
        <w:rPr>
          <w:rFonts w:ascii="Arial" w:hAnsi="Arial" w:cs="Arial"/>
          <w:color w:val="auto"/>
          <w:sz w:val="28"/>
          <w:szCs w:val="28"/>
        </w:rPr>
      </w:pPr>
      <w:r w:rsidRPr="00ED35F1">
        <w:rPr>
          <w:rFonts w:ascii="Arial" w:hAnsi="Arial" w:cs="Arial"/>
          <w:color w:val="auto"/>
          <w:sz w:val="28"/>
          <w:szCs w:val="28"/>
        </w:rPr>
        <w:t>Pre-Renaissance Music: The Evolution of Instruments and Theory</w:t>
      </w:r>
    </w:p>
    <w:p w:rsidR="00ED35F1" w:rsidRPr="007459AA" w:rsidRDefault="00ED35F1" w:rsidP="00ED35F1">
      <w:pPr>
        <w:pStyle w:val="Heading3"/>
        <w:rPr>
          <w:rFonts w:ascii="Arial" w:hAnsi="Arial" w:cs="Arial"/>
          <w:color w:val="auto"/>
          <w:sz w:val="28"/>
          <w:szCs w:val="28"/>
          <w:u w:val="single"/>
        </w:rPr>
      </w:pPr>
      <w:r w:rsidRPr="007459AA">
        <w:rPr>
          <w:rFonts w:ascii="Arial" w:hAnsi="Arial" w:cs="Arial"/>
          <w:color w:val="auto"/>
          <w:sz w:val="28"/>
          <w:szCs w:val="28"/>
          <w:u w:val="single"/>
        </w:rPr>
        <w:t>Prehistoric Music</w:t>
      </w:r>
      <w:r w:rsidR="007459AA" w:rsidRPr="007459AA">
        <w:rPr>
          <w:rFonts w:ascii="Arial" w:hAnsi="Arial" w:cs="Arial"/>
          <w:color w:val="auto"/>
          <w:sz w:val="28"/>
          <w:szCs w:val="28"/>
          <w:u w:val="single"/>
        </w:rPr>
        <w:t>.</w:t>
      </w:r>
    </w:p>
    <w:p w:rsidR="00ED35F1" w:rsidRPr="00ED35F1" w:rsidRDefault="00ED35F1" w:rsidP="00ED35F1">
      <w:pPr>
        <w:pStyle w:val="NormalWeb"/>
        <w:rPr>
          <w:rFonts w:ascii="Arial" w:hAnsi="Arial" w:cs="Arial"/>
        </w:rPr>
      </w:pPr>
      <w:r w:rsidRPr="00ED35F1">
        <w:rPr>
          <w:rFonts w:ascii="Arial" w:hAnsi="Arial" w:cs="Arial"/>
        </w:rPr>
        <w:t>The earliest forms of music were probably drum-based, percussion instruments being the most readily available at the time (i.e. rocks, sticks). These simplest of simple instruments are thought to have been used in religious ceremonies as representations of animals. There was no notation or writing of this kind of "music" and its sounds can only be extrapolated from the music of (South) American Indians and African natives who still adhere to some of the ancient religious practices.</w:t>
      </w:r>
    </w:p>
    <w:p w:rsidR="00ED35F1" w:rsidRPr="00ED35F1" w:rsidRDefault="00ED35F1" w:rsidP="00ED35F1">
      <w:pPr>
        <w:pStyle w:val="NormalWeb"/>
        <w:rPr>
          <w:rFonts w:ascii="Arial" w:hAnsi="Arial" w:cs="Arial"/>
        </w:rPr>
      </w:pPr>
      <w:r w:rsidRPr="00ED35F1">
        <w:rPr>
          <w:rFonts w:ascii="Arial" w:hAnsi="Arial" w:cs="Arial"/>
        </w:rPr>
        <w:t>As for the more advanced instruments, their evolution was slow and steady. It is known that by 4000 BCE the Egyptians had created harps and flutes, and by 3500 BCE lyres and double-reeded clarinets had been developed.</w:t>
      </w:r>
    </w:p>
    <w:p w:rsidR="00ED35F1" w:rsidRPr="00ED35F1" w:rsidRDefault="00ED35F1" w:rsidP="00ED35F1">
      <w:pPr>
        <w:pStyle w:val="NormalWeb"/>
        <w:rPr>
          <w:rFonts w:ascii="Arial" w:hAnsi="Arial" w:cs="Arial"/>
        </w:rPr>
      </w:pPr>
      <w:r w:rsidRPr="00ED35F1">
        <w:rPr>
          <w:rFonts w:ascii="Arial" w:hAnsi="Arial" w:cs="Arial"/>
        </w:rPr>
        <w:t xml:space="preserve">In Denmark, by 2500 BCE an early form of the trumpet had been developed. This trumpet is what is now known as a "natural trumpet." It is valve less, and depends completely on manipulation of the lips to change pitch. </w:t>
      </w:r>
    </w:p>
    <w:p w:rsidR="00ED35F1" w:rsidRPr="00ED35F1" w:rsidRDefault="00ED35F1" w:rsidP="00ED35F1">
      <w:pPr>
        <w:pStyle w:val="NormalWeb"/>
        <w:rPr>
          <w:rFonts w:ascii="Arial" w:hAnsi="Arial" w:cs="Arial"/>
        </w:rPr>
      </w:pPr>
      <w:r w:rsidRPr="00ED35F1">
        <w:rPr>
          <w:rFonts w:ascii="Arial" w:hAnsi="Arial" w:cs="Arial"/>
        </w:rPr>
        <w:t>One of the most popular instruments today was created in 1500 BCE by the Hittites. I am talking about the guitar. This was a great step; the use of frets to change the pitch of a vibrating string would lead to later instruments such as the violin and harpsichord.</w:t>
      </w:r>
    </w:p>
    <w:p w:rsidR="00ED35F1" w:rsidRPr="00ED35F1" w:rsidRDefault="00ED35F1" w:rsidP="00ED35F1">
      <w:pPr>
        <w:pStyle w:val="NormalWeb"/>
        <w:rPr>
          <w:rFonts w:ascii="Arial" w:hAnsi="Arial" w:cs="Arial"/>
        </w:rPr>
      </w:pPr>
      <w:r w:rsidRPr="00ED35F1">
        <w:rPr>
          <w:rFonts w:ascii="Arial" w:hAnsi="Arial" w:cs="Arial"/>
        </w:rPr>
        <w:t>In 800 BCE the first recovered piece of recorded music was found. It was written in cuneiform and was a religious hymn. It should be noted that cuneiform is not a type of musical notation.</w:t>
      </w:r>
    </w:p>
    <w:p w:rsidR="00ED35F1" w:rsidRPr="00ED35F1" w:rsidRDefault="00ED35F1" w:rsidP="00ED35F1">
      <w:pPr>
        <w:pStyle w:val="NormalWeb"/>
        <w:rPr>
          <w:rFonts w:ascii="Arial" w:hAnsi="Arial" w:cs="Arial"/>
        </w:rPr>
      </w:pPr>
      <w:r w:rsidRPr="00ED35F1">
        <w:rPr>
          <w:rFonts w:ascii="Arial" w:hAnsi="Arial" w:cs="Arial"/>
        </w:rPr>
        <w:t>By 700 BCE there are records of songs that include vocals with instrumentals. This added a whole new dimension to music: accompaniment.</w:t>
      </w:r>
    </w:p>
    <w:p w:rsidR="00ED35F1" w:rsidRPr="00ED35F1" w:rsidRDefault="00ED35F1" w:rsidP="00ED35F1">
      <w:pPr>
        <w:pStyle w:val="Heading3"/>
        <w:rPr>
          <w:rFonts w:ascii="Arial" w:hAnsi="Arial" w:cs="Arial"/>
          <w:color w:val="auto"/>
          <w:sz w:val="28"/>
          <w:szCs w:val="28"/>
        </w:rPr>
      </w:pPr>
      <w:r w:rsidRPr="00ED35F1">
        <w:rPr>
          <w:rFonts w:ascii="Arial" w:hAnsi="Arial" w:cs="Arial"/>
          <w:color w:val="auto"/>
          <w:sz w:val="28"/>
          <w:szCs w:val="28"/>
        </w:rPr>
        <w:t>Music in Ancient Rome and Greece</w:t>
      </w:r>
    </w:p>
    <w:p w:rsidR="00ED35F1" w:rsidRPr="00ED35F1" w:rsidRDefault="00ED35F1" w:rsidP="00ED35F1">
      <w:pPr>
        <w:pStyle w:val="NormalWeb"/>
        <w:rPr>
          <w:rFonts w:ascii="Arial" w:hAnsi="Arial" w:cs="Arial"/>
        </w:rPr>
      </w:pPr>
      <w:r w:rsidRPr="00ED35F1">
        <w:rPr>
          <w:rFonts w:ascii="Arial" w:hAnsi="Arial" w:cs="Arial"/>
        </w:rPr>
        <w:t>Greece was the root of all Classical art, so it's no coincidence that Classical music is rooted in Grecian innovations. In 600 BCE, famed mathematician Pythagoras dissected music as a science and developed the keystone of modern music: the octave scale. The importance of this event is obvious. Music was a passion of the Greeks. With their surplus of leisure time (thanks to slave labor) they were able to cultivate great artistic skills. Trumpet competitions were common spectator events in Greece by 400 BCE. It was in Greece that the first bricks in music theory's foundation were layer. Aristotle wrote on music theory scientifically, and brought about a method of notation in 350 BCE. The work of that genius is still studied today.</w:t>
      </w:r>
    </w:p>
    <w:p w:rsidR="00ED35F1" w:rsidRPr="00ED35F1" w:rsidRDefault="00ED35F1" w:rsidP="00ED35F1">
      <w:pPr>
        <w:pStyle w:val="NormalWeb"/>
        <w:rPr>
          <w:rFonts w:ascii="Arial" w:hAnsi="Arial" w:cs="Arial"/>
        </w:rPr>
      </w:pPr>
      <w:r w:rsidRPr="00ED35F1">
        <w:rPr>
          <w:rFonts w:ascii="Arial" w:hAnsi="Arial" w:cs="Arial"/>
        </w:rPr>
        <w:t>The next significant step in music's evolution was by Boethius. In 521 CE he brought the Greek system of notation to Western Europe, allowing the musicians there to scribe accurately the folk songs of their lands. Incidentally, it was Boethius who first wrote on the idea of the opera.</w:t>
      </w:r>
    </w:p>
    <w:p w:rsidR="00ED35F1" w:rsidRPr="00ED35F1" w:rsidRDefault="00ED35F1" w:rsidP="00ED35F1">
      <w:pPr>
        <w:pStyle w:val="Heading3"/>
        <w:rPr>
          <w:rFonts w:ascii="Arial" w:hAnsi="Arial" w:cs="Arial"/>
          <w:color w:val="auto"/>
          <w:sz w:val="28"/>
          <w:szCs w:val="28"/>
        </w:rPr>
      </w:pPr>
      <w:r w:rsidRPr="00ED35F1">
        <w:rPr>
          <w:rFonts w:ascii="Arial" w:hAnsi="Arial" w:cs="Arial"/>
          <w:color w:val="auto"/>
          <w:sz w:val="28"/>
          <w:szCs w:val="28"/>
        </w:rPr>
        <w:t>Music in the Middle Ages</w:t>
      </w:r>
    </w:p>
    <w:p w:rsidR="00ED35F1" w:rsidRPr="00ED35F1" w:rsidRDefault="00ED35F1" w:rsidP="00ED35F1">
      <w:pPr>
        <w:pStyle w:val="NormalWeb"/>
        <w:rPr>
          <w:rFonts w:ascii="Arial" w:hAnsi="Arial" w:cs="Arial"/>
        </w:rPr>
      </w:pPr>
      <w:r w:rsidRPr="00ED35F1">
        <w:rPr>
          <w:rFonts w:ascii="Arial" w:hAnsi="Arial" w:cs="Arial"/>
        </w:rPr>
        <w:t>Most of the music created after Rome fell was commissioned by the church. The Catholic religion has a long history of involvement (for better or worse) with the musical arts. In 600 CE Pope Gregory had the Schola Cantarum built. This was the first music school in Europe.</w:t>
      </w:r>
    </w:p>
    <w:p w:rsidR="00ED35F1" w:rsidRPr="00ED35F1" w:rsidRDefault="00ED35F1" w:rsidP="00ED35F1">
      <w:pPr>
        <w:pStyle w:val="NormalWeb"/>
        <w:rPr>
          <w:rFonts w:ascii="Arial" w:hAnsi="Arial" w:cs="Arial"/>
        </w:rPr>
      </w:pPr>
      <w:r w:rsidRPr="00ED35F1">
        <w:rPr>
          <w:rFonts w:ascii="Arial" w:hAnsi="Arial" w:cs="Arial"/>
        </w:rPr>
        <w:t>Meanwhile in China, music was progressing also: it was reported that in 612 CE there were orchestras with hundreds of musicians performing for the assorted dynasties. Although the specific music from this period in China is unknown, the distinct style supposed to have developed there is reflected even in recent orchestral Asiatic pieces.</w:t>
      </w:r>
    </w:p>
    <w:p w:rsidR="00ED35F1" w:rsidRPr="00ED35F1" w:rsidRDefault="00ED35F1" w:rsidP="00ED35F1">
      <w:pPr>
        <w:pStyle w:val="NormalWeb"/>
        <w:rPr>
          <w:rFonts w:ascii="Arial" w:hAnsi="Arial" w:cs="Arial"/>
        </w:rPr>
      </w:pPr>
      <w:r w:rsidRPr="00ED35F1">
        <w:rPr>
          <w:rFonts w:ascii="Arial" w:hAnsi="Arial" w:cs="Arial"/>
        </w:rPr>
        <w:t>In 650 CE a new system of writing music was developed using "neumes" as a notation for groups of notes in music.</w:t>
      </w:r>
    </w:p>
    <w:p w:rsidR="00ED35F1" w:rsidRPr="00ED35F1" w:rsidRDefault="00ED35F1" w:rsidP="00ED35F1">
      <w:pPr>
        <w:pStyle w:val="NormalWeb"/>
        <w:rPr>
          <w:rFonts w:ascii="Arial" w:hAnsi="Arial" w:cs="Arial"/>
        </w:rPr>
      </w:pPr>
      <w:r w:rsidRPr="00ED35F1">
        <w:rPr>
          <w:rFonts w:ascii="Arial" w:hAnsi="Arial" w:cs="Arial"/>
        </w:rPr>
        <w:t>144 years after the Schola Cantarum was built, a singing school opened in the Monastery of Fuda, fueling the interest in musical vocation. And by 790 CE, there were splinters of the Scholar Cant arum in Paris, Cologne and Metz. In 800 CE the great unifier Charlemagne had poems and psalms set to music. In 850 CE Catholic musicians had a breakthrough by inventing the church "modes." These modes would later metamorphose into today's major and minor scales. In 855 CE, the first polyphonic (2 unrelated melodies/voices at once) piece was recorded, and by 1056 this polyphonic style replaced Gregorian chants as the music of choice (even after the Church made polyphonic music "illegal"; this ban was later lifted). In 980 CE, the great tome Antiphononium Codex Montpellier was scribed.</w:t>
      </w:r>
    </w:p>
    <w:p w:rsidR="00ED35F1" w:rsidRPr="00ED35F1" w:rsidRDefault="00ED35F1" w:rsidP="00ED35F1">
      <w:pPr>
        <w:pStyle w:val="Heading2"/>
        <w:rPr>
          <w:rFonts w:ascii="Arial" w:hAnsi="Arial" w:cs="Arial"/>
          <w:color w:val="auto"/>
          <w:sz w:val="28"/>
          <w:szCs w:val="28"/>
        </w:rPr>
      </w:pPr>
      <w:r w:rsidRPr="00ED35F1">
        <w:rPr>
          <w:rFonts w:ascii="Arial" w:hAnsi="Arial" w:cs="Arial"/>
          <w:color w:val="auto"/>
          <w:sz w:val="28"/>
          <w:szCs w:val="28"/>
        </w:rPr>
        <w:t>THE RENAISSANCE</w:t>
      </w:r>
    </w:p>
    <w:p w:rsidR="00ED35F1" w:rsidRPr="00ED35F1" w:rsidRDefault="00ED35F1" w:rsidP="00ED35F1">
      <w:pPr>
        <w:pStyle w:val="NormalWeb"/>
        <w:rPr>
          <w:rFonts w:ascii="Arial" w:hAnsi="Arial" w:cs="Arial"/>
        </w:rPr>
      </w:pPr>
      <w:r w:rsidRPr="00ED35F1">
        <w:rPr>
          <w:rFonts w:ascii="Arial" w:hAnsi="Arial" w:cs="Arial"/>
        </w:rPr>
        <w:t>On the dawn of the Renaissance in 1465 the printing press was first used to print music. By using a press a composer could organize his pieces and profit from them with great ease. In 1490 Boethius's writings on opera were republished in Italian.</w:t>
      </w:r>
    </w:p>
    <w:p w:rsidR="00ED35F1" w:rsidRPr="00ED35F1" w:rsidRDefault="00ED35F1" w:rsidP="00ED35F1">
      <w:pPr>
        <w:pStyle w:val="NormalWeb"/>
        <w:rPr>
          <w:rFonts w:ascii="Arial" w:hAnsi="Arial" w:cs="Arial"/>
        </w:rPr>
      </w:pPr>
      <w:r w:rsidRPr="00ED35F1">
        <w:rPr>
          <w:rFonts w:ascii="Arial" w:hAnsi="Arial" w:cs="Arial"/>
        </w:rPr>
        <w:t>With the onset of the Renaissance, the rules of music were about to change drastically. This was the beginning of a new enlightened age that would showcase some of the greatest musical minds ever produced.</w:t>
      </w:r>
    </w:p>
    <w:p w:rsidR="00ED35F1" w:rsidRPr="00ED35F1" w:rsidRDefault="00ED35F1" w:rsidP="00ED35F1">
      <w:pPr>
        <w:rPr>
          <w:rFonts w:ascii="Arial" w:hAnsi="Arial" w:cs="Arial"/>
        </w:rPr>
      </w:pPr>
      <w:r w:rsidRPr="00ED35F1">
        <w:rPr>
          <w:rFonts w:ascii="Arial" w:hAnsi="Arial" w:cs="Arial"/>
        </w:rPr>
        <w:t xml:space="preserve">The history of music at this point is best told by the </w:t>
      </w:r>
      <w:hyperlink r:id="rId25" w:history="1">
        <w:r w:rsidRPr="00ED35F1">
          <w:rPr>
            <w:rStyle w:val="Hyperlink"/>
            <w:rFonts w:ascii="Arial" w:hAnsi="Arial" w:cs="Arial"/>
            <w:color w:val="auto"/>
          </w:rPr>
          <w:t>styles</w:t>
        </w:r>
      </w:hyperlink>
      <w:r w:rsidRPr="00ED35F1">
        <w:rPr>
          <w:rFonts w:ascii="Arial" w:hAnsi="Arial" w:cs="Arial"/>
        </w:rPr>
        <w:t xml:space="preserve"> that emerged and the </w:t>
      </w:r>
      <w:hyperlink r:id="rId26" w:history="1">
        <w:r w:rsidRPr="00ED35F1">
          <w:rPr>
            <w:rStyle w:val="Hyperlink"/>
            <w:rFonts w:ascii="Arial" w:hAnsi="Arial" w:cs="Arial"/>
            <w:color w:val="auto"/>
          </w:rPr>
          <w:t>composers</w:t>
        </w:r>
      </w:hyperlink>
      <w:r w:rsidRPr="00ED35F1">
        <w:rPr>
          <w:rFonts w:ascii="Arial" w:hAnsi="Arial" w:cs="Arial"/>
        </w:rPr>
        <w:t xml:space="preserve"> who lived after the Renaissance. </w:t>
      </w:r>
    </w:p>
    <w:p w:rsidR="006D0BFE" w:rsidRPr="006B6D4A" w:rsidRDefault="006D0BFE" w:rsidP="006D0BFE">
      <w:pPr>
        <w:jc w:val="center"/>
        <w:rPr>
          <w:rFonts w:ascii="Arial" w:hAnsi="Arial" w:cs="Arial"/>
          <w:b/>
        </w:rPr>
      </w:pPr>
    </w:p>
    <w:p w:rsidR="00855A98" w:rsidRPr="006B6D4A" w:rsidRDefault="00855A98">
      <w:pPr>
        <w:rPr>
          <w:rFonts w:ascii="Arial" w:hAnsi="Arial" w:cs="Arial"/>
        </w:rPr>
      </w:pPr>
    </w:p>
    <w:p w:rsidR="00855A98" w:rsidRPr="006B6D4A" w:rsidRDefault="00855A98" w:rsidP="00C365E9">
      <w:pPr>
        <w:spacing w:before="100" w:beforeAutospacing="1" w:after="100" w:afterAutospacing="1"/>
        <w:jc w:val="center"/>
        <w:outlineLvl w:val="2"/>
        <w:rPr>
          <w:rFonts w:ascii="Arial" w:hAnsi="Arial" w:cs="Arial"/>
          <w:b/>
          <w:bCs/>
          <w:sz w:val="28"/>
          <w:szCs w:val="28"/>
        </w:rPr>
      </w:pPr>
      <w:r w:rsidRPr="006B6D4A">
        <w:rPr>
          <w:rFonts w:ascii="Arial" w:hAnsi="Arial" w:cs="Arial"/>
          <w:b/>
          <w:bCs/>
          <w:sz w:val="28"/>
          <w:szCs w:val="28"/>
        </w:rPr>
        <w:t>Art and music</w:t>
      </w:r>
    </w:p>
    <w:p w:rsidR="00855A98" w:rsidRPr="006B6D4A" w:rsidRDefault="00855A98" w:rsidP="00855A98">
      <w:pPr>
        <w:rPr>
          <w:rFonts w:ascii="Arial" w:hAnsi="Arial" w:cs="Arial"/>
        </w:rPr>
      </w:pPr>
      <w:r w:rsidRPr="006B6D4A">
        <w:rPr>
          <w:rFonts w:ascii="Arial" w:hAnsi="Arial" w:cs="Arial"/>
        </w:rPr>
        <w:t xml:space="preserve">The </w:t>
      </w:r>
      <w:hyperlink r:id="rId27" w:tooltip="Venus of Willendorf" w:history="1">
        <w:r w:rsidRPr="006B6D4A">
          <w:rPr>
            <w:rFonts w:ascii="Arial" w:hAnsi="Arial" w:cs="Arial"/>
          </w:rPr>
          <w:t>Venus of Willendorf</w:t>
        </w:r>
      </w:hyperlink>
      <w:r w:rsidRPr="006B6D4A">
        <w:rPr>
          <w:rFonts w:ascii="Arial" w:hAnsi="Arial" w:cs="Arial"/>
        </w:rPr>
        <w:t xml:space="preserve"> is one of the most famous Venus figurines.</w:t>
      </w:r>
      <w:r w:rsidRPr="006B6D4A">
        <w:rPr>
          <w:rFonts w:ascii="Arial" w:hAnsi="Arial" w:cs="Arial"/>
          <w:b/>
          <w:bCs/>
        </w:rPr>
        <w:t xml:space="preserve">   </w:t>
      </w:r>
      <w:r w:rsidRPr="006B6D4A">
        <w:rPr>
          <w:rFonts w:ascii="Arial" w:hAnsi="Arial" w:cs="Arial"/>
        </w:rPr>
        <w:t xml:space="preserve">Early examples of artistic expression, such as the </w:t>
      </w:r>
      <w:hyperlink r:id="rId28" w:tooltip="Venus of Tan-Tan" w:history="1">
        <w:r w:rsidRPr="006B6D4A">
          <w:rPr>
            <w:rFonts w:ascii="Arial" w:hAnsi="Arial" w:cs="Arial"/>
          </w:rPr>
          <w:t>Venus of Tan-Tan</w:t>
        </w:r>
      </w:hyperlink>
      <w:r w:rsidRPr="006B6D4A">
        <w:rPr>
          <w:rFonts w:ascii="Arial" w:hAnsi="Arial" w:cs="Arial"/>
        </w:rPr>
        <w:t xml:space="preserve"> and the patterns found on </w:t>
      </w:r>
      <w:hyperlink r:id="rId29" w:tooltip="Elephant" w:history="1">
        <w:r w:rsidRPr="006B6D4A">
          <w:rPr>
            <w:rFonts w:ascii="Arial" w:hAnsi="Arial" w:cs="Arial"/>
          </w:rPr>
          <w:t>elephant</w:t>
        </w:r>
      </w:hyperlink>
      <w:r w:rsidRPr="006B6D4A">
        <w:rPr>
          <w:rFonts w:ascii="Arial" w:hAnsi="Arial" w:cs="Arial"/>
        </w:rPr>
        <w:t xml:space="preserve"> bones from </w:t>
      </w:r>
      <w:hyperlink r:id="rId30" w:tooltip="Bilzingsleben (Paleolithic site)" w:history="1">
        <w:r w:rsidRPr="006B6D4A">
          <w:rPr>
            <w:rFonts w:ascii="Arial" w:hAnsi="Arial" w:cs="Arial"/>
          </w:rPr>
          <w:t>Bilzingsleben</w:t>
        </w:r>
      </w:hyperlink>
      <w:r w:rsidRPr="006B6D4A">
        <w:rPr>
          <w:rFonts w:ascii="Arial" w:hAnsi="Arial" w:cs="Arial"/>
        </w:rPr>
        <w:t xml:space="preserve"> in </w:t>
      </w:r>
      <w:hyperlink r:id="rId31" w:tooltip="Thuringia" w:history="1">
        <w:r w:rsidRPr="006B6D4A">
          <w:rPr>
            <w:rFonts w:ascii="Arial" w:hAnsi="Arial" w:cs="Arial"/>
          </w:rPr>
          <w:t>Thuringia</w:t>
        </w:r>
      </w:hyperlink>
      <w:r w:rsidRPr="006B6D4A">
        <w:rPr>
          <w:rFonts w:ascii="Arial" w:hAnsi="Arial" w:cs="Arial"/>
        </w:rPr>
        <w:t xml:space="preserve">, may have been produced by Acheulean tool users such as </w:t>
      </w:r>
      <w:hyperlink r:id="rId32" w:tooltip="Homo erectus" w:history="1">
        <w:r w:rsidRPr="006B6D4A">
          <w:rPr>
            <w:rFonts w:ascii="Arial" w:hAnsi="Arial" w:cs="Arial"/>
            <w:i/>
            <w:iCs/>
          </w:rPr>
          <w:t>Homo erectus</w:t>
        </w:r>
      </w:hyperlink>
      <w:r w:rsidRPr="006B6D4A">
        <w:rPr>
          <w:rFonts w:ascii="Arial" w:hAnsi="Arial" w:cs="Arial"/>
        </w:rPr>
        <w:t xml:space="preserve"> prior to the start of the </w:t>
      </w:r>
      <w:hyperlink r:id="rId33" w:tooltip="Middle Paleolithic" w:history="1">
        <w:r w:rsidRPr="006B6D4A">
          <w:rPr>
            <w:rFonts w:ascii="Arial" w:hAnsi="Arial" w:cs="Arial"/>
          </w:rPr>
          <w:t>Middle Paleolithic</w:t>
        </w:r>
      </w:hyperlink>
      <w:r w:rsidRPr="006B6D4A">
        <w:rPr>
          <w:rFonts w:ascii="Arial" w:hAnsi="Arial" w:cs="Arial"/>
        </w:rPr>
        <w:t xml:space="preserve"> period. However, the earliest undisputed evidence of art during the Paleolithic period comes from </w:t>
      </w:r>
      <w:hyperlink r:id="rId34" w:tooltip="Middle Paleolithic" w:history="1">
        <w:r w:rsidRPr="006B6D4A">
          <w:rPr>
            <w:rFonts w:ascii="Arial" w:hAnsi="Arial" w:cs="Arial"/>
          </w:rPr>
          <w:t>Middle Paleolithic</w:t>
        </w:r>
      </w:hyperlink>
      <w:r w:rsidRPr="006B6D4A">
        <w:rPr>
          <w:rFonts w:ascii="Arial" w:hAnsi="Arial" w:cs="Arial"/>
        </w:rPr>
        <w:t>/</w:t>
      </w:r>
      <w:hyperlink r:id="rId35" w:tooltip="Middle Stone Age" w:history="1">
        <w:r w:rsidRPr="006B6D4A">
          <w:rPr>
            <w:rFonts w:ascii="Arial" w:hAnsi="Arial" w:cs="Arial"/>
          </w:rPr>
          <w:t>Middle Stone Age</w:t>
        </w:r>
      </w:hyperlink>
      <w:r w:rsidRPr="006B6D4A">
        <w:rPr>
          <w:rFonts w:ascii="Arial" w:hAnsi="Arial" w:cs="Arial"/>
        </w:rPr>
        <w:t xml:space="preserve"> sites such as </w:t>
      </w:r>
      <w:hyperlink r:id="rId36" w:tooltip="Blombos Cave" w:history="1">
        <w:r w:rsidR="006B6D4A" w:rsidRPr="006B6D4A">
          <w:rPr>
            <w:rFonts w:ascii="Arial" w:hAnsi="Arial" w:cs="Arial"/>
          </w:rPr>
          <w:t>Bombs</w:t>
        </w:r>
        <w:r w:rsidRPr="006B6D4A">
          <w:rPr>
            <w:rFonts w:ascii="Arial" w:hAnsi="Arial" w:cs="Arial"/>
          </w:rPr>
          <w:t xml:space="preserve"> Cave</w:t>
        </w:r>
      </w:hyperlink>
      <w:r w:rsidRPr="006B6D4A">
        <w:rPr>
          <w:rFonts w:ascii="Arial" w:hAnsi="Arial" w:cs="Arial"/>
        </w:rPr>
        <w:t xml:space="preserve"> –</w:t>
      </w:r>
      <w:hyperlink r:id="rId37" w:tooltip="South Africa" w:history="1">
        <w:r w:rsidRPr="006B6D4A">
          <w:rPr>
            <w:rFonts w:ascii="Arial" w:hAnsi="Arial" w:cs="Arial"/>
          </w:rPr>
          <w:t>South Africa</w:t>
        </w:r>
      </w:hyperlink>
      <w:r w:rsidRPr="006B6D4A">
        <w:rPr>
          <w:rFonts w:ascii="Arial" w:hAnsi="Arial" w:cs="Arial"/>
        </w:rPr>
        <w:t xml:space="preserve">– in the form of </w:t>
      </w:r>
      <w:hyperlink r:id="rId38" w:tooltip="Bracelet" w:history="1">
        <w:r w:rsidRPr="006B6D4A">
          <w:rPr>
            <w:rFonts w:ascii="Arial" w:hAnsi="Arial" w:cs="Arial"/>
          </w:rPr>
          <w:t>bracelets</w:t>
        </w:r>
      </w:hyperlink>
      <w:r w:rsidRPr="006B6D4A">
        <w:rPr>
          <w:rFonts w:ascii="Arial" w:hAnsi="Arial" w:cs="Arial"/>
        </w:rPr>
        <w:t xml:space="preserve">, </w:t>
      </w:r>
      <w:hyperlink r:id="rId39" w:tooltip="Bead" w:history="1">
        <w:r w:rsidRPr="006B6D4A">
          <w:rPr>
            <w:rFonts w:ascii="Arial" w:hAnsi="Arial" w:cs="Arial"/>
          </w:rPr>
          <w:t>beads</w:t>
        </w:r>
      </w:hyperlink>
      <w:r w:rsidRPr="006B6D4A">
        <w:rPr>
          <w:rFonts w:ascii="Arial" w:hAnsi="Arial" w:cs="Arial"/>
        </w:rPr>
        <w:t xml:space="preserve">, </w:t>
      </w:r>
      <w:hyperlink r:id="rId40" w:tooltip="Rock art" w:history="1">
        <w:r w:rsidRPr="006B6D4A">
          <w:rPr>
            <w:rFonts w:ascii="Arial" w:hAnsi="Arial" w:cs="Arial"/>
          </w:rPr>
          <w:t>rock art</w:t>
        </w:r>
      </w:hyperlink>
      <w:r w:rsidRPr="006B6D4A">
        <w:rPr>
          <w:rFonts w:ascii="Arial" w:hAnsi="Arial" w:cs="Arial"/>
        </w:rPr>
        <w:t xml:space="preserve">, and </w:t>
      </w:r>
      <w:hyperlink r:id="rId41" w:tooltip="Ochre" w:history="1">
        <w:r w:rsidRPr="006B6D4A">
          <w:rPr>
            <w:rFonts w:ascii="Arial" w:hAnsi="Arial" w:cs="Arial"/>
          </w:rPr>
          <w:t>ochre</w:t>
        </w:r>
      </w:hyperlink>
      <w:r w:rsidRPr="006B6D4A">
        <w:rPr>
          <w:rFonts w:ascii="Arial" w:hAnsi="Arial" w:cs="Arial"/>
        </w:rPr>
        <w:t xml:space="preserve"> used as body paint and perhaps in ritual.</w:t>
      </w:r>
      <w:hyperlink r:id="rId42" w:anchor="cite_note-Miller2006-35" w:history="1">
        <w:r w:rsidRPr="006B6D4A">
          <w:rPr>
            <w:rFonts w:ascii="Arial" w:hAnsi="Arial" w:cs="Arial"/>
            <w:vertAlign w:val="superscript"/>
          </w:rPr>
          <w:t>[35]</w:t>
        </w:r>
      </w:hyperlink>
      <w:hyperlink r:id="rId43" w:anchor="cite_note-Henahan-47" w:history="1">
        <w:r w:rsidRPr="006B6D4A">
          <w:rPr>
            <w:rFonts w:ascii="Arial" w:hAnsi="Arial" w:cs="Arial"/>
            <w:vertAlign w:val="superscript"/>
          </w:rPr>
          <w:t>[47]</w:t>
        </w:r>
      </w:hyperlink>
      <w:r w:rsidRPr="006B6D4A">
        <w:rPr>
          <w:rFonts w:ascii="Arial" w:hAnsi="Arial" w:cs="Arial"/>
        </w:rPr>
        <w:t xml:space="preserve"> Undisputed evidence of art only becomes common in the following Upper Paleolithic period.</w:t>
      </w:r>
    </w:p>
    <w:p w:rsidR="002271DA" w:rsidRPr="006B6D4A" w:rsidRDefault="002271DA" w:rsidP="00855A98">
      <w:pPr>
        <w:rPr>
          <w:rFonts w:ascii="Arial" w:hAnsi="Arial" w:cs="Arial"/>
        </w:rPr>
      </w:pPr>
    </w:p>
    <w:p w:rsidR="00CF17B4" w:rsidRPr="006B6D4A" w:rsidRDefault="00CF17B4" w:rsidP="008B35B4">
      <w:pPr>
        <w:jc w:val="center"/>
        <w:rPr>
          <w:rFonts w:ascii="Arial" w:hAnsi="Arial" w:cs="Arial"/>
          <w:b/>
          <w:u w:val="single"/>
        </w:rPr>
      </w:pPr>
    </w:p>
    <w:p w:rsidR="00CF17B4" w:rsidRPr="006B6D4A" w:rsidRDefault="00CF17B4" w:rsidP="008B35B4">
      <w:pPr>
        <w:jc w:val="center"/>
        <w:rPr>
          <w:rFonts w:ascii="Arial" w:hAnsi="Arial" w:cs="Arial"/>
          <w:b/>
          <w:u w:val="single"/>
        </w:rPr>
      </w:pPr>
    </w:p>
    <w:p w:rsidR="000157D3" w:rsidRPr="006B6D4A" w:rsidRDefault="000157D3" w:rsidP="00A02749">
      <w:pPr>
        <w:rPr>
          <w:rFonts w:ascii="Arial" w:hAnsi="Arial" w:cs="Arial"/>
          <w:b/>
          <w:u w:val="single"/>
        </w:rPr>
      </w:pPr>
      <w:r w:rsidRPr="006B6D4A">
        <w:rPr>
          <w:rFonts w:ascii="Arial" w:hAnsi="Arial" w:cs="Arial"/>
          <w:b/>
          <w:u w:val="single"/>
        </w:rPr>
        <w:t>WEEK 3</w:t>
      </w:r>
    </w:p>
    <w:p w:rsidR="000157D3" w:rsidRPr="006B6D4A" w:rsidRDefault="000157D3" w:rsidP="00A02749">
      <w:pPr>
        <w:rPr>
          <w:rFonts w:ascii="Arial" w:hAnsi="Arial" w:cs="Arial"/>
          <w:b/>
        </w:rPr>
      </w:pPr>
      <w:r w:rsidRPr="006B6D4A">
        <w:rPr>
          <w:rFonts w:ascii="Arial" w:hAnsi="Arial" w:cs="Arial"/>
          <w:b/>
        </w:rPr>
        <w:t xml:space="preserve">TOPIC: </w:t>
      </w:r>
      <w:r w:rsidR="008B35B4" w:rsidRPr="006B6D4A">
        <w:rPr>
          <w:rFonts w:ascii="Arial" w:hAnsi="Arial" w:cs="Arial"/>
          <w:b/>
        </w:rPr>
        <w:t>DESIGN IN THEATRE</w:t>
      </w:r>
    </w:p>
    <w:p w:rsidR="00A02749" w:rsidRDefault="000157D3" w:rsidP="00A02749">
      <w:pPr>
        <w:rPr>
          <w:rFonts w:ascii="Arial" w:hAnsi="Arial" w:cs="Arial"/>
          <w:b/>
        </w:rPr>
      </w:pPr>
      <w:r w:rsidRPr="006B6D4A">
        <w:rPr>
          <w:rFonts w:ascii="Arial" w:hAnsi="Arial" w:cs="Arial"/>
          <w:b/>
        </w:rPr>
        <w:t>CLASS: J.S.S. 2</w:t>
      </w:r>
    </w:p>
    <w:p w:rsidR="00A02749" w:rsidRDefault="00A02749" w:rsidP="00A02749">
      <w:pPr>
        <w:rPr>
          <w:rFonts w:ascii="Arial" w:hAnsi="Arial" w:cs="Arial"/>
          <w:b/>
        </w:rPr>
      </w:pPr>
    </w:p>
    <w:p w:rsidR="006D0BFE" w:rsidRPr="00A02749" w:rsidRDefault="00F721FC" w:rsidP="00A02749">
      <w:pPr>
        <w:rPr>
          <w:rFonts w:ascii="Arial" w:hAnsi="Arial" w:cs="Arial"/>
          <w:b/>
        </w:rPr>
      </w:pPr>
      <w:r>
        <w:rPr>
          <w:rFonts w:ascii="Arial" w:hAnsi="Arial" w:cs="Arial"/>
          <w:b/>
          <w:sz w:val="32"/>
          <w:szCs w:val="32"/>
        </w:rPr>
        <w:t>Theatre Design</w:t>
      </w:r>
    </w:p>
    <w:p w:rsidR="00F07144" w:rsidRDefault="00F07144" w:rsidP="00F07144">
      <w:pPr>
        <w:pStyle w:val="NormalWeb"/>
        <w:rPr>
          <w:rFonts w:ascii="Arial" w:hAnsi="Arial" w:cs="Arial"/>
        </w:rPr>
      </w:pPr>
      <w:r w:rsidRPr="00F07144">
        <w:rPr>
          <w:rFonts w:ascii="Arial" w:hAnsi="Arial" w:cs="Arial"/>
        </w:rPr>
        <w:t>Theatre design or scenography is the design of the space in which a performance takes place. Theatre designers create stage pictures, that is to say, they design the space, costume and props that you see when you watch a performance.</w:t>
      </w:r>
    </w:p>
    <w:p w:rsidR="00A02749" w:rsidRPr="00F07144" w:rsidRDefault="00A02749" w:rsidP="00F07144">
      <w:pPr>
        <w:pStyle w:val="NormalWeb"/>
        <w:rPr>
          <w:rFonts w:ascii="Arial" w:hAnsi="Arial" w:cs="Arial"/>
        </w:rPr>
      </w:pPr>
    </w:p>
    <w:p w:rsidR="00F07144" w:rsidRPr="00F07144" w:rsidRDefault="00F07144" w:rsidP="00F07144">
      <w:pPr>
        <w:pStyle w:val="NormalWeb"/>
        <w:rPr>
          <w:rFonts w:ascii="Arial" w:hAnsi="Arial" w:cs="Arial"/>
        </w:rPr>
      </w:pPr>
      <w:r w:rsidRPr="00F07144">
        <w:rPr>
          <w:rFonts w:ascii="Arial" w:hAnsi="Arial" w:cs="Arial"/>
        </w:rPr>
        <w:t>Some designers deal only with set or costumes, particularly if it is a very large scale production such as an opera, but in this country designers generally create designs for both.</w:t>
      </w:r>
      <w:r w:rsidRPr="00F07144">
        <w:rPr>
          <w:rFonts w:ascii="Arial" w:hAnsi="Arial" w:cs="Arial"/>
        </w:rPr>
        <w:br/>
        <w:t>In recent times we have started to more readily adopt the term scenographer. This alternative name for theatre design is used more widely in the rest of the world. It seeks to give a more holistic description of what designers do and can encompass not just set, costume and prop design but sound, lighting and multi-media design for performance as well.</w:t>
      </w:r>
    </w:p>
    <w:p w:rsidR="00F07144" w:rsidRPr="00F07144" w:rsidRDefault="00F07144" w:rsidP="00F07144">
      <w:pPr>
        <w:pStyle w:val="NormalWeb"/>
        <w:rPr>
          <w:rFonts w:ascii="Arial" w:hAnsi="Arial" w:cs="Arial"/>
        </w:rPr>
      </w:pPr>
      <w:r w:rsidRPr="00F07144">
        <w:rPr>
          <w:rFonts w:ascii="Arial" w:hAnsi="Arial" w:cs="Arial"/>
        </w:rPr>
        <w:t>Most theatre design courses will now include modules in these elements in order to equip you with the appropriate skills to work in a broad range of performance-related environments. If you want to specialize in these elements from the outset however, then courses in technical theatre would be a more advisable route.</w:t>
      </w:r>
    </w:p>
    <w:p w:rsidR="00F07144" w:rsidRDefault="00F07144" w:rsidP="00F07144">
      <w:pPr>
        <w:pStyle w:val="NormalWeb"/>
      </w:pPr>
      <w:r w:rsidRPr="00F07144">
        <w:rPr>
          <w:rFonts w:ascii="Arial" w:hAnsi="Arial" w:cs="Arial"/>
        </w:rPr>
        <w:t>Scenography/theatre design also encompasses work made for a specific site or location. This can be indoors or out and can be referred to as site-specific or landscape theatre.</w:t>
      </w:r>
      <w:r w:rsidRPr="00F07144">
        <w:rPr>
          <w:rFonts w:ascii="Arial" w:hAnsi="Arial" w:cs="Arial"/>
        </w:rPr>
        <w:br/>
        <w:t xml:space="preserve">Increasingly designers are also using their skills in areas such as creative events, parades, opening ceremonies etc., pop concerts, or as part of the process of the wider regeneration of cities and communities. This kind of work often supplements more traditional theatre work which still pays comparatively low fees. </w:t>
      </w:r>
    </w:p>
    <w:p w:rsidR="006D0BFE" w:rsidRPr="006B6D4A" w:rsidRDefault="006D0BFE" w:rsidP="006D0BFE">
      <w:pPr>
        <w:shd w:val="clear" w:color="auto" w:fill="FFFFFF"/>
        <w:spacing w:after="150" w:line="300" w:lineRule="atLeast"/>
        <w:rPr>
          <w:rFonts w:ascii="Arial" w:hAnsi="Arial" w:cs="Arial"/>
        </w:rPr>
      </w:pPr>
      <w:r w:rsidRPr="006B6D4A">
        <w:rPr>
          <w:rFonts w:ascii="Arial" w:hAnsi="Arial" w:cs="Arial"/>
        </w:rPr>
        <w:t>Theatre design or scenography is the design of the space in which a performance takes place. Theatre designers create stage pictures, that is to say, they design the space, costume and props that you see when you watch a performance.</w:t>
      </w:r>
    </w:p>
    <w:p w:rsidR="006D0BFE" w:rsidRPr="006B6D4A" w:rsidRDefault="006D0BFE" w:rsidP="006D0BFE">
      <w:pPr>
        <w:shd w:val="clear" w:color="auto" w:fill="FFFFFF"/>
        <w:spacing w:line="300" w:lineRule="atLeast"/>
        <w:rPr>
          <w:rFonts w:ascii="Arial" w:hAnsi="Arial" w:cs="Arial"/>
        </w:rPr>
      </w:pPr>
      <w:r w:rsidRPr="006B6D4A">
        <w:rPr>
          <w:rFonts w:ascii="Arial" w:hAnsi="Arial" w:cs="Arial"/>
        </w:rPr>
        <w:t>Some designers deal only with set or costumes, particularly if it is a very large scale production such as an opera, but in this country designers generally create designs for both.</w:t>
      </w:r>
      <w:r w:rsidRPr="006B6D4A">
        <w:rPr>
          <w:rFonts w:ascii="Arial" w:hAnsi="Arial" w:cs="Arial"/>
        </w:rPr>
        <w:br/>
        <w:t xml:space="preserve">In recent times we have started to more readily adopt the term </w:t>
      </w:r>
      <w:r w:rsidR="00F721FC" w:rsidRPr="006B6D4A">
        <w:rPr>
          <w:rFonts w:ascii="Arial" w:hAnsi="Arial" w:cs="Arial"/>
        </w:rPr>
        <w:t>stenographer</w:t>
      </w:r>
      <w:r w:rsidRPr="006B6D4A">
        <w:rPr>
          <w:rFonts w:ascii="Arial" w:hAnsi="Arial" w:cs="Arial"/>
        </w:rPr>
        <w:t>. This alternative name for theatre design is used more widely in the rest of the world. It seeks to give a more holistic description of what designers do and can encompass not just set, costume and prop design but sound, lighting and multi-media design for performance as well.</w:t>
      </w:r>
    </w:p>
    <w:p w:rsidR="006D0BFE" w:rsidRPr="006B6D4A" w:rsidRDefault="006D0BFE" w:rsidP="00F721FC">
      <w:pPr>
        <w:shd w:val="clear" w:color="auto" w:fill="FFFFFF"/>
        <w:spacing w:after="150" w:line="300" w:lineRule="atLeast"/>
        <w:rPr>
          <w:rFonts w:ascii="Arial" w:hAnsi="Arial" w:cs="Arial"/>
        </w:rPr>
      </w:pPr>
      <w:r w:rsidRPr="006B6D4A">
        <w:rPr>
          <w:rFonts w:ascii="Arial" w:hAnsi="Arial" w:cs="Arial"/>
        </w:rPr>
        <w:t xml:space="preserve">Most theatre design courses will now include modules in these elements in order to equip you with the appropriate skills to work in a broad range of performance-related environments. If you want to </w:t>
      </w:r>
      <w:r w:rsidR="006B6D4A" w:rsidRPr="006B6D4A">
        <w:rPr>
          <w:rFonts w:ascii="Arial" w:hAnsi="Arial" w:cs="Arial"/>
        </w:rPr>
        <w:t>specialize</w:t>
      </w:r>
      <w:r w:rsidRPr="006B6D4A">
        <w:rPr>
          <w:rFonts w:ascii="Arial" w:hAnsi="Arial" w:cs="Arial"/>
        </w:rPr>
        <w:t xml:space="preserve"> in these elements from the outset however, then courses in technical theatre would be a more advisable route.</w:t>
      </w:r>
    </w:p>
    <w:p w:rsidR="006F1152" w:rsidRDefault="006D0BFE" w:rsidP="0046444C">
      <w:pPr>
        <w:rPr>
          <w:rFonts w:ascii="Arial" w:hAnsi="Arial" w:cs="Arial"/>
        </w:rPr>
      </w:pPr>
      <w:r w:rsidRPr="006B6D4A">
        <w:rPr>
          <w:rFonts w:ascii="Arial" w:hAnsi="Arial" w:cs="Arial"/>
        </w:rPr>
        <w:t>Scenography/theatre design also encompasses work made for a specific site or location. This can be indoors or out and can be referred t</w:t>
      </w:r>
      <w:r w:rsidR="00F721FC">
        <w:rPr>
          <w:rFonts w:ascii="Arial" w:hAnsi="Arial" w:cs="Arial"/>
        </w:rPr>
        <w:t xml:space="preserve">o as site-specific or landscape </w:t>
      </w:r>
      <w:r w:rsidRPr="006B6D4A">
        <w:rPr>
          <w:rFonts w:ascii="Arial" w:hAnsi="Arial" w:cs="Arial"/>
        </w:rPr>
        <w:t>theatre.</w:t>
      </w:r>
      <w:r w:rsidR="00D610CB">
        <w:rPr>
          <w:rFonts w:ascii="Arial" w:hAnsi="Arial" w:cs="Arial"/>
        </w:rPr>
        <w:t xml:space="preserve"> </w:t>
      </w:r>
    </w:p>
    <w:p w:rsidR="00D610CB" w:rsidRDefault="00D610CB" w:rsidP="0046444C">
      <w:pPr>
        <w:rPr>
          <w:rFonts w:ascii="Arial" w:hAnsi="Arial" w:cs="Arial"/>
          <w:b/>
        </w:rPr>
      </w:pPr>
      <w:r>
        <w:rPr>
          <w:noProof/>
        </w:rPr>
        <w:drawing>
          <wp:inline distT="0" distB="0" distL="0" distR="0">
            <wp:extent cx="3560324" cy="2373549"/>
            <wp:effectExtent l="0" t="0" r="2540" b="8255"/>
            <wp:docPr id="14" name="Picture 14" descr="http://www.performingarts.vt.edu/images/uploads/programs/Production_Set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formingarts.vt.edu/images/uploads/programs/Production_Set_Desig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69670" cy="2379779"/>
                    </a:xfrm>
                    <a:prstGeom prst="rect">
                      <a:avLst/>
                    </a:prstGeom>
                    <a:noFill/>
                    <a:ln>
                      <a:noFill/>
                    </a:ln>
                  </pic:spPr>
                </pic:pic>
              </a:graphicData>
            </a:graphic>
          </wp:inline>
        </w:drawing>
      </w:r>
    </w:p>
    <w:p w:rsidR="00D610CB" w:rsidRDefault="00D610CB" w:rsidP="0046444C">
      <w:pPr>
        <w:rPr>
          <w:rFonts w:ascii="Arial" w:hAnsi="Arial" w:cs="Arial"/>
          <w:b/>
        </w:rPr>
      </w:pPr>
    </w:p>
    <w:p w:rsidR="00D610CB" w:rsidRPr="00F721FC" w:rsidRDefault="00E71AF2" w:rsidP="0046444C">
      <w:pPr>
        <w:rPr>
          <w:rFonts w:ascii="Arial" w:hAnsi="Arial" w:cs="Arial"/>
          <w:b/>
        </w:rPr>
      </w:pPr>
      <w:r>
        <w:rPr>
          <w:rFonts w:ascii="Arial" w:hAnsi="Arial" w:cs="Arial"/>
          <w:b/>
        </w:rPr>
        <w:t xml:space="preserve">  </w:t>
      </w:r>
      <w:r>
        <w:rPr>
          <w:noProof/>
        </w:rPr>
        <w:drawing>
          <wp:inline distT="0" distB="0" distL="0" distR="0">
            <wp:extent cx="2655302" cy="2130358"/>
            <wp:effectExtent l="0" t="0" r="0" b="3810"/>
            <wp:docPr id="16" name="Picture 16" descr="http://www.sceno-plus.com/_files/design_images/larges/47_cabaret_theatre_lac_leamy_s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eno-plus.com/_files/design_images/larges/47_cabaret_theatre_lac_leamy_salle.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68632" cy="2141053"/>
                    </a:xfrm>
                    <a:prstGeom prst="rect">
                      <a:avLst/>
                    </a:prstGeom>
                    <a:noFill/>
                    <a:ln>
                      <a:noFill/>
                    </a:ln>
                  </pic:spPr>
                </pic:pic>
              </a:graphicData>
            </a:graphic>
          </wp:inline>
        </w:drawing>
      </w:r>
    </w:p>
    <w:p w:rsidR="006F1152" w:rsidRPr="006B6D4A" w:rsidRDefault="006F1152" w:rsidP="00A02749">
      <w:pPr>
        <w:rPr>
          <w:rFonts w:ascii="Arial" w:hAnsi="Arial" w:cs="Arial"/>
          <w:b/>
          <w:u w:val="single"/>
        </w:rPr>
      </w:pPr>
    </w:p>
    <w:p w:rsidR="00A02749" w:rsidRDefault="00A02749" w:rsidP="00A02749">
      <w:pPr>
        <w:rPr>
          <w:rFonts w:ascii="Arial" w:hAnsi="Arial" w:cs="Arial"/>
          <w:b/>
          <w:u w:val="single"/>
        </w:rPr>
      </w:pPr>
    </w:p>
    <w:p w:rsidR="000157D3" w:rsidRPr="006B6D4A" w:rsidRDefault="000157D3" w:rsidP="00A02749">
      <w:pPr>
        <w:rPr>
          <w:rFonts w:ascii="Arial" w:hAnsi="Arial" w:cs="Arial"/>
          <w:b/>
          <w:u w:val="single"/>
        </w:rPr>
      </w:pPr>
      <w:r w:rsidRPr="006B6D4A">
        <w:rPr>
          <w:rFonts w:ascii="Arial" w:hAnsi="Arial" w:cs="Arial"/>
          <w:b/>
          <w:u w:val="single"/>
        </w:rPr>
        <w:t>WEEK 4</w:t>
      </w:r>
      <w:r w:rsidR="00A02749">
        <w:rPr>
          <w:rFonts w:ascii="Arial" w:hAnsi="Arial" w:cs="Arial"/>
          <w:b/>
          <w:u w:val="single"/>
        </w:rPr>
        <w:t xml:space="preserve">     </w:t>
      </w:r>
      <w:r w:rsidR="00A02749" w:rsidRPr="006B6D4A">
        <w:rPr>
          <w:rFonts w:ascii="Arial" w:hAnsi="Arial" w:cs="Arial"/>
          <w:b/>
        </w:rPr>
        <w:t>CLASS: J.S.S. 2</w:t>
      </w:r>
    </w:p>
    <w:p w:rsidR="00A02749" w:rsidRDefault="00A02749" w:rsidP="00A02749">
      <w:pPr>
        <w:rPr>
          <w:rFonts w:ascii="Arial" w:hAnsi="Arial" w:cs="Arial"/>
          <w:b/>
        </w:rPr>
      </w:pPr>
      <w:r>
        <w:rPr>
          <w:rFonts w:ascii="Arial" w:hAnsi="Arial" w:cs="Arial"/>
          <w:b/>
        </w:rPr>
        <w:t xml:space="preserve"> </w:t>
      </w:r>
      <w:r w:rsidR="000157D3" w:rsidRPr="006B6D4A">
        <w:rPr>
          <w:rFonts w:ascii="Arial" w:hAnsi="Arial" w:cs="Arial"/>
          <w:b/>
        </w:rPr>
        <w:t xml:space="preserve">TOPIC: </w:t>
      </w:r>
      <w:r w:rsidR="008B35B4" w:rsidRPr="006B6D4A">
        <w:rPr>
          <w:rFonts w:ascii="Arial" w:hAnsi="Arial" w:cs="Arial"/>
          <w:b/>
        </w:rPr>
        <w:t>DANCE</w:t>
      </w:r>
    </w:p>
    <w:p w:rsidR="000157D3" w:rsidRPr="006B6D4A" w:rsidRDefault="0046444C" w:rsidP="00A02749">
      <w:pPr>
        <w:rPr>
          <w:rFonts w:ascii="Arial" w:hAnsi="Arial" w:cs="Arial"/>
          <w:b/>
        </w:rPr>
      </w:pPr>
      <w:r>
        <w:rPr>
          <w:rFonts w:ascii="Arial" w:hAnsi="Arial" w:cs="Arial"/>
          <w:b/>
        </w:rPr>
        <w:t xml:space="preserve"> </w:t>
      </w:r>
    </w:p>
    <w:p w:rsidR="00BC4B0F" w:rsidRPr="006B6D4A" w:rsidRDefault="00F721FC" w:rsidP="00BC4B0F">
      <w:pPr>
        <w:rPr>
          <w:rFonts w:ascii="Arial" w:hAnsi="Arial" w:cs="Arial"/>
        </w:rPr>
      </w:pPr>
      <w:r w:rsidRPr="00F721FC">
        <w:rPr>
          <w:rStyle w:val="mw-headline"/>
          <w:rFonts w:ascii="Arial" w:hAnsi="Arial" w:cs="Arial"/>
          <w:b/>
          <w:sz w:val="28"/>
          <w:szCs w:val="28"/>
        </w:rPr>
        <w:t>DANCE</w:t>
      </w:r>
      <w:r w:rsidR="00BC4B0F" w:rsidRPr="006B6D4A">
        <w:rPr>
          <w:rFonts w:ascii="Arial" w:hAnsi="Arial" w:cs="Arial"/>
        </w:rPr>
        <w:t>.</w:t>
      </w:r>
    </w:p>
    <w:p w:rsidR="00BC4B0F" w:rsidRPr="006B6D4A" w:rsidRDefault="00BC4B0F" w:rsidP="00BC4B0F">
      <w:pPr>
        <w:pStyle w:val="NormalWeb"/>
        <w:shd w:val="clear" w:color="auto" w:fill="FFFFFF"/>
        <w:spacing w:before="120" w:beforeAutospacing="0" w:after="120" w:afterAutospacing="0" w:line="373" w:lineRule="atLeast"/>
        <w:rPr>
          <w:rFonts w:ascii="Arial" w:hAnsi="Arial" w:cs="Arial"/>
        </w:rPr>
      </w:pPr>
      <w:r w:rsidRPr="006B6D4A">
        <w:rPr>
          <w:rFonts w:ascii="Arial" w:hAnsi="Arial" w:cs="Arial"/>
        </w:rPr>
        <w:t>In the context of performing arts,</w:t>
      </w:r>
      <w:r w:rsidRPr="006B6D4A">
        <w:rPr>
          <w:rStyle w:val="apple-converted-space"/>
          <w:rFonts w:ascii="Arial" w:hAnsi="Arial" w:cs="Arial"/>
        </w:rPr>
        <w:t> </w:t>
      </w:r>
      <w:hyperlink r:id="rId46" w:tooltip="Dance" w:history="1">
        <w:r w:rsidRPr="006B6D4A">
          <w:rPr>
            <w:rStyle w:val="Hyperlink"/>
            <w:rFonts w:ascii="Arial" w:eastAsiaTheme="majorEastAsia" w:hAnsi="Arial" w:cs="Arial"/>
            <w:color w:val="auto"/>
          </w:rPr>
          <w:t>dance</w:t>
        </w:r>
      </w:hyperlink>
      <w:r w:rsidRPr="006B6D4A">
        <w:rPr>
          <w:rStyle w:val="apple-converted-space"/>
          <w:rFonts w:ascii="Arial" w:hAnsi="Arial" w:cs="Arial"/>
        </w:rPr>
        <w:t> </w:t>
      </w:r>
      <w:r w:rsidRPr="006B6D4A">
        <w:rPr>
          <w:rFonts w:ascii="Arial" w:hAnsi="Arial" w:cs="Arial"/>
        </w:rPr>
        <w:t>generally refers to human</w:t>
      </w:r>
      <w:r w:rsidRPr="006B6D4A">
        <w:rPr>
          <w:rStyle w:val="apple-converted-space"/>
          <w:rFonts w:ascii="Arial" w:hAnsi="Arial" w:cs="Arial"/>
        </w:rPr>
        <w:t> </w:t>
      </w:r>
      <w:hyperlink r:id="rId47" w:tooltip="Motion (physics)" w:history="1">
        <w:r w:rsidRPr="006B6D4A">
          <w:rPr>
            <w:rStyle w:val="Hyperlink"/>
            <w:rFonts w:ascii="Arial" w:eastAsiaTheme="majorEastAsia" w:hAnsi="Arial" w:cs="Arial"/>
            <w:color w:val="auto"/>
          </w:rPr>
          <w:t>movement</w:t>
        </w:r>
      </w:hyperlink>
      <w:r w:rsidRPr="006B6D4A">
        <w:rPr>
          <w:rFonts w:ascii="Arial" w:hAnsi="Arial" w:cs="Arial"/>
        </w:rPr>
        <w:t>, typically rhythmic and to music, used as a form of audience entertainment in a</w:t>
      </w:r>
      <w:r w:rsidRPr="006B6D4A">
        <w:rPr>
          <w:rStyle w:val="apple-converted-space"/>
          <w:rFonts w:ascii="Arial" w:hAnsi="Arial" w:cs="Arial"/>
        </w:rPr>
        <w:t> </w:t>
      </w:r>
      <w:hyperlink r:id="rId48" w:tooltip="Performance" w:history="1">
        <w:r w:rsidRPr="006B6D4A">
          <w:rPr>
            <w:rStyle w:val="Hyperlink"/>
            <w:rFonts w:ascii="Arial" w:eastAsiaTheme="majorEastAsia" w:hAnsi="Arial" w:cs="Arial"/>
            <w:color w:val="auto"/>
          </w:rPr>
          <w:t>performance</w:t>
        </w:r>
      </w:hyperlink>
      <w:r w:rsidRPr="006B6D4A">
        <w:rPr>
          <w:rStyle w:val="apple-converted-space"/>
          <w:rFonts w:ascii="Arial" w:hAnsi="Arial" w:cs="Arial"/>
        </w:rPr>
        <w:t> </w:t>
      </w:r>
      <w:r w:rsidRPr="006B6D4A">
        <w:rPr>
          <w:rFonts w:ascii="Arial" w:hAnsi="Arial" w:cs="Arial"/>
        </w:rPr>
        <w:t>setting. Definitions of what constitutes</w:t>
      </w:r>
      <w:r w:rsidRPr="006B6D4A">
        <w:rPr>
          <w:rStyle w:val="apple-converted-space"/>
          <w:rFonts w:ascii="Arial" w:hAnsi="Arial" w:cs="Arial"/>
        </w:rPr>
        <w:t> </w:t>
      </w:r>
      <w:hyperlink r:id="rId49" w:tooltip="Dance" w:history="1">
        <w:r w:rsidRPr="006B6D4A">
          <w:rPr>
            <w:rStyle w:val="Hyperlink"/>
            <w:rFonts w:ascii="Arial" w:eastAsiaTheme="majorEastAsia" w:hAnsi="Arial" w:cs="Arial"/>
            <w:color w:val="auto"/>
          </w:rPr>
          <w:t>dance</w:t>
        </w:r>
      </w:hyperlink>
      <w:r w:rsidRPr="006B6D4A">
        <w:rPr>
          <w:rStyle w:val="apple-converted-space"/>
          <w:rFonts w:ascii="Arial" w:hAnsi="Arial" w:cs="Arial"/>
        </w:rPr>
        <w:t> </w:t>
      </w:r>
      <w:r w:rsidRPr="006B6D4A">
        <w:rPr>
          <w:rFonts w:ascii="Arial" w:hAnsi="Arial" w:cs="Arial"/>
        </w:rPr>
        <w:t>are dependent on</w:t>
      </w:r>
      <w:r w:rsidRPr="006B6D4A">
        <w:rPr>
          <w:rStyle w:val="apple-converted-space"/>
          <w:rFonts w:ascii="Arial" w:hAnsi="Arial" w:cs="Arial"/>
        </w:rPr>
        <w:t> </w:t>
      </w:r>
      <w:hyperlink r:id="rId50" w:tooltip="Society" w:history="1">
        <w:r w:rsidRPr="006B6D4A">
          <w:rPr>
            <w:rStyle w:val="Hyperlink"/>
            <w:rFonts w:ascii="Arial" w:eastAsiaTheme="majorEastAsia" w:hAnsi="Arial" w:cs="Arial"/>
            <w:color w:val="auto"/>
          </w:rPr>
          <w:t>social</w:t>
        </w:r>
      </w:hyperlink>
      <w:r w:rsidRPr="006B6D4A">
        <w:rPr>
          <w:rFonts w:ascii="Arial" w:hAnsi="Arial" w:cs="Arial"/>
        </w:rPr>
        <w:t>,</w:t>
      </w:r>
      <w:r w:rsidRPr="006B6D4A">
        <w:rPr>
          <w:rStyle w:val="apple-converted-space"/>
          <w:rFonts w:ascii="Arial" w:hAnsi="Arial" w:cs="Arial"/>
        </w:rPr>
        <w:t> </w:t>
      </w:r>
      <w:hyperlink r:id="rId51" w:tooltip="Culture" w:history="1">
        <w:r w:rsidRPr="006B6D4A">
          <w:rPr>
            <w:rStyle w:val="Hyperlink"/>
            <w:rFonts w:ascii="Arial" w:eastAsiaTheme="majorEastAsia" w:hAnsi="Arial" w:cs="Arial"/>
            <w:color w:val="auto"/>
          </w:rPr>
          <w:t>cultural</w:t>
        </w:r>
      </w:hyperlink>
      <w:r w:rsidRPr="006B6D4A">
        <w:rPr>
          <w:rFonts w:ascii="Arial" w:hAnsi="Arial" w:cs="Arial"/>
        </w:rPr>
        <w:t>,</w:t>
      </w:r>
      <w:r w:rsidRPr="006B6D4A">
        <w:rPr>
          <w:rStyle w:val="apple-converted-space"/>
          <w:rFonts w:ascii="Arial" w:hAnsi="Arial" w:cs="Arial"/>
        </w:rPr>
        <w:t> </w:t>
      </w:r>
      <w:hyperlink r:id="rId52" w:tooltip="Aesthetic" w:history="1">
        <w:r w:rsidRPr="006B6D4A">
          <w:rPr>
            <w:rStyle w:val="Hyperlink"/>
            <w:rFonts w:ascii="Arial" w:eastAsiaTheme="majorEastAsia" w:hAnsi="Arial" w:cs="Arial"/>
            <w:color w:val="auto"/>
          </w:rPr>
          <w:t>aesthetic</w:t>
        </w:r>
      </w:hyperlink>
      <w:r w:rsidRPr="006B6D4A">
        <w:rPr>
          <w:rStyle w:val="apple-converted-space"/>
          <w:rFonts w:ascii="Arial" w:hAnsi="Arial" w:cs="Arial"/>
        </w:rPr>
        <w:t> </w:t>
      </w:r>
      <w:hyperlink r:id="rId53" w:tooltip="Artistic" w:history="1">
        <w:r w:rsidRPr="006B6D4A">
          <w:rPr>
            <w:rStyle w:val="Hyperlink"/>
            <w:rFonts w:ascii="Arial" w:eastAsiaTheme="majorEastAsia" w:hAnsi="Arial" w:cs="Arial"/>
            <w:color w:val="auto"/>
          </w:rPr>
          <w:t>artistic</w:t>
        </w:r>
      </w:hyperlink>
      <w:r w:rsidRPr="006B6D4A">
        <w:rPr>
          <w:rStyle w:val="apple-converted-space"/>
          <w:rFonts w:ascii="Arial" w:hAnsi="Arial" w:cs="Arial"/>
        </w:rPr>
        <w:t> </w:t>
      </w:r>
      <w:r w:rsidRPr="006B6D4A">
        <w:rPr>
          <w:rFonts w:ascii="Arial" w:hAnsi="Arial" w:cs="Arial"/>
        </w:rPr>
        <w:t>and</w:t>
      </w:r>
      <w:r w:rsidRPr="006B6D4A">
        <w:rPr>
          <w:rStyle w:val="apple-converted-space"/>
          <w:rFonts w:ascii="Arial" w:hAnsi="Arial" w:cs="Arial"/>
        </w:rPr>
        <w:t> </w:t>
      </w:r>
      <w:r w:rsidR="006F1152">
        <w:t>moral constraints</w:t>
      </w:r>
      <w:r w:rsidRPr="006B6D4A">
        <w:rPr>
          <w:rFonts w:ascii="Arial" w:hAnsi="Arial" w:cs="Arial"/>
        </w:rPr>
        <w:t xml:space="preserve"> and range from functional movement (such as</w:t>
      </w:r>
      <w:r w:rsidRPr="006B6D4A">
        <w:rPr>
          <w:rStyle w:val="apple-converted-space"/>
          <w:rFonts w:ascii="Arial" w:hAnsi="Arial" w:cs="Arial"/>
        </w:rPr>
        <w:t> </w:t>
      </w:r>
      <w:hyperlink r:id="rId54" w:tooltip="Folk dance" w:history="1">
        <w:r w:rsidRPr="006B6D4A">
          <w:rPr>
            <w:rStyle w:val="Hyperlink"/>
            <w:rFonts w:ascii="Arial" w:eastAsiaTheme="majorEastAsia" w:hAnsi="Arial" w:cs="Arial"/>
            <w:color w:val="auto"/>
          </w:rPr>
          <w:t>folk dance</w:t>
        </w:r>
      </w:hyperlink>
      <w:r w:rsidRPr="006B6D4A">
        <w:rPr>
          <w:rFonts w:ascii="Arial" w:hAnsi="Arial" w:cs="Arial"/>
        </w:rPr>
        <w:t>) to codified,</w:t>
      </w:r>
      <w:r w:rsidRPr="006B6D4A">
        <w:rPr>
          <w:rStyle w:val="apple-converted-space"/>
          <w:rFonts w:ascii="Arial" w:hAnsi="Arial" w:cs="Arial"/>
        </w:rPr>
        <w:t> </w:t>
      </w:r>
      <w:r w:rsidR="006F1152">
        <w:t>virtuoso techniques</w:t>
      </w:r>
      <w:r w:rsidRPr="006B6D4A">
        <w:rPr>
          <w:rFonts w:ascii="Arial" w:hAnsi="Arial" w:cs="Arial"/>
        </w:rPr>
        <w:t xml:space="preserve"> such as</w:t>
      </w:r>
      <w:r w:rsidRPr="006B6D4A">
        <w:rPr>
          <w:rStyle w:val="apple-converted-space"/>
          <w:rFonts w:ascii="Arial" w:hAnsi="Arial" w:cs="Arial"/>
        </w:rPr>
        <w:t> </w:t>
      </w:r>
      <w:hyperlink r:id="rId55" w:tooltip="Ballet" w:history="1">
        <w:r w:rsidRPr="006B6D4A">
          <w:rPr>
            <w:rStyle w:val="Hyperlink"/>
            <w:rFonts w:ascii="Arial" w:eastAsiaTheme="majorEastAsia" w:hAnsi="Arial" w:cs="Arial"/>
            <w:color w:val="auto"/>
          </w:rPr>
          <w:t>ballet</w:t>
        </w:r>
      </w:hyperlink>
      <w:r w:rsidRPr="006B6D4A">
        <w:rPr>
          <w:rFonts w:ascii="Arial" w:hAnsi="Arial" w:cs="Arial"/>
        </w:rPr>
        <w:t>.</w:t>
      </w:r>
    </w:p>
    <w:p w:rsidR="00BC4B0F" w:rsidRPr="006B6D4A" w:rsidRDefault="00BC4B0F" w:rsidP="00BC4B0F">
      <w:pPr>
        <w:pBdr>
          <w:bar w:val="single" w:sz="4" w:color="auto"/>
        </w:pBdr>
        <w:jc w:val="both"/>
        <w:rPr>
          <w:rFonts w:ascii="Arial" w:hAnsi="Arial" w:cs="Arial"/>
        </w:rPr>
      </w:pPr>
      <w:r w:rsidRPr="006B6D4A">
        <w:rPr>
          <w:rFonts w:ascii="Arial" w:hAnsi="Arial" w:cs="Arial"/>
        </w:rPr>
        <w:t>Dance is any body movement home or space for express human emotion in reaction to musical performance anywhere. It is an organized movement of the body to musical rhythm. It could be for fun to narrate a story, to inform or entertain.</w:t>
      </w:r>
    </w:p>
    <w:p w:rsidR="00BC4B0F" w:rsidRPr="006B6D4A" w:rsidRDefault="00BC4B0F" w:rsidP="00BC4B0F">
      <w:pPr>
        <w:pStyle w:val="NormalWeb"/>
        <w:shd w:val="clear" w:color="auto" w:fill="FFFFFF"/>
        <w:spacing w:before="120" w:beforeAutospacing="0" w:after="120" w:afterAutospacing="0" w:line="373" w:lineRule="atLeast"/>
        <w:rPr>
          <w:rFonts w:ascii="Arial" w:hAnsi="Arial" w:cs="Arial"/>
        </w:rPr>
      </w:pPr>
      <w:r w:rsidRPr="006B6D4A">
        <w:rPr>
          <w:rFonts w:ascii="Arial" w:hAnsi="Arial" w:cs="Arial"/>
        </w:rPr>
        <w:t>Dance is a powerful impulse, but the art of dance is that impulse channeled by skillful performers into something that becomes intensely expressive and that may delight spectators who feel no wish to dance themselves. These two concepts of the art of dance—dance as a powerful impulse and dance as a skillfully choreographed art practiced largely by a professional few—are the two most important connecting ideas running through any consideration of the subject. In dance, the connection between the two concepts is stronger than in some other arts, and neither can exist without the other.</w:t>
      </w:r>
    </w:p>
    <w:p w:rsidR="00BC4B0F" w:rsidRPr="006B6D4A" w:rsidRDefault="00081B07" w:rsidP="00BC4B0F">
      <w:pPr>
        <w:pStyle w:val="NormalWeb"/>
        <w:shd w:val="clear" w:color="auto" w:fill="FFFFFF"/>
        <w:spacing w:before="120" w:beforeAutospacing="0" w:after="120" w:afterAutospacing="0" w:line="373" w:lineRule="atLeast"/>
        <w:rPr>
          <w:rFonts w:ascii="Arial" w:hAnsi="Arial" w:cs="Arial"/>
        </w:rPr>
      </w:pPr>
      <w:hyperlink r:id="rId56" w:tooltip="Choreography" w:history="1">
        <w:r w:rsidR="00BC4B0F" w:rsidRPr="006B6D4A">
          <w:rPr>
            <w:rStyle w:val="Hyperlink"/>
            <w:rFonts w:ascii="Arial" w:eastAsiaTheme="majorEastAsia" w:hAnsi="Arial" w:cs="Arial"/>
            <w:color w:val="auto"/>
          </w:rPr>
          <w:t>Choreography</w:t>
        </w:r>
      </w:hyperlink>
      <w:r w:rsidR="00BC4B0F" w:rsidRPr="006B6D4A">
        <w:rPr>
          <w:rStyle w:val="apple-converted-space"/>
          <w:rFonts w:ascii="Arial" w:hAnsi="Arial" w:cs="Arial"/>
        </w:rPr>
        <w:t> </w:t>
      </w:r>
      <w:r w:rsidR="00BC4B0F" w:rsidRPr="006B6D4A">
        <w:rPr>
          <w:rFonts w:ascii="Arial" w:hAnsi="Arial" w:cs="Arial"/>
        </w:rPr>
        <w:t>is the art of making dances, and the person who practices this art is called a choreographer.</w:t>
      </w:r>
    </w:p>
    <w:p w:rsidR="00BC4B0F" w:rsidRDefault="00AB745A" w:rsidP="000157D3">
      <w:pPr>
        <w:jc w:val="center"/>
        <w:rPr>
          <w:rFonts w:ascii="Arial" w:hAnsi="Arial" w:cs="Arial"/>
          <w:b/>
        </w:rPr>
      </w:pPr>
      <w:r>
        <w:rPr>
          <w:noProof/>
        </w:rPr>
        <w:drawing>
          <wp:inline distT="0" distB="0" distL="0" distR="0">
            <wp:extent cx="4705350" cy="3021254"/>
            <wp:effectExtent l="0" t="0" r="0" b="0"/>
            <wp:docPr id="13" name="Picture 13" descr="https://www.sydneydancecompany.com/wp-content/uploads/2014/01/JF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ydneydancecompany.com/wp-content/uploads/2014/01/JFH.jp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707520" cy="3022647"/>
                    </a:xfrm>
                    <a:prstGeom prst="rect">
                      <a:avLst/>
                    </a:prstGeom>
                    <a:noFill/>
                    <a:ln>
                      <a:noFill/>
                    </a:ln>
                  </pic:spPr>
                </pic:pic>
              </a:graphicData>
            </a:graphic>
          </wp:inline>
        </w:drawing>
      </w:r>
    </w:p>
    <w:p w:rsidR="00AB745A" w:rsidRPr="006B6D4A" w:rsidRDefault="00AB745A" w:rsidP="000157D3">
      <w:pPr>
        <w:jc w:val="center"/>
        <w:rPr>
          <w:rFonts w:ascii="Arial" w:hAnsi="Arial" w:cs="Arial"/>
          <w:b/>
        </w:rPr>
      </w:pPr>
    </w:p>
    <w:p w:rsidR="006D0BFE" w:rsidRPr="00ED35F1" w:rsidRDefault="00ED35F1" w:rsidP="006D0BFE">
      <w:pPr>
        <w:pBdr>
          <w:bar w:val="single" w:sz="4" w:color="auto"/>
        </w:pBdr>
        <w:jc w:val="center"/>
        <w:rPr>
          <w:rFonts w:ascii="Arial" w:hAnsi="Arial" w:cs="Arial"/>
          <w:b/>
          <w:sz w:val="28"/>
          <w:szCs w:val="28"/>
          <w:u w:val="single"/>
        </w:rPr>
      </w:pPr>
      <w:r w:rsidRPr="00ED35F1">
        <w:rPr>
          <w:rFonts w:ascii="Arial" w:hAnsi="Arial" w:cs="Arial"/>
          <w:b/>
          <w:sz w:val="28"/>
          <w:szCs w:val="28"/>
          <w:u w:val="single"/>
        </w:rPr>
        <w:t>STRUCTURE OF DANCE</w:t>
      </w:r>
    </w:p>
    <w:p w:rsidR="006D0BFE" w:rsidRDefault="006D0BFE" w:rsidP="006D0BFE">
      <w:pPr>
        <w:pBdr>
          <w:bar w:val="single" w:sz="4" w:color="auto"/>
        </w:pBdr>
        <w:rPr>
          <w:rFonts w:ascii="Arial" w:hAnsi="Arial" w:cs="Arial"/>
        </w:rPr>
      </w:pPr>
      <w:r w:rsidRPr="006B6D4A">
        <w:rPr>
          <w:rFonts w:ascii="Arial" w:hAnsi="Arial" w:cs="Arial"/>
        </w:rPr>
        <w:t>Dance has three basic structures, they are:</w:t>
      </w:r>
    </w:p>
    <w:p w:rsidR="00ED35F1" w:rsidRPr="006B6D4A" w:rsidRDefault="00ED35F1" w:rsidP="006D0BFE">
      <w:pPr>
        <w:pBdr>
          <w:bar w:val="single" w:sz="4" w:color="auto"/>
        </w:pBdr>
        <w:rPr>
          <w:rFonts w:ascii="Arial" w:hAnsi="Arial" w:cs="Arial"/>
        </w:rPr>
      </w:pPr>
    </w:p>
    <w:p w:rsidR="006D0BFE" w:rsidRDefault="006D0BFE" w:rsidP="006D0BFE">
      <w:pPr>
        <w:pStyle w:val="ListParagraph"/>
        <w:numPr>
          <w:ilvl w:val="0"/>
          <w:numId w:val="2"/>
        </w:numPr>
        <w:pBdr>
          <w:bar w:val="single" w:sz="4" w:color="auto"/>
        </w:pBdr>
        <w:rPr>
          <w:rFonts w:ascii="Arial" w:hAnsi="Arial" w:cs="Arial"/>
        </w:rPr>
      </w:pPr>
      <w:r w:rsidRPr="006B6D4A">
        <w:rPr>
          <w:rFonts w:ascii="Arial" w:hAnsi="Arial" w:cs="Arial"/>
          <w:b/>
          <w:u w:val="single"/>
        </w:rPr>
        <w:t>The beginning:</w:t>
      </w:r>
      <w:r w:rsidRPr="006B6D4A">
        <w:rPr>
          <w:rFonts w:ascii="Arial" w:hAnsi="Arial" w:cs="Arial"/>
        </w:rPr>
        <w:t xml:space="preserve"> This includes entry warm up and first impression.</w:t>
      </w:r>
    </w:p>
    <w:p w:rsidR="00ED35F1" w:rsidRPr="006B6D4A" w:rsidRDefault="00ED35F1" w:rsidP="00ED35F1">
      <w:pPr>
        <w:pStyle w:val="ListParagraph"/>
        <w:pBdr>
          <w:bar w:val="single" w:sz="4" w:color="auto"/>
        </w:pBdr>
        <w:ind w:left="360"/>
        <w:rPr>
          <w:rFonts w:ascii="Arial" w:hAnsi="Arial" w:cs="Arial"/>
        </w:rPr>
      </w:pPr>
    </w:p>
    <w:p w:rsidR="006D0BFE" w:rsidRDefault="006D0BFE" w:rsidP="006D0BFE">
      <w:pPr>
        <w:pStyle w:val="ListParagraph"/>
        <w:numPr>
          <w:ilvl w:val="0"/>
          <w:numId w:val="2"/>
        </w:numPr>
        <w:pBdr>
          <w:bar w:val="single" w:sz="4" w:color="auto"/>
        </w:pBdr>
        <w:rPr>
          <w:rFonts w:ascii="Arial" w:hAnsi="Arial" w:cs="Arial"/>
        </w:rPr>
      </w:pPr>
      <w:r w:rsidRPr="006B6D4A">
        <w:rPr>
          <w:rFonts w:ascii="Arial" w:hAnsi="Arial" w:cs="Arial"/>
          <w:b/>
          <w:u w:val="single"/>
        </w:rPr>
        <w:t>The middle:</w:t>
      </w:r>
      <w:r w:rsidRPr="006B6D4A">
        <w:rPr>
          <w:rFonts w:ascii="Arial" w:hAnsi="Arial" w:cs="Arial"/>
        </w:rPr>
        <w:t xml:space="preserve"> This includes dancing proper and the climax.</w:t>
      </w:r>
    </w:p>
    <w:p w:rsidR="00ED35F1" w:rsidRPr="00ED35F1" w:rsidRDefault="00ED35F1" w:rsidP="00ED35F1">
      <w:pPr>
        <w:pStyle w:val="ListParagraph"/>
        <w:rPr>
          <w:rFonts w:ascii="Arial" w:hAnsi="Arial" w:cs="Arial"/>
        </w:rPr>
      </w:pPr>
    </w:p>
    <w:p w:rsidR="00ED35F1" w:rsidRPr="006B6D4A" w:rsidRDefault="00ED35F1" w:rsidP="00ED35F1">
      <w:pPr>
        <w:pStyle w:val="ListParagraph"/>
        <w:pBdr>
          <w:bar w:val="single" w:sz="4" w:color="auto"/>
        </w:pBdr>
        <w:ind w:left="360"/>
        <w:rPr>
          <w:rFonts w:ascii="Arial" w:hAnsi="Arial" w:cs="Arial"/>
        </w:rPr>
      </w:pPr>
    </w:p>
    <w:p w:rsidR="006D0BFE" w:rsidRDefault="006D0BFE" w:rsidP="006D0BFE">
      <w:pPr>
        <w:pStyle w:val="ListParagraph"/>
        <w:numPr>
          <w:ilvl w:val="0"/>
          <w:numId w:val="2"/>
        </w:numPr>
        <w:pBdr>
          <w:bar w:val="single" w:sz="4" w:color="auto"/>
        </w:pBdr>
        <w:rPr>
          <w:rFonts w:ascii="Arial" w:hAnsi="Arial" w:cs="Arial"/>
        </w:rPr>
      </w:pPr>
      <w:r w:rsidRPr="006B6D4A">
        <w:rPr>
          <w:rFonts w:ascii="Arial" w:hAnsi="Arial" w:cs="Arial"/>
          <w:b/>
          <w:u w:val="single"/>
        </w:rPr>
        <w:t>The end:</w:t>
      </w:r>
      <w:r w:rsidRPr="006B6D4A">
        <w:rPr>
          <w:rFonts w:ascii="Arial" w:hAnsi="Arial" w:cs="Arial"/>
        </w:rPr>
        <w:t xml:space="preserve"> This includes rounding off last impression and exists. </w:t>
      </w:r>
    </w:p>
    <w:p w:rsidR="00F32F59" w:rsidRPr="006B6D4A" w:rsidRDefault="00F32F59" w:rsidP="00F32F59">
      <w:pPr>
        <w:pStyle w:val="ListParagraph"/>
        <w:pBdr>
          <w:bar w:val="single" w:sz="4" w:color="auto"/>
        </w:pBdr>
        <w:ind w:left="360"/>
        <w:rPr>
          <w:rFonts w:ascii="Arial" w:hAnsi="Arial" w:cs="Arial"/>
        </w:rPr>
      </w:pPr>
      <w:r>
        <w:rPr>
          <w:noProof/>
        </w:rPr>
        <w:drawing>
          <wp:inline distT="0" distB="0" distL="0" distR="0">
            <wp:extent cx="3429000" cy="2573289"/>
            <wp:effectExtent l="0" t="0" r="0" b="0"/>
            <wp:docPr id="17" name="Picture 17" descr="https://arts.byu.edu/wp-content/uploads/2015/06/Folk-Dancers-de-Jong-1024x768-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ts.byu.edu/wp-content/uploads/2015/06/Folk-Dancers-de-Jong-1024x768-1024x768.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34211" cy="2577199"/>
                    </a:xfrm>
                    <a:prstGeom prst="rect">
                      <a:avLst/>
                    </a:prstGeom>
                    <a:noFill/>
                    <a:ln>
                      <a:noFill/>
                    </a:ln>
                  </pic:spPr>
                </pic:pic>
              </a:graphicData>
            </a:graphic>
          </wp:inline>
        </w:drawing>
      </w:r>
    </w:p>
    <w:p w:rsidR="006D0BFE" w:rsidRPr="006B6D4A" w:rsidRDefault="006D0BFE" w:rsidP="006D0BFE">
      <w:pPr>
        <w:pBdr>
          <w:bar w:val="single" w:sz="4" w:color="auto"/>
        </w:pBdr>
        <w:rPr>
          <w:rFonts w:ascii="Arial" w:hAnsi="Arial" w:cs="Arial"/>
          <w:b/>
          <w:u w:val="single"/>
        </w:rPr>
      </w:pPr>
    </w:p>
    <w:p w:rsidR="007F4B47" w:rsidRPr="006B6D4A" w:rsidRDefault="007F4B47" w:rsidP="007F4B47">
      <w:pPr>
        <w:rPr>
          <w:rFonts w:ascii="Arial" w:hAnsi="Arial" w:cs="Arial"/>
          <w:b/>
        </w:rPr>
      </w:pPr>
    </w:p>
    <w:p w:rsidR="000157D3" w:rsidRPr="006B6D4A" w:rsidRDefault="000157D3" w:rsidP="00855A98">
      <w:pPr>
        <w:rPr>
          <w:rFonts w:ascii="Arial" w:hAnsi="Arial" w:cs="Arial"/>
        </w:rPr>
      </w:pPr>
    </w:p>
    <w:p w:rsidR="006D0BFE" w:rsidRPr="006B6D4A" w:rsidRDefault="006D0BFE" w:rsidP="000157D3">
      <w:pPr>
        <w:jc w:val="center"/>
        <w:rPr>
          <w:rFonts w:ascii="Arial" w:hAnsi="Arial" w:cs="Arial"/>
          <w:b/>
          <w:u w:val="single"/>
        </w:rPr>
      </w:pPr>
    </w:p>
    <w:p w:rsidR="006D0BFE" w:rsidRPr="006B6D4A" w:rsidRDefault="006D0BFE" w:rsidP="000157D3">
      <w:pPr>
        <w:jc w:val="center"/>
        <w:rPr>
          <w:rFonts w:ascii="Arial" w:hAnsi="Arial" w:cs="Arial"/>
          <w:b/>
          <w:u w:val="single"/>
        </w:rPr>
      </w:pPr>
    </w:p>
    <w:p w:rsidR="006D0BFE" w:rsidRPr="006B6D4A" w:rsidRDefault="006D0BFE" w:rsidP="000157D3">
      <w:pPr>
        <w:jc w:val="center"/>
        <w:rPr>
          <w:rFonts w:ascii="Arial" w:hAnsi="Arial" w:cs="Arial"/>
          <w:b/>
          <w:u w:val="single"/>
        </w:rPr>
      </w:pPr>
    </w:p>
    <w:p w:rsidR="006D0BFE" w:rsidRPr="006B6D4A" w:rsidRDefault="006D0BFE" w:rsidP="000157D3">
      <w:pPr>
        <w:jc w:val="center"/>
        <w:rPr>
          <w:rFonts w:ascii="Arial" w:hAnsi="Arial" w:cs="Arial"/>
          <w:b/>
          <w:u w:val="single"/>
        </w:rPr>
      </w:pPr>
    </w:p>
    <w:p w:rsidR="00A02749" w:rsidRPr="006B6D4A" w:rsidRDefault="000157D3" w:rsidP="00A02749">
      <w:pPr>
        <w:rPr>
          <w:rFonts w:ascii="Arial" w:hAnsi="Arial" w:cs="Arial"/>
          <w:b/>
        </w:rPr>
      </w:pPr>
      <w:r w:rsidRPr="006B6D4A">
        <w:rPr>
          <w:rFonts w:ascii="Arial" w:hAnsi="Arial" w:cs="Arial"/>
          <w:b/>
          <w:u w:val="single"/>
        </w:rPr>
        <w:t>WEEK</w:t>
      </w:r>
      <w:r w:rsidR="008B35B4" w:rsidRPr="006B6D4A">
        <w:rPr>
          <w:rFonts w:ascii="Arial" w:hAnsi="Arial" w:cs="Arial"/>
          <w:b/>
          <w:u w:val="single"/>
        </w:rPr>
        <w:t xml:space="preserve"> </w:t>
      </w:r>
      <w:r w:rsidRPr="006B6D4A">
        <w:rPr>
          <w:rFonts w:ascii="Arial" w:hAnsi="Arial" w:cs="Arial"/>
          <w:b/>
          <w:u w:val="single"/>
        </w:rPr>
        <w:t>5</w:t>
      </w:r>
      <w:r w:rsidR="00A02749">
        <w:rPr>
          <w:rFonts w:ascii="Arial" w:hAnsi="Arial" w:cs="Arial"/>
          <w:b/>
          <w:u w:val="single"/>
        </w:rPr>
        <w:t xml:space="preserve">     </w:t>
      </w:r>
      <w:r w:rsidR="00A02749" w:rsidRPr="006B6D4A">
        <w:rPr>
          <w:rFonts w:ascii="Arial" w:hAnsi="Arial" w:cs="Arial"/>
          <w:b/>
        </w:rPr>
        <w:t>CLASS: J.S.S. 2</w:t>
      </w:r>
    </w:p>
    <w:p w:rsidR="000157D3" w:rsidRPr="006B6D4A" w:rsidRDefault="000157D3" w:rsidP="00A02749">
      <w:pPr>
        <w:rPr>
          <w:rFonts w:ascii="Arial" w:hAnsi="Arial" w:cs="Arial"/>
          <w:b/>
          <w:u w:val="single"/>
        </w:rPr>
      </w:pPr>
    </w:p>
    <w:p w:rsidR="008B35B4" w:rsidRPr="006B6D4A" w:rsidRDefault="000157D3" w:rsidP="00A02749">
      <w:pPr>
        <w:rPr>
          <w:rFonts w:ascii="Arial" w:hAnsi="Arial" w:cs="Arial"/>
          <w:b/>
        </w:rPr>
      </w:pPr>
      <w:r w:rsidRPr="006B6D4A">
        <w:rPr>
          <w:rFonts w:ascii="Arial" w:hAnsi="Arial" w:cs="Arial"/>
          <w:b/>
        </w:rPr>
        <w:t xml:space="preserve">TOPIC: </w:t>
      </w:r>
      <w:r w:rsidR="008B35B4" w:rsidRPr="006B6D4A">
        <w:rPr>
          <w:rFonts w:ascii="Arial" w:hAnsi="Arial" w:cs="Arial"/>
          <w:b/>
        </w:rPr>
        <w:t>SELF CONTROL</w:t>
      </w:r>
    </w:p>
    <w:p w:rsidR="000157D3" w:rsidRPr="006B6D4A" w:rsidRDefault="000157D3" w:rsidP="00A02749">
      <w:pPr>
        <w:ind w:left="1440" w:firstLine="720"/>
        <w:rPr>
          <w:rFonts w:ascii="Arial" w:hAnsi="Arial" w:cs="Arial"/>
          <w:b/>
        </w:rPr>
      </w:pPr>
    </w:p>
    <w:p w:rsidR="00491D11" w:rsidRDefault="006D0BFE" w:rsidP="006D0BFE">
      <w:pPr>
        <w:pStyle w:val="NormalWeb"/>
        <w:spacing w:before="120" w:beforeAutospacing="0" w:after="120" w:afterAutospacing="0"/>
        <w:rPr>
          <w:rStyle w:val="apple-converted-space"/>
          <w:rFonts w:ascii="Arial" w:eastAsiaTheme="majorEastAsia" w:hAnsi="Arial" w:cs="Arial"/>
        </w:rPr>
      </w:pPr>
      <w:r w:rsidRPr="006B6D4A">
        <w:rPr>
          <w:rFonts w:ascii="Arial" w:hAnsi="Arial" w:cs="Arial"/>
          <w:b/>
          <w:bCs/>
        </w:rPr>
        <w:t>Self-control</w:t>
      </w:r>
      <w:r w:rsidRPr="006B6D4A">
        <w:rPr>
          <w:rStyle w:val="apple-converted-space"/>
          <w:rFonts w:ascii="Arial" w:eastAsiaTheme="majorEastAsia" w:hAnsi="Arial" w:cs="Arial"/>
        </w:rPr>
        <w:t> </w:t>
      </w:r>
      <w:r w:rsidRPr="006B6D4A">
        <w:rPr>
          <w:rFonts w:ascii="Arial" w:hAnsi="Arial" w:cs="Arial"/>
        </w:rPr>
        <w:t>is the ability to</w:t>
      </w:r>
      <w:r w:rsidRPr="006B6D4A">
        <w:rPr>
          <w:rStyle w:val="apple-converted-space"/>
          <w:rFonts w:ascii="Arial" w:eastAsiaTheme="majorEastAsia" w:hAnsi="Arial" w:cs="Arial"/>
        </w:rPr>
        <w:t> </w:t>
      </w:r>
      <w:hyperlink r:id="rId59" w:tooltip="Emotional self-regulation" w:history="1">
        <w:r w:rsidRPr="006B6D4A">
          <w:rPr>
            <w:rStyle w:val="Hyperlink"/>
            <w:rFonts w:ascii="Arial" w:hAnsi="Arial" w:cs="Arial"/>
            <w:color w:val="auto"/>
          </w:rPr>
          <w:t>control one's emotions</w:t>
        </w:r>
      </w:hyperlink>
      <w:r w:rsidRPr="006B6D4A">
        <w:rPr>
          <w:rFonts w:ascii="Arial" w:hAnsi="Arial" w:cs="Arial"/>
        </w:rPr>
        <w:t>,</w:t>
      </w:r>
      <w:r w:rsidRPr="006B6D4A">
        <w:rPr>
          <w:rStyle w:val="apple-converted-space"/>
          <w:rFonts w:ascii="Arial" w:eastAsiaTheme="majorEastAsia" w:hAnsi="Arial" w:cs="Arial"/>
        </w:rPr>
        <w:t> </w:t>
      </w:r>
      <w:hyperlink r:id="rId60" w:tooltip="Behavior" w:history="1">
        <w:r w:rsidRPr="006B6D4A">
          <w:rPr>
            <w:rStyle w:val="Hyperlink"/>
            <w:rFonts w:ascii="Arial" w:hAnsi="Arial" w:cs="Arial"/>
            <w:color w:val="auto"/>
          </w:rPr>
          <w:t>behavior</w:t>
        </w:r>
      </w:hyperlink>
      <w:r w:rsidRPr="006B6D4A">
        <w:rPr>
          <w:rFonts w:ascii="Arial" w:hAnsi="Arial" w:cs="Arial"/>
        </w:rPr>
        <w:t>, and</w:t>
      </w:r>
      <w:r w:rsidRPr="006B6D4A">
        <w:rPr>
          <w:rStyle w:val="apple-converted-space"/>
          <w:rFonts w:ascii="Arial" w:eastAsiaTheme="majorEastAsia" w:hAnsi="Arial" w:cs="Arial"/>
        </w:rPr>
        <w:t> </w:t>
      </w:r>
      <w:hyperlink r:id="rId61" w:tooltip="Desire" w:history="1">
        <w:r w:rsidRPr="006B6D4A">
          <w:rPr>
            <w:rStyle w:val="Hyperlink"/>
            <w:rFonts w:ascii="Arial" w:hAnsi="Arial" w:cs="Arial"/>
            <w:color w:val="auto"/>
          </w:rPr>
          <w:t>desires</w:t>
        </w:r>
      </w:hyperlink>
      <w:r w:rsidRPr="006B6D4A">
        <w:rPr>
          <w:rStyle w:val="apple-converted-space"/>
          <w:rFonts w:ascii="Arial" w:eastAsiaTheme="majorEastAsia" w:hAnsi="Arial" w:cs="Arial"/>
        </w:rPr>
        <w:t> </w:t>
      </w:r>
      <w:r w:rsidRPr="006B6D4A">
        <w:rPr>
          <w:rFonts w:ascii="Arial" w:hAnsi="Arial" w:cs="Arial"/>
        </w:rPr>
        <w:t>in the face of external demands, to function in society.</w:t>
      </w:r>
      <w:r w:rsidRPr="006B6D4A">
        <w:rPr>
          <w:rStyle w:val="apple-converted-space"/>
          <w:rFonts w:ascii="Arial" w:eastAsiaTheme="majorEastAsia" w:hAnsi="Arial" w:cs="Arial"/>
        </w:rPr>
        <w:t> </w:t>
      </w:r>
      <w:r w:rsidR="00491D11">
        <w:rPr>
          <w:rStyle w:val="apple-converted-space"/>
          <w:rFonts w:ascii="Arial" w:eastAsiaTheme="majorEastAsia" w:hAnsi="Arial" w:cs="Arial"/>
        </w:rPr>
        <w:t xml:space="preserve">  </w:t>
      </w:r>
      <w:r w:rsidR="00491D11" w:rsidRPr="006B6D4A">
        <w:rPr>
          <w:rFonts w:ascii="Arial" w:hAnsi="Arial" w:cs="Arial"/>
        </w:rPr>
        <w:t>Self-control is essential in behavior to achieve</w:t>
      </w:r>
      <w:r w:rsidR="00491D11" w:rsidRPr="006B6D4A">
        <w:rPr>
          <w:rStyle w:val="apple-converted-space"/>
          <w:rFonts w:ascii="Arial" w:eastAsiaTheme="majorEastAsia" w:hAnsi="Arial" w:cs="Arial"/>
        </w:rPr>
        <w:t> </w:t>
      </w:r>
      <w:hyperlink r:id="rId62" w:tooltip="Goal" w:history="1">
        <w:r w:rsidR="00491D11" w:rsidRPr="006B6D4A">
          <w:rPr>
            <w:rStyle w:val="Hyperlink"/>
            <w:rFonts w:ascii="Arial" w:hAnsi="Arial" w:cs="Arial"/>
            <w:color w:val="auto"/>
          </w:rPr>
          <w:t>goals</w:t>
        </w:r>
      </w:hyperlink>
      <w:r w:rsidR="00491D11" w:rsidRPr="006B6D4A">
        <w:rPr>
          <w:rStyle w:val="apple-converted-space"/>
          <w:rFonts w:ascii="Arial" w:eastAsiaTheme="majorEastAsia" w:hAnsi="Arial" w:cs="Arial"/>
        </w:rPr>
        <w:t> </w:t>
      </w:r>
      <w:r w:rsidR="00491D11" w:rsidRPr="006B6D4A">
        <w:rPr>
          <w:rFonts w:ascii="Arial" w:hAnsi="Arial" w:cs="Arial"/>
        </w:rPr>
        <w:t>and to avoid impulses and/or emotions that could prove to be negative or destructive.</w:t>
      </w:r>
    </w:p>
    <w:p w:rsidR="00491D11" w:rsidRDefault="006D0BFE" w:rsidP="006D0BFE">
      <w:pPr>
        <w:pStyle w:val="NormalWeb"/>
        <w:spacing w:before="120" w:beforeAutospacing="0" w:after="120" w:afterAutospacing="0"/>
        <w:rPr>
          <w:rStyle w:val="apple-converted-space"/>
          <w:rFonts w:ascii="Arial" w:eastAsiaTheme="majorEastAsia" w:hAnsi="Arial" w:cs="Arial"/>
        </w:rPr>
      </w:pPr>
      <w:r w:rsidRPr="006B6D4A">
        <w:rPr>
          <w:rFonts w:ascii="Arial" w:hAnsi="Arial" w:cs="Arial"/>
        </w:rPr>
        <w:t>In</w:t>
      </w:r>
      <w:r w:rsidR="00491D11">
        <w:rPr>
          <w:rFonts w:ascii="Arial" w:hAnsi="Arial" w:cs="Arial"/>
        </w:rPr>
        <w:t xml:space="preserve"> </w:t>
      </w:r>
      <w:hyperlink r:id="rId63" w:tooltip="Psychology" w:history="1">
        <w:r w:rsidRPr="006B6D4A">
          <w:rPr>
            <w:rStyle w:val="Hyperlink"/>
            <w:rFonts w:ascii="Arial" w:hAnsi="Arial" w:cs="Arial"/>
            <w:color w:val="auto"/>
          </w:rPr>
          <w:t>psychology</w:t>
        </w:r>
      </w:hyperlink>
      <w:r w:rsidRPr="006B6D4A">
        <w:rPr>
          <w:rStyle w:val="apple-converted-space"/>
          <w:rFonts w:ascii="Arial" w:eastAsiaTheme="majorEastAsia" w:hAnsi="Arial" w:cs="Arial"/>
        </w:rPr>
        <w:t> </w:t>
      </w:r>
      <w:r w:rsidRPr="006B6D4A">
        <w:rPr>
          <w:rFonts w:ascii="Arial" w:hAnsi="Arial" w:cs="Arial"/>
        </w:rPr>
        <w:t>it is sometimes called</w:t>
      </w:r>
      <w:r w:rsidRPr="006B6D4A">
        <w:rPr>
          <w:rStyle w:val="apple-converted-space"/>
          <w:rFonts w:ascii="Arial" w:eastAsiaTheme="majorEastAsia" w:hAnsi="Arial" w:cs="Arial"/>
        </w:rPr>
        <w:t> </w:t>
      </w:r>
      <w:hyperlink r:id="rId64" w:tooltip="Emotional self-regulation" w:history="1">
        <w:r w:rsidRPr="006B6D4A">
          <w:rPr>
            <w:rStyle w:val="Hyperlink"/>
            <w:rFonts w:ascii="Arial" w:hAnsi="Arial" w:cs="Arial"/>
            <w:color w:val="auto"/>
          </w:rPr>
          <w:t>self-regulation</w:t>
        </w:r>
      </w:hyperlink>
      <w:r w:rsidRPr="006B6D4A">
        <w:rPr>
          <w:rFonts w:ascii="Arial" w:hAnsi="Arial" w:cs="Arial"/>
        </w:rPr>
        <w:t>, although that is itself a some</w:t>
      </w:r>
      <w:r w:rsidR="00577BCA">
        <w:rPr>
          <w:rFonts w:ascii="Arial" w:hAnsi="Arial" w:cs="Arial"/>
        </w:rPr>
        <w:t xml:space="preserve"> </w:t>
      </w:r>
      <w:r w:rsidRPr="006B6D4A">
        <w:rPr>
          <w:rFonts w:ascii="Arial" w:hAnsi="Arial" w:cs="Arial"/>
        </w:rPr>
        <w:t>what broader concept.</w:t>
      </w:r>
      <w:r w:rsidRPr="006B6D4A">
        <w:rPr>
          <w:rStyle w:val="apple-converted-space"/>
          <w:rFonts w:ascii="Arial" w:eastAsiaTheme="majorEastAsia" w:hAnsi="Arial" w:cs="Arial"/>
        </w:rPr>
        <w:t>  </w:t>
      </w:r>
    </w:p>
    <w:p w:rsidR="00491D11" w:rsidRDefault="006D0BFE" w:rsidP="006D0BFE">
      <w:pPr>
        <w:pStyle w:val="NormalWeb"/>
        <w:spacing w:before="120" w:beforeAutospacing="0" w:after="120" w:afterAutospacing="0"/>
        <w:rPr>
          <w:rFonts w:ascii="Arial" w:hAnsi="Arial" w:cs="Arial"/>
        </w:rPr>
      </w:pPr>
      <w:r w:rsidRPr="006B6D4A">
        <w:rPr>
          <w:rFonts w:ascii="Arial" w:hAnsi="Arial" w:cs="Arial"/>
        </w:rPr>
        <w:t>In</w:t>
      </w:r>
      <w:r w:rsidRPr="006B6D4A">
        <w:rPr>
          <w:rStyle w:val="apple-converted-space"/>
          <w:rFonts w:ascii="Arial" w:eastAsiaTheme="majorEastAsia" w:hAnsi="Arial" w:cs="Arial"/>
        </w:rPr>
        <w:t> </w:t>
      </w:r>
      <w:hyperlink r:id="rId65" w:tooltip="Behavior analysis" w:history="1">
        <w:r w:rsidRPr="006B6D4A">
          <w:rPr>
            <w:rStyle w:val="Hyperlink"/>
            <w:rFonts w:ascii="Arial" w:hAnsi="Arial" w:cs="Arial"/>
            <w:color w:val="auto"/>
          </w:rPr>
          <w:t>behavior analysis</w:t>
        </w:r>
      </w:hyperlink>
      <w:r w:rsidRPr="006B6D4A">
        <w:rPr>
          <w:rStyle w:val="apple-converted-space"/>
          <w:rFonts w:ascii="Arial" w:eastAsiaTheme="majorEastAsia" w:hAnsi="Arial" w:cs="Arial"/>
        </w:rPr>
        <w:t> </w:t>
      </w:r>
      <w:r w:rsidRPr="006B6D4A">
        <w:rPr>
          <w:rFonts w:ascii="Arial" w:hAnsi="Arial" w:cs="Arial"/>
        </w:rPr>
        <w:t>self-control represents the locus of two conflicting contingencies of</w:t>
      </w:r>
      <w:r w:rsidRPr="006B6D4A">
        <w:rPr>
          <w:rStyle w:val="apple-converted-space"/>
          <w:rFonts w:ascii="Arial" w:eastAsiaTheme="majorEastAsia" w:hAnsi="Arial" w:cs="Arial"/>
        </w:rPr>
        <w:t> </w:t>
      </w:r>
      <w:hyperlink r:id="rId66" w:tooltip="Reinforcement" w:history="1">
        <w:r w:rsidRPr="006B6D4A">
          <w:rPr>
            <w:rStyle w:val="Hyperlink"/>
            <w:rFonts w:ascii="Arial" w:hAnsi="Arial" w:cs="Arial"/>
            <w:color w:val="auto"/>
          </w:rPr>
          <w:t>reinforcement</w:t>
        </w:r>
      </w:hyperlink>
      <w:r w:rsidRPr="006B6D4A">
        <w:rPr>
          <w:rFonts w:ascii="Arial" w:hAnsi="Arial" w:cs="Arial"/>
        </w:rPr>
        <w:t>, which then make a</w:t>
      </w:r>
      <w:r w:rsidRPr="006B6D4A">
        <w:rPr>
          <w:rStyle w:val="apple-converted-space"/>
          <w:rFonts w:ascii="Arial" w:eastAsiaTheme="majorEastAsia" w:hAnsi="Arial" w:cs="Arial"/>
        </w:rPr>
        <w:t> </w:t>
      </w:r>
      <w:r w:rsidRPr="006B6D4A">
        <w:rPr>
          <w:rFonts w:ascii="Arial" w:hAnsi="Arial" w:cs="Arial"/>
          <w:i/>
          <w:iCs/>
        </w:rPr>
        <w:t>controlling response</w:t>
      </w:r>
      <w:r w:rsidRPr="006B6D4A">
        <w:rPr>
          <w:rStyle w:val="apple-converted-space"/>
          <w:rFonts w:ascii="Arial" w:eastAsiaTheme="majorEastAsia" w:hAnsi="Arial" w:cs="Arial"/>
        </w:rPr>
        <w:t> </w:t>
      </w:r>
      <w:r w:rsidRPr="006B6D4A">
        <w:rPr>
          <w:rFonts w:ascii="Arial" w:hAnsi="Arial" w:cs="Arial"/>
        </w:rPr>
        <w:t>reinforcing when it causes changes in the</w:t>
      </w:r>
      <w:r w:rsidRPr="006B6D4A">
        <w:rPr>
          <w:rStyle w:val="apple-converted-space"/>
          <w:rFonts w:ascii="Arial" w:eastAsiaTheme="majorEastAsia" w:hAnsi="Arial" w:cs="Arial"/>
        </w:rPr>
        <w:t> </w:t>
      </w:r>
      <w:r w:rsidRPr="006B6D4A">
        <w:rPr>
          <w:rFonts w:ascii="Arial" w:hAnsi="Arial" w:cs="Arial"/>
          <w:i/>
          <w:iCs/>
        </w:rPr>
        <w:t>controlled response</w:t>
      </w:r>
      <w:r w:rsidRPr="006B6D4A">
        <w:rPr>
          <w:rFonts w:ascii="Arial" w:hAnsi="Arial" w:cs="Arial"/>
        </w:rPr>
        <w:t>.</w:t>
      </w:r>
      <w:r w:rsidRPr="006B6D4A">
        <w:rPr>
          <w:rStyle w:val="apple-converted-space"/>
          <w:rFonts w:ascii="Arial" w:eastAsiaTheme="majorEastAsia" w:hAnsi="Arial" w:cs="Arial"/>
        </w:rPr>
        <w:t> </w:t>
      </w:r>
      <w:r w:rsidRPr="006B6D4A">
        <w:rPr>
          <w:rFonts w:ascii="Arial" w:hAnsi="Arial" w:cs="Arial"/>
        </w:rPr>
        <w:t xml:space="preserve">Self-control is like a muscle. In the short term, overuse of self-control will lead to depletion. </w:t>
      </w:r>
    </w:p>
    <w:p w:rsidR="006D0BFE" w:rsidRPr="006B6D4A" w:rsidRDefault="006D0BFE" w:rsidP="006D0BFE">
      <w:pPr>
        <w:pStyle w:val="NormalWeb"/>
        <w:spacing w:before="120" w:beforeAutospacing="0" w:after="120" w:afterAutospacing="0"/>
        <w:rPr>
          <w:rFonts w:ascii="Arial" w:hAnsi="Arial" w:cs="Arial"/>
        </w:rPr>
      </w:pPr>
      <w:r w:rsidRPr="006B6D4A">
        <w:rPr>
          <w:rFonts w:ascii="Arial" w:hAnsi="Arial" w:cs="Arial"/>
        </w:rPr>
        <w:t xml:space="preserve">However, in the long term the use of self-control can strengthen and improve over time. </w:t>
      </w:r>
    </w:p>
    <w:p w:rsidR="006D0BFE" w:rsidRPr="006B6D4A" w:rsidRDefault="006D0BFE" w:rsidP="000157D3">
      <w:pPr>
        <w:jc w:val="center"/>
        <w:rPr>
          <w:rFonts w:ascii="Arial" w:hAnsi="Arial" w:cs="Arial"/>
          <w:b/>
        </w:rPr>
      </w:pPr>
    </w:p>
    <w:p w:rsidR="006D0BFE" w:rsidRPr="0043188B" w:rsidRDefault="006D0BFE" w:rsidP="006D0BFE">
      <w:pPr>
        <w:pStyle w:val="Heading3"/>
        <w:shd w:val="clear" w:color="auto" w:fill="FFFFFF"/>
        <w:spacing w:before="0" w:after="150" w:line="675" w:lineRule="atLeast"/>
        <w:textAlignment w:val="baseline"/>
        <w:rPr>
          <w:rFonts w:ascii="Arial" w:hAnsi="Arial" w:cs="Arial"/>
          <w:bCs w:val="0"/>
          <w:color w:val="auto"/>
          <w:sz w:val="28"/>
          <w:szCs w:val="28"/>
        </w:rPr>
      </w:pPr>
      <w:r w:rsidRPr="0043188B">
        <w:rPr>
          <w:rFonts w:ascii="Arial" w:hAnsi="Arial" w:cs="Arial"/>
          <w:bCs w:val="0"/>
          <w:color w:val="auto"/>
          <w:sz w:val="28"/>
          <w:szCs w:val="28"/>
        </w:rPr>
        <w:t>Benefits of Self-Control</w:t>
      </w:r>
    </w:p>
    <w:p w:rsidR="006D0BFE" w:rsidRPr="0043188B" w:rsidRDefault="00ED35F1" w:rsidP="006D0BFE">
      <w:pPr>
        <w:pStyle w:val="Heading4"/>
        <w:shd w:val="clear" w:color="auto" w:fill="FFFFFF"/>
        <w:spacing w:before="0" w:after="150" w:line="525" w:lineRule="atLeast"/>
        <w:textAlignment w:val="baseline"/>
        <w:rPr>
          <w:rFonts w:ascii="Arial" w:hAnsi="Arial" w:cs="Arial"/>
          <w:bCs w:val="0"/>
          <w:color w:val="auto"/>
          <w:sz w:val="26"/>
          <w:szCs w:val="26"/>
        </w:rPr>
      </w:pPr>
      <w:r w:rsidRPr="0043188B">
        <w:rPr>
          <w:rFonts w:ascii="Arial" w:hAnsi="Arial" w:cs="Arial"/>
          <w:bCs w:val="0"/>
          <w:color w:val="auto"/>
          <w:sz w:val="26"/>
          <w:szCs w:val="26"/>
        </w:rPr>
        <w:t>1. INCREASES DECISION MAKING CAPACITY</w:t>
      </w:r>
    </w:p>
    <w:p w:rsidR="006D0BFE" w:rsidRPr="006B6D4A" w:rsidRDefault="006D0BFE" w:rsidP="006D0BFE">
      <w:pPr>
        <w:pStyle w:val="NormalWeb"/>
        <w:shd w:val="clear" w:color="auto" w:fill="FFFFFF"/>
        <w:spacing w:before="0" w:beforeAutospacing="0" w:after="0" w:afterAutospacing="0" w:line="390" w:lineRule="atLeast"/>
        <w:textAlignment w:val="baseline"/>
        <w:rPr>
          <w:rFonts w:ascii="Arial" w:hAnsi="Arial" w:cs="Arial"/>
        </w:rPr>
      </w:pPr>
      <w:r w:rsidRPr="006B6D4A">
        <w:rPr>
          <w:rFonts w:ascii="Arial" w:hAnsi="Arial" w:cs="Arial"/>
        </w:rPr>
        <w:t>When we exercise self-control after making a decision it becomes more difficult. When we practice self-control first, it becomes easier to make decisions because our minds switch to simpler processes. For example, a dieter may avoid a donut first thing in the morning but after making tough decisions about work and life all day, their self-control may have slipped by the time they should say no to cake as dessert after dinner.</w:t>
      </w:r>
      <w:r w:rsidRPr="006B6D4A">
        <w:rPr>
          <w:rFonts w:ascii="Arial" w:hAnsi="Arial" w:cs="Arial"/>
        </w:rPr>
        <w:br/>
      </w:r>
    </w:p>
    <w:p w:rsidR="006D0BFE" w:rsidRPr="0043188B" w:rsidRDefault="00ED35F1" w:rsidP="006D0BFE">
      <w:pPr>
        <w:pStyle w:val="Heading4"/>
        <w:shd w:val="clear" w:color="auto" w:fill="FFFFFF"/>
        <w:spacing w:before="0" w:after="150" w:line="525" w:lineRule="atLeast"/>
        <w:textAlignment w:val="baseline"/>
        <w:rPr>
          <w:rFonts w:ascii="Arial" w:hAnsi="Arial" w:cs="Arial"/>
          <w:bCs w:val="0"/>
          <w:color w:val="auto"/>
          <w:sz w:val="26"/>
          <w:szCs w:val="26"/>
        </w:rPr>
      </w:pPr>
      <w:r w:rsidRPr="0043188B">
        <w:rPr>
          <w:rFonts w:ascii="Arial" w:hAnsi="Arial" w:cs="Arial"/>
          <w:bCs w:val="0"/>
          <w:color w:val="auto"/>
          <w:sz w:val="26"/>
          <w:szCs w:val="26"/>
        </w:rPr>
        <w:t>2. INCREASES CHANCES OF SUCCESS</w:t>
      </w:r>
    </w:p>
    <w:p w:rsidR="006D0BFE" w:rsidRPr="006B6D4A" w:rsidRDefault="006D0BFE" w:rsidP="006D0BFE">
      <w:pPr>
        <w:pStyle w:val="NormalWeb"/>
        <w:shd w:val="clear" w:color="auto" w:fill="FFFFFF"/>
        <w:spacing w:before="0" w:beforeAutospacing="0" w:after="0" w:afterAutospacing="0" w:line="390" w:lineRule="atLeast"/>
        <w:textAlignment w:val="baseline"/>
        <w:rPr>
          <w:rFonts w:ascii="Arial" w:hAnsi="Arial" w:cs="Arial"/>
        </w:rPr>
      </w:pPr>
      <w:r w:rsidRPr="006B6D4A">
        <w:rPr>
          <w:rFonts w:ascii="Arial" w:hAnsi="Arial" w:cs="Arial"/>
        </w:rPr>
        <w:t>Research at Duckworth Lab at the University of Pennsylvania’s positive psychology center concluded that when self-control was measured against talent over time the ones that practiced grit rather than relying on talent came out as more successful. For example, in an experiment carried out between two groups at West Point, those that relied on self-control had a better chance at being able to move past the first summer of intense trials over those that had domain relevant talents such as physical fitness.</w:t>
      </w:r>
      <w:r w:rsidRPr="006B6D4A">
        <w:rPr>
          <w:rFonts w:ascii="Arial" w:hAnsi="Arial" w:cs="Arial"/>
        </w:rPr>
        <w:br/>
      </w:r>
    </w:p>
    <w:p w:rsidR="006D0BFE" w:rsidRPr="0043188B" w:rsidRDefault="00ED35F1" w:rsidP="006D0BFE">
      <w:pPr>
        <w:pStyle w:val="Heading4"/>
        <w:shd w:val="clear" w:color="auto" w:fill="FFFFFF"/>
        <w:spacing w:before="0" w:after="150" w:line="525" w:lineRule="atLeast"/>
        <w:textAlignment w:val="baseline"/>
        <w:rPr>
          <w:rFonts w:ascii="Arial" w:hAnsi="Arial" w:cs="Arial"/>
          <w:bCs w:val="0"/>
          <w:color w:val="auto"/>
          <w:sz w:val="26"/>
          <w:szCs w:val="26"/>
        </w:rPr>
      </w:pPr>
      <w:r w:rsidRPr="0043188B">
        <w:rPr>
          <w:rFonts w:ascii="Arial" w:hAnsi="Arial" w:cs="Arial"/>
          <w:bCs w:val="0"/>
          <w:color w:val="auto"/>
          <w:sz w:val="26"/>
          <w:szCs w:val="26"/>
        </w:rPr>
        <w:t>3. SELF-CONTROL CAN HELP US CURTAIL IMPULSIVE BEHAVIORS SUCH AS LYING AND BINGE DRINKING</w:t>
      </w:r>
    </w:p>
    <w:p w:rsidR="006D0BFE" w:rsidRPr="006B6D4A" w:rsidRDefault="006D0BFE" w:rsidP="006D0BFE">
      <w:pPr>
        <w:pStyle w:val="NormalWeb"/>
        <w:shd w:val="clear" w:color="auto" w:fill="FFFFFF"/>
        <w:spacing w:before="0" w:beforeAutospacing="0" w:after="450" w:afterAutospacing="0" w:line="390" w:lineRule="atLeast"/>
        <w:textAlignment w:val="baseline"/>
        <w:rPr>
          <w:rFonts w:ascii="Arial" w:hAnsi="Arial" w:cs="Arial"/>
        </w:rPr>
      </w:pPr>
      <w:r w:rsidRPr="006B6D4A">
        <w:rPr>
          <w:rFonts w:ascii="Arial" w:hAnsi="Arial" w:cs="Arial"/>
        </w:rPr>
        <w:t>In a study conducted by Meldrum et al. A group of 1600 adolescents in US schools were asked if they had taken a fictitious drug and if so, how frequently.</w:t>
      </w:r>
    </w:p>
    <w:p w:rsidR="006D0BFE" w:rsidRPr="006B6D4A" w:rsidRDefault="006D0BFE" w:rsidP="006D0BFE">
      <w:pPr>
        <w:pStyle w:val="NormalWeb"/>
        <w:shd w:val="clear" w:color="auto" w:fill="FFFFFF"/>
        <w:spacing w:before="0" w:beforeAutospacing="0" w:after="0" w:afterAutospacing="0" w:line="390" w:lineRule="atLeast"/>
        <w:textAlignment w:val="baseline"/>
        <w:rPr>
          <w:rFonts w:ascii="Arial" w:hAnsi="Arial" w:cs="Arial"/>
        </w:rPr>
      </w:pPr>
      <w:r w:rsidRPr="006B6D4A">
        <w:rPr>
          <w:rFonts w:ascii="Arial" w:hAnsi="Arial" w:cs="Arial"/>
        </w:rPr>
        <w:t>Out of the participants, 40 said that they were familiar with the medicine and had taken it in the past.</w:t>
      </w:r>
      <w:r w:rsidRPr="006B6D4A">
        <w:rPr>
          <w:rFonts w:ascii="Arial" w:hAnsi="Arial" w:cs="Arial"/>
        </w:rPr>
        <w:br/>
        <w:t>This goes to show that some people can’t help lying and those that have low self-control are more likely to succumb to the impulse even if, like in this situation, they have nothing to gain from it.</w:t>
      </w:r>
      <w:r w:rsidRPr="006B6D4A">
        <w:rPr>
          <w:rFonts w:ascii="Arial" w:hAnsi="Arial" w:cs="Arial"/>
        </w:rPr>
        <w:br/>
      </w:r>
    </w:p>
    <w:p w:rsidR="006D0BFE" w:rsidRPr="0043188B" w:rsidRDefault="00ED35F1" w:rsidP="006D0BFE">
      <w:pPr>
        <w:pStyle w:val="Heading4"/>
        <w:shd w:val="clear" w:color="auto" w:fill="FFFFFF"/>
        <w:spacing w:before="0" w:after="150" w:line="525" w:lineRule="atLeast"/>
        <w:textAlignment w:val="baseline"/>
        <w:rPr>
          <w:ins w:id="0" w:author="Unknown"/>
          <w:rFonts w:ascii="Arial" w:hAnsi="Arial" w:cs="Arial"/>
          <w:bCs w:val="0"/>
          <w:color w:val="auto"/>
          <w:sz w:val="26"/>
          <w:szCs w:val="26"/>
        </w:rPr>
      </w:pPr>
      <w:ins w:id="1" w:author="Unknown">
        <w:r w:rsidRPr="0043188B">
          <w:rPr>
            <w:rFonts w:ascii="Arial" w:hAnsi="Arial" w:cs="Arial"/>
            <w:bCs w:val="0"/>
            <w:color w:val="auto"/>
            <w:sz w:val="26"/>
            <w:szCs w:val="26"/>
          </w:rPr>
          <w:t>4. IMPROVES FOCUS</w:t>
        </w:r>
      </w:ins>
    </w:p>
    <w:p w:rsidR="006D0BFE" w:rsidRPr="006B6D4A" w:rsidRDefault="006D0BFE" w:rsidP="006D0BFE">
      <w:pPr>
        <w:pStyle w:val="NormalWeb"/>
        <w:shd w:val="clear" w:color="auto" w:fill="FFFFFF"/>
        <w:spacing w:before="0" w:beforeAutospacing="0" w:after="450" w:afterAutospacing="0" w:line="390" w:lineRule="atLeast"/>
        <w:textAlignment w:val="baseline"/>
        <w:rPr>
          <w:ins w:id="2" w:author="Unknown"/>
          <w:rFonts w:ascii="Arial" w:hAnsi="Arial" w:cs="Arial"/>
        </w:rPr>
      </w:pPr>
      <w:ins w:id="3" w:author="Unknown">
        <w:r w:rsidRPr="006B6D4A">
          <w:rPr>
            <w:rFonts w:ascii="Arial" w:hAnsi="Arial" w:cs="Arial"/>
          </w:rPr>
          <w:t xml:space="preserve">In a study by </w:t>
        </w:r>
      </w:ins>
      <w:r w:rsidR="0043188B" w:rsidRPr="006B6D4A">
        <w:rPr>
          <w:rFonts w:ascii="Arial" w:hAnsi="Arial" w:cs="Arial"/>
        </w:rPr>
        <w:t>Bertram</w:t>
      </w:r>
      <w:ins w:id="4" w:author="Unknown">
        <w:r w:rsidRPr="006B6D4A">
          <w:rPr>
            <w:rFonts w:ascii="Arial" w:hAnsi="Arial" w:cs="Arial"/>
          </w:rPr>
          <w:t xml:space="preserve"> et al., participants were asked to solve math problems while under pressure. The participants that were evaluated as having low self-control were distracted by negative thoughts and did much poorer than their disciplined counterparts.</w:t>
        </w:r>
      </w:ins>
    </w:p>
    <w:p w:rsidR="006D0BFE" w:rsidRPr="006B6D4A" w:rsidRDefault="006D0BFE" w:rsidP="006D0BFE">
      <w:pPr>
        <w:pStyle w:val="NormalWeb"/>
        <w:shd w:val="clear" w:color="auto" w:fill="FFFFFF"/>
        <w:spacing w:before="0" w:beforeAutospacing="0" w:after="0" w:afterAutospacing="0" w:line="390" w:lineRule="atLeast"/>
        <w:textAlignment w:val="baseline"/>
        <w:rPr>
          <w:ins w:id="5" w:author="Unknown"/>
          <w:rFonts w:ascii="Arial" w:hAnsi="Arial" w:cs="Arial"/>
        </w:rPr>
      </w:pPr>
      <w:ins w:id="6" w:author="Unknown">
        <w:r w:rsidRPr="006B6D4A">
          <w:rPr>
            <w:rFonts w:ascii="Arial" w:hAnsi="Arial" w:cs="Arial"/>
          </w:rPr>
          <w:t>Self-control allows us to focus our energies on the task at hand and tune out distractions which make sure we perform to the best of our abilities. It also allows us to kick those negative thoughts out of our head, a major impediment to long term success.</w:t>
        </w:r>
        <w:r w:rsidRPr="006B6D4A">
          <w:rPr>
            <w:rFonts w:ascii="Arial" w:hAnsi="Arial" w:cs="Arial"/>
          </w:rPr>
          <w:br/>
        </w:r>
      </w:ins>
    </w:p>
    <w:p w:rsidR="006D0BFE" w:rsidRPr="0043188B" w:rsidRDefault="00ED35F1" w:rsidP="006D0BFE">
      <w:pPr>
        <w:pStyle w:val="Heading4"/>
        <w:shd w:val="clear" w:color="auto" w:fill="FFFFFF"/>
        <w:spacing w:before="0" w:after="150" w:line="525" w:lineRule="atLeast"/>
        <w:textAlignment w:val="baseline"/>
        <w:rPr>
          <w:ins w:id="7" w:author="Unknown"/>
          <w:rFonts w:ascii="Arial" w:hAnsi="Arial" w:cs="Arial"/>
          <w:bCs w:val="0"/>
          <w:color w:val="auto"/>
          <w:sz w:val="26"/>
          <w:szCs w:val="26"/>
        </w:rPr>
      </w:pPr>
      <w:ins w:id="8" w:author="Unknown">
        <w:r w:rsidRPr="0043188B">
          <w:rPr>
            <w:rFonts w:ascii="Arial" w:hAnsi="Arial" w:cs="Arial"/>
            <w:bCs w:val="0"/>
            <w:color w:val="auto"/>
            <w:sz w:val="26"/>
            <w:szCs w:val="26"/>
          </w:rPr>
          <w:t>5. MORE LIKELY TO GET RICH</w:t>
        </w:r>
      </w:ins>
    </w:p>
    <w:p w:rsidR="006D0BFE" w:rsidRPr="006B6D4A" w:rsidRDefault="006D0BFE" w:rsidP="006D0BFE">
      <w:pPr>
        <w:pStyle w:val="NormalWeb"/>
        <w:shd w:val="clear" w:color="auto" w:fill="FFFFFF"/>
        <w:spacing w:before="0" w:beforeAutospacing="0" w:after="450" w:afterAutospacing="0" w:line="390" w:lineRule="atLeast"/>
        <w:textAlignment w:val="baseline"/>
        <w:rPr>
          <w:ins w:id="9" w:author="Unknown"/>
          <w:rFonts w:ascii="Arial" w:hAnsi="Arial" w:cs="Arial"/>
        </w:rPr>
      </w:pPr>
      <w:ins w:id="10" w:author="Unknown">
        <w:r w:rsidRPr="006B6D4A">
          <w:rPr>
            <w:rFonts w:ascii="Arial" w:hAnsi="Arial" w:cs="Arial"/>
          </w:rPr>
          <w:t>Although self-control is not the end all be all when it comes to making millions, it is an incredibly significant factor.</w:t>
        </w:r>
      </w:ins>
    </w:p>
    <w:p w:rsidR="006D0BFE" w:rsidRPr="0043188B" w:rsidRDefault="006D0BFE" w:rsidP="006D0BFE">
      <w:pPr>
        <w:pStyle w:val="NormalWeb"/>
        <w:shd w:val="clear" w:color="auto" w:fill="FFFFFF"/>
        <w:spacing w:before="0" w:beforeAutospacing="0" w:after="0" w:afterAutospacing="0" w:line="390" w:lineRule="atLeast"/>
        <w:textAlignment w:val="baseline"/>
        <w:rPr>
          <w:ins w:id="11" w:author="Unknown"/>
          <w:rFonts w:ascii="Arial" w:hAnsi="Arial" w:cs="Arial"/>
          <w:b/>
          <w:sz w:val="26"/>
          <w:szCs w:val="26"/>
        </w:rPr>
      </w:pPr>
      <w:ins w:id="12" w:author="Unknown">
        <w:r w:rsidRPr="006B6D4A">
          <w:rPr>
            <w:rFonts w:ascii="Arial" w:hAnsi="Arial" w:cs="Arial"/>
          </w:rPr>
          <w:t>In a study conducted in New Zealand that shadowed 1,000 children over the course of 30 years. It was determined that those who had high levels of self-control went on to land high income jobs and had significantly lower levels of addiction. Only 10% of the children with developed discipline were in low income jobs as opposed to over 30% of those with poor discipline being in low income jobs.</w:t>
        </w:r>
        <w:r w:rsidRPr="006B6D4A">
          <w:rPr>
            <w:rFonts w:ascii="Arial" w:hAnsi="Arial" w:cs="Arial"/>
          </w:rPr>
          <w:br/>
        </w:r>
      </w:ins>
    </w:p>
    <w:p w:rsidR="006D0BFE" w:rsidRPr="0043188B" w:rsidRDefault="00ED35F1" w:rsidP="006D0BFE">
      <w:pPr>
        <w:pStyle w:val="Heading4"/>
        <w:shd w:val="clear" w:color="auto" w:fill="FFFFFF"/>
        <w:spacing w:before="0" w:after="150" w:line="525" w:lineRule="atLeast"/>
        <w:textAlignment w:val="baseline"/>
        <w:rPr>
          <w:ins w:id="13" w:author="Unknown"/>
          <w:rFonts w:ascii="Arial" w:hAnsi="Arial" w:cs="Arial"/>
          <w:bCs w:val="0"/>
          <w:color w:val="auto"/>
          <w:sz w:val="26"/>
          <w:szCs w:val="26"/>
        </w:rPr>
      </w:pPr>
      <w:ins w:id="14" w:author="Unknown">
        <w:r w:rsidRPr="0043188B">
          <w:rPr>
            <w:rFonts w:ascii="Arial" w:hAnsi="Arial" w:cs="Arial"/>
            <w:bCs w:val="0"/>
            <w:color w:val="auto"/>
            <w:sz w:val="26"/>
            <w:szCs w:val="26"/>
          </w:rPr>
          <w:t>6. PROMOTES CONGRUENCE</w:t>
        </w:r>
      </w:ins>
    </w:p>
    <w:p w:rsidR="006D0BFE" w:rsidRPr="006B6D4A" w:rsidRDefault="006D0BFE" w:rsidP="006D0BFE">
      <w:pPr>
        <w:pStyle w:val="NormalWeb"/>
        <w:shd w:val="clear" w:color="auto" w:fill="FFFFFF"/>
        <w:spacing w:before="0" w:beforeAutospacing="0" w:after="450" w:afterAutospacing="0" w:line="390" w:lineRule="atLeast"/>
        <w:textAlignment w:val="baseline"/>
        <w:rPr>
          <w:ins w:id="15" w:author="Unknown"/>
          <w:rFonts w:ascii="Arial" w:hAnsi="Arial" w:cs="Arial"/>
        </w:rPr>
      </w:pPr>
      <w:ins w:id="16" w:author="Unknown">
        <w:r w:rsidRPr="006B6D4A">
          <w:rPr>
            <w:rFonts w:ascii="Arial" w:hAnsi="Arial" w:cs="Arial"/>
          </w:rPr>
          <w:t>Have you ever held two conflicting desires in your mind like wanting to eat a the last piece of red velvet cake after dinner but at the same time wanting to drop a few pounds?</w:t>
        </w:r>
      </w:ins>
    </w:p>
    <w:p w:rsidR="006D0BFE" w:rsidRPr="006B6D4A" w:rsidRDefault="006D0BFE" w:rsidP="006D0BFE">
      <w:pPr>
        <w:pStyle w:val="NormalWeb"/>
        <w:shd w:val="clear" w:color="auto" w:fill="FFFFFF"/>
        <w:spacing w:before="0" w:beforeAutospacing="0" w:after="450" w:afterAutospacing="0" w:line="390" w:lineRule="atLeast"/>
        <w:textAlignment w:val="baseline"/>
        <w:rPr>
          <w:ins w:id="17" w:author="Unknown"/>
          <w:rFonts w:ascii="Arial" w:hAnsi="Arial" w:cs="Arial"/>
        </w:rPr>
      </w:pPr>
      <w:ins w:id="18" w:author="Unknown">
        <w:r w:rsidRPr="006B6D4A">
          <w:rPr>
            <w:rFonts w:ascii="Arial" w:hAnsi="Arial" w:cs="Arial"/>
          </w:rPr>
          <w:t>People that are able to practice self-control have more harmonious lives because they avoid situations in which they have to choose between desires.</w:t>
        </w:r>
      </w:ins>
    </w:p>
    <w:p w:rsidR="006D0BFE" w:rsidRPr="006B6D4A" w:rsidRDefault="006D0BFE" w:rsidP="006D0BFE">
      <w:pPr>
        <w:jc w:val="center"/>
        <w:rPr>
          <w:rFonts w:ascii="Arial" w:hAnsi="Arial" w:cs="Arial"/>
          <w:b/>
        </w:rPr>
      </w:pPr>
      <w:ins w:id="19" w:author="Unknown">
        <w:r w:rsidRPr="006B6D4A">
          <w:rPr>
            <w:rFonts w:ascii="Arial" w:hAnsi="Arial" w:cs="Arial"/>
          </w:rPr>
          <w:t>Instead of fighting with themselves over eating the last piece of cake to stick to their diet, they would not have bought the cake in the first place and therefore prevent themselves from being exposed to conflicting desires.</w:t>
        </w:r>
      </w:ins>
    </w:p>
    <w:p w:rsidR="000157D3" w:rsidRPr="006B6D4A" w:rsidRDefault="000157D3" w:rsidP="00855A98">
      <w:pPr>
        <w:rPr>
          <w:rFonts w:ascii="Arial" w:hAnsi="Arial" w:cs="Arial"/>
        </w:rPr>
      </w:pPr>
    </w:p>
    <w:p w:rsidR="002271DA" w:rsidRPr="006B6D4A" w:rsidRDefault="002271DA" w:rsidP="00855A98">
      <w:pPr>
        <w:rPr>
          <w:rFonts w:ascii="Arial" w:hAnsi="Arial" w:cs="Arial"/>
        </w:rPr>
      </w:pPr>
    </w:p>
    <w:p w:rsidR="002271DA" w:rsidRPr="006B6D4A" w:rsidRDefault="002271DA" w:rsidP="00855A98">
      <w:pPr>
        <w:rPr>
          <w:rFonts w:ascii="Arial" w:hAnsi="Arial" w:cs="Arial"/>
        </w:rPr>
      </w:pPr>
    </w:p>
    <w:p w:rsidR="002271DA" w:rsidRPr="006B6D4A" w:rsidRDefault="002271DA" w:rsidP="002271DA">
      <w:pPr>
        <w:rPr>
          <w:rFonts w:ascii="Arial" w:hAnsi="Arial" w:cs="Arial"/>
        </w:rPr>
      </w:pPr>
    </w:p>
    <w:p w:rsidR="007E1E39" w:rsidRPr="006B6D4A" w:rsidRDefault="007E1E39" w:rsidP="00ED35F1">
      <w:pPr>
        <w:rPr>
          <w:rFonts w:ascii="Arial" w:hAnsi="Arial" w:cs="Arial"/>
          <w:b/>
          <w:u w:val="single"/>
        </w:rPr>
      </w:pPr>
    </w:p>
    <w:p w:rsidR="007E1E39" w:rsidRPr="006B6D4A" w:rsidRDefault="007E1E39" w:rsidP="002271DA">
      <w:pPr>
        <w:jc w:val="center"/>
        <w:rPr>
          <w:rFonts w:ascii="Arial" w:hAnsi="Arial" w:cs="Arial"/>
          <w:b/>
          <w:u w:val="single"/>
        </w:rPr>
      </w:pPr>
    </w:p>
    <w:p w:rsidR="002271DA" w:rsidRPr="00A02749" w:rsidRDefault="002271DA" w:rsidP="00A02749">
      <w:pPr>
        <w:rPr>
          <w:rFonts w:ascii="Arial" w:hAnsi="Arial" w:cs="Arial"/>
          <w:b/>
        </w:rPr>
      </w:pPr>
      <w:r w:rsidRPr="006B6D4A">
        <w:rPr>
          <w:rFonts w:ascii="Arial" w:hAnsi="Arial" w:cs="Arial"/>
          <w:b/>
          <w:u w:val="single"/>
        </w:rPr>
        <w:t>WEEK 6</w:t>
      </w:r>
      <w:r w:rsidR="00A02749" w:rsidRPr="00A02749">
        <w:rPr>
          <w:rFonts w:ascii="Arial" w:hAnsi="Arial" w:cs="Arial"/>
          <w:b/>
        </w:rPr>
        <w:t xml:space="preserve">          </w:t>
      </w:r>
      <w:r w:rsidR="00A02749" w:rsidRPr="006B6D4A">
        <w:rPr>
          <w:rFonts w:ascii="Arial" w:hAnsi="Arial" w:cs="Arial"/>
          <w:b/>
        </w:rPr>
        <w:t>CLASS: J.S.S. 2</w:t>
      </w:r>
    </w:p>
    <w:p w:rsidR="00D30287" w:rsidRDefault="002271DA" w:rsidP="00A02749">
      <w:pPr>
        <w:rPr>
          <w:rFonts w:ascii="Arial" w:hAnsi="Arial" w:cs="Arial"/>
          <w:b/>
        </w:rPr>
      </w:pPr>
      <w:r w:rsidRPr="006B6D4A">
        <w:rPr>
          <w:rFonts w:ascii="Arial" w:hAnsi="Arial" w:cs="Arial"/>
          <w:b/>
        </w:rPr>
        <w:t>TOPIC: PRINCIPLES OF ART/DESIGN</w:t>
      </w:r>
    </w:p>
    <w:p w:rsidR="00A02749" w:rsidRPr="006B6D4A" w:rsidRDefault="00A02749" w:rsidP="000157D3">
      <w:pPr>
        <w:ind w:left="1440" w:firstLine="720"/>
        <w:rPr>
          <w:rFonts w:ascii="Arial" w:hAnsi="Arial" w:cs="Arial"/>
          <w:b/>
        </w:rPr>
      </w:pPr>
    </w:p>
    <w:p w:rsidR="00530753" w:rsidRPr="00F32F59" w:rsidRDefault="00C67CC4" w:rsidP="00C67CC4">
      <w:pPr>
        <w:pStyle w:val="Heading1"/>
        <w:spacing w:before="0" w:line="240" w:lineRule="auto"/>
        <w:rPr>
          <w:rFonts w:ascii="Arial" w:hAnsi="Arial" w:cs="Arial"/>
          <w:b w:val="0"/>
        </w:rPr>
      </w:pPr>
      <w:r w:rsidRPr="00F32F59">
        <w:rPr>
          <w:rFonts w:ascii="Arial" w:eastAsia="Calibri" w:hAnsi="Arial" w:cs="Arial"/>
          <w:b w:val="0"/>
          <w:color w:val="auto"/>
          <w:sz w:val="24"/>
          <w:szCs w:val="24"/>
        </w:rPr>
        <w:t>Principles of design are the concept used to arrange the elements of design. They are also referred to as principles of organization. They are the rules used to organize the elements of art in a design work.</w:t>
      </w:r>
    </w:p>
    <w:tbl>
      <w:tblPr>
        <w:tblW w:w="10170" w:type="dxa"/>
        <w:tblCellSpacing w:w="0" w:type="dxa"/>
        <w:shd w:val="clear" w:color="auto" w:fill="FFFFFF"/>
        <w:tblCellMar>
          <w:left w:w="0" w:type="dxa"/>
          <w:right w:w="0" w:type="dxa"/>
        </w:tblCellMar>
        <w:tblLook w:val="04A0" w:firstRow="1" w:lastRow="0" w:firstColumn="1" w:lastColumn="0" w:noHBand="0" w:noVBand="1"/>
      </w:tblPr>
      <w:tblGrid>
        <w:gridCol w:w="20"/>
        <w:gridCol w:w="10150"/>
      </w:tblGrid>
      <w:tr w:rsidR="005811CE" w:rsidRPr="006B6D4A" w:rsidTr="000157D3">
        <w:trPr>
          <w:tblCellSpacing w:w="0" w:type="dxa"/>
        </w:trPr>
        <w:tc>
          <w:tcPr>
            <w:tcW w:w="20" w:type="dxa"/>
            <w:shd w:val="clear" w:color="auto" w:fill="FFFFFF"/>
            <w:vAlign w:val="center"/>
            <w:hideMark/>
          </w:tcPr>
          <w:p w:rsidR="00530753" w:rsidRPr="006B6D4A" w:rsidRDefault="00530753" w:rsidP="00530753">
            <w:pPr>
              <w:rPr>
                <w:rFonts w:ascii="Arial" w:hAnsi="Arial" w:cs="Arial"/>
              </w:rPr>
            </w:pPr>
          </w:p>
        </w:tc>
        <w:tc>
          <w:tcPr>
            <w:tcW w:w="10150" w:type="dxa"/>
            <w:shd w:val="clear" w:color="auto" w:fill="FFFFFF"/>
            <w:vAlign w:val="center"/>
            <w:hideMark/>
          </w:tcPr>
          <w:p w:rsidR="00530753" w:rsidRPr="006B6D4A" w:rsidRDefault="00530753" w:rsidP="00530753">
            <w:pPr>
              <w:spacing w:before="100" w:beforeAutospacing="1" w:after="100" w:afterAutospacing="1"/>
              <w:outlineLvl w:val="2"/>
              <w:rPr>
                <w:rFonts w:ascii="Arial" w:hAnsi="Arial" w:cs="Arial"/>
                <w:b/>
                <w:bCs/>
              </w:rPr>
            </w:pPr>
          </w:p>
          <w:p w:rsidR="00BA134F" w:rsidRDefault="00530753" w:rsidP="00530753">
            <w:pPr>
              <w:spacing w:before="100" w:beforeAutospacing="1" w:after="100" w:afterAutospacing="1"/>
              <w:rPr>
                <w:rFonts w:ascii="Arial" w:hAnsi="Arial" w:cs="Arial"/>
              </w:rPr>
            </w:pPr>
            <w:r w:rsidRPr="006B6D4A">
              <w:rPr>
                <w:rFonts w:ascii="Arial" w:hAnsi="Arial" w:cs="Arial"/>
              </w:rPr>
              <w:t>The Pri</w:t>
            </w:r>
            <w:r w:rsidR="00BA134F">
              <w:rPr>
                <w:rFonts w:ascii="Arial" w:hAnsi="Arial" w:cs="Arial"/>
              </w:rPr>
              <w:t>nciples of design can be defined</w:t>
            </w:r>
            <w:r w:rsidRPr="006B6D4A">
              <w:rPr>
                <w:rFonts w:ascii="Arial" w:hAnsi="Arial" w:cs="Arial"/>
              </w:rPr>
              <w:t xml:space="preserve"> of as what we do to the elements of design.</w:t>
            </w:r>
          </w:p>
          <w:p w:rsidR="00530753" w:rsidRPr="006B6D4A" w:rsidRDefault="00530753" w:rsidP="00530753">
            <w:pPr>
              <w:spacing w:before="100" w:beforeAutospacing="1" w:after="100" w:afterAutospacing="1"/>
              <w:rPr>
                <w:rFonts w:ascii="Arial" w:hAnsi="Arial" w:cs="Arial"/>
              </w:rPr>
            </w:pPr>
            <w:r w:rsidRPr="006B6D4A">
              <w:rPr>
                <w:rFonts w:ascii="Arial" w:hAnsi="Arial" w:cs="Arial"/>
              </w:rPr>
              <w:t xml:space="preserve"> How we apply the Principles of design determines how successful we are in creating a work of art. </w:t>
            </w:r>
          </w:p>
          <w:p w:rsidR="00530753" w:rsidRPr="006B6D4A" w:rsidRDefault="00BA134F" w:rsidP="00530753">
            <w:pPr>
              <w:spacing w:before="100" w:beforeAutospacing="1" w:after="100" w:afterAutospacing="1"/>
              <w:rPr>
                <w:rFonts w:ascii="Arial" w:hAnsi="Arial" w:cs="Arial"/>
              </w:rPr>
            </w:pPr>
            <w:r w:rsidRPr="00BA134F">
              <w:rPr>
                <w:rFonts w:ascii="Arial" w:hAnsi="Arial" w:cs="Arial"/>
                <w:b/>
                <w:sz w:val="28"/>
                <w:szCs w:val="28"/>
              </w:rPr>
              <w:t>NOTE</w:t>
            </w:r>
            <w:r w:rsidR="00530753" w:rsidRPr="006B6D4A">
              <w:rPr>
                <w:rFonts w:ascii="Arial" w:hAnsi="Arial" w:cs="Arial"/>
              </w:rPr>
              <w:t xml:space="preserve"> - the  hyperlinks within the text of this page will open information in a new browser window. After you have read that information the window can then be closed leaving this window open.</w:t>
            </w:r>
          </w:p>
          <w:p w:rsidR="00530753" w:rsidRPr="006B6D4A" w:rsidRDefault="00530753" w:rsidP="00530753">
            <w:pPr>
              <w:spacing w:before="100" w:beforeAutospacing="1" w:after="100" w:afterAutospacing="1"/>
              <w:outlineLvl w:val="2"/>
              <w:rPr>
                <w:rFonts w:ascii="Arial" w:hAnsi="Arial" w:cs="Arial"/>
                <w:b/>
                <w:bCs/>
              </w:rPr>
            </w:pPr>
            <w:r w:rsidRPr="006B6D4A">
              <w:rPr>
                <w:rFonts w:ascii="Arial" w:hAnsi="Arial" w:cs="Arial"/>
                <w:b/>
                <w:bCs/>
              </w:rPr>
              <w:t>THE PRINCIPLES OF DESIGN</w:t>
            </w:r>
          </w:p>
          <w:p w:rsidR="00530753" w:rsidRPr="006B6D4A" w:rsidRDefault="00530753" w:rsidP="00530753">
            <w:pPr>
              <w:spacing w:before="100" w:beforeAutospacing="1" w:after="100" w:afterAutospacing="1"/>
              <w:rPr>
                <w:rFonts w:ascii="Arial" w:hAnsi="Arial" w:cs="Arial"/>
              </w:rPr>
            </w:pPr>
            <w:r w:rsidRPr="006B6D4A">
              <w:rPr>
                <w:rFonts w:ascii="Arial" w:hAnsi="Arial" w:cs="Arial"/>
                <w:b/>
                <w:bCs/>
              </w:rPr>
              <w:t>BALANCE</w:t>
            </w:r>
            <w:r w:rsidRPr="006B6D4A">
              <w:rPr>
                <w:rFonts w:ascii="Arial" w:hAnsi="Arial" w:cs="Arial"/>
                <w:b/>
                <w:bCs/>
              </w:rPr>
              <w:br/>
            </w:r>
            <w:r w:rsidRPr="006B6D4A">
              <w:rPr>
                <w:rFonts w:ascii="Arial" w:hAnsi="Arial" w:cs="Arial"/>
              </w:rPr>
              <w:t>Balance in design is similar to balance in physics</w:t>
            </w:r>
            <w:r w:rsidRPr="006B6D4A">
              <w:rPr>
                <w:rFonts w:ascii="Arial" w:hAnsi="Arial" w:cs="Arial"/>
              </w:rPr>
              <w:br/>
            </w:r>
            <w:r w:rsidRPr="006B6D4A">
              <w:rPr>
                <w:rFonts w:ascii="Arial" w:hAnsi="Arial" w:cs="Arial"/>
                <w:noProof/>
              </w:rPr>
              <w:drawing>
                <wp:inline distT="0" distB="0" distL="0" distR="0" wp14:anchorId="0F1F39AB" wp14:editId="3BF411E3">
                  <wp:extent cx="2809875" cy="1095375"/>
                  <wp:effectExtent l="19050" t="0" r="9525" b="0"/>
                  <wp:docPr id="1" name="Picture 41" descr="http://www.johnlovett.com/de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ohnlovett.com/design1.jpg"/>
                          <pic:cNvPicPr>
                            <a:picLocks noChangeAspect="1" noChangeArrowheads="1"/>
                          </pic:cNvPicPr>
                        </pic:nvPicPr>
                        <pic:blipFill>
                          <a:blip r:embed="rId67"/>
                          <a:srcRect/>
                          <a:stretch>
                            <a:fillRect/>
                          </a:stretch>
                        </pic:blipFill>
                        <pic:spPr bwMode="auto">
                          <a:xfrm>
                            <a:off x="0" y="0"/>
                            <a:ext cx="2809875" cy="1095375"/>
                          </a:xfrm>
                          <a:prstGeom prst="rect">
                            <a:avLst/>
                          </a:prstGeom>
                          <a:noFill/>
                          <a:ln w="9525">
                            <a:noFill/>
                            <a:miter lim="800000"/>
                            <a:headEnd/>
                            <a:tailEnd/>
                          </a:ln>
                        </pic:spPr>
                      </pic:pic>
                    </a:graphicData>
                  </a:graphic>
                </wp:inline>
              </w:drawing>
            </w:r>
            <w:r w:rsidRPr="006B6D4A">
              <w:rPr>
                <w:rFonts w:ascii="Arial" w:hAnsi="Arial" w:cs="Arial"/>
              </w:rPr>
              <w:br/>
              <w:t xml:space="preserve">A large shape close to the center can be balanced </w:t>
            </w:r>
            <w:r w:rsidRPr="006B6D4A">
              <w:rPr>
                <w:rFonts w:ascii="Arial" w:hAnsi="Arial" w:cs="Arial"/>
              </w:rPr>
              <w:br/>
              <w:t xml:space="preserve">by a small shape close to the edge. A large light </w:t>
            </w:r>
            <w:r w:rsidRPr="006B6D4A">
              <w:rPr>
                <w:rFonts w:ascii="Arial" w:hAnsi="Arial" w:cs="Arial"/>
              </w:rPr>
              <w:br/>
              <w:t xml:space="preserve">toned shape will be balanced by a small dark toned </w:t>
            </w:r>
            <w:r w:rsidRPr="006B6D4A">
              <w:rPr>
                <w:rFonts w:ascii="Arial" w:hAnsi="Arial" w:cs="Arial"/>
              </w:rPr>
              <w:br/>
              <w:t>shape (the darker the shape the heavier it appears to be)</w:t>
            </w:r>
          </w:p>
          <w:p w:rsidR="00530753" w:rsidRPr="006B6D4A" w:rsidRDefault="00530753" w:rsidP="00530753">
            <w:pPr>
              <w:spacing w:before="100" w:beforeAutospacing="1" w:after="100" w:afterAutospacing="1"/>
              <w:rPr>
                <w:rFonts w:ascii="Arial" w:hAnsi="Arial" w:cs="Arial"/>
              </w:rPr>
            </w:pPr>
            <w:r w:rsidRPr="006B6D4A">
              <w:rPr>
                <w:rFonts w:ascii="Arial" w:hAnsi="Arial" w:cs="Arial"/>
                <w:b/>
                <w:bCs/>
              </w:rPr>
              <w:t>GRADATION</w:t>
            </w:r>
            <w:r w:rsidRPr="006B6D4A">
              <w:rPr>
                <w:rFonts w:ascii="Arial" w:hAnsi="Arial" w:cs="Arial"/>
                <w:b/>
                <w:bCs/>
              </w:rPr>
              <w:br/>
            </w:r>
            <w:r w:rsidRPr="006B6D4A">
              <w:rPr>
                <w:rFonts w:ascii="Arial" w:hAnsi="Arial" w:cs="Arial"/>
              </w:rPr>
              <w:t>Gradation of size and direction produce linear perspective. Gradation of of colour from warm to cool and tone from dark to light produce aerial perspective. Gradation can add interest and movement to a shape. A gradation from dark to light will cause the eye to move along a shape.</w:t>
            </w:r>
            <w:r w:rsidRPr="006B6D4A">
              <w:rPr>
                <w:rFonts w:ascii="Arial" w:hAnsi="Arial" w:cs="Arial"/>
              </w:rPr>
              <w:br/>
            </w:r>
            <w:r w:rsidRPr="006B6D4A">
              <w:rPr>
                <w:rFonts w:ascii="Arial" w:hAnsi="Arial" w:cs="Arial"/>
                <w:noProof/>
              </w:rPr>
              <w:drawing>
                <wp:inline distT="0" distB="0" distL="0" distR="0" wp14:anchorId="1D5F1738" wp14:editId="640A8C71">
                  <wp:extent cx="4381500" cy="1085850"/>
                  <wp:effectExtent l="19050" t="0" r="0" b="0"/>
                  <wp:docPr id="42" name="Picture 42" descr="http://www.johnlovett.com/desig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johnlovett.com/design2.jpg"/>
                          <pic:cNvPicPr>
                            <a:picLocks noChangeAspect="1" noChangeArrowheads="1"/>
                          </pic:cNvPicPr>
                        </pic:nvPicPr>
                        <pic:blipFill>
                          <a:blip r:embed="rId68"/>
                          <a:srcRect/>
                          <a:stretch>
                            <a:fillRect/>
                          </a:stretch>
                        </pic:blipFill>
                        <pic:spPr bwMode="auto">
                          <a:xfrm>
                            <a:off x="0" y="0"/>
                            <a:ext cx="4381500" cy="1085850"/>
                          </a:xfrm>
                          <a:prstGeom prst="rect">
                            <a:avLst/>
                          </a:prstGeom>
                          <a:noFill/>
                          <a:ln w="9525">
                            <a:noFill/>
                            <a:miter lim="800000"/>
                            <a:headEnd/>
                            <a:tailEnd/>
                          </a:ln>
                        </pic:spPr>
                      </pic:pic>
                    </a:graphicData>
                  </a:graphic>
                </wp:inline>
              </w:drawing>
            </w:r>
          </w:p>
          <w:p w:rsidR="00530753" w:rsidRPr="006B6D4A" w:rsidRDefault="00530753" w:rsidP="00530753">
            <w:pPr>
              <w:spacing w:before="100" w:beforeAutospacing="1" w:after="100" w:afterAutospacing="1"/>
              <w:rPr>
                <w:rFonts w:ascii="Arial" w:hAnsi="Arial" w:cs="Arial"/>
              </w:rPr>
            </w:pPr>
            <w:r w:rsidRPr="006B6D4A">
              <w:rPr>
                <w:rFonts w:ascii="Arial" w:hAnsi="Arial" w:cs="Arial"/>
                <w:b/>
                <w:bCs/>
              </w:rPr>
              <w:t>REPETITION</w:t>
            </w:r>
            <w:r w:rsidRPr="006B6D4A">
              <w:rPr>
                <w:rFonts w:ascii="Arial" w:hAnsi="Arial" w:cs="Arial"/>
                <w:b/>
                <w:bCs/>
              </w:rPr>
              <w:br/>
            </w:r>
            <w:r w:rsidRPr="006B6D4A">
              <w:rPr>
                <w:rFonts w:ascii="Arial" w:hAnsi="Arial" w:cs="Arial"/>
              </w:rPr>
              <w:t>Repetition with variation is interesting, without variation repetition can become monotonous. </w:t>
            </w:r>
          </w:p>
          <w:p w:rsidR="00530753" w:rsidRPr="006B6D4A" w:rsidRDefault="00530753" w:rsidP="00530753">
            <w:pPr>
              <w:spacing w:before="100" w:beforeAutospacing="1" w:after="100" w:afterAutospacing="1"/>
              <w:rPr>
                <w:rFonts w:ascii="Arial" w:hAnsi="Arial" w:cs="Arial"/>
              </w:rPr>
            </w:pPr>
            <w:r w:rsidRPr="006B6D4A">
              <w:rPr>
                <w:rFonts w:ascii="Arial" w:hAnsi="Arial" w:cs="Arial"/>
                <w:noProof/>
              </w:rPr>
              <w:drawing>
                <wp:inline distT="0" distB="0" distL="0" distR="0" wp14:anchorId="03BAC7BC" wp14:editId="2F8D345D">
                  <wp:extent cx="4381500" cy="1066800"/>
                  <wp:effectExtent l="19050" t="0" r="0" b="0"/>
                  <wp:docPr id="43" name="Picture 43" descr="http://www.johnlovett.com/reps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ohnlovett.com/repsq1.jpg"/>
                          <pic:cNvPicPr>
                            <a:picLocks noChangeAspect="1" noChangeArrowheads="1"/>
                          </pic:cNvPicPr>
                        </pic:nvPicPr>
                        <pic:blipFill>
                          <a:blip r:embed="rId69"/>
                          <a:srcRect/>
                          <a:stretch>
                            <a:fillRect/>
                          </a:stretch>
                        </pic:blipFill>
                        <pic:spPr bwMode="auto">
                          <a:xfrm>
                            <a:off x="0" y="0"/>
                            <a:ext cx="4381500" cy="1066800"/>
                          </a:xfrm>
                          <a:prstGeom prst="rect">
                            <a:avLst/>
                          </a:prstGeom>
                          <a:noFill/>
                          <a:ln w="9525">
                            <a:noFill/>
                            <a:miter lim="800000"/>
                            <a:headEnd/>
                            <a:tailEnd/>
                          </a:ln>
                        </pic:spPr>
                      </pic:pic>
                    </a:graphicData>
                  </a:graphic>
                </wp:inline>
              </w:drawing>
            </w:r>
          </w:p>
          <w:p w:rsidR="00530753" w:rsidRPr="006B6D4A" w:rsidRDefault="00530753" w:rsidP="00530753">
            <w:pPr>
              <w:spacing w:before="100" w:beforeAutospacing="1" w:after="100" w:afterAutospacing="1"/>
              <w:rPr>
                <w:rFonts w:ascii="Arial" w:hAnsi="Arial" w:cs="Arial"/>
              </w:rPr>
            </w:pPr>
            <w:r w:rsidRPr="006B6D4A">
              <w:rPr>
                <w:rFonts w:ascii="Arial" w:hAnsi="Arial" w:cs="Arial"/>
              </w:rPr>
              <w:t>The five squares above are all the same. They can be taken in and understood with a single glance.</w:t>
            </w:r>
          </w:p>
          <w:p w:rsidR="00530753" w:rsidRPr="006B6D4A" w:rsidRDefault="00530753" w:rsidP="00530753">
            <w:pPr>
              <w:spacing w:before="100" w:beforeAutospacing="1" w:after="100" w:afterAutospacing="1"/>
              <w:rPr>
                <w:rFonts w:ascii="Arial" w:hAnsi="Arial" w:cs="Arial"/>
              </w:rPr>
            </w:pPr>
            <w:r w:rsidRPr="006B6D4A">
              <w:rPr>
                <w:rFonts w:ascii="Arial" w:hAnsi="Arial" w:cs="Arial"/>
                <w:noProof/>
              </w:rPr>
              <w:drawing>
                <wp:inline distT="0" distB="0" distL="0" distR="0" wp14:anchorId="571EAF0C" wp14:editId="4F2E4257">
                  <wp:extent cx="4381500" cy="1066800"/>
                  <wp:effectExtent l="19050" t="0" r="0" b="0"/>
                  <wp:docPr id="44" name="Picture 44" descr="http://www.johnlovett.com/reps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johnlovett.com/repsq2.jpg"/>
                          <pic:cNvPicPr>
                            <a:picLocks noChangeAspect="1" noChangeArrowheads="1"/>
                          </pic:cNvPicPr>
                        </pic:nvPicPr>
                        <pic:blipFill>
                          <a:blip r:embed="rId70"/>
                          <a:srcRect/>
                          <a:stretch>
                            <a:fillRect/>
                          </a:stretch>
                        </pic:blipFill>
                        <pic:spPr bwMode="auto">
                          <a:xfrm>
                            <a:off x="0" y="0"/>
                            <a:ext cx="4381500" cy="1066800"/>
                          </a:xfrm>
                          <a:prstGeom prst="rect">
                            <a:avLst/>
                          </a:prstGeom>
                          <a:noFill/>
                          <a:ln w="9525">
                            <a:noFill/>
                            <a:miter lim="800000"/>
                            <a:headEnd/>
                            <a:tailEnd/>
                          </a:ln>
                        </pic:spPr>
                      </pic:pic>
                    </a:graphicData>
                  </a:graphic>
                </wp:inline>
              </w:drawing>
            </w:r>
          </w:p>
          <w:p w:rsidR="00530753" w:rsidRPr="006B6D4A" w:rsidRDefault="00530753" w:rsidP="00530753">
            <w:pPr>
              <w:spacing w:before="100" w:beforeAutospacing="1" w:after="100" w:afterAutospacing="1"/>
              <w:rPr>
                <w:rFonts w:ascii="Arial" w:hAnsi="Arial" w:cs="Arial"/>
              </w:rPr>
            </w:pPr>
            <w:r w:rsidRPr="006B6D4A">
              <w:rPr>
                <w:rFonts w:ascii="Arial" w:hAnsi="Arial" w:cs="Arial"/>
              </w:rPr>
              <w:t>When variation is introduced, the five squares, although similar, are much more interesting to look at. They can no longer be absorbed properly with a single glance. The individual character of each square needs to be considered.</w:t>
            </w:r>
          </w:p>
          <w:p w:rsidR="00530753" w:rsidRPr="006B6D4A" w:rsidRDefault="00530753" w:rsidP="00530753">
            <w:pPr>
              <w:spacing w:before="100" w:beforeAutospacing="1" w:after="100" w:afterAutospacing="1"/>
              <w:rPr>
                <w:rFonts w:ascii="Arial" w:hAnsi="Arial" w:cs="Arial"/>
              </w:rPr>
            </w:pPr>
            <w:r w:rsidRPr="006B6D4A">
              <w:rPr>
                <w:rFonts w:ascii="Arial" w:hAnsi="Arial" w:cs="Arial"/>
              </w:rPr>
              <w:t>If you wish to create interest, any repeating element should include a degree of variation.</w:t>
            </w:r>
          </w:p>
          <w:p w:rsidR="00530753" w:rsidRPr="006B6D4A" w:rsidRDefault="00530753" w:rsidP="00530753">
            <w:pPr>
              <w:spacing w:before="100" w:beforeAutospacing="1" w:after="100" w:afterAutospacing="1"/>
              <w:rPr>
                <w:rFonts w:ascii="Arial" w:hAnsi="Arial" w:cs="Arial"/>
              </w:rPr>
            </w:pPr>
            <w:r w:rsidRPr="006B6D4A">
              <w:rPr>
                <w:rFonts w:ascii="Arial" w:hAnsi="Arial" w:cs="Arial"/>
                <w:b/>
                <w:bCs/>
              </w:rPr>
              <w:t>CONTRAST</w:t>
            </w:r>
            <w:r w:rsidRPr="006B6D4A">
              <w:rPr>
                <w:rFonts w:ascii="Arial" w:hAnsi="Arial" w:cs="Arial"/>
                <w:b/>
                <w:bCs/>
              </w:rPr>
              <w:br/>
            </w:r>
            <w:r w:rsidRPr="006B6D4A">
              <w:rPr>
                <w:rFonts w:ascii="Arial" w:hAnsi="Arial" w:cs="Arial"/>
              </w:rPr>
              <w:t xml:space="preserve">Contrast is the juxtaposition of opposing elements eg. opposite colours on the colour wheel - red / green, blue / orange etc. Contrast in tone or value - light / dark. Contrast in direction - horizontal / vertical. </w:t>
            </w:r>
            <w:r w:rsidRPr="006B6D4A">
              <w:rPr>
                <w:rFonts w:ascii="Arial" w:hAnsi="Arial" w:cs="Arial"/>
              </w:rPr>
              <w:br/>
              <w:t>The major contrast in a painting should be located at the center of interest. Too much contrast scattered throughout a painting can destroy unity and make a work difficult to look at. Unless a feeling of chaos and confusion are what you are seeking, it is a good idea to carefully consider where to place your areas of maximum contrast.</w:t>
            </w:r>
          </w:p>
          <w:p w:rsidR="00530753" w:rsidRPr="006B6D4A" w:rsidRDefault="00530753" w:rsidP="00530753">
            <w:pPr>
              <w:spacing w:before="100" w:beforeAutospacing="1" w:after="100" w:afterAutospacing="1"/>
              <w:rPr>
                <w:rFonts w:ascii="Arial" w:hAnsi="Arial" w:cs="Arial"/>
              </w:rPr>
            </w:pPr>
            <w:r w:rsidRPr="006B6D4A">
              <w:rPr>
                <w:rFonts w:ascii="Arial" w:hAnsi="Arial" w:cs="Arial"/>
                <w:b/>
                <w:bCs/>
              </w:rPr>
              <w:t>HARMONY</w:t>
            </w:r>
            <w:r w:rsidRPr="006B6D4A">
              <w:rPr>
                <w:rFonts w:ascii="Arial" w:hAnsi="Arial" w:cs="Arial"/>
              </w:rPr>
              <w:br/>
              <w:t>Harmony in painting is the visually satisfying effect of combining similar, related elements. eg.</w:t>
            </w:r>
            <w:r w:rsidR="00BB65E1">
              <w:rPr>
                <w:rFonts w:ascii="Arial" w:hAnsi="Arial" w:cs="Arial"/>
              </w:rPr>
              <w:t xml:space="preserve"> </w:t>
            </w:r>
            <w:r w:rsidRPr="006B6D4A">
              <w:rPr>
                <w:rFonts w:ascii="Arial" w:hAnsi="Arial" w:cs="Arial"/>
              </w:rPr>
              <w:t>adjacent colours on the colour wheel, similar shapes etc.</w:t>
            </w:r>
          </w:p>
          <w:p w:rsidR="00C9088F" w:rsidRPr="006B6D4A" w:rsidRDefault="00C9088F" w:rsidP="00530753">
            <w:pPr>
              <w:spacing w:before="100" w:beforeAutospacing="1" w:after="100" w:afterAutospacing="1"/>
              <w:rPr>
                <w:rFonts w:ascii="Arial" w:hAnsi="Arial" w:cs="Arial"/>
                <w:b/>
                <w:bCs/>
              </w:rPr>
            </w:pPr>
          </w:p>
          <w:p w:rsidR="00530753" w:rsidRPr="006B6D4A" w:rsidRDefault="00530753" w:rsidP="00530753">
            <w:pPr>
              <w:spacing w:before="100" w:beforeAutospacing="1" w:after="100" w:afterAutospacing="1"/>
              <w:rPr>
                <w:rFonts w:ascii="Arial" w:hAnsi="Arial" w:cs="Arial"/>
              </w:rPr>
            </w:pPr>
            <w:r w:rsidRPr="006B6D4A">
              <w:rPr>
                <w:rFonts w:ascii="Arial" w:hAnsi="Arial" w:cs="Arial"/>
                <w:b/>
                <w:bCs/>
              </w:rPr>
              <w:t>DOMINANCE</w:t>
            </w:r>
            <w:r w:rsidRPr="006B6D4A">
              <w:rPr>
                <w:rFonts w:ascii="Arial" w:hAnsi="Arial" w:cs="Arial"/>
              </w:rPr>
              <w:br/>
              <w:t>Dominance gives a painting interest, counteracting confusion and monotony. Dominance can be applied to one or more of the elements to give emphasis</w:t>
            </w:r>
            <w:r w:rsidRPr="006B6D4A">
              <w:rPr>
                <w:rFonts w:ascii="Arial" w:hAnsi="Arial" w:cs="Arial"/>
              </w:rPr>
              <w:br/>
            </w:r>
            <w:r w:rsidRPr="006B6D4A">
              <w:rPr>
                <w:rFonts w:ascii="Arial" w:hAnsi="Arial" w:cs="Arial"/>
                <w:noProof/>
              </w:rPr>
              <w:drawing>
                <wp:inline distT="0" distB="0" distL="0" distR="0" wp14:anchorId="3CB3DB6C" wp14:editId="5AF59394">
                  <wp:extent cx="3638550" cy="3371850"/>
                  <wp:effectExtent l="19050" t="0" r="0" b="0"/>
                  <wp:docPr id="2" name="Picture 45" descr="http://www.johnlovett.com/desig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ohnlovett.com/design3.jpg"/>
                          <pic:cNvPicPr>
                            <a:picLocks noChangeAspect="1" noChangeArrowheads="1"/>
                          </pic:cNvPicPr>
                        </pic:nvPicPr>
                        <pic:blipFill>
                          <a:blip r:embed="rId71"/>
                          <a:srcRect/>
                          <a:stretch>
                            <a:fillRect/>
                          </a:stretch>
                        </pic:blipFill>
                        <pic:spPr bwMode="auto">
                          <a:xfrm>
                            <a:off x="0" y="0"/>
                            <a:ext cx="3638550" cy="3371850"/>
                          </a:xfrm>
                          <a:prstGeom prst="rect">
                            <a:avLst/>
                          </a:prstGeom>
                          <a:noFill/>
                          <a:ln w="9525">
                            <a:noFill/>
                            <a:miter lim="800000"/>
                            <a:headEnd/>
                            <a:tailEnd/>
                          </a:ln>
                        </pic:spPr>
                      </pic:pic>
                    </a:graphicData>
                  </a:graphic>
                </wp:inline>
              </w:drawing>
            </w:r>
          </w:p>
          <w:p w:rsidR="00530753" w:rsidRPr="006B6D4A" w:rsidRDefault="00530753" w:rsidP="00530753">
            <w:pPr>
              <w:spacing w:before="100" w:beforeAutospacing="1" w:after="100" w:afterAutospacing="1"/>
              <w:rPr>
                <w:rFonts w:ascii="Arial" w:hAnsi="Arial" w:cs="Arial"/>
              </w:rPr>
            </w:pPr>
            <w:r w:rsidRPr="006B6D4A">
              <w:rPr>
                <w:rFonts w:ascii="Arial" w:hAnsi="Arial" w:cs="Arial"/>
                <w:b/>
                <w:bCs/>
              </w:rPr>
              <w:t>UNITY</w:t>
            </w:r>
            <w:r w:rsidRPr="006B6D4A">
              <w:rPr>
                <w:rFonts w:ascii="Arial" w:hAnsi="Arial" w:cs="Arial"/>
              </w:rPr>
              <w:br/>
              <w:t>Relating the design elements to the the idea being expressed in a painting reinforces the principal of unity.eg. a painting with an active aggressive subject would work better with a dominant oblique direction, course, rough texture, angular lines etc. whereas a quiet passive subject would benefit from horizontal lines, soft texture and less tonal contrast.</w:t>
            </w:r>
          </w:p>
          <w:p w:rsidR="00530753" w:rsidRPr="006B6D4A" w:rsidRDefault="00530753" w:rsidP="00530753">
            <w:pPr>
              <w:spacing w:before="100" w:beforeAutospacing="1" w:after="100" w:afterAutospacing="1"/>
              <w:rPr>
                <w:rFonts w:ascii="Arial" w:hAnsi="Arial" w:cs="Arial"/>
              </w:rPr>
            </w:pPr>
            <w:r w:rsidRPr="006B6D4A">
              <w:rPr>
                <w:rFonts w:ascii="Arial" w:hAnsi="Arial" w:cs="Arial"/>
              </w:rPr>
              <w:t>Unity in a painting also refers to the visual linking of various elements of the work.</w:t>
            </w:r>
          </w:p>
          <w:p w:rsidR="00530753" w:rsidRPr="006B6D4A" w:rsidRDefault="00530753" w:rsidP="00530753">
            <w:pPr>
              <w:spacing w:before="100" w:beforeAutospacing="1" w:after="100" w:afterAutospacing="1"/>
              <w:rPr>
                <w:rFonts w:ascii="Arial" w:hAnsi="Arial" w:cs="Arial"/>
              </w:rPr>
            </w:pPr>
          </w:p>
          <w:p w:rsidR="00086E85" w:rsidRPr="006B6D4A" w:rsidRDefault="00086E85" w:rsidP="00530753">
            <w:pPr>
              <w:spacing w:before="100" w:beforeAutospacing="1" w:after="100" w:afterAutospacing="1"/>
              <w:rPr>
                <w:rFonts w:ascii="Arial" w:hAnsi="Arial" w:cs="Arial"/>
              </w:rPr>
            </w:pPr>
          </w:p>
        </w:tc>
      </w:tr>
    </w:tbl>
    <w:p w:rsidR="00DB2DA5" w:rsidRPr="004C2E64" w:rsidRDefault="00DB2DA5" w:rsidP="004C2E64">
      <w:pPr>
        <w:rPr>
          <w:rFonts w:ascii="Arial" w:hAnsi="Arial" w:cs="Arial"/>
          <w:b/>
        </w:rPr>
      </w:pPr>
      <w:r w:rsidRPr="006B6D4A">
        <w:rPr>
          <w:rFonts w:ascii="Arial" w:hAnsi="Arial" w:cs="Arial"/>
          <w:b/>
          <w:u w:val="single"/>
        </w:rPr>
        <w:t xml:space="preserve">WEEK </w:t>
      </w:r>
      <w:r w:rsidR="00086E85" w:rsidRPr="006B6D4A">
        <w:rPr>
          <w:rFonts w:ascii="Arial" w:hAnsi="Arial" w:cs="Arial"/>
          <w:b/>
          <w:u w:val="single"/>
        </w:rPr>
        <w:t>7</w:t>
      </w:r>
      <w:r w:rsidR="004C2E64">
        <w:rPr>
          <w:rFonts w:ascii="Arial" w:hAnsi="Arial" w:cs="Arial"/>
          <w:b/>
          <w:u w:val="single"/>
        </w:rPr>
        <w:t xml:space="preserve">        </w:t>
      </w:r>
      <w:r w:rsidR="004C2E64" w:rsidRPr="006B6D4A">
        <w:rPr>
          <w:rFonts w:ascii="Arial" w:hAnsi="Arial" w:cs="Arial"/>
          <w:b/>
        </w:rPr>
        <w:t>CLASS: J.S.S. 2</w:t>
      </w:r>
    </w:p>
    <w:p w:rsidR="00DB2DA5" w:rsidRPr="006B6D4A" w:rsidRDefault="00DB2DA5" w:rsidP="004C2E64">
      <w:pPr>
        <w:rPr>
          <w:rFonts w:ascii="Arial" w:hAnsi="Arial" w:cs="Arial"/>
          <w:b/>
        </w:rPr>
      </w:pPr>
      <w:r w:rsidRPr="006B6D4A">
        <w:rPr>
          <w:rFonts w:ascii="Arial" w:hAnsi="Arial" w:cs="Arial"/>
          <w:b/>
        </w:rPr>
        <w:t xml:space="preserve">TOPIC: </w:t>
      </w:r>
      <w:r w:rsidR="008B35B4" w:rsidRPr="006B6D4A">
        <w:rPr>
          <w:rFonts w:ascii="Arial" w:hAnsi="Arial" w:cs="Arial"/>
          <w:b/>
        </w:rPr>
        <w:t>HISTORY OF MUSIC</w:t>
      </w:r>
    </w:p>
    <w:p w:rsidR="00920038" w:rsidRPr="005053FF" w:rsidRDefault="00920038" w:rsidP="00920038">
      <w:pPr>
        <w:pStyle w:val="Heading1"/>
        <w:rPr>
          <w:rFonts w:ascii="Arial" w:hAnsi="Arial" w:cs="Arial"/>
          <w:color w:val="000000"/>
          <w:sz w:val="24"/>
          <w:szCs w:val="24"/>
          <w:lang w:val="en"/>
        </w:rPr>
      </w:pPr>
      <w:r w:rsidRPr="005053FF">
        <w:rPr>
          <w:rFonts w:ascii="Arial" w:hAnsi="Arial" w:cs="Arial"/>
          <w:color w:val="000000"/>
          <w:sz w:val="24"/>
          <w:szCs w:val="24"/>
          <w:lang w:val="en"/>
        </w:rPr>
        <w:t>History of music</w:t>
      </w:r>
    </w:p>
    <w:p w:rsidR="00BB65E1" w:rsidRDefault="00920038" w:rsidP="00920038">
      <w:pPr>
        <w:pStyle w:val="NormalWeb"/>
        <w:rPr>
          <w:rFonts w:ascii="Arial" w:hAnsi="Arial" w:cs="Arial"/>
          <w:color w:val="000000"/>
          <w:lang w:val="en"/>
        </w:rPr>
      </w:pPr>
      <w:r w:rsidRPr="005053FF">
        <w:rPr>
          <w:rFonts w:ascii="Arial" w:hAnsi="Arial" w:cs="Arial"/>
          <w:b/>
          <w:bCs/>
          <w:color w:val="000000"/>
          <w:lang w:val="en"/>
        </w:rPr>
        <w:t>Music</w:t>
      </w:r>
      <w:r w:rsidRPr="005053FF">
        <w:rPr>
          <w:rStyle w:val="apple-converted-space"/>
          <w:rFonts w:ascii="Arial" w:hAnsi="Arial" w:cs="Arial"/>
          <w:color w:val="000000"/>
          <w:lang w:val="en"/>
        </w:rPr>
        <w:t> </w:t>
      </w:r>
      <w:r w:rsidRPr="005053FF">
        <w:rPr>
          <w:rFonts w:ascii="Arial" w:hAnsi="Arial" w:cs="Arial"/>
          <w:color w:val="000000"/>
          <w:lang w:val="en"/>
        </w:rPr>
        <w:t>is found in every known culture, past and present, varying widely between times and places. Since all people of the world, including the most isolated tribal groups, have a form of music, it may be concluded that music is likely to have been present in the ancestral population prior to the dispersal of humans around the world.</w:t>
      </w:r>
    </w:p>
    <w:p w:rsidR="00920038" w:rsidRPr="005053FF" w:rsidRDefault="00920038" w:rsidP="00920038">
      <w:pPr>
        <w:pStyle w:val="NormalWeb"/>
        <w:rPr>
          <w:rFonts w:ascii="Arial" w:hAnsi="Arial" w:cs="Arial"/>
          <w:color w:val="000000"/>
          <w:lang w:val="en"/>
        </w:rPr>
      </w:pPr>
      <w:r w:rsidRPr="005053FF">
        <w:rPr>
          <w:rFonts w:ascii="Arial" w:hAnsi="Arial" w:cs="Arial"/>
          <w:color w:val="000000"/>
          <w:lang w:val="en"/>
        </w:rPr>
        <w:t xml:space="preserve"> Consequently, music may have been in existence for at least 55,000 years and the first music may have been invented in Africa and then evolved to become a fundamental constituent of human life.</w:t>
      </w:r>
      <w:r w:rsidR="005053FF" w:rsidRPr="005053FF">
        <w:rPr>
          <w:rFonts w:ascii="Arial" w:hAnsi="Arial" w:cs="Arial"/>
          <w:color w:val="000000"/>
          <w:lang w:val="en"/>
        </w:rPr>
        <w:t xml:space="preserve"> </w:t>
      </w:r>
    </w:p>
    <w:p w:rsidR="00920038" w:rsidRPr="00F32F59" w:rsidRDefault="00920038" w:rsidP="00F32F59">
      <w:pPr>
        <w:pStyle w:val="NormalWeb"/>
        <w:tabs>
          <w:tab w:val="left" w:pos="3150"/>
        </w:tabs>
        <w:rPr>
          <w:rFonts w:ascii="Arial" w:hAnsi="Arial" w:cs="Arial"/>
          <w:lang w:val="en"/>
        </w:rPr>
      </w:pPr>
      <w:r w:rsidRPr="00F32F59">
        <w:rPr>
          <w:rFonts w:ascii="Arial" w:hAnsi="Arial" w:cs="Arial"/>
          <w:lang w:val="en"/>
        </w:rPr>
        <w:t>A culture's music is influenced by all other aspects of that culture, including social and economic organization and experience, climate, and access to technology. The emotions and ideas that music expresses, the situations in which music is played and listened to, and the attitudes toward music players and composers all vary between regions and periods. "</w:t>
      </w:r>
      <w:hyperlink r:id="rId72" w:tooltip="Music history" w:history="1">
        <w:r w:rsidRPr="00F32F59">
          <w:rPr>
            <w:rStyle w:val="Hyperlink"/>
            <w:rFonts w:ascii="Arial" w:eastAsiaTheme="majorEastAsia" w:hAnsi="Arial" w:cs="Arial"/>
            <w:color w:val="auto"/>
            <w:lang w:val="en"/>
          </w:rPr>
          <w:t>Music history</w:t>
        </w:r>
      </w:hyperlink>
      <w:r w:rsidRPr="00F32F59">
        <w:rPr>
          <w:rFonts w:ascii="Arial" w:hAnsi="Arial" w:cs="Arial"/>
          <w:lang w:val="en"/>
        </w:rPr>
        <w:t>" is the distinct subfield of</w:t>
      </w:r>
      <w:r w:rsidRPr="00F32F59">
        <w:rPr>
          <w:rStyle w:val="apple-converted-space"/>
          <w:rFonts w:ascii="Arial" w:hAnsi="Arial" w:cs="Arial"/>
          <w:lang w:val="en"/>
        </w:rPr>
        <w:t> </w:t>
      </w:r>
      <w:hyperlink r:id="rId73" w:tooltip="Musicology" w:history="1">
        <w:r w:rsidRPr="00F32F59">
          <w:rPr>
            <w:rStyle w:val="Hyperlink"/>
            <w:rFonts w:ascii="Arial" w:eastAsiaTheme="majorEastAsia" w:hAnsi="Arial" w:cs="Arial"/>
            <w:color w:val="auto"/>
            <w:lang w:val="en"/>
          </w:rPr>
          <w:t>musicology</w:t>
        </w:r>
      </w:hyperlink>
      <w:r w:rsidRPr="00F32F59">
        <w:rPr>
          <w:rStyle w:val="apple-converted-space"/>
          <w:rFonts w:ascii="Arial" w:hAnsi="Arial" w:cs="Arial"/>
          <w:lang w:val="en"/>
        </w:rPr>
        <w:t> </w:t>
      </w:r>
      <w:r w:rsidRPr="00F32F59">
        <w:rPr>
          <w:rFonts w:ascii="Arial" w:hAnsi="Arial" w:cs="Arial"/>
          <w:lang w:val="en"/>
        </w:rPr>
        <w:t>and history which studies music (particularly</w:t>
      </w:r>
      <w:r w:rsidRPr="00F32F59">
        <w:rPr>
          <w:rStyle w:val="apple-converted-space"/>
          <w:rFonts w:ascii="Arial" w:hAnsi="Arial" w:cs="Arial"/>
          <w:lang w:val="en"/>
        </w:rPr>
        <w:t> </w:t>
      </w:r>
      <w:hyperlink r:id="rId74" w:tooltip="Art music" w:history="1">
        <w:r w:rsidRPr="00F32F59">
          <w:rPr>
            <w:rStyle w:val="Hyperlink"/>
            <w:rFonts w:ascii="Arial" w:eastAsiaTheme="majorEastAsia" w:hAnsi="Arial" w:cs="Arial"/>
            <w:color w:val="auto"/>
            <w:lang w:val="en"/>
          </w:rPr>
          <w:t>Western art music</w:t>
        </w:r>
      </w:hyperlink>
      <w:r w:rsidRPr="00F32F59">
        <w:rPr>
          <w:rFonts w:ascii="Arial" w:hAnsi="Arial" w:cs="Arial"/>
          <w:lang w:val="en"/>
        </w:rPr>
        <w:t>) from a chronological perspective</w:t>
      </w:r>
      <w:r w:rsidR="00BB65E1" w:rsidRPr="00F32F59">
        <w:rPr>
          <w:rFonts w:ascii="Arial" w:hAnsi="Arial" w:cs="Arial"/>
          <w:lang w:val="en"/>
        </w:rPr>
        <w:t>.</w:t>
      </w:r>
    </w:p>
    <w:p w:rsidR="00BB65E1" w:rsidRPr="00F32F59" w:rsidRDefault="00F32F59" w:rsidP="00F32F59">
      <w:pPr>
        <w:pStyle w:val="Heading3"/>
        <w:tabs>
          <w:tab w:val="left" w:pos="3150"/>
        </w:tabs>
        <w:rPr>
          <w:rStyle w:val="mw-headline"/>
          <w:rFonts w:ascii="Arial" w:hAnsi="Arial" w:cs="Arial"/>
          <w:color w:val="auto"/>
          <w:sz w:val="24"/>
          <w:szCs w:val="24"/>
        </w:rPr>
      </w:pPr>
      <w:r w:rsidRPr="00F32F59">
        <w:rPr>
          <w:rStyle w:val="mw-headline"/>
          <w:rFonts w:ascii="Arial" w:hAnsi="Arial" w:cs="Arial"/>
          <w:color w:val="auto"/>
          <w:sz w:val="24"/>
          <w:szCs w:val="24"/>
        </w:rPr>
        <w:t xml:space="preserve">PREHISTORIC MUSIC  </w:t>
      </w:r>
    </w:p>
    <w:p w:rsidR="005053FF" w:rsidRPr="00F32F59" w:rsidRDefault="005053FF" w:rsidP="00F32F59">
      <w:pPr>
        <w:pStyle w:val="Heading3"/>
        <w:tabs>
          <w:tab w:val="left" w:pos="3150"/>
        </w:tabs>
        <w:rPr>
          <w:rFonts w:ascii="Arial" w:hAnsi="Arial" w:cs="Arial"/>
          <w:b w:val="0"/>
          <w:color w:val="auto"/>
          <w:sz w:val="24"/>
          <w:szCs w:val="24"/>
        </w:rPr>
      </w:pPr>
      <w:r w:rsidRPr="00F32F59">
        <w:rPr>
          <w:rFonts w:ascii="Arial" w:hAnsi="Arial" w:cs="Arial"/>
          <w:b w:val="0"/>
          <w:color w:val="auto"/>
          <w:sz w:val="24"/>
          <w:szCs w:val="24"/>
        </w:rPr>
        <w:t>Prehistoric music, is commonly called primitive music, it is the name given to all music produced in</w:t>
      </w:r>
      <w:r w:rsidRPr="00F32F59">
        <w:rPr>
          <w:rStyle w:val="apple-converted-space"/>
          <w:rFonts w:ascii="Arial" w:hAnsi="Arial" w:cs="Arial"/>
          <w:b w:val="0"/>
          <w:color w:val="auto"/>
          <w:sz w:val="24"/>
          <w:szCs w:val="24"/>
        </w:rPr>
        <w:t> </w:t>
      </w:r>
      <w:hyperlink r:id="rId75" w:tooltip="Literate" w:history="1">
        <w:r w:rsidRPr="00F32F59">
          <w:rPr>
            <w:rStyle w:val="Hyperlink"/>
            <w:rFonts w:ascii="Arial" w:hAnsi="Arial" w:cs="Arial"/>
            <w:b w:val="0"/>
            <w:color w:val="auto"/>
            <w:sz w:val="24"/>
            <w:szCs w:val="24"/>
          </w:rPr>
          <w:t>preliterate</w:t>
        </w:r>
      </w:hyperlink>
      <w:r w:rsidRPr="00F32F59">
        <w:rPr>
          <w:rStyle w:val="apple-converted-space"/>
          <w:rFonts w:ascii="Arial" w:hAnsi="Arial" w:cs="Arial"/>
          <w:b w:val="0"/>
          <w:color w:val="auto"/>
          <w:sz w:val="24"/>
          <w:szCs w:val="24"/>
        </w:rPr>
        <w:t> </w:t>
      </w:r>
      <w:r w:rsidRPr="00F32F59">
        <w:rPr>
          <w:rFonts w:ascii="Arial" w:hAnsi="Arial" w:cs="Arial"/>
          <w:b w:val="0"/>
          <w:color w:val="auto"/>
          <w:sz w:val="24"/>
          <w:szCs w:val="24"/>
        </w:rPr>
        <w:t>cultures (</w:t>
      </w:r>
      <w:hyperlink r:id="rId76" w:tooltip="Prehistory" w:history="1">
        <w:r w:rsidRPr="00F32F59">
          <w:rPr>
            <w:rStyle w:val="Hyperlink"/>
            <w:rFonts w:ascii="Arial" w:hAnsi="Arial" w:cs="Arial"/>
            <w:b w:val="0"/>
            <w:color w:val="auto"/>
            <w:sz w:val="24"/>
            <w:szCs w:val="24"/>
          </w:rPr>
          <w:t>prehistory</w:t>
        </w:r>
      </w:hyperlink>
      <w:r w:rsidRPr="00F32F59">
        <w:rPr>
          <w:rFonts w:ascii="Arial" w:hAnsi="Arial" w:cs="Arial"/>
          <w:b w:val="0"/>
          <w:color w:val="auto"/>
          <w:sz w:val="24"/>
          <w:szCs w:val="24"/>
        </w:rPr>
        <w:t>), beginning somewhere in very late</w:t>
      </w:r>
      <w:r w:rsidRPr="00F32F59">
        <w:rPr>
          <w:rStyle w:val="apple-converted-space"/>
          <w:rFonts w:ascii="Arial" w:hAnsi="Arial" w:cs="Arial"/>
          <w:b w:val="0"/>
          <w:color w:val="auto"/>
          <w:sz w:val="24"/>
          <w:szCs w:val="24"/>
        </w:rPr>
        <w:t> </w:t>
      </w:r>
      <w:hyperlink r:id="rId77" w:tooltip="Geological history" w:history="1">
        <w:r w:rsidRPr="00F32F59">
          <w:rPr>
            <w:rStyle w:val="Hyperlink"/>
            <w:rFonts w:ascii="Arial" w:hAnsi="Arial" w:cs="Arial"/>
            <w:b w:val="0"/>
            <w:color w:val="auto"/>
            <w:sz w:val="24"/>
            <w:szCs w:val="24"/>
          </w:rPr>
          <w:t>geological history</w:t>
        </w:r>
      </w:hyperlink>
      <w:r w:rsidRPr="00F32F59">
        <w:rPr>
          <w:rFonts w:ascii="Arial" w:hAnsi="Arial" w:cs="Arial"/>
          <w:b w:val="0"/>
          <w:color w:val="auto"/>
          <w:sz w:val="24"/>
          <w:szCs w:val="24"/>
        </w:rPr>
        <w:t>. Prehistoric music is followed by</w:t>
      </w:r>
      <w:r w:rsidRPr="00F32F59">
        <w:rPr>
          <w:rStyle w:val="apple-converted-space"/>
          <w:rFonts w:ascii="Arial" w:hAnsi="Arial" w:cs="Arial"/>
          <w:b w:val="0"/>
          <w:color w:val="auto"/>
          <w:sz w:val="24"/>
          <w:szCs w:val="24"/>
        </w:rPr>
        <w:t> </w:t>
      </w:r>
      <w:hyperlink r:id="rId78" w:tooltip="Ancient music" w:history="1">
        <w:r w:rsidRPr="00F32F59">
          <w:rPr>
            <w:rStyle w:val="Hyperlink"/>
            <w:rFonts w:ascii="Arial" w:hAnsi="Arial" w:cs="Arial"/>
            <w:b w:val="0"/>
            <w:color w:val="auto"/>
            <w:sz w:val="24"/>
            <w:szCs w:val="24"/>
          </w:rPr>
          <w:t>ancient music</w:t>
        </w:r>
      </w:hyperlink>
      <w:r w:rsidRPr="00F32F59">
        <w:rPr>
          <w:rStyle w:val="apple-converted-space"/>
          <w:rFonts w:ascii="Arial" w:hAnsi="Arial" w:cs="Arial"/>
          <w:b w:val="0"/>
          <w:color w:val="auto"/>
          <w:sz w:val="24"/>
          <w:szCs w:val="24"/>
        </w:rPr>
        <w:t> </w:t>
      </w:r>
      <w:r w:rsidRPr="00F32F59">
        <w:rPr>
          <w:rFonts w:ascii="Arial" w:hAnsi="Arial" w:cs="Arial"/>
          <w:b w:val="0"/>
          <w:color w:val="auto"/>
          <w:sz w:val="24"/>
          <w:szCs w:val="24"/>
        </w:rPr>
        <w:t>in most of Europe (1500 BC) and later music in subsequent European-influenced areas, but still exists in isolated areas.</w:t>
      </w:r>
    </w:p>
    <w:p w:rsidR="00220671" w:rsidRPr="00F32F59" w:rsidRDefault="005053FF" w:rsidP="00F32F59">
      <w:pPr>
        <w:pStyle w:val="NormalWeb"/>
        <w:tabs>
          <w:tab w:val="left" w:pos="3150"/>
        </w:tabs>
        <w:rPr>
          <w:rFonts w:ascii="Arial" w:hAnsi="Arial" w:cs="Arial"/>
        </w:rPr>
      </w:pPr>
      <w:r w:rsidRPr="00F32F59">
        <w:rPr>
          <w:rFonts w:ascii="Arial" w:hAnsi="Arial" w:cs="Arial"/>
        </w:rPr>
        <w:t xml:space="preserve">Prehistoric music thus technically includes all of the world's music that has existed before the advent of any currently extant historical sources concerning that music, </w:t>
      </w:r>
    </w:p>
    <w:p w:rsidR="00220671" w:rsidRPr="00F32F59" w:rsidRDefault="005053FF" w:rsidP="00F32F59">
      <w:pPr>
        <w:pStyle w:val="NormalWeb"/>
        <w:tabs>
          <w:tab w:val="left" w:pos="3150"/>
        </w:tabs>
        <w:rPr>
          <w:rFonts w:ascii="Arial" w:hAnsi="Arial" w:cs="Arial"/>
        </w:rPr>
      </w:pPr>
      <w:r w:rsidRPr="00F32F59">
        <w:rPr>
          <w:rFonts w:ascii="Arial" w:hAnsi="Arial" w:cs="Arial"/>
        </w:rPr>
        <w:t>for example, traditional</w:t>
      </w:r>
      <w:r w:rsidRPr="00F32F59">
        <w:rPr>
          <w:rStyle w:val="apple-converted-space"/>
          <w:rFonts w:ascii="Arial" w:eastAsiaTheme="majorEastAsia" w:hAnsi="Arial" w:cs="Arial"/>
        </w:rPr>
        <w:t> </w:t>
      </w:r>
      <w:hyperlink r:id="rId79" w:tooltip="Native American music" w:history="1">
        <w:r w:rsidRPr="00F32F59">
          <w:rPr>
            <w:rStyle w:val="Hyperlink"/>
            <w:rFonts w:ascii="Arial" w:hAnsi="Arial" w:cs="Arial"/>
            <w:color w:val="auto"/>
          </w:rPr>
          <w:t>Native American music</w:t>
        </w:r>
      </w:hyperlink>
      <w:r w:rsidRPr="00F32F59">
        <w:rPr>
          <w:rStyle w:val="apple-converted-space"/>
          <w:rFonts w:ascii="Arial" w:eastAsiaTheme="majorEastAsia" w:hAnsi="Arial" w:cs="Arial"/>
        </w:rPr>
        <w:t> </w:t>
      </w:r>
      <w:r w:rsidRPr="00F32F59">
        <w:rPr>
          <w:rFonts w:ascii="Arial" w:hAnsi="Arial" w:cs="Arial"/>
        </w:rPr>
        <w:t>of preliterate tribes and</w:t>
      </w:r>
      <w:r w:rsidRPr="00F32F59">
        <w:rPr>
          <w:rStyle w:val="apple-converted-space"/>
          <w:rFonts w:ascii="Arial" w:eastAsiaTheme="majorEastAsia" w:hAnsi="Arial" w:cs="Arial"/>
        </w:rPr>
        <w:t> </w:t>
      </w:r>
      <w:hyperlink r:id="rId80" w:tooltip="Australian Aboriginal music" w:history="1">
        <w:r w:rsidRPr="00F32F59">
          <w:rPr>
            <w:rStyle w:val="Hyperlink"/>
            <w:rFonts w:ascii="Arial" w:hAnsi="Arial" w:cs="Arial"/>
            <w:color w:val="auto"/>
          </w:rPr>
          <w:t>Australian Aboriginal music</w:t>
        </w:r>
      </w:hyperlink>
      <w:r w:rsidRPr="00F32F59">
        <w:rPr>
          <w:rFonts w:ascii="Arial" w:hAnsi="Arial" w:cs="Arial"/>
        </w:rPr>
        <w:t>. However, it is more common to refer to the "prehistoric" music of non-European continents – especially that which still survives – as</w:t>
      </w:r>
      <w:r w:rsidRPr="00F32F59">
        <w:rPr>
          <w:rStyle w:val="apple-converted-space"/>
          <w:rFonts w:ascii="Arial" w:eastAsiaTheme="majorEastAsia" w:hAnsi="Arial" w:cs="Arial"/>
        </w:rPr>
        <w:t> </w:t>
      </w:r>
      <w:hyperlink r:id="rId81" w:tooltip="Folk music" w:history="1">
        <w:r w:rsidRPr="00F32F59">
          <w:rPr>
            <w:rStyle w:val="Hyperlink"/>
            <w:rFonts w:ascii="Arial" w:hAnsi="Arial" w:cs="Arial"/>
            <w:color w:val="auto"/>
          </w:rPr>
          <w:t>folk</w:t>
        </w:r>
      </w:hyperlink>
      <w:r w:rsidRPr="00F32F59">
        <w:rPr>
          <w:rFonts w:ascii="Arial" w:hAnsi="Arial" w:cs="Arial"/>
        </w:rPr>
        <w:t xml:space="preserve">, indigenous or traditional music. The origin of music is unknown as it occurred prior to recorded history. </w:t>
      </w:r>
    </w:p>
    <w:p w:rsidR="005053FF" w:rsidRPr="00F32F59" w:rsidRDefault="005053FF" w:rsidP="00F32F59">
      <w:pPr>
        <w:pStyle w:val="NormalWeb"/>
        <w:tabs>
          <w:tab w:val="left" w:pos="3150"/>
        </w:tabs>
        <w:rPr>
          <w:rFonts w:ascii="Arial" w:hAnsi="Arial" w:cs="Arial"/>
        </w:rPr>
      </w:pPr>
      <w:r w:rsidRPr="00F32F59">
        <w:rPr>
          <w:rFonts w:ascii="Arial" w:hAnsi="Arial" w:cs="Arial"/>
        </w:rPr>
        <w:t>Some suggest that the origin of music likely stems from naturally occurring</w:t>
      </w:r>
      <w:r w:rsidRPr="00F32F59">
        <w:rPr>
          <w:rStyle w:val="apple-converted-space"/>
          <w:rFonts w:ascii="Arial" w:eastAsiaTheme="majorEastAsia" w:hAnsi="Arial" w:cs="Arial"/>
        </w:rPr>
        <w:t> </w:t>
      </w:r>
      <w:hyperlink r:id="rId82" w:tooltip="Sound" w:history="1">
        <w:r w:rsidRPr="00F32F59">
          <w:rPr>
            <w:rStyle w:val="Hyperlink"/>
            <w:rFonts w:ascii="Arial" w:hAnsi="Arial" w:cs="Arial"/>
            <w:color w:val="auto"/>
          </w:rPr>
          <w:t>sounds</w:t>
        </w:r>
      </w:hyperlink>
      <w:r w:rsidRPr="00F32F59">
        <w:rPr>
          <w:rStyle w:val="apple-converted-space"/>
          <w:rFonts w:ascii="Arial" w:eastAsiaTheme="majorEastAsia" w:hAnsi="Arial" w:cs="Arial"/>
        </w:rPr>
        <w:t> </w:t>
      </w:r>
      <w:r w:rsidRPr="00F32F59">
        <w:rPr>
          <w:rFonts w:ascii="Arial" w:hAnsi="Arial" w:cs="Arial"/>
        </w:rPr>
        <w:t>and</w:t>
      </w:r>
      <w:r w:rsidRPr="00F32F59">
        <w:rPr>
          <w:rStyle w:val="apple-converted-space"/>
          <w:rFonts w:ascii="Arial" w:eastAsiaTheme="majorEastAsia" w:hAnsi="Arial" w:cs="Arial"/>
        </w:rPr>
        <w:t> </w:t>
      </w:r>
      <w:hyperlink r:id="rId83" w:tooltip="Rhythm" w:history="1">
        <w:r w:rsidRPr="00F32F59">
          <w:rPr>
            <w:rStyle w:val="Hyperlink"/>
            <w:rFonts w:ascii="Arial" w:hAnsi="Arial" w:cs="Arial"/>
            <w:color w:val="auto"/>
          </w:rPr>
          <w:t>rhythms</w:t>
        </w:r>
      </w:hyperlink>
      <w:r w:rsidRPr="00F32F59">
        <w:rPr>
          <w:rFonts w:ascii="Arial" w:hAnsi="Arial" w:cs="Arial"/>
        </w:rPr>
        <w:t>. Human music may echo these</w:t>
      </w:r>
      <w:r w:rsidRPr="00F32F59">
        <w:rPr>
          <w:rStyle w:val="apple-converted-space"/>
          <w:rFonts w:ascii="Arial" w:eastAsiaTheme="majorEastAsia" w:hAnsi="Arial" w:cs="Arial"/>
        </w:rPr>
        <w:t> </w:t>
      </w:r>
      <w:hyperlink r:id="rId84" w:tooltip="Phenomena" w:history="1">
        <w:r w:rsidRPr="00F32F59">
          <w:rPr>
            <w:rStyle w:val="Hyperlink"/>
            <w:rFonts w:ascii="Arial" w:hAnsi="Arial" w:cs="Arial"/>
            <w:color w:val="auto"/>
          </w:rPr>
          <w:t>phenomena</w:t>
        </w:r>
      </w:hyperlink>
      <w:r w:rsidRPr="00F32F59">
        <w:rPr>
          <w:rStyle w:val="apple-converted-space"/>
          <w:rFonts w:ascii="Arial" w:eastAsiaTheme="majorEastAsia" w:hAnsi="Arial" w:cs="Arial"/>
        </w:rPr>
        <w:t> </w:t>
      </w:r>
      <w:r w:rsidRPr="00F32F59">
        <w:rPr>
          <w:rFonts w:ascii="Arial" w:hAnsi="Arial" w:cs="Arial"/>
        </w:rPr>
        <w:t>using</w:t>
      </w:r>
      <w:r w:rsidRPr="00F32F59">
        <w:rPr>
          <w:rStyle w:val="apple-converted-space"/>
          <w:rFonts w:ascii="Arial" w:eastAsiaTheme="majorEastAsia" w:hAnsi="Arial" w:cs="Arial"/>
        </w:rPr>
        <w:t> </w:t>
      </w:r>
      <w:hyperlink r:id="rId85" w:tooltip="Patterns" w:history="1">
        <w:r w:rsidRPr="00F32F59">
          <w:rPr>
            <w:rStyle w:val="Hyperlink"/>
            <w:rFonts w:ascii="Arial" w:hAnsi="Arial" w:cs="Arial"/>
            <w:color w:val="auto"/>
          </w:rPr>
          <w:t>patterns</w:t>
        </w:r>
      </w:hyperlink>
      <w:r w:rsidRPr="00F32F59">
        <w:rPr>
          <w:rFonts w:ascii="Arial" w:hAnsi="Arial" w:cs="Arial"/>
        </w:rPr>
        <w:t>,</w:t>
      </w:r>
      <w:r w:rsidRPr="00F32F59">
        <w:rPr>
          <w:rStyle w:val="apple-converted-space"/>
          <w:rFonts w:ascii="Arial" w:eastAsiaTheme="majorEastAsia" w:hAnsi="Arial" w:cs="Arial"/>
        </w:rPr>
        <w:t> </w:t>
      </w:r>
      <w:hyperlink r:id="rId86" w:tooltip="Repetition (music)" w:history="1">
        <w:r w:rsidRPr="00F32F59">
          <w:rPr>
            <w:rStyle w:val="Hyperlink"/>
            <w:rFonts w:ascii="Arial" w:hAnsi="Arial" w:cs="Arial"/>
            <w:color w:val="auto"/>
          </w:rPr>
          <w:t>repetition</w:t>
        </w:r>
      </w:hyperlink>
      <w:r w:rsidRPr="00F32F59">
        <w:rPr>
          <w:rStyle w:val="apple-converted-space"/>
          <w:rFonts w:ascii="Arial" w:eastAsiaTheme="majorEastAsia" w:hAnsi="Arial" w:cs="Arial"/>
        </w:rPr>
        <w:t> </w:t>
      </w:r>
      <w:r w:rsidRPr="00F32F59">
        <w:rPr>
          <w:rFonts w:ascii="Arial" w:hAnsi="Arial" w:cs="Arial"/>
        </w:rPr>
        <w:t>and</w:t>
      </w:r>
      <w:r w:rsidRPr="00F32F59">
        <w:rPr>
          <w:rStyle w:val="apple-converted-space"/>
          <w:rFonts w:ascii="Arial" w:eastAsiaTheme="majorEastAsia" w:hAnsi="Arial" w:cs="Arial"/>
        </w:rPr>
        <w:t> </w:t>
      </w:r>
      <w:hyperlink r:id="rId87" w:tooltip="Tonality" w:history="1">
        <w:r w:rsidRPr="00F32F59">
          <w:rPr>
            <w:rStyle w:val="Hyperlink"/>
            <w:rFonts w:ascii="Arial" w:hAnsi="Arial" w:cs="Arial"/>
            <w:color w:val="auto"/>
          </w:rPr>
          <w:t>tonality</w:t>
        </w:r>
      </w:hyperlink>
      <w:r w:rsidRPr="00F32F59">
        <w:rPr>
          <w:rFonts w:ascii="Arial" w:hAnsi="Arial" w:cs="Arial"/>
        </w:rPr>
        <w:t>. Even today, some cultures have certain instances of their</w:t>
      </w:r>
      <w:r w:rsidRPr="00F32F59">
        <w:rPr>
          <w:rStyle w:val="apple-converted-space"/>
          <w:rFonts w:ascii="Arial" w:eastAsiaTheme="majorEastAsia" w:hAnsi="Arial" w:cs="Arial"/>
        </w:rPr>
        <w:t> </w:t>
      </w:r>
      <w:hyperlink r:id="rId88" w:tooltip="Sound mimesis in various cultures" w:history="1">
        <w:r w:rsidRPr="00F32F59">
          <w:rPr>
            <w:rStyle w:val="Hyperlink"/>
            <w:rFonts w:ascii="Arial" w:hAnsi="Arial" w:cs="Arial"/>
            <w:color w:val="auto"/>
          </w:rPr>
          <w:t>music intending to imitate natural sounds</w:t>
        </w:r>
      </w:hyperlink>
      <w:r w:rsidRPr="00F32F59">
        <w:rPr>
          <w:rFonts w:ascii="Arial" w:hAnsi="Arial" w:cs="Arial"/>
        </w:rPr>
        <w:t>. In some instances, this feature is related to</w:t>
      </w:r>
      <w:r w:rsidR="00220671" w:rsidRPr="00F32F59">
        <w:rPr>
          <w:rFonts w:ascii="Arial" w:hAnsi="Arial" w:cs="Arial"/>
        </w:rPr>
        <w:t xml:space="preserve"> </w:t>
      </w:r>
      <w:hyperlink r:id="rId89" w:tooltip="Imitation of sounds in shamanism" w:history="1">
        <w:r w:rsidRPr="00F32F59">
          <w:rPr>
            <w:rStyle w:val="Hyperlink"/>
            <w:rFonts w:ascii="Arial" w:hAnsi="Arial" w:cs="Arial"/>
            <w:color w:val="auto"/>
          </w:rPr>
          <w:t>shamanistic beliefs or practice</w:t>
        </w:r>
      </w:hyperlink>
      <w:r w:rsidRPr="00F32F59">
        <w:rPr>
          <w:rFonts w:ascii="Arial" w:hAnsi="Arial" w:cs="Arial"/>
        </w:rPr>
        <w:t>.</w:t>
      </w:r>
      <w:r w:rsidRPr="00F32F59">
        <w:rPr>
          <w:rStyle w:val="apple-converted-space"/>
          <w:rFonts w:ascii="Arial" w:eastAsiaTheme="majorEastAsia" w:hAnsi="Arial" w:cs="Arial"/>
        </w:rPr>
        <w:t> </w:t>
      </w:r>
      <w:r w:rsidRPr="00F32F59">
        <w:rPr>
          <w:rFonts w:ascii="Arial" w:hAnsi="Arial" w:cs="Arial"/>
        </w:rPr>
        <w:t>It may also serve entertainment (game)</w:t>
      </w:r>
      <w:r w:rsidRPr="00F32F59">
        <w:rPr>
          <w:rStyle w:val="apple-converted-space"/>
          <w:rFonts w:ascii="Arial" w:eastAsiaTheme="majorEastAsia" w:hAnsi="Arial" w:cs="Arial"/>
        </w:rPr>
        <w:t> </w:t>
      </w:r>
      <w:r w:rsidRPr="00F32F59">
        <w:rPr>
          <w:rFonts w:ascii="Arial" w:hAnsi="Arial" w:cs="Arial"/>
        </w:rPr>
        <w:t>or practical (luring animals in hunt)</w:t>
      </w:r>
      <w:r w:rsidRPr="00F32F59">
        <w:rPr>
          <w:rStyle w:val="apple-converted-space"/>
          <w:rFonts w:ascii="Arial" w:eastAsiaTheme="majorEastAsia" w:hAnsi="Arial" w:cs="Arial"/>
        </w:rPr>
        <w:t> </w:t>
      </w:r>
      <w:r w:rsidRPr="00F32F59">
        <w:rPr>
          <w:rFonts w:ascii="Arial" w:hAnsi="Arial" w:cs="Arial"/>
        </w:rPr>
        <w:t>functions.</w:t>
      </w:r>
    </w:p>
    <w:p w:rsidR="005053FF" w:rsidRPr="00F32F59" w:rsidRDefault="005053FF" w:rsidP="00F32F59">
      <w:pPr>
        <w:pStyle w:val="NormalWeb"/>
        <w:tabs>
          <w:tab w:val="left" w:pos="3150"/>
        </w:tabs>
        <w:rPr>
          <w:rFonts w:ascii="Arial" w:hAnsi="Arial" w:cs="Arial"/>
        </w:rPr>
      </w:pPr>
      <w:r w:rsidRPr="00F32F59">
        <w:rPr>
          <w:rFonts w:ascii="Arial" w:hAnsi="Arial" w:cs="Arial"/>
        </w:rPr>
        <w:t>It is probable that the first</w:t>
      </w:r>
      <w:r w:rsidRPr="00F32F59">
        <w:rPr>
          <w:rStyle w:val="apple-converted-space"/>
          <w:rFonts w:ascii="Arial" w:eastAsiaTheme="majorEastAsia" w:hAnsi="Arial" w:cs="Arial"/>
        </w:rPr>
        <w:t> </w:t>
      </w:r>
      <w:hyperlink r:id="rId90" w:tooltip="Musical instrument" w:history="1">
        <w:r w:rsidRPr="00F32F59">
          <w:rPr>
            <w:rStyle w:val="Hyperlink"/>
            <w:rFonts w:ascii="Arial" w:hAnsi="Arial" w:cs="Arial"/>
            <w:color w:val="auto"/>
          </w:rPr>
          <w:t>musical instrument</w:t>
        </w:r>
      </w:hyperlink>
      <w:r w:rsidRPr="00F32F59">
        <w:rPr>
          <w:rStyle w:val="apple-converted-space"/>
          <w:rFonts w:ascii="Arial" w:eastAsiaTheme="majorEastAsia" w:hAnsi="Arial" w:cs="Arial"/>
        </w:rPr>
        <w:t> </w:t>
      </w:r>
      <w:r w:rsidRPr="00F32F59">
        <w:rPr>
          <w:rFonts w:ascii="Arial" w:hAnsi="Arial" w:cs="Arial"/>
        </w:rPr>
        <w:t>was the</w:t>
      </w:r>
      <w:r w:rsidRPr="00F32F59">
        <w:rPr>
          <w:rStyle w:val="apple-converted-space"/>
          <w:rFonts w:ascii="Arial" w:eastAsiaTheme="majorEastAsia" w:hAnsi="Arial" w:cs="Arial"/>
        </w:rPr>
        <w:t> </w:t>
      </w:r>
      <w:hyperlink r:id="rId91" w:tooltip="Human voice" w:history="1">
        <w:r w:rsidRPr="00F32F59">
          <w:rPr>
            <w:rStyle w:val="Hyperlink"/>
            <w:rFonts w:ascii="Arial" w:hAnsi="Arial" w:cs="Arial"/>
            <w:color w:val="auto"/>
          </w:rPr>
          <w:t>human voice</w:t>
        </w:r>
      </w:hyperlink>
      <w:r w:rsidRPr="00F32F59">
        <w:rPr>
          <w:rStyle w:val="apple-converted-space"/>
          <w:rFonts w:ascii="Arial" w:eastAsiaTheme="majorEastAsia" w:hAnsi="Arial" w:cs="Arial"/>
        </w:rPr>
        <w:t> </w:t>
      </w:r>
      <w:r w:rsidRPr="00F32F59">
        <w:rPr>
          <w:rFonts w:ascii="Arial" w:hAnsi="Arial" w:cs="Arial"/>
        </w:rPr>
        <w:t>itself, which can make a vast array of sounds, from singing,</w:t>
      </w:r>
      <w:r w:rsidRPr="00F32F59">
        <w:rPr>
          <w:rStyle w:val="apple-converted-space"/>
          <w:rFonts w:ascii="Arial" w:eastAsiaTheme="majorEastAsia" w:hAnsi="Arial" w:cs="Arial"/>
        </w:rPr>
        <w:t> </w:t>
      </w:r>
      <w:hyperlink r:id="rId92" w:tooltip="Hum (sound)" w:history="1">
        <w:r w:rsidRPr="00F32F59">
          <w:rPr>
            <w:rStyle w:val="Hyperlink"/>
            <w:rFonts w:ascii="Arial" w:hAnsi="Arial" w:cs="Arial"/>
            <w:color w:val="auto"/>
          </w:rPr>
          <w:t>humming</w:t>
        </w:r>
      </w:hyperlink>
      <w:r w:rsidRPr="00F32F59">
        <w:rPr>
          <w:rStyle w:val="apple-converted-space"/>
          <w:rFonts w:ascii="Arial" w:eastAsiaTheme="majorEastAsia" w:hAnsi="Arial" w:cs="Arial"/>
        </w:rPr>
        <w:t> </w:t>
      </w:r>
      <w:r w:rsidRPr="00F32F59">
        <w:rPr>
          <w:rFonts w:ascii="Arial" w:hAnsi="Arial" w:cs="Arial"/>
        </w:rPr>
        <w:t>and</w:t>
      </w:r>
      <w:r w:rsidRPr="00F32F59">
        <w:rPr>
          <w:rStyle w:val="apple-converted-space"/>
          <w:rFonts w:ascii="Arial" w:eastAsiaTheme="majorEastAsia" w:hAnsi="Arial" w:cs="Arial"/>
        </w:rPr>
        <w:t> </w:t>
      </w:r>
      <w:hyperlink r:id="rId93" w:tooltip="Whistling" w:history="1">
        <w:r w:rsidRPr="00F32F59">
          <w:rPr>
            <w:rStyle w:val="Hyperlink"/>
            <w:rFonts w:ascii="Arial" w:hAnsi="Arial" w:cs="Arial"/>
            <w:color w:val="auto"/>
          </w:rPr>
          <w:t>whistling</w:t>
        </w:r>
      </w:hyperlink>
      <w:r w:rsidRPr="00F32F59">
        <w:rPr>
          <w:rStyle w:val="apple-converted-space"/>
          <w:rFonts w:ascii="Arial" w:eastAsiaTheme="majorEastAsia" w:hAnsi="Arial" w:cs="Arial"/>
        </w:rPr>
        <w:t> </w:t>
      </w:r>
      <w:r w:rsidRPr="00F32F59">
        <w:rPr>
          <w:rFonts w:ascii="Arial" w:hAnsi="Arial" w:cs="Arial"/>
        </w:rPr>
        <w:t>through to</w:t>
      </w:r>
      <w:r w:rsidRPr="00F32F59">
        <w:rPr>
          <w:rStyle w:val="apple-converted-space"/>
          <w:rFonts w:ascii="Arial" w:eastAsiaTheme="majorEastAsia" w:hAnsi="Arial" w:cs="Arial"/>
        </w:rPr>
        <w:t> </w:t>
      </w:r>
      <w:hyperlink r:id="rId94" w:tooltip="Click consonant" w:history="1">
        <w:r w:rsidRPr="00F32F59">
          <w:rPr>
            <w:rStyle w:val="Hyperlink"/>
            <w:rFonts w:ascii="Arial" w:hAnsi="Arial" w:cs="Arial"/>
            <w:color w:val="auto"/>
          </w:rPr>
          <w:t>clicking</w:t>
        </w:r>
      </w:hyperlink>
      <w:r w:rsidRPr="00F32F59">
        <w:rPr>
          <w:rFonts w:ascii="Arial" w:hAnsi="Arial" w:cs="Arial"/>
        </w:rPr>
        <w:t>,</w:t>
      </w:r>
      <w:r w:rsidRPr="00F32F59">
        <w:rPr>
          <w:rStyle w:val="apple-converted-space"/>
          <w:rFonts w:ascii="Arial" w:eastAsiaTheme="majorEastAsia" w:hAnsi="Arial" w:cs="Arial"/>
        </w:rPr>
        <w:t> </w:t>
      </w:r>
      <w:hyperlink r:id="rId95" w:tooltip="Cough" w:history="1">
        <w:r w:rsidRPr="00F32F59">
          <w:rPr>
            <w:rStyle w:val="Hyperlink"/>
            <w:rFonts w:ascii="Arial" w:hAnsi="Arial" w:cs="Arial"/>
            <w:color w:val="auto"/>
          </w:rPr>
          <w:t>coughing</w:t>
        </w:r>
      </w:hyperlink>
      <w:r w:rsidRPr="00F32F59">
        <w:rPr>
          <w:rStyle w:val="apple-converted-space"/>
          <w:rFonts w:ascii="Arial" w:eastAsiaTheme="majorEastAsia" w:hAnsi="Arial" w:cs="Arial"/>
        </w:rPr>
        <w:t> </w:t>
      </w:r>
      <w:r w:rsidRPr="00F32F59">
        <w:rPr>
          <w:rFonts w:ascii="Arial" w:hAnsi="Arial" w:cs="Arial"/>
        </w:rPr>
        <w:t>and</w:t>
      </w:r>
      <w:r w:rsidRPr="00F32F59">
        <w:rPr>
          <w:rStyle w:val="apple-converted-space"/>
          <w:rFonts w:ascii="Arial" w:eastAsiaTheme="majorEastAsia" w:hAnsi="Arial" w:cs="Arial"/>
        </w:rPr>
        <w:t> </w:t>
      </w:r>
      <w:hyperlink r:id="rId96" w:tooltip="Yawn" w:history="1">
        <w:r w:rsidRPr="00F32F59">
          <w:rPr>
            <w:rStyle w:val="Hyperlink"/>
            <w:rFonts w:ascii="Arial" w:hAnsi="Arial" w:cs="Arial"/>
            <w:color w:val="auto"/>
          </w:rPr>
          <w:t>yawning</w:t>
        </w:r>
      </w:hyperlink>
      <w:r w:rsidRPr="00F32F59">
        <w:rPr>
          <w:rFonts w:ascii="Arial" w:hAnsi="Arial" w:cs="Arial"/>
        </w:rPr>
        <w:t>. In 2008 archaeologists discovered a bone flute in the</w:t>
      </w:r>
      <w:r w:rsidRPr="00F32F59">
        <w:rPr>
          <w:rStyle w:val="apple-converted-space"/>
          <w:rFonts w:ascii="Arial" w:eastAsiaTheme="majorEastAsia" w:hAnsi="Arial" w:cs="Arial"/>
        </w:rPr>
        <w:t> </w:t>
      </w:r>
      <w:hyperlink r:id="rId97" w:tooltip="Hohle Fels" w:history="1">
        <w:r w:rsidRPr="00F32F59">
          <w:rPr>
            <w:rStyle w:val="Hyperlink"/>
            <w:rFonts w:ascii="Arial" w:hAnsi="Arial" w:cs="Arial"/>
            <w:color w:val="auto"/>
          </w:rPr>
          <w:t>Hohle Fels</w:t>
        </w:r>
      </w:hyperlink>
      <w:r w:rsidRPr="00F32F59">
        <w:rPr>
          <w:rStyle w:val="apple-converted-space"/>
          <w:rFonts w:ascii="Arial" w:eastAsiaTheme="majorEastAsia" w:hAnsi="Arial" w:cs="Arial"/>
        </w:rPr>
        <w:t> </w:t>
      </w:r>
      <w:r w:rsidRPr="00F32F59">
        <w:rPr>
          <w:rFonts w:ascii="Arial" w:hAnsi="Arial" w:cs="Arial"/>
        </w:rPr>
        <w:t>cave near</w:t>
      </w:r>
      <w:r w:rsidRPr="00F32F59">
        <w:rPr>
          <w:rStyle w:val="apple-converted-space"/>
          <w:rFonts w:ascii="Arial" w:eastAsiaTheme="majorEastAsia" w:hAnsi="Arial" w:cs="Arial"/>
        </w:rPr>
        <w:t> </w:t>
      </w:r>
      <w:hyperlink r:id="rId98" w:tooltip="Ulm" w:history="1">
        <w:r w:rsidRPr="00F32F59">
          <w:rPr>
            <w:rStyle w:val="Hyperlink"/>
            <w:rFonts w:ascii="Arial" w:hAnsi="Arial" w:cs="Arial"/>
            <w:color w:val="auto"/>
          </w:rPr>
          <w:t>Ulm</w:t>
        </w:r>
      </w:hyperlink>
      <w:r w:rsidRPr="00F32F59">
        <w:rPr>
          <w:rFonts w:ascii="Arial" w:hAnsi="Arial" w:cs="Arial"/>
        </w:rPr>
        <w:t>,</w:t>
      </w:r>
      <w:r w:rsidRPr="00F32F59">
        <w:rPr>
          <w:rStyle w:val="apple-converted-space"/>
          <w:rFonts w:ascii="Arial" w:eastAsiaTheme="majorEastAsia" w:hAnsi="Arial" w:cs="Arial"/>
        </w:rPr>
        <w:t> </w:t>
      </w:r>
      <w:hyperlink r:id="rId99" w:tooltip="Germany" w:history="1">
        <w:r w:rsidRPr="00F32F59">
          <w:rPr>
            <w:rStyle w:val="Hyperlink"/>
            <w:rFonts w:ascii="Arial" w:hAnsi="Arial" w:cs="Arial"/>
            <w:color w:val="auto"/>
          </w:rPr>
          <w:t>Germany</w:t>
        </w:r>
      </w:hyperlink>
      <w:r w:rsidRPr="00F32F59">
        <w:rPr>
          <w:rFonts w:ascii="Arial" w:hAnsi="Arial" w:cs="Arial"/>
        </w:rPr>
        <w:t>.</w:t>
      </w:r>
      <w:r w:rsidRPr="00F32F59">
        <w:rPr>
          <w:rStyle w:val="apple-converted-space"/>
          <w:rFonts w:ascii="Arial" w:eastAsiaTheme="majorEastAsia" w:hAnsi="Arial" w:cs="Arial"/>
        </w:rPr>
        <w:t> </w:t>
      </w:r>
      <w:r w:rsidRPr="00F32F59">
        <w:rPr>
          <w:rFonts w:ascii="Arial" w:hAnsi="Arial" w:cs="Arial"/>
        </w:rPr>
        <w:t>The five-holed flute has a V-shaped mouthpiece and is made from a vulture wing bone. The oldest known wooden pipes were discovered near</w:t>
      </w:r>
      <w:r w:rsidRPr="00F32F59">
        <w:rPr>
          <w:rStyle w:val="apple-converted-space"/>
          <w:rFonts w:ascii="Arial" w:eastAsiaTheme="majorEastAsia" w:hAnsi="Arial" w:cs="Arial"/>
        </w:rPr>
        <w:t> </w:t>
      </w:r>
      <w:hyperlink r:id="rId100" w:tooltip="Greystones" w:history="1">
        <w:r w:rsidRPr="00F32F59">
          <w:rPr>
            <w:rStyle w:val="Hyperlink"/>
            <w:rFonts w:ascii="Arial" w:hAnsi="Arial" w:cs="Arial"/>
            <w:color w:val="auto"/>
          </w:rPr>
          <w:t>Greystones</w:t>
        </w:r>
      </w:hyperlink>
      <w:r w:rsidRPr="00F32F59">
        <w:rPr>
          <w:rFonts w:ascii="Arial" w:hAnsi="Arial" w:cs="Arial"/>
        </w:rPr>
        <w:t>,</w:t>
      </w:r>
      <w:r w:rsidRPr="00F32F59">
        <w:rPr>
          <w:rStyle w:val="apple-converted-space"/>
          <w:rFonts w:ascii="Arial" w:eastAsiaTheme="majorEastAsia" w:hAnsi="Arial" w:cs="Arial"/>
        </w:rPr>
        <w:t> </w:t>
      </w:r>
      <w:hyperlink r:id="rId101" w:tooltip="Ireland" w:history="1">
        <w:r w:rsidRPr="00F32F59">
          <w:rPr>
            <w:rStyle w:val="Hyperlink"/>
            <w:rFonts w:ascii="Arial" w:hAnsi="Arial" w:cs="Arial"/>
            <w:color w:val="auto"/>
          </w:rPr>
          <w:t>Ireland</w:t>
        </w:r>
      </w:hyperlink>
      <w:r w:rsidRPr="00F32F59">
        <w:rPr>
          <w:rFonts w:ascii="Arial" w:hAnsi="Arial" w:cs="Arial"/>
        </w:rPr>
        <w:t>, in 2004. A wood-lined pit contained a group of six flutes made from yew wood, between 30 and 50 cm long, tapered at one end, but without any finger holes. They may once have been strapped together.</w:t>
      </w:r>
    </w:p>
    <w:p w:rsidR="00220671" w:rsidRPr="00F32F59" w:rsidRDefault="00F32F59" w:rsidP="00220671">
      <w:pPr>
        <w:pStyle w:val="Heading3"/>
        <w:rPr>
          <w:rStyle w:val="mw-headline"/>
          <w:rFonts w:ascii="Arial" w:hAnsi="Arial" w:cs="Arial"/>
          <w:color w:val="auto"/>
          <w:sz w:val="26"/>
          <w:szCs w:val="26"/>
        </w:rPr>
      </w:pPr>
      <w:r w:rsidRPr="00F32F59">
        <w:rPr>
          <w:rStyle w:val="mw-headline"/>
          <w:rFonts w:ascii="Arial" w:hAnsi="Arial" w:cs="Arial"/>
          <w:color w:val="000000"/>
          <w:sz w:val="26"/>
          <w:szCs w:val="26"/>
        </w:rPr>
        <w:t>ANCIENT MUSIC</w:t>
      </w:r>
    </w:p>
    <w:p w:rsidR="005053FF" w:rsidRPr="00F32F59" w:rsidRDefault="005053FF" w:rsidP="00220671">
      <w:pPr>
        <w:pStyle w:val="Heading3"/>
        <w:rPr>
          <w:rFonts w:ascii="Arial" w:hAnsi="Arial" w:cs="Arial"/>
          <w:b w:val="0"/>
          <w:color w:val="auto"/>
          <w:sz w:val="26"/>
          <w:szCs w:val="26"/>
        </w:rPr>
      </w:pPr>
      <w:r w:rsidRPr="00F32F59">
        <w:rPr>
          <w:rFonts w:ascii="Arial" w:hAnsi="Arial" w:cs="Arial"/>
          <w:b w:val="0"/>
          <w:color w:val="auto"/>
          <w:sz w:val="26"/>
          <w:szCs w:val="26"/>
        </w:rPr>
        <w:t>The prehistoric age is considered to have ended with the development of writing, and with it, by definition, prehistoric music. "Ancient music" is the name given to the music that followed. The "oldest known song" was written in</w:t>
      </w:r>
      <w:r w:rsidRPr="00F32F59">
        <w:rPr>
          <w:rStyle w:val="apple-converted-space"/>
          <w:rFonts w:ascii="Arial" w:hAnsi="Arial" w:cs="Arial"/>
          <w:b w:val="0"/>
          <w:color w:val="auto"/>
          <w:sz w:val="26"/>
          <w:szCs w:val="26"/>
        </w:rPr>
        <w:t> </w:t>
      </w:r>
      <w:hyperlink r:id="rId102" w:tooltip="Cuneiform" w:history="1">
        <w:r w:rsidRPr="00F32F59">
          <w:rPr>
            <w:rStyle w:val="Hyperlink"/>
            <w:rFonts w:ascii="Arial" w:hAnsi="Arial" w:cs="Arial"/>
            <w:b w:val="0"/>
            <w:color w:val="auto"/>
            <w:sz w:val="26"/>
            <w:szCs w:val="26"/>
          </w:rPr>
          <w:t>cuneiform</w:t>
        </w:r>
      </w:hyperlink>
      <w:r w:rsidRPr="00F32F59">
        <w:rPr>
          <w:rFonts w:ascii="Arial" w:hAnsi="Arial" w:cs="Arial"/>
          <w:b w:val="0"/>
          <w:color w:val="auto"/>
          <w:sz w:val="26"/>
          <w:szCs w:val="26"/>
        </w:rPr>
        <w:t>, dating to 3400 years ago from Ugarit. It was deciphered by Anne Draffkorn Kilmer, and was demonstrated to be composed in harmonies of thirds, like ancient</w:t>
      </w:r>
      <w:r w:rsidRPr="00F32F59">
        <w:rPr>
          <w:rStyle w:val="apple-converted-space"/>
          <w:rFonts w:ascii="Arial" w:hAnsi="Arial" w:cs="Arial"/>
          <w:b w:val="0"/>
          <w:color w:val="auto"/>
          <w:sz w:val="26"/>
          <w:szCs w:val="26"/>
        </w:rPr>
        <w:t> </w:t>
      </w:r>
      <w:r w:rsidRPr="00F32F59">
        <w:rPr>
          <w:rFonts w:ascii="Arial" w:hAnsi="Arial" w:cs="Arial"/>
          <w:b w:val="0"/>
          <w:color w:val="auto"/>
          <w:sz w:val="26"/>
          <w:szCs w:val="26"/>
        </w:rPr>
        <w:t>and also was written using a</w:t>
      </w:r>
      <w:r w:rsidRPr="00F32F59">
        <w:rPr>
          <w:rStyle w:val="apple-converted-space"/>
          <w:rFonts w:ascii="Arial" w:hAnsi="Arial" w:cs="Arial"/>
          <w:b w:val="0"/>
          <w:color w:val="auto"/>
          <w:sz w:val="26"/>
          <w:szCs w:val="26"/>
        </w:rPr>
        <w:t> </w:t>
      </w:r>
      <w:hyperlink r:id="rId103" w:tooltip="Pythagorean tuning" w:history="1">
        <w:r w:rsidRPr="00F32F59">
          <w:rPr>
            <w:rStyle w:val="Hyperlink"/>
            <w:rFonts w:ascii="Arial" w:hAnsi="Arial" w:cs="Arial"/>
            <w:b w:val="0"/>
            <w:color w:val="auto"/>
            <w:sz w:val="26"/>
            <w:szCs w:val="26"/>
          </w:rPr>
          <w:t>Pythagorean tuning</w:t>
        </w:r>
      </w:hyperlink>
      <w:r w:rsidRPr="00F32F59">
        <w:rPr>
          <w:rStyle w:val="apple-converted-space"/>
          <w:rFonts w:ascii="Arial" w:hAnsi="Arial" w:cs="Arial"/>
          <w:b w:val="0"/>
          <w:color w:val="auto"/>
          <w:sz w:val="26"/>
          <w:szCs w:val="26"/>
        </w:rPr>
        <w:t> </w:t>
      </w:r>
      <w:r w:rsidRPr="00F32F59">
        <w:rPr>
          <w:rFonts w:ascii="Arial" w:hAnsi="Arial" w:cs="Arial"/>
          <w:b w:val="0"/>
          <w:color w:val="auto"/>
          <w:sz w:val="26"/>
          <w:szCs w:val="26"/>
        </w:rPr>
        <w:t>of the</w:t>
      </w:r>
      <w:r w:rsidRPr="00F32F59">
        <w:rPr>
          <w:rStyle w:val="apple-converted-space"/>
          <w:rFonts w:ascii="Arial" w:hAnsi="Arial" w:cs="Arial"/>
          <w:b w:val="0"/>
          <w:color w:val="auto"/>
          <w:sz w:val="26"/>
          <w:szCs w:val="26"/>
        </w:rPr>
        <w:t> </w:t>
      </w:r>
      <w:hyperlink r:id="rId104" w:tooltip="Diatonic scale" w:history="1">
        <w:r w:rsidRPr="00F32F59">
          <w:rPr>
            <w:rStyle w:val="Hyperlink"/>
            <w:rFonts w:ascii="Arial" w:hAnsi="Arial" w:cs="Arial"/>
            <w:b w:val="0"/>
            <w:color w:val="auto"/>
            <w:sz w:val="26"/>
            <w:szCs w:val="26"/>
          </w:rPr>
          <w:t>diatonic scale</w:t>
        </w:r>
      </w:hyperlink>
      <w:r w:rsidRPr="00F32F59">
        <w:rPr>
          <w:rFonts w:ascii="Arial" w:hAnsi="Arial" w:cs="Arial"/>
          <w:b w:val="0"/>
          <w:color w:val="auto"/>
          <w:sz w:val="26"/>
          <w:szCs w:val="26"/>
        </w:rPr>
        <w:t>. The oldest surviving example of a complete musical composition, including musical notation, from anywhere in the world, is the</w:t>
      </w:r>
      <w:r w:rsidRPr="00F32F59">
        <w:rPr>
          <w:rStyle w:val="apple-converted-space"/>
          <w:rFonts w:ascii="Arial" w:hAnsi="Arial" w:cs="Arial"/>
          <w:b w:val="0"/>
          <w:color w:val="auto"/>
          <w:sz w:val="26"/>
          <w:szCs w:val="26"/>
        </w:rPr>
        <w:t> </w:t>
      </w:r>
      <w:hyperlink r:id="rId105" w:tooltip="Seikilos epitaph" w:history="1">
        <w:r w:rsidRPr="00F32F59">
          <w:rPr>
            <w:rStyle w:val="Hyperlink"/>
            <w:rFonts w:ascii="Arial" w:hAnsi="Arial" w:cs="Arial"/>
            <w:b w:val="0"/>
            <w:color w:val="auto"/>
            <w:sz w:val="26"/>
            <w:szCs w:val="26"/>
          </w:rPr>
          <w:t>Seikilos epitaph</w:t>
        </w:r>
      </w:hyperlink>
      <w:r w:rsidRPr="00F32F59">
        <w:rPr>
          <w:rFonts w:ascii="Arial" w:hAnsi="Arial" w:cs="Arial"/>
          <w:b w:val="0"/>
          <w:color w:val="auto"/>
          <w:sz w:val="26"/>
          <w:szCs w:val="26"/>
        </w:rPr>
        <w:t>.</w:t>
      </w:r>
    </w:p>
    <w:p w:rsidR="005053FF" w:rsidRPr="00F32F59" w:rsidRDefault="005053FF" w:rsidP="00220671">
      <w:pPr>
        <w:pStyle w:val="NormalWeb"/>
        <w:rPr>
          <w:rFonts w:ascii="Arial" w:hAnsi="Arial" w:cs="Arial"/>
        </w:rPr>
      </w:pPr>
      <w:r w:rsidRPr="00F32F59">
        <w:rPr>
          <w:rFonts w:ascii="Arial" w:hAnsi="Arial" w:cs="Arial"/>
        </w:rPr>
        <w:t>Double pipes, such as those used by the</w:t>
      </w:r>
      <w:r w:rsidRPr="00F32F59">
        <w:rPr>
          <w:rStyle w:val="apple-converted-space"/>
          <w:rFonts w:ascii="Arial" w:eastAsiaTheme="majorEastAsia" w:hAnsi="Arial" w:cs="Arial"/>
        </w:rPr>
        <w:t> </w:t>
      </w:r>
      <w:hyperlink r:id="rId106" w:tooltip="Music of ancient Greece" w:history="1">
        <w:r w:rsidRPr="00F32F59">
          <w:rPr>
            <w:rStyle w:val="Hyperlink"/>
            <w:rFonts w:ascii="Arial" w:hAnsi="Arial" w:cs="Arial"/>
            <w:color w:val="auto"/>
          </w:rPr>
          <w:t>ancient Greeks</w:t>
        </w:r>
      </w:hyperlink>
      <w:r w:rsidRPr="00F32F59">
        <w:rPr>
          <w:rFonts w:ascii="Arial" w:hAnsi="Arial" w:cs="Arial"/>
        </w:rPr>
        <w:t>, and ancient bagpipes, as well as a review of ancient drawings on vases and walls, etc., and ancient writings (such as in Aristotle,</w:t>
      </w:r>
      <w:r w:rsidRPr="00F32F59">
        <w:rPr>
          <w:rStyle w:val="apple-converted-space"/>
          <w:rFonts w:ascii="Arial" w:eastAsiaTheme="majorEastAsia" w:hAnsi="Arial" w:cs="Arial"/>
        </w:rPr>
        <w:t> </w:t>
      </w:r>
      <w:r w:rsidRPr="00F32F59">
        <w:rPr>
          <w:rFonts w:ascii="Arial" w:hAnsi="Arial" w:cs="Arial"/>
          <w:i/>
          <w:iCs/>
        </w:rPr>
        <w:t>Problems,</w:t>
      </w:r>
      <w:r w:rsidRPr="00F32F59">
        <w:rPr>
          <w:rStyle w:val="apple-converted-space"/>
          <w:rFonts w:ascii="Arial" w:eastAsiaTheme="majorEastAsia" w:hAnsi="Arial" w:cs="Arial"/>
        </w:rPr>
        <w:t> </w:t>
      </w:r>
      <w:r w:rsidRPr="00F32F59">
        <w:rPr>
          <w:rFonts w:ascii="Arial" w:hAnsi="Arial" w:cs="Arial"/>
        </w:rPr>
        <w:t>Book XIX.12) which described musical techniques of the time, indicate polyphony. One pipe in the aulos pairs (double flutes) likely served as a</w:t>
      </w:r>
      <w:r w:rsidRPr="00F32F59">
        <w:rPr>
          <w:rStyle w:val="apple-converted-space"/>
          <w:rFonts w:ascii="Arial" w:eastAsiaTheme="majorEastAsia" w:hAnsi="Arial" w:cs="Arial"/>
        </w:rPr>
        <w:t> </w:t>
      </w:r>
      <w:hyperlink r:id="rId107" w:tooltip="Drone (music)" w:history="1">
        <w:r w:rsidRPr="00F32F59">
          <w:rPr>
            <w:rStyle w:val="Hyperlink"/>
            <w:rFonts w:ascii="Arial" w:hAnsi="Arial" w:cs="Arial"/>
            <w:color w:val="auto"/>
          </w:rPr>
          <w:t>drone</w:t>
        </w:r>
      </w:hyperlink>
      <w:r w:rsidRPr="00F32F59">
        <w:rPr>
          <w:rStyle w:val="apple-converted-space"/>
          <w:rFonts w:ascii="Arial" w:eastAsiaTheme="majorEastAsia" w:hAnsi="Arial" w:cs="Arial"/>
        </w:rPr>
        <w:t> </w:t>
      </w:r>
      <w:r w:rsidRPr="00F32F59">
        <w:rPr>
          <w:rFonts w:ascii="Arial" w:hAnsi="Arial" w:cs="Arial"/>
        </w:rPr>
        <w:t>or "keynote," while the other played melodic passages. Instruments, such as the seven holed flute and various types of stringed instruments have been recovered from the</w:t>
      </w:r>
      <w:r w:rsidRPr="00F32F59">
        <w:rPr>
          <w:rStyle w:val="apple-converted-space"/>
          <w:rFonts w:ascii="Arial" w:eastAsiaTheme="majorEastAsia" w:hAnsi="Arial" w:cs="Arial"/>
        </w:rPr>
        <w:t> </w:t>
      </w:r>
      <w:hyperlink r:id="rId108" w:tooltip="Indus valley civilization" w:history="1">
        <w:r w:rsidRPr="00F32F59">
          <w:rPr>
            <w:rStyle w:val="Hyperlink"/>
            <w:rFonts w:ascii="Arial" w:hAnsi="Arial" w:cs="Arial"/>
            <w:color w:val="auto"/>
          </w:rPr>
          <w:t>Indus valley civilization</w:t>
        </w:r>
      </w:hyperlink>
      <w:r w:rsidRPr="00F32F59">
        <w:rPr>
          <w:rStyle w:val="apple-converted-space"/>
          <w:rFonts w:ascii="Arial" w:eastAsiaTheme="majorEastAsia" w:hAnsi="Arial" w:cs="Arial"/>
        </w:rPr>
        <w:t> </w:t>
      </w:r>
      <w:r w:rsidRPr="00F32F59">
        <w:rPr>
          <w:rFonts w:ascii="Arial" w:hAnsi="Arial" w:cs="Arial"/>
        </w:rPr>
        <w:t>archaeological sites.</w:t>
      </w:r>
    </w:p>
    <w:p w:rsidR="00220671" w:rsidRPr="00F32F59" w:rsidRDefault="005053FF" w:rsidP="005053FF">
      <w:pPr>
        <w:pStyle w:val="NormalWeb"/>
        <w:rPr>
          <w:rFonts w:ascii="Arial" w:hAnsi="Arial" w:cs="Arial"/>
        </w:rPr>
      </w:pPr>
      <w:r w:rsidRPr="00F32F59">
        <w:rPr>
          <w:rFonts w:ascii="Arial" w:hAnsi="Arial" w:cs="Arial"/>
        </w:rPr>
        <w:t>The history of musical development in Iran (</w:t>
      </w:r>
      <w:hyperlink r:id="rId109" w:tooltip="Persian traditional music" w:history="1">
        <w:r w:rsidRPr="00F32F59">
          <w:rPr>
            <w:rStyle w:val="Hyperlink"/>
            <w:rFonts w:ascii="Arial" w:hAnsi="Arial" w:cs="Arial"/>
            <w:color w:val="auto"/>
          </w:rPr>
          <w:t>Persian music</w:t>
        </w:r>
      </w:hyperlink>
      <w:r w:rsidRPr="00F32F59">
        <w:rPr>
          <w:rFonts w:ascii="Arial" w:hAnsi="Arial" w:cs="Arial"/>
        </w:rPr>
        <w:t>) dates back to the prehistoric era. The great legendary king, Jamshid, is credited with the invention of music. Music in Iran can be traced back to the days of the</w:t>
      </w:r>
      <w:r w:rsidRPr="00F32F59">
        <w:rPr>
          <w:rStyle w:val="apple-converted-space"/>
          <w:rFonts w:ascii="Arial" w:eastAsiaTheme="majorEastAsia" w:hAnsi="Arial" w:cs="Arial"/>
        </w:rPr>
        <w:t> </w:t>
      </w:r>
      <w:hyperlink r:id="rId110" w:tooltip="Elamite Empire" w:history="1">
        <w:r w:rsidRPr="00F32F59">
          <w:rPr>
            <w:rStyle w:val="Hyperlink"/>
            <w:rFonts w:ascii="Arial" w:hAnsi="Arial" w:cs="Arial"/>
            <w:color w:val="auto"/>
          </w:rPr>
          <w:t>Elamite Empire</w:t>
        </w:r>
      </w:hyperlink>
      <w:r w:rsidRPr="00F32F59">
        <w:rPr>
          <w:rStyle w:val="apple-converted-space"/>
          <w:rFonts w:ascii="Arial" w:eastAsiaTheme="majorEastAsia" w:hAnsi="Arial" w:cs="Arial"/>
        </w:rPr>
        <w:t> </w:t>
      </w:r>
      <w:r w:rsidRPr="00F32F59">
        <w:rPr>
          <w:rFonts w:ascii="Arial" w:hAnsi="Arial" w:cs="Arial"/>
        </w:rPr>
        <w:t>(2500-644 BC).</w:t>
      </w:r>
    </w:p>
    <w:p w:rsidR="005053FF" w:rsidRPr="00F32F59" w:rsidRDefault="005053FF" w:rsidP="005053FF">
      <w:pPr>
        <w:pStyle w:val="NormalWeb"/>
        <w:rPr>
          <w:rFonts w:ascii="Arial" w:hAnsi="Arial" w:cs="Arial"/>
        </w:rPr>
      </w:pPr>
      <w:r w:rsidRPr="00F32F59">
        <w:rPr>
          <w:rFonts w:ascii="Arial" w:hAnsi="Arial" w:cs="Arial"/>
        </w:rPr>
        <w:t xml:space="preserve"> Fragmentary documents from various periods of the country's history establish that the ancient Persians possessed an elaborate musical culture. The</w:t>
      </w:r>
      <w:r w:rsidRPr="00F32F59">
        <w:rPr>
          <w:rStyle w:val="apple-converted-space"/>
          <w:rFonts w:ascii="Arial" w:eastAsiaTheme="majorEastAsia" w:hAnsi="Arial" w:cs="Arial"/>
        </w:rPr>
        <w:t> </w:t>
      </w:r>
      <w:hyperlink r:id="rId111" w:tooltip="Sassanid" w:history="1">
        <w:r w:rsidRPr="00F32F59">
          <w:rPr>
            <w:rStyle w:val="Hyperlink"/>
            <w:rFonts w:ascii="Arial" w:hAnsi="Arial" w:cs="Arial"/>
            <w:color w:val="auto"/>
          </w:rPr>
          <w:t>Sassanid</w:t>
        </w:r>
      </w:hyperlink>
      <w:r w:rsidRPr="00F32F59">
        <w:rPr>
          <w:rFonts w:ascii="Arial" w:hAnsi="Arial" w:cs="Arial"/>
        </w:rPr>
        <w:t>period (AD 226-651), in particular, has left us ample evidence pointing to the existence of a lively musical life in Persia. The names of some important musicians such as Barbod, Nakissa and Ramtin, and titles of some of their works have survived.</w:t>
      </w:r>
    </w:p>
    <w:p w:rsidR="005053FF" w:rsidRPr="00F32F59" w:rsidRDefault="005053FF" w:rsidP="00220671">
      <w:pPr>
        <w:pStyle w:val="NormalWeb"/>
        <w:rPr>
          <w:rFonts w:ascii="Arial" w:hAnsi="Arial" w:cs="Arial"/>
        </w:rPr>
      </w:pPr>
      <w:r w:rsidRPr="00F32F59">
        <w:rPr>
          <w:rFonts w:ascii="Arial" w:hAnsi="Arial" w:cs="Arial"/>
        </w:rPr>
        <w:t>The</w:t>
      </w:r>
      <w:r w:rsidRPr="00F32F59">
        <w:rPr>
          <w:rStyle w:val="apple-converted-space"/>
          <w:rFonts w:ascii="Arial" w:eastAsiaTheme="majorEastAsia" w:hAnsi="Arial" w:cs="Arial"/>
        </w:rPr>
        <w:t> </w:t>
      </w:r>
      <w:hyperlink r:id="rId112" w:tooltip="Early music" w:history="1">
        <w:r w:rsidRPr="00F32F59">
          <w:rPr>
            <w:rStyle w:val="Hyperlink"/>
            <w:rFonts w:ascii="Arial" w:hAnsi="Arial" w:cs="Arial"/>
            <w:color w:val="auto"/>
          </w:rPr>
          <w:t>Early music</w:t>
        </w:r>
      </w:hyperlink>
      <w:r w:rsidRPr="00F32F59">
        <w:rPr>
          <w:rStyle w:val="apple-converted-space"/>
          <w:rFonts w:ascii="Arial" w:eastAsiaTheme="majorEastAsia" w:hAnsi="Arial" w:cs="Arial"/>
        </w:rPr>
        <w:t> </w:t>
      </w:r>
      <w:r w:rsidRPr="00F32F59">
        <w:rPr>
          <w:rFonts w:ascii="Arial" w:hAnsi="Arial" w:cs="Arial"/>
        </w:rPr>
        <w:t>era may also include contemporary but traditional or folk music, including</w:t>
      </w:r>
      <w:r w:rsidRPr="00F32F59">
        <w:rPr>
          <w:rStyle w:val="apple-converted-space"/>
          <w:rFonts w:ascii="Arial" w:eastAsiaTheme="majorEastAsia" w:hAnsi="Arial" w:cs="Arial"/>
        </w:rPr>
        <w:t> </w:t>
      </w:r>
      <w:hyperlink r:id="rId113" w:tooltip="Asian music" w:history="1">
        <w:r w:rsidRPr="00F32F59">
          <w:rPr>
            <w:rStyle w:val="Hyperlink"/>
            <w:rFonts w:ascii="Arial" w:hAnsi="Arial" w:cs="Arial"/>
            <w:color w:val="auto"/>
          </w:rPr>
          <w:t>Asian music</w:t>
        </w:r>
      </w:hyperlink>
      <w:r w:rsidRPr="00F32F59">
        <w:rPr>
          <w:rFonts w:ascii="Arial" w:hAnsi="Arial" w:cs="Arial"/>
        </w:rPr>
        <w:t>, Persian music,</w:t>
      </w:r>
      <w:r w:rsidRPr="00F32F59">
        <w:rPr>
          <w:rStyle w:val="apple-converted-space"/>
          <w:rFonts w:ascii="Arial" w:eastAsiaTheme="majorEastAsia" w:hAnsi="Arial" w:cs="Arial"/>
        </w:rPr>
        <w:t> </w:t>
      </w:r>
      <w:hyperlink r:id="rId114" w:tooltip="Music of India" w:history="1">
        <w:r w:rsidRPr="00F32F59">
          <w:rPr>
            <w:rStyle w:val="Hyperlink"/>
            <w:rFonts w:ascii="Arial" w:hAnsi="Arial" w:cs="Arial"/>
            <w:color w:val="auto"/>
          </w:rPr>
          <w:t>music of India</w:t>
        </w:r>
      </w:hyperlink>
      <w:r w:rsidRPr="00F32F59">
        <w:rPr>
          <w:rFonts w:ascii="Arial" w:hAnsi="Arial" w:cs="Arial"/>
        </w:rPr>
        <w:t>,</w:t>
      </w:r>
      <w:r w:rsidRPr="00F32F59">
        <w:rPr>
          <w:rStyle w:val="apple-converted-space"/>
          <w:rFonts w:ascii="Arial" w:eastAsiaTheme="majorEastAsia" w:hAnsi="Arial" w:cs="Arial"/>
        </w:rPr>
        <w:t> </w:t>
      </w:r>
      <w:hyperlink r:id="rId115" w:tooltip="Jewish music" w:history="1">
        <w:r w:rsidRPr="00F32F59">
          <w:rPr>
            <w:rStyle w:val="Hyperlink"/>
            <w:rFonts w:ascii="Arial" w:hAnsi="Arial" w:cs="Arial"/>
            <w:color w:val="auto"/>
          </w:rPr>
          <w:t>Jewish music</w:t>
        </w:r>
      </w:hyperlink>
      <w:r w:rsidRPr="00F32F59">
        <w:rPr>
          <w:rFonts w:ascii="Arial" w:hAnsi="Arial" w:cs="Arial"/>
        </w:rPr>
        <w:t>,</w:t>
      </w:r>
      <w:r w:rsidRPr="00F32F59">
        <w:rPr>
          <w:rStyle w:val="apple-converted-space"/>
          <w:rFonts w:ascii="Arial" w:eastAsiaTheme="majorEastAsia" w:hAnsi="Arial" w:cs="Arial"/>
        </w:rPr>
        <w:t> </w:t>
      </w:r>
      <w:hyperlink r:id="rId116" w:tooltip="Greek music" w:history="1">
        <w:r w:rsidRPr="00F32F59">
          <w:rPr>
            <w:rStyle w:val="Hyperlink"/>
            <w:rFonts w:ascii="Arial" w:hAnsi="Arial" w:cs="Arial"/>
            <w:color w:val="auto"/>
          </w:rPr>
          <w:t>Greek music</w:t>
        </w:r>
      </w:hyperlink>
      <w:r w:rsidRPr="00F32F59">
        <w:rPr>
          <w:rFonts w:ascii="Arial" w:hAnsi="Arial" w:cs="Arial"/>
        </w:rPr>
        <w:t>,</w:t>
      </w:r>
      <w:r w:rsidRPr="00F32F59">
        <w:rPr>
          <w:rStyle w:val="apple-converted-space"/>
          <w:rFonts w:ascii="Arial" w:eastAsiaTheme="majorEastAsia" w:hAnsi="Arial" w:cs="Arial"/>
        </w:rPr>
        <w:t> </w:t>
      </w:r>
      <w:hyperlink r:id="rId117" w:tooltip="Music of ancient Rome" w:history="1">
        <w:r w:rsidRPr="00F32F59">
          <w:rPr>
            <w:rStyle w:val="Hyperlink"/>
            <w:rFonts w:ascii="Arial" w:hAnsi="Arial" w:cs="Arial"/>
            <w:color w:val="auto"/>
          </w:rPr>
          <w:t>Roman music</w:t>
        </w:r>
      </w:hyperlink>
      <w:r w:rsidRPr="00F32F59">
        <w:rPr>
          <w:rFonts w:ascii="Arial" w:hAnsi="Arial" w:cs="Arial"/>
        </w:rPr>
        <w:t>, the</w:t>
      </w:r>
      <w:r w:rsidRPr="00F32F59">
        <w:rPr>
          <w:rStyle w:val="apple-converted-space"/>
          <w:rFonts w:ascii="Arial" w:eastAsiaTheme="majorEastAsia" w:hAnsi="Arial" w:cs="Arial"/>
        </w:rPr>
        <w:t> </w:t>
      </w:r>
      <w:hyperlink r:id="rId118" w:tooltip="Music of Mesopotamia" w:history="1">
        <w:r w:rsidRPr="00F32F59">
          <w:rPr>
            <w:rStyle w:val="Hyperlink"/>
            <w:rFonts w:ascii="Arial" w:hAnsi="Arial" w:cs="Arial"/>
            <w:color w:val="auto"/>
          </w:rPr>
          <w:t>music of Mesopotamia</w:t>
        </w:r>
      </w:hyperlink>
      <w:r w:rsidRPr="00F32F59">
        <w:rPr>
          <w:rFonts w:ascii="Arial" w:hAnsi="Arial" w:cs="Arial"/>
        </w:rPr>
        <w:t>, the</w:t>
      </w:r>
      <w:r w:rsidRPr="00F32F59">
        <w:rPr>
          <w:rStyle w:val="apple-converted-space"/>
          <w:rFonts w:ascii="Arial" w:eastAsiaTheme="majorEastAsia" w:hAnsi="Arial" w:cs="Arial"/>
        </w:rPr>
        <w:t> </w:t>
      </w:r>
      <w:hyperlink r:id="rId119" w:tooltip="Music of Egypt" w:history="1">
        <w:r w:rsidRPr="00F32F59">
          <w:rPr>
            <w:rStyle w:val="Hyperlink"/>
            <w:rFonts w:ascii="Arial" w:hAnsi="Arial" w:cs="Arial"/>
            <w:color w:val="auto"/>
          </w:rPr>
          <w:t>music of Egypt</w:t>
        </w:r>
      </w:hyperlink>
      <w:r w:rsidRPr="00F32F59">
        <w:rPr>
          <w:rFonts w:ascii="Arial" w:hAnsi="Arial" w:cs="Arial"/>
        </w:rPr>
        <w:t>, and</w:t>
      </w:r>
      <w:r w:rsidRPr="00F32F59">
        <w:rPr>
          <w:rStyle w:val="apple-converted-space"/>
          <w:rFonts w:ascii="Arial" w:eastAsiaTheme="majorEastAsia" w:hAnsi="Arial" w:cs="Arial"/>
        </w:rPr>
        <w:t> </w:t>
      </w:r>
      <w:hyperlink r:id="rId120" w:tooltip="Muslim music" w:history="1">
        <w:r w:rsidRPr="00F32F59">
          <w:rPr>
            <w:rStyle w:val="Hyperlink"/>
            <w:rFonts w:ascii="Arial" w:hAnsi="Arial" w:cs="Arial"/>
            <w:color w:val="auto"/>
          </w:rPr>
          <w:t>Muslim music</w:t>
        </w:r>
      </w:hyperlink>
      <w:r w:rsidRPr="00F32F59">
        <w:rPr>
          <w:rFonts w:ascii="Arial" w:hAnsi="Arial" w:cs="Arial"/>
        </w:rPr>
        <w:t>.</w:t>
      </w:r>
    </w:p>
    <w:p w:rsidR="00220671" w:rsidRDefault="005053FF" w:rsidP="005053FF">
      <w:pPr>
        <w:pStyle w:val="NormalWeb"/>
        <w:rPr>
          <w:rFonts w:ascii="Arial" w:hAnsi="Arial" w:cs="Arial"/>
          <w:color w:val="000000"/>
        </w:rPr>
      </w:pPr>
      <w:r w:rsidRPr="00F32F59">
        <w:rPr>
          <w:rFonts w:ascii="Arial" w:hAnsi="Arial" w:cs="Arial"/>
        </w:rPr>
        <w:t>Greek written history extends far back into</w:t>
      </w:r>
      <w:r w:rsidRPr="00F32F59">
        <w:rPr>
          <w:rStyle w:val="apple-converted-space"/>
          <w:rFonts w:ascii="Arial" w:eastAsiaTheme="majorEastAsia" w:hAnsi="Arial" w:cs="Arial"/>
        </w:rPr>
        <w:t> </w:t>
      </w:r>
      <w:hyperlink r:id="rId121" w:tooltip="Ancient Greece" w:history="1">
        <w:r w:rsidRPr="00F32F59">
          <w:rPr>
            <w:rStyle w:val="Hyperlink"/>
            <w:rFonts w:ascii="Arial" w:hAnsi="Arial" w:cs="Arial"/>
            <w:color w:val="auto"/>
          </w:rPr>
          <w:t>Ancient Greece</w:t>
        </w:r>
      </w:hyperlink>
      <w:r w:rsidRPr="00F32F59">
        <w:rPr>
          <w:rFonts w:ascii="Arial" w:hAnsi="Arial" w:cs="Arial"/>
        </w:rPr>
        <w:t>, and was a major part of ancient</w:t>
      </w:r>
      <w:r w:rsidRPr="00F32F59">
        <w:rPr>
          <w:rStyle w:val="apple-converted-space"/>
          <w:rFonts w:ascii="Arial" w:eastAsiaTheme="majorEastAsia" w:hAnsi="Arial" w:cs="Arial"/>
        </w:rPr>
        <w:t> </w:t>
      </w:r>
      <w:hyperlink r:id="rId122" w:tooltip="Greek theater" w:history="1">
        <w:r w:rsidRPr="00F32F59">
          <w:rPr>
            <w:rStyle w:val="Hyperlink"/>
            <w:rFonts w:ascii="Arial" w:hAnsi="Arial" w:cs="Arial"/>
            <w:color w:val="auto"/>
          </w:rPr>
          <w:t>Greek theater</w:t>
        </w:r>
      </w:hyperlink>
      <w:r w:rsidRPr="00F32F59">
        <w:rPr>
          <w:rFonts w:ascii="Arial" w:hAnsi="Arial" w:cs="Arial"/>
        </w:rPr>
        <w:t>. In ancient Greece, mixed-gender choruses performed for entertainment, celebration and spiritual reasons. Instruments included the double-reed</w:t>
      </w:r>
      <w:r w:rsidRPr="00F32F59">
        <w:rPr>
          <w:rStyle w:val="apple-converted-space"/>
          <w:rFonts w:ascii="Arial" w:eastAsiaTheme="majorEastAsia" w:hAnsi="Arial" w:cs="Arial"/>
        </w:rPr>
        <w:t> </w:t>
      </w:r>
      <w:hyperlink r:id="rId123" w:tooltip="Aulos" w:history="1">
        <w:r w:rsidRPr="00F32F59">
          <w:rPr>
            <w:rStyle w:val="Hyperlink"/>
            <w:rFonts w:ascii="Arial" w:hAnsi="Arial" w:cs="Arial"/>
            <w:color w:val="auto"/>
          </w:rPr>
          <w:t>aulos</w:t>
        </w:r>
      </w:hyperlink>
      <w:r w:rsidRPr="00F32F59">
        <w:rPr>
          <w:rStyle w:val="apple-converted-space"/>
          <w:rFonts w:ascii="Arial" w:eastAsiaTheme="majorEastAsia" w:hAnsi="Arial" w:cs="Arial"/>
        </w:rPr>
        <w:t> </w:t>
      </w:r>
      <w:r w:rsidRPr="00F32F59">
        <w:rPr>
          <w:rFonts w:ascii="Arial" w:hAnsi="Arial" w:cs="Arial"/>
        </w:rPr>
        <w:t>and the plucked</w:t>
      </w:r>
      <w:r w:rsidRPr="00F32F59">
        <w:rPr>
          <w:rStyle w:val="apple-converted-space"/>
          <w:rFonts w:ascii="Arial" w:eastAsiaTheme="majorEastAsia" w:hAnsi="Arial" w:cs="Arial"/>
        </w:rPr>
        <w:t> </w:t>
      </w:r>
      <w:hyperlink r:id="rId124" w:tooltip="String instrument" w:history="1">
        <w:r w:rsidRPr="00F32F59">
          <w:rPr>
            <w:rStyle w:val="Hyperlink"/>
            <w:rFonts w:ascii="Arial" w:hAnsi="Arial" w:cs="Arial"/>
            <w:color w:val="auto"/>
          </w:rPr>
          <w:t>string instrument</w:t>
        </w:r>
      </w:hyperlink>
      <w:r w:rsidR="00220671" w:rsidRPr="00F32F59">
        <w:rPr>
          <w:rFonts w:ascii="Arial" w:hAnsi="Arial" w:cs="Arial"/>
        </w:rPr>
        <w:t>,</w:t>
      </w:r>
      <w:r w:rsidRPr="00F32F59">
        <w:rPr>
          <w:rFonts w:ascii="Arial" w:hAnsi="Arial" w:cs="Arial"/>
        </w:rPr>
        <w:t xml:space="preserve"> especially the special kind called a</w:t>
      </w:r>
      <w:r w:rsidRPr="00F32F59">
        <w:rPr>
          <w:rStyle w:val="apple-converted-space"/>
          <w:rFonts w:ascii="Arial" w:eastAsiaTheme="majorEastAsia" w:hAnsi="Arial" w:cs="Arial"/>
        </w:rPr>
        <w:t> </w:t>
      </w:r>
      <w:hyperlink r:id="rId125" w:tooltip="Kithara" w:history="1">
        <w:r w:rsidRPr="00F32F59">
          <w:rPr>
            <w:rStyle w:val="Hyperlink"/>
            <w:rFonts w:ascii="Arial" w:hAnsi="Arial" w:cs="Arial"/>
            <w:color w:val="auto"/>
          </w:rPr>
          <w:t>kithara</w:t>
        </w:r>
      </w:hyperlink>
      <w:r w:rsidRPr="00F32F59">
        <w:rPr>
          <w:rFonts w:ascii="Arial" w:hAnsi="Arial" w:cs="Arial"/>
        </w:rPr>
        <w:t>.</w:t>
      </w:r>
    </w:p>
    <w:p w:rsidR="005053FF" w:rsidRPr="005053FF" w:rsidRDefault="005053FF" w:rsidP="005053FF">
      <w:pPr>
        <w:pStyle w:val="NormalWeb"/>
        <w:rPr>
          <w:rFonts w:ascii="Arial" w:hAnsi="Arial" w:cs="Arial"/>
          <w:color w:val="000000"/>
        </w:rPr>
      </w:pPr>
      <w:r w:rsidRPr="005053FF">
        <w:rPr>
          <w:rFonts w:ascii="Arial" w:hAnsi="Arial" w:cs="Arial"/>
          <w:color w:val="000000"/>
        </w:rPr>
        <w:t xml:space="preserve"> Music was an important part of education in ancient Greece, and boys were taught music starting at age six.</w:t>
      </w:r>
    </w:p>
    <w:p w:rsidR="00BA392F" w:rsidRPr="006B6D4A" w:rsidRDefault="00BA392F" w:rsidP="00DB2DA5">
      <w:pPr>
        <w:jc w:val="center"/>
        <w:rPr>
          <w:rFonts w:ascii="Arial" w:hAnsi="Arial" w:cs="Arial"/>
          <w:b/>
        </w:rPr>
      </w:pPr>
    </w:p>
    <w:p w:rsidR="00DB2DA5" w:rsidRPr="006B6D4A" w:rsidRDefault="00DB2DA5" w:rsidP="00DB2DA5">
      <w:pPr>
        <w:jc w:val="center"/>
        <w:rPr>
          <w:rFonts w:ascii="Arial" w:hAnsi="Arial" w:cs="Arial"/>
          <w:b/>
        </w:rPr>
      </w:pPr>
    </w:p>
    <w:p w:rsidR="00DB2DA5" w:rsidRPr="006B6D4A" w:rsidRDefault="00DB2DA5" w:rsidP="00DB2DA5">
      <w:pPr>
        <w:jc w:val="center"/>
        <w:rPr>
          <w:rFonts w:ascii="Arial" w:hAnsi="Arial" w:cs="Arial"/>
          <w:b/>
        </w:rPr>
      </w:pPr>
    </w:p>
    <w:p w:rsidR="004C2E64" w:rsidRPr="006B6D4A" w:rsidRDefault="00DB2DA5" w:rsidP="004C2E64">
      <w:pPr>
        <w:rPr>
          <w:rFonts w:ascii="Arial" w:hAnsi="Arial" w:cs="Arial"/>
          <w:b/>
        </w:rPr>
      </w:pPr>
      <w:r w:rsidRPr="006B6D4A">
        <w:rPr>
          <w:rFonts w:ascii="Arial" w:hAnsi="Arial" w:cs="Arial"/>
          <w:b/>
          <w:u w:val="single"/>
        </w:rPr>
        <w:t>WEEK</w:t>
      </w:r>
      <w:r w:rsidR="00086E85" w:rsidRPr="006B6D4A">
        <w:rPr>
          <w:rFonts w:ascii="Arial" w:hAnsi="Arial" w:cs="Arial"/>
          <w:b/>
          <w:u w:val="single"/>
        </w:rPr>
        <w:t>8</w:t>
      </w:r>
      <w:r w:rsidR="004C2E64" w:rsidRPr="004C2E64">
        <w:rPr>
          <w:rFonts w:ascii="Arial" w:hAnsi="Arial" w:cs="Arial"/>
          <w:b/>
        </w:rPr>
        <w:t xml:space="preserve">     </w:t>
      </w:r>
      <w:r w:rsidR="004C2E64" w:rsidRPr="006B6D4A">
        <w:rPr>
          <w:rFonts w:ascii="Arial" w:hAnsi="Arial" w:cs="Arial"/>
          <w:b/>
        </w:rPr>
        <w:t>CLASS: J.S.S. 2</w:t>
      </w:r>
    </w:p>
    <w:p w:rsidR="00DB2DA5" w:rsidRPr="006B6D4A" w:rsidRDefault="00DB2DA5" w:rsidP="004C2E64">
      <w:pPr>
        <w:rPr>
          <w:rFonts w:ascii="Arial" w:hAnsi="Arial" w:cs="Arial"/>
          <w:b/>
        </w:rPr>
      </w:pPr>
      <w:r w:rsidRPr="006B6D4A">
        <w:rPr>
          <w:rFonts w:ascii="Arial" w:hAnsi="Arial" w:cs="Arial"/>
          <w:b/>
        </w:rPr>
        <w:t xml:space="preserve">TOPIC: </w:t>
      </w:r>
      <w:r w:rsidR="00F33B37" w:rsidRPr="006B6D4A">
        <w:rPr>
          <w:rFonts w:ascii="Arial" w:hAnsi="Arial" w:cs="Arial"/>
          <w:b/>
        </w:rPr>
        <w:t>THE STUDY OF COLOUR</w:t>
      </w:r>
    </w:p>
    <w:p w:rsidR="004C2E64" w:rsidRDefault="004C2E64" w:rsidP="00920038">
      <w:pPr>
        <w:pStyle w:val="NormalWeb"/>
        <w:spacing w:before="120" w:beforeAutospacing="0" w:after="120" w:afterAutospacing="0"/>
        <w:rPr>
          <w:rFonts w:ascii="Arial" w:hAnsi="Arial" w:cs="Arial"/>
          <w:b/>
          <w:bCs/>
          <w:i/>
          <w:iCs/>
          <w:sz w:val="28"/>
          <w:szCs w:val="28"/>
        </w:rPr>
      </w:pPr>
    </w:p>
    <w:p w:rsidR="00BA392F" w:rsidRPr="00F32F59" w:rsidRDefault="00F32F59" w:rsidP="00920038">
      <w:pPr>
        <w:pStyle w:val="NormalWeb"/>
        <w:spacing w:before="120" w:beforeAutospacing="0" w:after="120" w:afterAutospacing="0"/>
        <w:rPr>
          <w:rFonts w:ascii="Arial" w:hAnsi="Arial" w:cs="Arial"/>
          <w:sz w:val="28"/>
          <w:szCs w:val="28"/>
        </w:rPr>
      </w:pPr>
      <w:r w:rsidRPr="00F32F59">
        <w:rPr>
          <w:rFonts w:ascii="Arial" w:hAnsi="Arial" w:cs="Arial"/>
          <w:b/>
          <w:bCs/>
          <w:i/>
          <w:iCs/>
          <w:sz w:val="28"/>
          <w:szCs w:val="28"/>
        </w:rPr>
        <w:t>THEORY OF COLOURS</w:t>
      </w:r>
      <w:r w:rsidRPr="00F32F59">
        <w:rPr>
          <w:rFonts w:ascii="Arial" w:hAnsi="Arial" w:cs="Arial"/>
          <w:sz w:val="28"/>
          <w:szCs w:val="28"/>
        </w:rPr>
        <w:t xml:space="preserve"> </w:t>
      </w:r>
    </w:p>
    <w:p w:rsidR="00BA392F" w:rsidRPr="006B6D4A" w:rsidRDefault="00BA392F" w:rsidP="00BA392F">
      <w:pPr>
        <w:jc w:val="center"/>
        <w:rPr>
          <w:rFonts w:ascii="Arial" w:hAnsi="Arial" w:cs="Arial"/>
        </w:rPr>
      </w:pP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Colors are the most appealing icons to anyone. Babies get attracted to colors only even when they have no concept of shapes. Just imagine what would be world without colors and God has created so much harmony and contrast in nature that they so many colors never look bad together.</w:t>
      </w:r>
    </w:p>
    <w:p w:rsidR="00BA392F" w:rsidRPr="006B6D4A" w:rsidRDefault="00BA392F" w:rsidP="00BA392F">
      <w:pPr>
        <w:pStyle w:val="NormalWeb"/>
        <w:shd w:val="clear" w:color="auto" w:fill="FFFFFF"/>
        <w:spacing w:before="0" w:beforeAutospacing="0" w:after="0" w:afterAutospacing="0" w:line="400" w:lineRule="atLeast"/>
        <w:textAlignment w:val="baseline"/>
        <w:rPr>
          <w:rFonts w:ascii="Arial" w:hAnsi="Arial" w:cs="Arial"/>
        </w:rPr>
      </w:pPr>
      <w:r w:rsidRPr="006B6D4A">
        <w:rPr>
          <w:rFonts w:ascii="Arial" w:hAnsi="Arial" w:cs="Arial"/>
          <w:noProof/>
          <w:bdr w:val="none" w:sz="0" w:space="0" w:color="auto" w:frame="1"/>
        </w:rPr>
        <w:drawing>
          <wp:inline distT="0" distB="0" distL="0" distR="0" wp14:anchorId="1A2B6A56" wp14:editId="0E9B295B">
            <wp:extent cx="3781425" cy="3151188"/>
            <wp:effectExtent l="0" t="0" r="0" b="0"/>
            <wp:docPr id="3" name="Picture 3" descr="Color Wheel">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Wheel">
                      <a:hlinkClick r:id="rId126"/>
                    </pic:cNvPr>
                    <pic:cNvPicPr>
                      <a:picLocks noChangeAspect="1" noChangeArrowheads="1"/>
                    </pic:cNvPicPr>
                  </pic:nvPicPr>
                  <pic:blipFill>
                    <a:blip r:embed="rId127"/>
                    <a:srcRect/>
                    <a:stretch>
                      <a:fillRect/>
                    </a:stretch>
                  </pic:blipFill>
                  <pic:spPr bwMode="auto">
                    <a:xfrm>
                      <a:off x="0" y="0"/>
                      <a:ext cx="3784326" cy="3153605"/>
                    </a:xfrm>
                    <a:prstGeom prst="rect">
                      <a:avLst/>
                    </a:prstGeom>
                    <a:noFill/>
                    <a:ln w="9525">
                      <a:noFill/>
                      <a:miter lim="800000"/>
                      <a:headEnd/>
                      <a:tailEnd/>
                    </a:ln>
                  </pic:spPr>
                </pic:pic>
              </a:graphicData>
            </a:graphic>
          </wp:inline>
        </w:drawing>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Let’s classify the colors in the following categories:</w:t>
      </w:r>
    </w:p>
    <w:p w:rsidR="00BA392F" w:rsidRPr="006B6D4A" w:rsidRDefault="00BA392F" w:rsidP="00BA392F">
      <w:pPr>
        <w:numPr>
          <w:ilvl w:val="0"/>
          <w:numId w:val="3"/>
        </w:numPr>
        <w:shd w:val="clear" w:color="auto" w:fill="FFFFFF"/>
        <w:spacing w:line="400" w:lineRule="atLeast"/>
        <w:ind w:left="300"/>
        <w:textAlignment w:val="baseline"/>
        <w:rPr>
          <w:rFonts w:ascii="Arial" w:hAnsi="Arial" w:cs="Arial"/>
        </w:rPr>
      </w:pPr>
      <w:r w:rsidRPr="006B6D4A">
        <w:rPr>
          <w:rFonts w:ascii="Arial" w:hAnsi="Arial" w:cs="Arial"/>
        </w:rPr>
        <w:t>Primary Colors</w:t>
      </w:r>
    </w:p>
    <w:p w:rsidR="00BA392F" w:rsidRPr="006B6D4A" w:rsidRDefault="00BA392F" w:rsidP="00BA392F">
      <w:pPr>
        <w:numPr>
          <w:ilvl w:val="0"/>
          <w:numId w:val="3"/>
        </w:numPr>
        <w:shd w:val="clear" w:color="auto" w:fill="FFFFFF"/>
        <w:spacing w:line="400" w:lineRule="atLeast"/>
        <w:ind w:left="300"/>
        <w:textAlignment w:val="baseline"/>
        <w:rPr>
          <w:rFonts w:ascii="Arial" w:hAnsi="Arial" w:cs="Arial"/>
        </w:rPr>
      </w:pPr>
      <w:r w:rsidRPr="006B6D4A">
        <w:rPr>
          <w:rFonts w:ascii="Arial" w:hAnsi="Arial" w:cs="Arial"/>
        </w:rPr>
        <w:t>Secondary Colors</w:t>
      </w:r>
    </w:p>
    <w:p w:rsidR="00BA392F" w:rsidRPr="006B6D4A" w:rsidRDefault="00BA392F" w:rsidP="00BA392F">
      <w:pPr>
        <w:numPr>
          <w:ilvl w:val="0"/>
          <w:numId w:val="3"/>
        </w:numPr>
        <w:shd w:val="clear" w:color="auto" w:fill="FFFFFF"/>
        <w:spacing w:line="400" w:lineRule="atLeast"/>
        <w:ind w:left="300"/>
        <w:textAlignment w:val="baseline"/>
        <w:rPr>
          <w:rFonts w:ascii="Arial" w:hAnsi="Arial" w:cs="Arial"/>
        </w:rPr>
      </w:pPr>
      <w:r w:rsidRPr="006B6D4A">
        <w:rPr>
          <w:rFonts w:ascii="Arial" w:hAnsi="Arial" w:cs="Arial"/>
        </w:rPr>
        <w:t>Tertiary Colors</w:t>
      </w:r>
    </w:p>
    <w:p w:rsidR="00BA392F" w:rsidRPr="006B6D4A" w:rsidRDefault="003F2278" w:rsidP="00BA392F">
      <w:pPr>
        <w:pStyle w:val="Heading2"/>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PRIMARY COLORS</w:t>
      </w:r>
    </w:p>
    <w:p w:rsidR="00BA392F" w:rsidRPr="006B6D4A" w:rsidRDefault="00BA392F" w:rsidP="00BA392F">
      <w:pPr>
        <w:pStyle w:val="NormalWeb"/>
        <w:shd w:val="clear" w:color="auto" w:fill="FFFFFF"/>
        <w:spacing w:before="0" w:beforeAutospacing="0" w:after="0" w:afterAutospacing="0" w:line="400" w:lineRule="atLeast"/>
        <w:textAlignment w:val="baseline"/>
        <w:rPr>
          <w:rFonts w:ascii="Arial" w:hAnsi="Arial" w:cs="Arial"/>
        </w:rPr>
      </w:pPr>
      <w:r w:rsidRPr="006B6D4A">
        <w:rPr>
          <w:rFonts w:ascii="Arial" w:hAnsi="Arial" w:cs="Arial"/>
        </w:rPr>
        <w:t>There are three primary colors,</w:t>
      </w:r>
    </w:p>
    <w:p w:rsidR="00BA392F" w:rsidRPr="006B6D4A" w:rsidRDefault="00BA392F" w:rsidP="00BA392F">
      <w:pPr>
        <w:numPr>
          <w:ilvl w:val="0"/>
          <w:numId w:val="4"/>
        </w:numPr>
        <w:shd w:val="clear" w:color="auto" w:fill="FFFFFF"/>
        <w:spacing w:line="400" w:lineRule="atLeast"/>
        <w:ind w:left="300"/>
        <w:textAlignment w:val="baseline"/>
        <w:rPr>
          <w:rFonts w:ascii="Arial" w:hAnsi="Arial" w:cs="Arial"/>
        </w:rPr>
      </w:pPr>
      <w:r w:rsidRPr="006B6D4A">
        <w:rPr>
          <w:rFonts w:ascii="Arial" w:hAnsi="Arial" w:cs="Arial"/>
        </w:rPr>
        <w:t>Red,</w:t>
      </w:r>
    </w:p>
    <w:p w:rsidR="00BA392F" w:rsidRPr="006B6D4A" w:rsidRDefault="00BA392F" w:rsidP="00BA392F">
      <w:pPr>
        <w:numPr>
          <w:ilvl w:val="0"/>
          <w:numId w:val="4"/>
        </w:numPr>
        <w:shd w:val="clear" w:color="auto" w:fill="FFFFFF"/>
        <w:spacing w:line="400" w:lineRule="atLeast"/>
        <w:ind w:left="300"/>
        <w:textAlignment w:val="baseline"/>
        <w:rPr>
          <w:rFonts w:ascii="Arial" w:hAnsi="Arial" w:cs="Arial"/>
        </w:rPr>
      </w:pPr>
      <w:r w:rsidRPr="006B6D4A">
        <w:rPr>
          <w:rFonts w:ascii="Arial" w:hAnsi="Arial" w:cs="Arial"/>
        </w:rPr>
        <w:t>Yellow</w:t>
      </w:r>
    </w:p>
    <w:p w:rsidR="00BA392F" w:rsidRPr="006B6D4A" w:rsidRDefault="00BA392F" w:rsidP="00BA392F">
      <w:pPr>
        <w:numPr>
          <w:ilvl w:val="0"/>
          <w:numId w:val="4"/>
        </w:numPr>
        <w:shd w:val="clear" w:color="auto" w:fill="FFFFFF"/>
        <w:spacing w:line="400" w:lineRule="atLeast"/>
        <w:ind w:left="300"/>
        <w:textAlignment w:val="baseline"/>
        <w:rPr>
          <w:rFonts w:ascii="Arial" w:hAnsi="Arial" w:cs="Arial"/>
        </w:rPr>
      </w:pPr>
      <w:r w:rsidRPr="006B6D4A">
        <w:rPr>
          <w:rFonts w:ascii="Arial" w:hAnsi="Arial" w:cs="Arial"/>
        </w:rPr>
        <w:t>Blue</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All colors are made out of these three colors.</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noProof/>
        </w:rPr>
        <w:drawing>
          <wp:inline distT="0" distB="0" distL="0" distR="0" wp14:anchorId="718E3FCD" wp14:editId="7932A111">
            <wp:extent cx="2149723" cy="2133600"/>
            <wp:effectExtent l="0" t="0" r="0" b="0"/>
            <wp:docPr id="4" name="Picture 4" descr="Colo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Wheel"/>
                    <pic:cNvPicPr>
                      <a:picLocks noChangeAspect="1" noChangeArrowheads="1"/>
                    </pic:cNvPicPr>
                  </pic:nvPicPr>
                  <pic:blipFill>
                    <a:blip r:embed="rId128"/>
                    <a:srcRect/>
                    <a:stretch>
                      <a:fillRect/>
                    </a:stretch>
                  </pic:blipFill>
                  <pic:spPr bwMode="auto">
                    <a:xfrm>
                      <a:off x="0" y="0"/>
                      <a:ext cx="2160786" cy="2144580"/>
                    </a:xfrm>
                    <a:prstGeom prst="rect">
                      <a:avLst/>
                    </a:prstGeom>
                    <a:noFill/>
                    <a:ln w="9525">
                      <a:noFill/>
                      <a:miter lim="800000"/>
                      <a:headEnd/>
                      <a:tailEnd/>
                    </a:ln>
                  </pic:spPr>
                </pic:pic>
              </a:graphicData>
            </a:graphic>
          </wp:inline>
        </w:drawing>
      </w:r>
    </w:p>
    <w:p w:rsidR="00BA392F" w:rsidRPr="006B6D4A" w:rsidRDefault="003F2278" w:rsidP="00BA392F">
      <w:pPr>
        <w:pStyle w:val="Heading2"/>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SECONDARY COLORS</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The mixture of yellow and blue makes GREEN,</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The mixture of yellow and red makes ORANGE,</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The mixture of red and blue makes PURPLE.</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Green, Orange and Purple are secondary colors resulting from the mixture of primary colors.</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noProof/>
        </w:rPr>
        <w:drawing>
          <wp:inline distT="0" distB="0" distL="0" distR="0" wp14:anchorId="265A0449" wp14:editId="666328C7">
            <wp:extent cx="1800140" cy="1665129"/>
            <wp:effectExtent l="0" t="0" r="0" b="0"/>
            <wp:docPr id="5" name="Picture 5" descr="Colo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Wheel"/>
                    <pic:cNvPicPr>
                      <a:picLocks noChangeAspect="1" noChangeArrowheads="1"/>
                    </pic:cNvPicPr>
                  </pic:nvPicPr>
                  <pic:blipFill>
                    <a:blip r:embed="rId129"/>
                    <a:srcRect/>
                    <a:stretch>
                      <a:fillRect/>
                    </a:stretch>
                  </pic:blipFill>
                  <pic:spPr bwMode="auto">
                    <a:xfrm>
                      <a:off x="0" y="0"/>
                      <a:ext cx="1807909" cy="1672316"/>
                    </a:xfrm>
                    <a:prstGeom prst="rect">
                      <a:avLst/>
                    </a:prstGeom>
                    <a:noFill/>
                    <a:ln w="9525">
                      <a:noFill/>
                      <a:miter lim="800000"/>
                      <a:headEnd/>
                      <a:tailEnd/>
                    </a:ln>
                  </pic:spPr>
                </pic:pic>
              </a:graphicData>
            </a:graphic>
          </wp:inline>
        </w:drawing>
      </w:r>
    </w:p>
    <w:p w:rsidR="00BA392F" w:rsidRPr="006B6D4A" w:rsidRDefault="00BA392F" w:rsidP="00BA392F">
      <w:pPr>
        <w:pStyle w:val="Heading2"/>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Tertiary Colors</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Tertiary colors are intermediate colors made out of secondary and primary colors. A tertiary color is a color made by mixing one primary color with one secondary color, in a given color space such as RGB or RYB.</w:t>
      </w:r>
    </w:p>
    <w:p w:rsidR="00BA392F" w:rsidRPr="006B6D4A" w:rsidRDefault="00BA392F" w:rsidP="00BA392F">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Unlike primary and secondary colors, these are not represented by one firmly established name each. Brown and grey are sometimes known as Tertiary colors.</w:t>
      </w:r>
    </w:p>
    <w:p w:rsidR="00BA392F" w:rsidRPr="006B6D4A" w:rsidRDefault="00BA392F" w:rsidP="00BA392F">
      <w:pPr>
        <w:jc w:val="center"/>
        <w:rPr>
          <w:rFonts w:ascii="Arial" w:hAnsi="Arial" w:cs="Arial"/>
          <w:b/>
        </w:rPr>
      </w:pPr>
    </w:p>
    <w:p w:rsidR="00DB2DA5" w:rsidRPr="006B6D4A" w:rsidRDefault="00DB2DA5" w:rsidP="00DB2DA5">
      <w:pPr>
        <w:jc w:val="center"/>
        <w:rPr>
          <w:rFonts w:ascii="Arial" w:hAnsi="Arial" w:cs="Arial"/>
          <w:b/>
        </w:rPr>
      </w:pPr>
    </w:p>
    <w:p w:rsidR="00DB2DA5" w:rsidRPr="006B6D4A" w:rsidRDefault="00DB2DA5" w:rsidP="00DB2DA5">
      <w:pPr>
        <w:jc w:val="center"/>
        <w:rPr>
          <w:rFonts w:ascii="Arial" w:hAnsi="Arial" w:cs="Arial"/>
          <w:b/>
        </w:rPr>
      </w:pPr>
    </w:p>
    <w:p w:rsidR="00DB2DA5" w:rsidRPr="004C2E64" w:rsidRDefault="00DB2DA5" w:rsidP="004C2E64">
      <w:pPr>
        <w:rPr>
          <w:rFonts w:ascii="Arial" w:hAnsi="Arial" w:cs="Arial"/>
          <w:b/>
        </w:rPr>
      </w:pPr>
      <w:r w:rsidRPr="006B6D4A">
        <w:rPr>
          <w:rFonts w:ascii="Arial" w:hAnsi="Arial" w:cs="Arial"/>
          <w:b/>
          <w:u w:val="single"/>
        </w:rPr>
        <w:t xml:space="preserve">WEEK </w:t>
      </w:r>
      <w:r w:rsidR="00086E85" w:rsidRPr="006B6D4A">
        <w:rPr>
          <w:rFonts w:ascii="Arial" w:hAnsi="Arial" w:cs="Arial"/>
          <w:b/>
          <w:u w:val="single"/>
        </w:rPr>
        <w:t>9</w:t>
      </w:r>
      <w:r w:rsidR="004C2E64">
        <w:rPr>
          <w:rFonts w:ascii="Arial" w:hAnsi="Arial" w:cs="Arial"/>
          <w:b/>
          <w:u w:val="single"/>
        </w:rPr>
        <w:t xml:space="preserve">       </w:t>
      </w:r>
      <w:r w:rsidR="004C2E64">
        <w:rPr>
          <w:rFonts w:ascii="Arial" w:hAnsi="Arial" w:cs="Arial"/>
          <w:b/>
        </w:rPr>
        <w:t>CLASS: J.S.S. 2</w:t>
      </w:r>
    </w:p>
    <w:p w:rsidR="00DB2DA5" w:rsidRPr="006B6D4A" w:rsidRDefault="00DB2DA5" w:rsidP="004C2E64">
      <w:pPr>
        <w:rPr>
          <w:rFonts w:ascii="Arial" w:hAnsi="Arial" w:cs="Arial"/>
          <w:b/>
        </w:rPr>
      </w:pPr>
      <w:r w:rsidRPr="006B6D4A">
        <w:rPr>
          <w:rFonts w:ascii="Arial" w:hAnsi="Arial" w:cs="Arial"/>
          <w:b/>
        </w:rPr>
        <w:t xml:space="preserve">TOPIC: </w:t>
      </w:r>
      <w:r w:rsidR="0018775B" w:rsidRPr="006B6D4A">
        <w:rPr>
          <w:rFonts w:ascii="Arial" w:hAnsi="Arial" w:cs="Arial"/>
          <w:b/>
        </w:rPr>
        <w:t>VOICE TRAINING</w:t>
      </w:r>
    </w:p>
    <w:p w:rsidR="00DB2DA5" w:rsidRPr="006B6D4A" w:rsidRDefault="00DB2DA5" w:rsidP="00DB2DA5">
      <w:pPr>
        <w:jc w:val="center"/>
        <w:rPr>
          <w:rFonts w:ascii="Arial" w:hAnsi="Arial" w:cs="Arial"/>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512D1" w:rsidTr="002512D1">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81"/>
            </w:tblGrid>
            <w:tr w:rsidR="00AD588F" w:rsidRPr="00AD588F">
              <w:trPr>
                <w:tblCellSpacing w:w="15" w:type="dxa"/>
              </w:trPr>
              <w:tc>
                <w:tcPr>
                  <w:tcW w:w="0" w:type="auto"/>
                  <w:hideMark/>
                </w:tcPr>
                <w:p w:rsidR="002512D1" w:rsidRPr="00AD588F" w:rsidRDefault="00C86F9D" w:rsidP="002512D1">
                  <w:pPr>
                    <w:pStyle w:val="Heading1"/>
                    <w:rPr>
                      <w:rFonts w:ascii="Arial" w:hAnsi="Arial" w:cs="Arial"/>
                      <w:color w:val="auto"/>
                      <w:sz w:val="48"/>
                      <w:szCs w:val="48"/>
                    </w:rPr>
                  </w:pPr>
                  <w:r w:rsidRPr="00AD588F">
                    <w:rPr>
                      <w:rFonts w:ascii="Arial" w:hAnsi="Arial" w:cs="Arial"/>
                      <w:color w:val="auto"/>
                    </w:rPr>
                    <w:t xml:space="preserve">VOICE TRAINING </w:t>
                  </w:r>
                </w:p>
              </w:tc>
              <w:tc>
                <w:tcPr>
                  <w:tcW w:w="0" w:type="auto"/>
                  <w:hideMark/>
                </w:tcPr>
                <w:p w:rsidR="002512D1" w:rsidRPr="00AD588F" w:rsidRDefault="002512D1">
                  <w:pPr>
                    <w:spacing w:after="240"/>
                    <w:rPr>
                      <w:rFonts w:ascii="Arial" w:hAnsi="Arial" w:cs="Arial"/>
                    </w:rPr>
                  </w:pPr>
                </w:p>
              </w:tc>
            </w:tr>
          </w:tbl>
          <w:p w:rsidR="002512D1" w:rsidRPr="00AD588F" w:rsidRDefault="002512D1">
            <w:pPr>
              <w:rPr>
                <w:rFonts w:ascii="Arial" w:hAnsi="Arial" w:cs="Arial"/>
              </w:rPr>
            </w:pPr>
          </w:p>
        </w:tc>
      </w:tr>
      <w:tr w:rsidR="002512D1" w:rsidTr="002512D1">
        <w:trPr>
          <w:tblCellSpacing w:w="15" w:type="dxa"/>
        </w:trPr>
        <w:tc>
          <w:tcPr>
            <w:tcW w:w="0" w:type="auto"/>
            <w:hideMark/>
          </w:tcPr>
          <w:p w:rsidR="002512D1" w:rsidRDefault="002512D1">
            <w:pPr>
              <w:pStyle w:val="imgctr"/>
              <w:rPr>
                <w:rFonts w:ascii="Arial" w:hAnsi="Arial" w:cs="Arial"/>
              </w:rPr>
            </w:pPr>
          </w:p>
          <w:p w:rsidR="002512D1" w:rsidRPr="002512D1" w:rsidRDefault="002512D1">
            <w:pPr>
              <w:pStyle w:val="imgctr"/>
              <w:rPr>
                <w:rFonts w:ascii="Arial" w:hAnsi="Arial" w:cs="Arial"/>
              </w:rPr>
            </w:pPr>
            <w:r w:rsidRPr="002512D1">
              <w:rPr>
                <w:rFonts w:ascii="Arial" w:hAnsi="Arial" w:cs="Arial"/>
              </w:rPr>
              <w:t>Surely anyone can sing without vocal training?</w:t>
            </w:r>
          </w:p>
          <w:p w:rsidR="002512D1" w:rsidRPr="002512D1" w:rsidRDefault="002512D1">
            <w:pPr>
              <w:pStyle w:val="NormalWeb"/>
              <w:rPr>
                <w:rFonts w:ascii="Arial" w:hAnsi="Arial" w:cs="Arial"/>
              </w:rPr>
            </w:pPr>
            <w:r w:rsidRPr="002512D1">
              <w:rPr>
                <w:rFonts w:ascii="Arial" w:hAnsi="Arial" w:cs="Arial"/>
              </w:rPr>
              <w:t>Many people are gifted with natural singing ability, but whether you want to become a professional entertainer, a casual performer, or sing for fun, it is important to learn how protect your best asset and to increase it's potential.</w:t>
            </w:r>
          </w:p>
          <w:p w:rsidR="003F2278" w:rsidRDefault="003F2278">
            <w:pPr>
              <w:pStyle w:val="Heading2"/>
              <w:rPr>
                <w:rFonts w:ascii="Arial" w:hAnsi="Arial" w:cs="Arial"/>
                <w:color w:val="auto"/>
                <w:sz w:val="24"/>
                <w:szCs w:val="24"/>
              </w:rPr>
            </w:pPr>
          </w:p>
          <w:p w:rsidR="002512D1" w:rsidRPr="003F2278" w:rsidRDefault="003F2278">
            <w:pPr>
              <w:pStyle w:val="Heading2"/>
              <w:rPr>
                <w:rFonts w:ascii="Arial" w:hAnsi="Arial" w:cs="Arial"/>
                <w:color w:val="auto"/>
                <w:sz w:val="28"/>
                <w:szCs w:val="28"/>
              </w:rPr>
            </w:pPr>
            <w:r w:rsidRPr="003F2278">
              <w:rPr>
                <w:rFonts w:ascii="Arial" w:hAnsi="Arial" w:cs="Arial"/>
                <w:color w:val="auto"/>
                <w:sz w:val="28"/>
                <w:szCs w:val="28"/>
              </w:rPr>
              <w:t>CAN YOU SING?</w:t>
            </w:r>
          </w:p>
          <w:p w:rsidR="002512D1" w:rsidRDefault="002512D1" w:rsidP="002512D1">
            <w:pPr>
              <w:pStyle w:val="NormalWeb"/>
            </w:pPr>
            <w:r w:rsidRPr="002512D1">
              <w:rPr>
                <w:rFonts w:ascii="Arial" w:hAnsi="Arial" w:cs="Arial"/>
              </w:rPr>
              <w:t xml:space="preserve">Before you pay for tuition, take time to do the following steps </w:t>
            </w:r>
            <w:r w:rsidRPr="002512D1">
              <w:rPr>
                <w:rFonts w:ascii="Arial" w:hAnsi="Arial" w:cs="Arial"/>
              </w:rPr>
              <w:br/>
            </w:r>
            <w:r w:rsidRPr="002512D1">
              <w:rPr>
                <w:rFonts w:ascii="Arial" w:hAnsi="Arial" w:cs="Arial"/>
              </w:rPr>
              <w:br/>
              <w:t>You will need:-</w:t>
            </w:r>
            <w:r w:rsidRPr="002512D1">
              <w:rPr>
                <w:rFonts w:ascii="Arial" w:hAnsi="Arial" w:cs="Arial"/>
              </w:rPr>
              <w:br/>
            </w:r>
            <w:r w:rsidRPr="002512D1">
              <w:rPr>
                <w:rFonts w:ascii="Arial" w:hAnsi="Arial" w:cs="Arial"/>
              </w:rPr>
              <w:br/>
              <w:t xml:space="preserve">A Tape Recorder and Microphone. </w:t>
            </w:r>
            <w:r w:rsidRPr="002512D1">
              <w:rPr>
                <w:rFonts w:ascii="Arial" w:hAnsi="Arial" w:cs="Arial"/>
              </w:rPr>
              <w:br/>
            </w:r>
            <w:r w:rsidRPr="002512D1">
              <w:rPr>
                <w:rFonts w:ascii="Arial" w:hAnsi="Arial" w:cs="Arial"/>
              </w:rPr>
              <w:br/>
              <w:t xml:space="preserve">Writing Materials. </w:t>
            </w:r>
            <w:r w:rsidRPr="002512D1">
              <w:rPr>
                <w:rFonts w:ascii="Arial" w:hAnsi="Arial" w:cs="Arial"/>
              </w:rPr>
              <w:br/>
            </w:r>
            <w:r w:rsidRPr="002512D1">
              <w:rPr>
                <w:rFonts w:ascii="Arial" w:hAnsi="Arial" w:cs="Arial"/>
              </w:rPr>
              <w:br/>
              <w:t xml:space="preserve">Something to sing with - Use one of your favorite singles/backing track/midi file. </w:t>
            </w:r>
            <w:r w:rsidRPr="002512D1">
              <w:rPr>
                <w:rFonts w:ascii="Arial" w:hAnsi="Arial" w:cs="Arial"/>
              </w:rPr>
              <w:br/>
            </w:r>
            <w:r w:rsidRPr="002512D1">
              <w:rPr>
                <w:rFonts w:ascii="Arial" w:hAnsi="Arial" w:cs="Arial"/>
              </w:rPr>
              <w:br/>
              <w:t xml:space="preserve">Record yourself singing along to a song. </w:t>
            </w:r>
            <w:r w:rsidRPr="002512D1">
              <w:rPr>
                <w:rFonts w:ascii="Arial" w:hAnsi="Arial" w:cs="Arial"/>
              </w:rPr>
              <w:br/>
            </w:r>
            <w:r w:rsidRPr="002512D1">
              <w:rPr>
                <w:rFonts w:ascii="Arial" w:hAnsi="Arial" w:cs="Arial"/>
              </w:rPr>
              <w:br/>
              <w:t xml:space="preserve">Listen back to your recording. </w:t>
            </w:r>
            <w:r w:rsidRPr="002512D1">
              <w:rPr>
                <w:rFonts w:ascii="Arial" w:hAnsi="Arial" w:cs="Arial"/>
              </w:rPr>
              <w:br/>
            </w:r>
            <w:r w:rsidRPr="002512D1">
              <w:rPr>
                <w:rFonts w:ascii="Arial" w:hAnsi="Arial" w:cs="Arial"/>
              </w:rPr>
              <w:br/>
              <w:t xml:space="preserve">Take notes on the following points: </w:t>
            </w:r>
            <w:r w:rsidRPr="002512D1">
              <w:rPr>
                <w:rFonts w:ascii="Arial" w:hAnsi="Arial" w:cs="Arial"/>
              </w:rPr>
              <w:br/>
            </w:r>
            <w:r w:rsidRPr="002512D1">
              <w:rPr>
                <w:rFonts w:ascii="Arial" w:hAnsi="Arial" w:cs="Arial"/>
              </w:rPr>
              <w:br/>
              <w:t xml:space="preserve">Are you in Tune with the music? - your notes should match the song. </w:t>
            </w:r>
            <w:r w:rsidRPr="002512D1">
              <w:rPr>
                <w:rFonts w:ascii="Arial" w:hAnsi="Arial" w:cs="Arial"/>
              </w:rPr>
              <w:br/>
            </w:r>
            <w:r w:rsidRPr="002512D1">
              <w:rPr>
                <w:rFonts w:ascii="Arial" w:hAnsi="Arial" w:cs="Arial"/>
              </w:rPr>
              <w:br/>
              <w:t xml:space="preserve">Is your voice weak or strong? - shouting is NOT Singing!! </w:t>
            </w:r>
            <w:r w:rsidRPr="002512D1">
              <w:rPr>
                <w:rFonts w:ascii="Arial" w:hAnsi="Arial" w:cs="Arial"/>
              </w:rPr>
              <w:br/>
            </w:r>
            <w:r w:rsidRPr="002512D1">
              <w:rPr>
                <w:rFonts w:ascii="Arial" w:hAnsi="Arial" w:cs="Arial"/>
              </w:rPr>
              <w:br/>
              <w:t xml:space="preserve">Are you breathing correctly? - you should not be short of breath </w:t>
            </w:r>
            <w:r w:rsidRPr="002512D1">
              <w:rPr>
                <w:rFonts w:ascii="Arial" w:hAnsi="Arial" w:cs="Arial"/>
              </w:rPr>
              <w:br/>
            </w:r>
            <w:r w:rsidRPr="002512D1">
              <w:rPr>
                <w:rFonts w:ascii="Arial" w:hAnsi="Arial" w:cs="Arial"/>
              </w:rPr>
              <w:br/>
              <w:t xml:space="preserve">Do you struggle to reach the notes - pick an easy song to start with! </w:t>
            </w:r>
            <w:r w:rsidRPr="002512D1">
              <w:rPr>
                <w:rFonts w:ascii="Arial" w:hAnsi="Arial" w:cs="Arial"/>
              </w:rPr>
              <w:br/>
            </w:r>
            <w:r w:rsidRPr="002512D1">
              <w:rPr>
                <w:rFonts w:ascii="Arial" w:hAnsi="Arial" w:cs="Arial"/>
              </w:rPr>
              <w:br/>
              <w:t xml:space="preserve">Are you gasping for air between phrases - learn to breath in the "rests" between phrases </w:t>
            </w:r>
            <w:r w:rsidRPr="002512D1">
              <w:rPr>
                <w:rFonts w:ascii="Arial" w:hAnsi="Arial" w:cs="Arial"/>
              </w:rPr>
              <w:br/>
            </w:r>
            <w:r w:rsidRPr="002512D1">
              <w:rPr>
                <w:rFonts w:ascii="Arial" w:hAnsi="Arial" w:cs="Arial"/>
              </w:rPr>
              <w:br/>
              <w:t xml:space="preserve">Record yourself again with another song </w:t>
            </w:r>
            <w:r w:rsidRPr="002512D1">
              <w:rPr>
                <w:rFonts w:ascii="Arial" w:hAnsi="Arial" w:cs="Arial"/>
              </w:rPr>
              <w:br/>
            </w:r>
            <w:r w:rsidRPr="002512D1">
              <w:rPr>
                <w:rFonts w:ascii="Arial" w:hAnsi="Arial" w:cs="Arial"/>
              </w:rPr>
              <w:br/>
              <w:t xml:space="preserve">Listen to the difference in your practice recordings as you progress. </w:t>
            </w:r>
            <w:r w:rsidRPr="002512D1">
              <w:rPr>
                <w:rFonts w:ascii="Arial" w:hAnsi="Arial" w:cs="Arial"/>
              </w:rPr>
              <w:br/>
            </w:r>
          </w:p>
        </w:tc>
      </w:tr>
    </w:tbl>
    <w:p w:rsidR="00DB2DA5" w:rsidRPr="006B6D4A" w:rsidRDefault="00DB2DA5" w:rsidP="00DB2DA5">
      <w:pPr>
        <w:jc w:val="center"/>
        <w:rPr>
          <w:rFonts w:ascii="Arial" w:hAnsi="Arial" w:cs="Arial"/>
          <w:b/>
        </w:rPr>
      </w:pPr>
    </w:p>
    <w:p w:rsidR="00086E85" w:rsidRPr="006B6D4A" w:rsidRDefault="00086E85" w:rsidP="00DB2DA5">
      <w:pPr>
        <w:jc w:val="center"/>
        <w:rPr>
          <w:rFonts w:ascii="Arial" w:hAnsi="Arial" w:cs="Arial"/>
          <w:b/>
          <w:u w:val="single"/>
        </w:rPr>
      </w:pPr>
    </w:p>
    <w:p w:rsidR="00086E85" w:rsidRPr="006B6D4A" w:rsidRDefault="00086E85" w:rsidP="00DB2DA5">
      <w:pPr>
        <w:jc w:val="center"/>
        <w:rPr>
          <w:rFonts w:ascii="Arial" w:hAnsi="Arial" w:cs="Arial"/>
          <w:b/>
          <w:u w:val="single"/>
        </w:rPr>
      </w:pPr>
    </w:p>
    <w:p w:rsidR="00FA4E09" w:rsidRPr="006B6D4A" w:rsidRDefault="00FA4E09" w:rsidP="00DB2DA5">
      <w:pPr>
        <w:jc w:val="center"/>
        <w:rPr>
          <w:rFonts w:ascii="Arial" w:hAnsi="Arial" w:cs="Arial"/>
          <w:b/>
          <w:u w:val="single"/>
        </w:rPr>
      </w:pPr>
    </w:p>
    <w:p w:rsidR="00FA4E09" w:rsidRPr="006B6D4A" w:rsidRDefault="00FA4E09" w:rsidP="00DB2DA5">
      <w:pPr>
        <w:jc w:val="center"/>
        <w:rPr>
          <w:rFonts w:ascii="Arial" w:hAnsi="Arial" w:cs="Arial"/>
          <w:b/>
          <w:u w:val="single"/>
        </w:rPr>
      </w:pPr>
    </w:p>
    <w:p w:rsidR="00FA4E09" w:rsidRPr="006B6D4A" w:rsidRDefault="00FA4E09" w:rsidP="00DB2DA5">
      <w:pPr>
        <w:jc w:val="center"/>
        <w:rPr>
          <w:rFonts w:ascii="Arial" w:hAnsi="Arial" w:cs="Arial"/>
          <w:b/>
          <w:u w:val="single"/>
        </w:rPr>
      </w:pPr>
    </w:p>
    <w:p w:rsidR="00FA4E09" w:rsidRPr="006B6D4A" w:rsidRDefault="00FA4E09" w:rsidP="00DB2DA5">
      <w:pPr>
        <w:jc w:val="center"/>
        <w:rPr>
          <w:rFonts w:ascii="Arial" w:hAnsi="Arial" w:cs="Arial"/>
          <w:b/>
          <w:u w:val="single"/>
        </w:rPr>
      </w:pPr>
    </w:p>
    <w:p w:rsidR="00DB2DA5" w:rsidRDefault="00DB2DA5" w:rsidP="00361500">
      <w:pPr>
        <w:rPr>
          <w:rFonts w:ascii="Arial" w:hAnsi="Arial" w:cs="Arial"/>
          <w:b/>
        </w:rPr>
      </w:pPr>
      <w:r w:rsidRPr="006B6D4A">
        <w:rPr>
          <w:rFonts w:ascii="Arial" w:hAnsi="Arial" w:cs="Arial"/>
          <w:b/>
          <w:u w:val="single"/>
        </w:rPr>
        <w:t xml:space="preserve">WEEK </w:t>
      </w:r>
      <w:r w:rsidR="00086E85" w:rsidRPr="006B6D4A">
        <w:rPr>
          <w:rFonts w:ascii="Arial" w:hAnsi="Arial" w:cs="Arial"/>
          <w:b/>
          <w:u w:val="single"/>
        </w:rPr>
        <w:t>10</w:t>
      </w:r>
      <w:r w:rsidR="00361500">
        <w:rPr>
          <w:rFonts w:ascii="Arial" w:hAnsi="Arial" w:cs="Arial"/>
          <w:b/>
          <w:u w:val="single"/>
        </w:rPr>
        <w:t xml:space="preserve">     </w:t>
      </w:r>
      <w:r w:rsidR="00361500" w:rsidRPr="006B6D4A">
        <w:rPr>
          <w:rFonts w:ascii="Arial" w:hAnsi="Arial" w:cs="Arial"/>
          <w:b/>
        </w:rPr>
        <w:t>CLASS: J.S.S. 2</w:t>
      </w:r>
    </w:p>
    <w:p w:rsidR="00361500" w:rsidRPr="00361500" w:rsidRDefault="00361500" w:rsidP="00361500">
      <w:pPr>
        <w:rPr>
          <w:rFonts w:ascii="Arial" w:hAnsi="Arial" w:cs="Arial"/>
          <w:b/>
        </w:rPr>
      </w:pPr>
    </w:p>
    <w:p w:rsidR="00DB2DA5" w:rsidRDefault="00DB2DA5" w:rsidP="00361500">
      <w:pPr>
        <w:rPr>
          <w:rFonts w:ascii="Arial" w:hAnsi="Arial" w:cs="Arial"/>
          <w:b/>
        </w:rPr>
      </w:pPr>
      <w:r w:rsidRPr="006B6D4A">
        <w:rPr>
          <w:rFonts w:ascii="Arial" w:hAnsi="Arial" w:cs="Arial"/>
          <w:b/>
        </w:rPr>
        <w:t xml:space="preserve">TOPIC: </w:t>
      </w:r>
      <w:r w:rsidR="00A57A07" w:rsidRPr="006B6D4A">
        <w:rPr>
          <w:rFonts w:ascii="Arial" w:hAnsi="Arial" w:cs="Arial"/>
          <w:b/>
        </w:rPr>
        <w:t>THE STUDY OF COLOURS (COLOUR APPLICATION)</w:t>
      </w:r>
    </w:p>
    <w:p w:rsidR="00361500" w:rsidRDefault="00361500" w:rsidP="00D67808">
      <w:pPr>
        <w:ind w:left="1440"/>
        <w:rPr>
          <w:rFonts w:ascii="Arial" w:hAnsi="Arial" w:cs="Arial"/>
          <w:b/>
        </w:rPr>
      </w:pPr>
    </w:p>
    <w:p w:rsidR="00361500" w:rsidRPr="006B6D4A" w:rsidRDefault="00361500" w:rsidP="00D67808">
      <w:pPr>
        <w:ind w:left="1440"/>
        <w:rPr>
          <w:rFonts w:ascii="Arial" w:hAnsi="Arial" w:cs="Arial"/>
          <w:b/>
        </w:rPr>
      </w:pP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bookmarkStart w:id="20" w:name="_GoBack"/>
      <w:r w:rsidRPr="006B6D4A">
        <w:rPr>
          <w:rFonts w:ascii="Arial" w:hAnsi="Arial" w:cs="Arial"/>
          <w:noProof/>
        </w:rPr>
        <w:drawing>
          <wp:inline distT="0" distB="0" distL="0" distR="0" wp14:anchorId="05204658" wp14:editId="42374E99">
            <wp:extent cx="4319081" cy="2263198"/>
            <wp:effectExtent l="0" t="0" r="5715" b="3810"/>
            <wp:docPr id="6" name="Picture 6" descr="Tertiar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tiary Colors"/>
                    <pic:cNvPicPr>
                      <a:picLocks noChangeAspect="1" noChangeArrowheads="1"/>
                    </pic:cNvPicPr>
                  </pic:nvPicPr>
                  <pic:blipFill>
                    <a:blip r:embed="rId130"/>
                    <a:srcRect/>
                    <a:stretch>
                      <a:fillRect/>
                    </a:stretch>
                  </pic:blipFill>
                  <pic:spPr bwMode="auto">
                    <a:xfrm>
                      <a:off x="0" y="0"/>
                      <a:ext cx="4325928" cy="2266786"/>
                    </a:xfrm>
                    <a:prstGeom prst="rect">
                      <a:avLst/>
                    </a:prstGeom>
                    <a:noFill/>
                    <a:ln w="9525">
                      <a:noFill/>
                      <a:miter lim="800000"/>
                      <a:headEnd/>
                      <a:tailEnd/>
                    </a:ln>
                  </pic:spPr>
                </pic:pic>
              </a:graphicData>
            </a:graphic>
          </wp:inline>
        </w:drawing>
      </w:r>
      <w:bookmarkEnd w:id="20"/>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These examples very well illustrate how tertiary colors are made. The intermediate colors between primary and secondary colors.</w:t>
      </w:r>
    </w:p>
    <w:p w:rsidR="009E41D0" w:rsidRPr="006B6D4A" w:rsidRDefault="009E41D0" w:rsidP="009E41D0">
      <w:pPr>
        <w:pStyle w:val="Heading2"/>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Classification of Colors</w:t>
      </w:r>
    </w:p>
    <w:p w:rsidR="009E41D0" w:rsidRPr="006B6D4A" w:rsidRDefault="009E41D0"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Hue</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Hue is the term used for the name of any color, e.g. yellow, orange, red, and blue all are hues. The main property of the color. In painting, hue is referred to as pure color. It might have many computing theories, but practically in design these theories are not as important to know as the color wheel.</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Now what is a color wheel?</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The answer can very well be explained by the following diagram:</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noProof/>
        </w:rPr>
        <w:drawing>
          <wp:inline distT="0" distB="0" distL="0" distR="0" wp14:anchorId="5ECF1900" wp14:editId="49FEF189">
            <wp:extent cx="4314825" cy="2812560"/>
            <wp:effectExtent l="0" t="0" r="0" b="0"/>
            <wp:docPr id="7" name="Picture 7" descr="Color Class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Classifications"/>
                    <pic:cNvPicPr>
                      <a:picLocks noChangeAspect="1" noChangeArrowheads="1"/>
                    </pic:cNvPicPr>
                  </pic:nvPicPr>
                  <pic:blipFill>
                    <a:blip r:embed="rId131"/>
                    <a:srcRect/>
                    <a:stretch>
                      <a:fillRect/>
                    </a:stretch>
                  </pic:blipFill>
                  <pic:spPr bwMode="auto">
                    <a:xfrm>
                      <a:off x="0" y="0"/>
                      <a:ext cx="4339553" cy="2828679"/>
                    </a:xfrm>
                    <a:prstGeom prst="rect">
                      <a:avLst/>
                    </a:prstGeom>
                    <a:noFill/>
                    <a:ln w="9525">
                      <a:noFill/>
                      <a:miter lim="800000"/>
                      <a:headEnd/>
                      <a:tailEnd/>
                    </a:ln>
                  </pic:spPr>
                </pic:pic>
              </a:graphicData>
            </a:graphic>
          </wp:inline>
        </w:drawing>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This figure completely tells you how primary colors become secondary and then tertiary, what is hue and then we will define what is tint and shade.</w:t>
      </w:r>
    </w:p>
    <w:p w:rsidR="009E41D0" w:rsidRPr="006B6D4A" w:rsidRDefault="003F2278"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INTENSITY</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Intensity is the saturation or purity of the color, its brightness or dullness. In other words it’s the force of the color, full force might be a bright red color.</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noProof/>
        </w:rPr>
        <w:drawing>
          <wp:inline distT="0" distB="0" distL="0" distR="0" wp14:anchorId="5484FB1F" wp14:editId="0CA2B2C0">
            <wp:extent cx="4086225" cy="1381125"/>
            <wp:effectExtent l="0" t="0" r="0" b="0"/>
            <wp:docPr id="8" name="Picture 8" descr="Color Int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or Intensity"/>
                    <pic:cNvPicPr>
                      <a:picLocks noChangeAspect="1" noChangeArrowheads="1"/>
                    </pic:cNvPicPr>
                  </pic:nvPicPr>
                  <pic:blipFill>
                    <a:blip r:embed="rId132"/>
                    <a:srcRect/>
                    <a:stretch>
                      <a:fillRect/>
                    </a:stretch>
                  </pic:blipFill>
                  <pic:spPr bwMode="auto">
                    <a:xfrm>
                      <a:off x="0" y="0"/>
                      <a:ext cx="4101551" cy="1386305"/>
                    </a:xfrm>
                    <a:prstGeom prst="rect">
                      <a:avLst/>
                    </a:prstGeom>
                    <a:noFill/>
                    <a:ln w="9525">
                      <a:noFill/>
                      <a:miter lim="800000"/>
                      <a:headEnd/>
                      <a:tailEnd/>
                    </a:ln>
                  </pic:spPr>
                </pic:pic>
              </a:graphicData>
            </a:graphic>
          </wp:inline>
        </w:drawing>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You can very well see the brightness and dullness of red color in this example. The more intense the color is, the brighter it is.</w:t>
      </w:r>
    </w:p>
    <w:p w:rsidR="009E41D0" w:rsidRPr="006B6D4A" w:rsidRDefault="009E41D0"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Value</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Value is the lightness or darkness of the color. The lightest value of the color is almost white and the darkest value is almost black.</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There are two types of value:</w:t>
      </w:r>
    </w:p>
    <w:p w:rsidR="009E41D0" w:rsidRPr="006B6D4A" w:rsidRDefault="009E41D0" w:rsidP="009E41D0">
      <w:pPr>
        <w:numPr>
          <w:ilvl w:val="0"/>
          <w:numId w:val="5"/>
        </w:numPr>
        <w:shd w:val="clear" w:color="auto" w:fill="FFFFFF"/>
        <w:spacing w:line="400" w:lineRule="atLeast"/>
        <w:ind w:left="300"/>
        <w:textAlignment w:val="baseline"/>
        <w:rPr>
          <w:rFonts w:ascii="Arial" w:hAnsi="Arial" w:cs="Arial"/>
        </w:rPr>
      </w:pPr>
      <w:r w:rsidRPr="006B6D4A">
        <w:rPr>
          <w:rFonts w:ascii="Arial" w:hAnsi="Arial" w:cs="Arial"/>
        </w:rPr>
        <w:t>Tint</w:t>
      </w:r>
    </w:p>
    <w:p w:rsidR="009E41D0" w:rsidRPr="006B6D4A" w:rsidRDefault="009E41D0" w:rsidP="009E41D0">
      <w:pPr>
        <w:numPr>
          <w:ilvl w:val="0"/>
          <w:numId w:val="5"/>
        </w:numPr>
        <w:shd w:val="clear" w:color="auto" w:fill="FFFFFF"/>
        <w:spacing w:line="400" w:lineRule="atLeast"/>
        <w:ind w:left="300"/>
        <w:textAlignment w:val="baseline"/>
        <w:rPr>
          <w:rFonts w:ascii="Arial" w:hAnsi="Arial" w:cs="Arial"/>
        </w:rPr>
      </w:pPr>
      <w:r w:rsidRPr="006B6D4A">
        <w:rPr>
          <w:rFonts w:ascii="Arial" w:hAnsi="Arial" w:cs="Arial"/>
        </w:rPr>
        <w:t>Shade</w:t>
      </w:r>
    </w:p>
    <w:p w:rsidR="009E41D0" w:rsidRDefault="009E41D0" w:rsidP="009E41D0">
      <w:pPr>
        <w:pStyle w:val="NormalWeb"/>
        <w:shd w:val="clear" w:color="auto" w:fill="FFFFFF"/>
        <w:spacing w:before="0" w:beforeAutospacing="0" w:after="0" w:afterAutospacing="0" w:line="400" w:lineRule="atLeast"/>
        <w:textAlignment w:val="baseline"/>
        <w:rPr>
          <w:rFonts w:ascii="Arial" w:hAnsi="Arial" w:cs="Arial"/>
        </w:rPr>
      </w:pPr>
      <w:r w:rsidRPr="006B6D4A">
        <w:rPr>
          <w:rStyle w:val="Strong"/>
          <w:rFonts w:ascii="Arial" w:hAnsi="Arial" w:cs="Arial"/>
          <w:bdr w:val="none" w:sz="0" w:space="0" w:color="auto" w:frame="1"/>
        </w:rPr>
        <w:t>Tint</w:t>
      </w:r>
      <w:r w:rsidRPr="006B6D4A">
        <w:rPr>
          <w:rStyle w:val="apple-converted-space"/>
          <w:rFonts w:ascii="Arial" w:eastAsiaTheme="majorEastAsia" w:hAnsi="Arial" w:cs="Arial"/>
        </w:rPr>
        <w:t> </w:t>
      </w:r>
      <w:r w:rsidRPr="006B6D4A">
        <w:rPr>
          <w:rFonts w:ascii="Arial" w:hAnsi="Arial" w:cs="Arial"/>
        </w:rPr>
        <w:t>describes colors that are near white in value. Pink is a tint of red, which means white has been added. Similarly mauve is the tint of purple. Let’s see how these tints differ.</w:t>
      </w:r>
    </w:p>
    <w:p w:rsidR="00C86F9D" w:rsidRPr="006B6D4A" w:rsidRDefault="00C86F9D" w:rsidP="009E41D0">
      <w:pPr>
        <w:pStyle w:val="NormalWeb"/>
        <w:shd w:val="clear" w:color="auto" w:fill="FFFFFF"/>
        <w:spacing w:before="0" w:beforeAutospacing="0" w:after="0" w:afterAutospacing="0" w:line="400" w:lineRule="atLeast"/>
        <w:textAlignment w:val="baseline"/>
        <w:rPr>
          <w:rFonts w:ascii="Arial" w:hAnsi="Arial" w:cs="Arial"/>
        </w:rPr>
      </w:pP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noProof/>
        </w:rPr>
        <w:drawing>
          <wp:inline distT="0" distB="0" distL="0" distR="0" wp14:anchorId="58B02519" wp14:editId="788C1682">
            <wp:extent cx="3810000" cy="904875"/>
            <wp:effectExtent l="0" t="0" r="0" b="0"/>
            <wp:docPr id="9" name="Picture 9" descr="Ti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nt Colors"/>
                    <pic:cNvPicPr>
                      <a:picLocks noChangeAspect="1" noChangeArrowheads="1"/>
                    </pic:cNvPicPr>
                  </pic:nvPicPr>
                  <pic:blipFill>
                    <a:blip r:embed="rId133"/>
                    <a:srcRect/>
                    <a:stretch>
                      <a:fillRect/>
                    </a:stretch>
                  </pic:blipFill>
                  <pic:spPr bwMode="auto">
                    <a:xfrm>
                      <a:off x="0" y="0"/>
                      <a:ext cx="3810000" cy="904875"/>
                    </a:xfrm>
                    <a:prstGeom prst="rect">
                      <a:avLst/>
                    </a:prstGeom>
                    <a:noFill/>
                    <a:ln w="9525">
                      <a:noFill/>
                      <a:miter lim="800000"/>
                      <a:headEnd/>
                      <a:tailEnd/>
                    </a:ln>
                  </pic:spPr>
                </pic:pic>
              </a:graphicData>
            </a:graphic>
          </wp:inline>
        </w:drawing>
      </w:r>
    </w:p>
    <w:p w:rsidR="009E41D0" w:rsidRPr="006B6D4A" w:rsidRDefault="009E41D0" w:rsidP="009E41D0">
      <w:pPr>
        <w:pStyle w:val="NormalWeb"/>
        <w:shd w:val="clear" w:color="auto" w:fill="FFFFFF"/>
        <w:spacing w:before="0" w:beforeAutospacing="0" w:after="0" w:afterAutospacing="0" w:line="400" w:lineRule="atLeast"/>
        <w:textAlignment w:val="baseline"/>
        <w:rPr>
          <w:rFonts w:ascii="Arial" w:hAnsi="Arial" w:cs="Arial"/>
        </w:rPr>
      </w:pPr>
      <w:r w:rsidRPr="006B6D4A">
        <w:rPr>
          <w:rFonts w:ascii="Arial" w:hAnsi="Arial" w:cs="Arial"/>
          <w:noProof/>
          <w:bdr w:val="none" w:sz="0" w:space="0" w:color="auto" w:frame="1"/>
        </w:rPr>
        <w:drawing>
          <wp:inline distT="0" distB="0" distL="0" distR="0" wp14:anchorId="31485EAE" wp14:editId="406510F4">
            <wp:extent cx="3810000" cy="1133475"/>
            <wp:effectExtent l="0" t="0" r="0" b="0"/>
            <wp:docPr id="10" name="Picture 10" descr="Tint Colors">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nt Colors">
                      <a:hlinkClick r:id="rId134"/>
                    </pic:cNvPr>
                    <pic:cNvPicPr>
                      <a:picLocks noChangeAspect="1" noChangeArrowheads="1"/>
                    </pic:cNvPicPr>
                  </pic:nvPicPr>
                  <pic:blipFill>
                    <a:blip r:embed="rId135"/>
                    <a:srcRect/>
                    <a:stretch>
                      <a:fillRect/>
                    </a:stretch>
                  </pic:blipFill>
                  <pic:spPr bwMode="auto">
                    <a:xfrm>
                      <a:off x="0" y="0"/>
                      <a:ext cx="3810000" cy="1133475"/>
                    </a:xfrm>
                    <a:prstGeom prst="rect">
                      <a:avLst/>
                    </a:prstGeom>
                    <a:noFill/>
                    <a:ln w="9525">
                      <a:noFill/>
                      <a:miter lim="800000"/>
                      <a:headEnd/>
                      <a:tailEnd/>
                    </a:ln>
                  </pic:spPr>
                </pic:pic>
              </a:graphicData>
            </a:graphic>
          </wp:inline>
        </w:drawing>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As you keep on adding white to a certain color, the tints keep changing.</w:t>
      </w:r>
    </w:p>
    <w:p w:rsidR="003F2278" w:rsidRDefault="003F2278" w:rsidP="009E41D0">
      <w:pPr>
        <w:pStyle w:val="NormalWeb"/>
        <w:shd w:val="clear" w:color="auto" w:fill="FFFFFF"/>
        <w:spacing w:before="0" w:beforeAutospacing="0" w:after="0" w:afterAutospacing="0" w:line="400" w:lineRule="atLeast"/>
        <w:textAlignment w:val="baseline"/>
        <w:rPr>
          <w:rStyle w:val="Strong"/>
          <w:rFonts w:ascii="Arial" w:hAnsi="Arial" w:cs="Arial"/>
          <w:bdr w:val="none" w:sz="0" w:space="0" w:color="auto" w:frame="1"/>
        </w:rPr>
      </w:pPr>
      <w:r w:rsidRPr="006B6D4A">
        <w:rPr>
          <w:rStyle w:val="Strong"/>
          <w:rFonts w:ascii="Arial" w:hAnsi="Arial" w:cs="Arial"/>
          <w:bdr w:val="none" w:sz="0" w:space="0" w:color="auto" w:frame="1"/>
        </w:rPr>
        <w:t>SHADE</w:t>
      </w:r>
    </w:p>
    <w:p w:rsidR="009E41D0" w:rsidRPr="006B6D4A" w:rsidRDefault="009E41D0" w:rsidP="009E41D0">
      <w:pPr>
        <w:pStyle w:val="NormalWeb"/>
        <w:shd w:val="clear" w:color="auto" w:fill="FFFFFF"/>
        <w:spacing w:before="0" w:beforeAutospacing="0" w:after="0" w:afterAutospacing="0" w:line="400" w:lineRule="atLeast"/>
        <w:textAlignment w:val="baseline"/>
        <w:rPr>
          <w:rFonts w:ascii="Arial" w:hAnsi="Arial" w:cs="Arial"/>
        </w:rPr>
      </w:pPr>
      <w:r w:rsidRPr="006B6D4A">
        <w:rPr>
          <w:rStyle w:val="apple-converted-space"/>
          <w:rFonts w:ascii="Arial" w:eastAsiaTheme="majorEastAsia" w:hAnsi="Arial" w:cs="Arial"/>
        </w:rPr>
        <w:t> </w:t>
      </w:r>
      <w:r w:rsidRPr="006B6D4A">
        <w:rPr>
          <w:rFonts w:ascii="Arial" w:hAnsi="Arial" w:cs="Arial"/>
        </w:rPr>
        <w:t>describes colors that are near black in value. Navy blue is the shade of blue. Similarly maroon is the shade of red.</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noProof/>
        </w:rPr>
        <w:drawing>
          <wp:inline distT="0" distB="0" distL="0" distR="0" wp14:anchorId="00482F05" wp14:editId="6C408624">
            <wp:extent cx="3810000" cy="914400"/>
            <wp:effectExtent l="0" t="0" r="0" b="0"/>
            <wp:docPr id="11" name="Picture 11" descr="Sh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des"/>
                    <pic:cNvPicPr>
                      <a:picLocks noChangeAspect="1" noChangeArrowheads="1"/>
                    </pic:cNvPicPr>
                  </pic:nvPicPr>
                  <pic:blipFill>
                    <a:blip r:embed="rId136"/>
                    <a:srcRect/>
                    <a:stretch>
                      <a:fillRect/>
                    </a:stretch>
                  </pic:blipFill>
                  <pic:spPr bwMode="auto">
                    <a:xfrm>
                      <a:off x="0" y="0"/>
                      <a:ext cx="3810000" cy="914400"/>
                    </a:xfrm>
                    <a:prstGeom prst="rect">
                      <a:avLst/>
                    </a:prstGeom>
                    <a:noFill/>
                    <a:ln w="9525">
                      <a:noFill/>
                      <a:miter lim="800000"/>
                      <a:headEnd/>
                      <a:tailEnd/>
                    </a:ln>
                  </pic:spPr>
                </pic:pic>
              </a:graphicData>
            </a:graphic>
          </wp:inline>
        </w:drawing>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noProof/>
        </w:rPr>
        <w:drawing>
          <wp:inline distT="0" distB="0" distL="0" distR="0" wp14:anchorId="0266FD2F" wp14:editId="440B975E">
            <wp:extent cx="3810000" cy="733425"/>
            <wp:effectExtent l="19050" t="0" r="0" b="0"/>
            <wp:docPr id="12" name="Picture 12" descr="Sh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des"/>
                    <pic:cNvPicPr>
                      <a:picLocks noChangeAspect="1" noChangeArrowheads="1"/>
                    </pic:cNvPicPr>
                  </pic:nvPicPr>
                  <pic:blipFill>
                    <a:blip r:embed="rId137"/>
                    <a:srcRect/>
                    <a:stretch>
                      <a:fillRect/>
                    </a:stretch>
                  </pic:blipFill>
                  <pic:spPr bwMode="auto">
                    <a:xfrm>
                      <a:off x="0" y="0"/>
                      <a:ext cx="3810000" cy="733425"/>
                    </a:xfrm>
                    <a:prstGeom prst="rect">
                      <a:avLst/>
                    </a:prstGeom>
                    <a:noFill/>
                    <a:ln w="9525">
                      <a:noFill/>
                      <a:miter lim="800000"/>
                      <a:headEnd/>
                      <a:tailEnd/>
                    </a:ln>
                  </pic:spPr>
                </pic:pic>
              </a:graphicData>
            </a:graphic>
          </wp:inline>
        </w:drawing>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As for black, grey and white colors, black and grey are neutral colors with no saturation. For printing purposes remember WHITE IS NOT A COLOR. White is only used as background color which the printer does not identify and it will never work on white color. The printers either use RGB mode i.e. red, green and blue or more professionally they use CMYK mode, i.e. cyan, magenta, yellow and black. Whatever color harmonies or color combinations you are selecting, make sure you exactly know the modes and values since percentages of colors can only be defined by modes.</w:t>
      </w:r>
    </w:p>
    <w:p w:rsidR="009E41D0" w:rsidRPr="006B6D4A" w:rsidRDefault="00C86F9D" w:rsidP="009E41D0">
      <w:pPr>
        <w:pStyle w:val="Heading2"/>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EMOTIONAL EFFECTS OF COLORS</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Colors have different psychological effects, positive as well as negative. This point must be kept in mind while choosing colors in your design since various colors convey varied meanings.</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RED</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Red is the color of energy, it’s bold, it’s powerful, it’s vibrant. It has the longest wavelength (the distance over which the wave’s shape repeats). It’s the color of effectiveness, excitement and liveliness. All over the world we follow red traffic light to stop, its visibility is the strongest amongst all other colors because of its highest wavelength. On the other hand its negative impacts can be aggression, visual disturbance and strain. You live in a red room for a day and you will go crazy, it has to be complimented with other colors to make it subtle.</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YELLOW</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Yellow is a very emotional color, it is the color of self esteem, confidence and optimism. After red yellow has the longest wave length, appearing to be strong from a distance. World over yellow cabs can easily be seen, sunflowers, daffodils appear to be friendly. Contrary to this it also communicates few negative values like depression, hatred and anxiety.</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BLUE</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Blue is the color of intelligence, vastness, royalty, serenity, coolness and tranquility. Sky appears blue and gives calm effect, water appears blue and gives peace of mind. Blue appears to be the favorite color of most of the people but on the other hand it is also a color of coldness, unfriendliness and unemotional.</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GREEN</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Green is the most refreshing and cool color. Green is the color of life, fertility, reassurance, peace, harmony, balance. Nature is green and how soothing it is to our eyes. Not a single tree in this world is of the same green tint or shade, yet it appears to be so full of life and create environmental beauty.  As for its negative traits it is the color of Boredom, stagnation, blandness and enervation.</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VIOLET</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Violet is color of truth, luxury and spiritual awareness. It has the shortest wavelength therefore it is considered to be weak also. A color of introversion and suppression. It is associated with deep contemplation and royalty, meditation and quality.</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ORANGE</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Orange gives warmth, comfort, security, passion, fun and frolic. Due to the mixture of red and yellow it gives stimulation and sensuality. Use of too much orange gives a feeling of no serious attitude and gives a feeling of deprivation if used with black.</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PINK</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Pink is a cute color, very feminine, love and tranquility. Though pink is a tint of red but it soothes rather than stimulates. It gives comfort and suggests grace and elegance. Sometimes too much pink looks physically weak and appears full of flaws. It creates impact of inhibition.</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GREY</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Grey is a neutral color, not giving a direct psychological effect. It may represent emptiness and dullness. It gives impression of dampness and right tone of grey must be used otherwise it may make your composition depressive.</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BLACK</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All colors are absorbed in black. Black is glamorous, graceful, efficient and security. Women wear black to attract, they look sophisticated. Black creates hindrance since there’s no light no reflection. It works perfectly with white thus the co relation is either alternation or repetition. Black is the color of mourning also. Too much black creates heaviness and scary look.</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WHITE</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White is pure, clean, hygienic, innocent and simple. White is total reflection. It gives perception of space, too much clutter in a design can be overcome by using spaces of white. The negative effect of white is that it makes other colors used with it cold and unfriendly. Can create a diminishing effect.</w:t>
      </w:r>
    </w:p>
    <w:p w:rsidR="009E41D0" w:rsidRPr="006B6D4A" w:rsidRDefault="00C86F9D" w:rsidP="009E41D0">
      <w:pPr>
        <w:pStyle w:val="Heading3"/>
        <w:shd w:val="clear" w:color="auto" w:fill="FFFFFF"/>
        <w:spacing w:before="540" w:after="180"/>
        <w:textAlignment w:val="baseline"/>
        <w:rPr>
          <w:rFonts w:ascii="Arial" w:hAnsi="Arial" w:cs="Arial"/>
          <w:color w:val="auto"/>
          <w:sz w:val="24"/>
          <w:szCs w:val="24"/>
        </w:rPr>
      </w:pPr>
      <w:r w:rsidRPr="006B6D4A">
        <w:rPr>
          <w:rFonts w:ascii="Arial" w:hAnsi="Arial" w:cs="Arial"/>
          <w:color w:val="auto"/>
          <w:sz w:val="24"/>
          <w:szCs w:val="24"/>
        </w:rPr>
        <w:t>BROWN</w:t>
      </w:r>
    </w:p>
    <w:p w:rsidR="009E41D0" w:rsidRPr="006B6D4A" w:rsidRDefault="009E41D0" w:rsidP="009E41D0">
      <w:pPr>
        <w:pStyle w:val="NormalWeb"/>
        <w:shd w:val="clear" w:color="auto" w:fill="FFFFFF"/>
        <w:spacing w:before="0" w:beforeAutospacing="0" w:after="360" w:afterAutospacing="0" w:line="400" w:lineRule="atLeast"/>
        <w:textAlignment w:val="baseline"/>
        <w:rPr>
          <w:rFonts w:ascii="Arial" w:hAnsi="Arial" w:cs="Arial"/>
        </w:rPr>
      </w:pPr>
      <w:r w:rsidRPr="006B6D4A">
        <w:rPr>
          <w:rFonts w:ascii="Arial" w:hAnsi="Arial" w:cs="Arial"/>
        </w:rPr>
        <w:t>Brown is the color of earth, rugged, serious, old, and ancient. Rustic look can very well be created with this color. Since brown is the combination of red and yellow with much larger percentage of black, it also gives the same seriousness as black but in a warmer way. It is natural and supportive but at the same time it is too non humorous and appears heavy</w:t>
      </w:r>
      <w:r w:rsidR="003F2278">
        <w:rPr>
          <w:rFonts w:ascii="Arial" w:hAnsi="Arial" w:cs="Arial"/>
        </w:rPr>
        <w:t>.</w:t>
      </w:r>
    </w:p>
    <w:p w:rsidR="009E41D0" w:rsidRPr="006B6D4A" w:rsidRDefault="009E41D0" w:rsidP="00DB2DA5">
      <w:pPr>
        <w:jc w:val="center"/>
        <w:rPr>
          <w:rFonts w:ascii="Arial" w:hAnsi="Arial" w:cs="Arial"/>
          <w:b/>
        </w:rPr>
      </w:pPr>
    </w:p>
    <w:p w:rsidR="00361500" w:rsidRDefault="00361500" w:rsidP="00361500">
      <w:pPr>
        <w:rPr>
          <w:rFonts w:ascii="Arial" w:hAnsi="Arial" w:cs="Arial"/>
          <w:b/>
        </w:rPr>
      </w:pPr>
      <w:r w:rsidRPr="006B6D4A">
        <w:rPr>
          <w:rFonts w:ascii="Arial" w:hAnsi="Arial" w:cs="Arial"/>
          <w:b/>
          <w:u w:val="single"/>
        </w:rPr>
        <w:t xml:space="preserve">WEEK </w:t>
      </w:r>
      <w:r>
        <w:rPr>
          <w:rFonts w:ascii="Arial" w:hAnsi="Arial" w:cs="Arial"/>
          <w:b/>
          <w:u w:val="single"/>
        </w:rPr>
        <w:t>11</w:t>
      </w:r>
      <w:r w:rsidRPr="00361500">
        <w:rPr>
          <w:rFonts w:ascii="Arial" w:hAnsi="Arial" w:cs="Arial"/>
          <w:b/>
        </w:rPr>
        <w:t xml:space="preserve">    </w:t>
      </w:r>
      <w:r w:rsidRPr="006B6D4A">
        <w:rPr>
          <w:rFonts w:ascii="Arial" w:hAnsi="Arial" w:cs="Arial"/>
          <w:b/>
        </w:rPr>
        <w:t>CLASS: J.S.S. 2</w:t>
      </w:r>
    </w:p>
    <w:p w:rsidR="00361500" w:rsidRPr="00361500" w:rsidRDefault="00361500" w:rsidP="00361500">
      <w:pPr>
        <w:rPr>
          <w:rFonts w:ascii="Arial" w:hAnsi="Arial" w:cs="Arial"/>
          <w:b/>
        </w:rPr>
      </w:pPr>
    </w:p>
    <w:p w:rsidR="002271DA" w:rsidRDefault="00361500" w:rsidP="00361500">
      <w:pPr>
        <w:rPr>
          <w:rFonts w:ascii="Arial" w:hAnsi="Arial" w:cs="Arial"/>
          <w:b/>
        </w:rPr>
      </w:pPr>
      <w:r w:rsidRPr="006B6D4A">
        <w:rPr>
          <w:rFonts w:ascii="Arial" w:hAnsi="Arial" w:cs="Arial"/>
          <w:b/>
        </w:rPr>
        <w:t>TOPIC: LISTENING AND MUSIC APPRECIATION</w:t>
      </w:r>
    </w:p>
    <w:p w:rsidR="0082371B" w:rsidRDefault="0082371B" w:rsidP="0082371B">
      <w:pPr>
        <w:pStyle w:val="NormalWeb"/>
        <w:shd w:val="clear" w:color="auto" w:fill="FFFFFF"/>
        <w:spacing w:before="120" w:beforeAutospacing="0" w:after="120" w:afterAutospacing="0"/>
        <w:rPr>
          <w:rFonts w:ascii="Arial" w:eastAsiaTheme="majorEastAsia" w:hAnsi="Arial" w:cs="Arial"/>
          <w:color w:val="222222"/>
          <w:vertAlign w:val="superscript"/>
        </w:rPr>
      </w:pPr>
      <w:r w:rsidRPr="0082371B">
        <w:rPr>
          <w:rFonts w:ascii="Arial" w:hAnsi="Arial" w:cs="Arial"/>
          <w:b/>
          <w:bCs/>
          <w:color w:val="222222"/>
        </w:rPr>
        <w:t>Listening</w:t>
      </w:r>
      <w:r w:rsidRPr="0082371B">
        <w:rPr>
          <w:rFonts w:ascii="Arial" w:hAnsi="Arial" w:cs="Arial"/>
          <w:color w:val="222222"/>
        </w:rPr>
        <w:t> is to give one's attention to sound. Listening involves complex affective, cognitive, and behavioral processes.</w:t>
      </w:r>
    </w:p>
    <w:p w:rsidR="0082371B" w:rsidRPr="0082371B" w:rsidRDefault="0082371B" w:rsidP="0082371B">
      <w:pPr>
        <w:pStyle w:val="NormalWeb"/>
        <w:shd w:val="clear" w:color="auto" w:fill="FFFFFF"/>
        <w:spacing w:before="120" w:beforeAutospacing="0" w:after="120" w:afterAutospacing="0"/>
        <w:rPr>
          <w:rFonts w:ascii="Arial" w:hAnsi="Arial" w:cs="Arial"/>
          <w:color w:val="222222"/>
        </w:rPr>
      </w:pPr>
      <w:r w:rsidRPr="0082371B">
        <w:rPr>
          <w:rFonts w:ascii="Arial" w:hAnsi="Arial" w:cs="Arial"/>
          <w:color w:val="222222"/>
        </w:rPr>
        <w:t>Affective processes include the motivation to attend to others; cognitive processes include attending to, understanding, receiving, and interpreting content and relational messages; and behavioural processes include responding with verbal and nonverbal feedback.</w:t>
      </w:r>
    </w:p>
    <w:p w:rsidR="0082371B" w:rsidRDefault="0082371B" w:rsidP="0082371B">
      <w:pPr>
        <w:pStyle w:val="NormalWeb"/>
        <w:shd w:val="clear" w:color="auto" w:fill="FFFFFF"/>
        <w:spacing w:before="120" w:beforeAutospacing="0" w:after="120" w:afterAutospacing="0"/>
        <w:rPr>
          <w:rFonts w:ascii="Arial" w:eastAsiaTheme="majorEastAsia" w:hAnsi="Arial" w:cs="Arial"/>
          <w:color w:val="222222"/>
          <w:vertAlign w:val="superscript"/>
        </w:rPr>
      </w:pPr>
      <w:r w:rsidRPr="0082371B">
        <w:rPr>
          <w:rFonts w:ascii="Arial" w:hAnsi="Arial" w:cs="Arial"/>
          <w:color w:val="222222"/>
        </w:rPr>
        <w:t>Listening differs from </w:t>
      </w:r>
      <w:hyperlink r:id="rId138" w:tooltip="Obedience (human behavior)" w:history="1">
        <w:r w:rsidRPr="0082371B">
          <w:rPr>
            <w:rStyle w:val="Hyperlink"/>
            <w:rFonts w:ascii="Arial" w:eastAsiaTheme="majorEastAsia" w:hAnsi="Arial" w:cs="Arial"/>
            <w:color w:val="0B0080"/>
          </w:rPr>
          <w:t>obeying</w:t>
        </w:r>
      </w:hyperlink>
      <w:r w:rsidRPr="0082371B">
        <w:rPr>
          <w:rFonts w:ascii="Arial" w:hAnsi="Arial" w:cs="Arial"/>
          <w:color w:val="222222"/>
        </w:rPr>
        <w:t>. A person who receives and understands information or an instruction, and then chooses not to comply with it or to agree to it, has listened to the speaker, even though the result is not what the speaker wanted.</w:t>
      </w:r>
    </w:p>
    <w:p w:rsidR="0082371B" w:rsidRPr="0082371B" w:rsidRDefault="0082371B" w:rsidP="0082371B">
      <w:pPr>
        <w:pStyle w:val="NormalWeb"/>
        <w:shd w:val="clear" w:color="auto" w:fill="FFFFFF"/>
        <w:spacing w:before="120" w:beforeAutospacing="0" w:after="120" w:afterAutospacing="0"/>
        <w:rPr>
          <w:rFonts w:ascii="Arial" w:hAnsi="Arial" w:cs="Arial"/>
          <w:color w:val="222222"/>
        </w:rPr>
      </w:pPr>
      <w:r w:rsidRPr="0082371B">
        <w:rPr>
          <w:rFonts w:ascii="Arial" w:hAnsi="Arial" w:cs="Arial"/>
          <w:color w:val="222222"/>
        </w:rPr>
        <w:t> Listening is a term in which the listener listens to the one who produced the sound to be listened.</w:t>
      </w:r>
    </w:p>
    <w:p w:rsidR="0082371B" w:rsidRPr="0082371B" w:rsidRDefault="0082371B" w:rsidP="0082371B">
      <w:pPr>
        <w:pStyle w:val="Heading2"/>
        <w:pBdr>
          <w:bottom w:val="single" w:sz="6" w:space="0" w:color="A2A9B1"/>
        </w:pBdr>
        <w:shd w:val="clear" w:color="auto" w:fill="FFFFFF"/>
        <w:spacing w:before="240" w:after="60"/>
        <w:rPr>
          <w:rFonts w:ascii="Arial" w:hAnsi="Arial" w:cs="Arial"/>
          <w:b w:val="0"/>
          <w:bCs w:val="0"/>
          <w:color w:val="000000"/>
          <w:sz w:val="24"/>
          <w:szCs w:val="24"/>
        </w:rPr>
      </w:pPr>
      <w:r w:rsidRPr="0082371B">
        <w:rPr>
          <w:rStyle w:val="mw-headline"/>
          <w:rFonts w:ascii="Arial" w:hAnsi="Arial" w:cs="Arial"/>
          <w:b w:val="0"/>
          <w:bCs w:val="0"/>
          <w:color w:val="000000"/>
          <w:sz w:val="24"/>
          <w:szCs w:val="24"/>
        </w:rPr>
        <w:t>Barthes</w:t>
      </w:r>
    </w:p>
    <w:p w:rsidR="0082371B" w:rsidRPr="0082371B" w:rsidRDefault="0082371B" w:rsidP="0082371B">
      <w:pPr>
        <w:pStyle w:val="NormalWeb"/>
        <w:shd w:val="clear" w:color="auto" w:fill="FFFFFF"/>
        <w:spacing w:before="120" w:beforeAutospacing="0" w:after="120" w:afterAutospacing="0"/>
        <w:rPr>
          <w:rFonts w:ascii="Arial" w:hAnsi="Arial" w:cs="Arial"/>
          <w:color w:val="222222"/>
        </w:rPr>
      </w:pPr>
      <w:r w:rsidRPr="0082371B">
        <w:rPr>
          <w:rFonts w:ascii="Arial" w:hAnsi="Arial" w:cs="Arial"/>
          <w:color w:val="222222"/>
        </w:rPr>
        <w:t>Semiotician </w:t>
      </w:r>
      <w:hyperlink r:id="rId139" w:tooltip="Roland Barthes" w:history="1">
        <w:r w:rsidRPr="0082371B">
          <w:rPr>
            <w:rStyle w:val="Hyperlink"/>
            <w:rFonts w:ascii="Arial" w:eastAsiaTheme="majorEastAsia" w:hAnsi="Arial" w:cs="Arial"/>
            <w:color w:val="0B0080"/>
          </w:rPr>
          <w:t>Roland Barthes</w:t>
        </w:r>
      </w:hyperlink>
      <w:r w:rsidRPr="0082371B">
        <w:rPr>
          <w:rFonts w:ascii="Arial" w:hAnsi="Arial" w:cs="Arial"/>
          <w:color w:val="222222"/>
        </w:rPr>
        <w:t> characterized the distinction between listening and hearing as "Hearing is a physiological phenomenon; listening is a psychological act." </w:t>
      </w:r>
      <w:r>
        <w:rPr>
          <w:rFonts w:ascii="Arial" w:eastAsiaTheme="majorEastAsia" w:hAnsi="Arial" w:cs="Arial"/>
          <w:color w:val="222222"/>
          <w:vertAlign w:val="superscript"/>
        </w:rPr>
        <w:t xml:space="preserve"> </w:t>
      </w:r>
      <w:r w:rsidRPr="0082371B">
        <w:rPr>
          <w:rFonts w:ascii="Arial" w:hAnsi="Arial" w:cs="Arial"/>
          <w:color w:val="222222"/>
        </w:rPr>
        <w:t>Hearing is always occurring, most of the time subconsciously. In contrast, listening is the interpretative action taken by the listener in order to understand and potentially make meaning out of the sound waves. Listening can be understood on three levels: alerting, deciphering, and an understanding of how the sound is produced and how the sound affects the listener.</w:t>
      </w:r>
    </w:p>
    <w:p w:rsidR="0082371B" w:rsidRPr="0082371B" w:rsidRDefault="0082371B" w:rsidP="0082371B">
      <w:pPr>
        <w:pStyle w:val="NormalWeb"/>
        <w:shd w:val="clear" w:color="auto" w:fill="FFFFFF"/>
        <w:spacing w:before="120" w:beforeAutospacing="0" w:after="120" w:afterAutospacing="0"/>
        <w:rPr>
          <w:rFonts w:ascii="Arial" w:hAnsi="Arial" w:cs="Arial"/>
          <w:color w:val="222222"/>
        </w:rPr>
      </w:pPr>
      <w:r w:rsidRPr="0082371B">
        <w:rPr>
          <w:rFonts w:ascii="Arial" w:hAnsi="Arial" w:cs="Arial"/>
          <w:color w:val="222222"/>
        </w:rPr>
        <w:t>Alerting, the first level, does nothing to distinguish human from animal. At the alerting level one merely picks up on certain environmental sound cues. While discussing this level, Barthes mentions the idea of territory being demarcated by sounds. This is best explained using the example of one's home. One's home, for instance, has certain sounds associated with it that make it familiar and comfortable. An intrusion sound (e.g. a squeaking door or floorboard, a breaking window) alerts the dweller of the home to the potential danger.</w:t>
      </w:r>
    </w:p>
    <w:p w:rsidR="0082371B" w:rsidRPr="0082371B" w:rsidRDefault="0082371B" w:rsidP="0082371B">
      <w:pPr>
        <w:pStyle w:val="NormalWeb"/>
        <w:shd w:val="clear" w:color="auto" w:fill="FFFFFF"/>
        <w:spacing w:before="120" w:beforeAutospacing="0" w:after="120" w:afterAutospacing="0"/>
        <w:rPr>
          <w:rFonts w:ascii="Arial" w:hAnsi="Arial" w:cs="Arial"/>
          <w:color w:val="222222"/>
        </w:rPr>
      </w:pPr>
      <w:r w:rsidRPr="0082371B">
        <w:rPr>
          <w:rFonts w:ascii="Arial" w:hAnsi="Arial" w:cs="Arial"/>
          <w:color w:val="222222"/>
        </w:rPr>
        <w:t>In a metaphorical way, deciphering, the second level, is to listening what digestion is to eating. An example of this level is that of a child waiting for the sound of his mother's return home. In this scenario the child is waiting to pick up on sound cues (e.g. jingling keys, the turn of the doorknob, etc.) that will mark his mother's approach.</w:t>
      </w:r>
    </w:p>
    <w:p w:rsidR="0082371B" w:rsidRPr="0082371B" w:rsidRDefault="0082371B" w:rsidP="0082371B">
      <w:pPr>
        <w:pStyle w:val="NormalWeb"/>
        <w:shd w:val="clear" w:color="auto" w:fill="FFFFFF"/>
        <w:spacing w:before="120" w:beforeAutospacing="0" w:after="120" w:afterAutospacing="0"/>
        <w:rPr>
          <w:rFonts w:ascii="Arial" w:hAnsi="Arial" w:cs="Arial"/>
          <w:color w:val="222222"/>
        </w:rPr>
      </w:pPr>
      <w:r w:rsidRPr="0082371B">
        <w:rPr>
          <w:rFonts w:ascii="Arial" w:hAnsi="Arial" w:cs="Arial"/>
          <w:color w:val="222222"/>
        </w:rPr>
        <w:t>Understanding, the third level of listening, means knowing how what one says will affect another. This sort of listening is important in </w:t>
      </w:r>
      <w:hyperlink r:id="rId140" w:tooltip="Psychoanalysis" w:history="1">
        <w:r w:rsidRPr="0082371B">
          <w:rPr>
            <w:rStyle w:val="Hyperlink"/>
            <w:rFonts w:ascii="Arial" w:eastAsiaTheme="majorEastAsia" w:hAnsi="Arial" w:cs="Arial"/>
            <w:color w:val="0B0080"/>
          </w:rPr>
          <w:t>psychoanalysis</w:t>
        </w:r>
      </w:hyperlink>
      <w:r w:rsidRPr="0082371B">
        <w:rPr>
          <w:rFonts w:ascii="Arial" w:hAnsi="Arial" w:cs="Arial"/>
          <w:color w:val="222222"/>
        </w:rPr>
        <w:t>. Barthes states that the psychoanalyst must turn off their judgement while listening to the analysand in order to communicate with their patient's unconscious in an unbiased fashion.</w:t>
      </w:r>
    </w:p>
    <w:p w:rsidR="0082371B" w:rsidRPr="0082371B" w:rsidRDefault="0082371B" w:rsidP="0082371B">
      <w:pPr>
        <w:pStyle w:val="NormalWeb"/>
        <w:shd w:val="clear" w:color="auto" w:fill="FFFFFF"/>
        <w:spacing w:before="120" w:beforeAutospacing="0" w:after="120" w:afterAutospacing="0"/>
        <w:rPr>
          <w:rFonts w:ascii="Arial" w:hAnsi="Arial" w:cs="Arial"/>
          <w:color w:val="222222"/>
        </w:rPr>
      </w:pPr>
      <w:r w:rsidRPr="0082371B">
        <w:rPr>
          <w:rFonts w:ascii="Arial" w:hAnsi="Arial" w:cs="Arial"/>
          <w:color w:val="222222"/>
        </w:rPr>
        <w:t>However, in contrast to the distinct levels of listening listed above, it must be understood that they all function within the same plane, and sometimes all at once. Specifically the second and third levels, which overlap vastly, can be intertwined in that obtaining, understanding and deriving meaning are part of the same process. In that the child, upon hearing the doorknob turn (obtaining), can almost automatically assume that someone is at the door (deriving meaning).</w:t>
      </w:r>
    </w:p>
    <w:p w:rsidR="0082371B" w:rsidRPr="0082371B" w:rsidRDefault="0082371B" w:rsidP="00361500">
      <w:pPr>
        <w:rPr>
          <w:rFonts w:ascii="Arial" w:hAnsi="Arial" w:cs="Arial"/>
          <w:b/>
          <w:sz w:val="28"/>
          <w:szCs w:val="28"/>
        </w:rPr>
      </w:pPr>
    </w:p>
    <w:p w:rsidR="0082371B" w:rsidRDefault="0082371B" w:rsidP="00361500">
      <w:pPr>
        <w:rPr>
          <w:rFonts w:ascii="Arial" w:hAnsi="Arial" w:cs="Arial"/>
          <w:color w:val="222222"/>
          <w:shd w:val="clear" w:color="auto" w:fill="FFFFFF"/>
          <w:vertAlign w:val="superscript"/>
        </w:rPr>
      </w:pPr>
      <w:r w:rsidRPr="0082371B">
        <w:rPr>
          <w:rFonts w:ascii="Arial" w:hAnsi="Arial" w:cs="Arial"/>
          <w:b/>
          <w:bCs/>
          <w:color w:val="222222"/>
          <w:sz w:val="28"/>
          <w:szCs w:val="28"/>
          <w:shd w:val="clear" w:color="auto" w:fill="FFFFFF"/>
        </w:rPr>
        <w:t>MUSIC APPRECIATION</w:t>
      </w:r>
      <w:r w:rsidRPr="0082371B">
        <w:rPr>
          <w:rFonts w:ascii="Arial" w:hAnsi="Arial" w:cs="Arial"/>
          <w:color w:val="222222"/>
          <w:shd w:val="clear" w:color="auto" w:fill="FFFFFF"/>
        </w:rPr>
        <w:t> is teaching people what to listen for and how to understand what they are hearing in different types of </w:t>
      </w:r>
      <w:hyperlink r:id="rId141" w:tooltip="Music" w:history="1">
        <w:r w:rsidRPr="0082371B">
          <w:rPr>
            <w:rStyle w:val="Hyperlink"/>
            <w:rFonts w:ascii="Arial" w:hAnsi="Arial" w:cs="Arial"/>
            <w:color w:val="0B0080"/>
            <w:shd w:val="clear" w:color="auto" w:fill="FFFFFF"/>
          </w:rPr>
          <w:t>music</w:t>
        </w:r>
      </w:hyperlink>
      <w:r w:rsidRPr="0082371B">
        <w:rPr>
          <w:rFonts w:ascii="Arial" w:hAnsi="Arial" w:cs="Arial"/>
          <w:color w:val="222222"/>
          <w:shd w:val="clear" w:color="auto" w:fill="FFFFFF"/>
        </w:rPr>
        <w:t>. In North America, music appreciation courses often focus on </w:t>
      </w:r>
      <w:hyperlink r:id="rId142" w:tooltip="Western art music" w:history="1">
        <w:r w:rsidRPr="0082371B">
          <w:rPr>
            <w:rStyle w:val="Hyperlink"/>
            <w:rFonts w:ascii="Arial" w:hAnsi="Arial" w:cs="Arial"/>
            <w:color w:val="0B0080"/>
            <w:shd w:val="clear" w:color="auto" w:fill="FFFFFF"/>
          </w:rPr>
          <w:t>Western art music</w:t>
        </w:r>
      </w:hyperlink>
      <w:r w:rsidRPr="0082371B">
        <w:rPr>
          <w:rFonts w:ascii="Arial" w:hAnsi="Arial" w:cs="Arial"/>
          <w:color w:val="222222"/>
          <w:shd w:val="clear" w:color="auto" w:fill="FFFFFF"/>
        </w:rPr>
        <w:t>, commonly called "</w:t>
      </w:r>
      <w:hyperlink r:id="rId143" w:tooltip="Classical music" w:history="1">
        <w:r w:rsidRPr="0082371B">
          <w:rPr>
            <w:rStyle w:val="Hyperlink"/>
            <w:rFonts w:ascii="Arial" w:hAnsi="Arial" w:cs="Arial"/>
            <w:color w:val="0B0080"/>
            <w:shd w:val="clear" w:color="auto" w:fill="FFFFFF"/>
          </w:rPr>
          <w:t>Classical music</w:t>
        </w:r>
      </w:hyperlink>
      <w:r w:rsidRPr="0082371B">
        <w:rPr>
          <w:rFonts w:ascii="Arial" w:hAnsi="Arial" w:cs="Arial"/>
          <w:color w:val="222222"/>
          <w:shd w:val="clear" w:color="auto" w:fill="FFFFFF"/>
        </w:rPr>
        <w:t>". Usually music appreciation classes involve some </w:t>
      </w:r>
      <w:hyperlink r:id="rId144" w:tooltip="History of classical music traditions" w:history="1">
        <w:r w:rsidRPr="0082371B">
          <w:rPr>
            <w:rStyle w:val="Hyperlink"/>
            <w:rFonts w:ascii="Arial" w:hAnsi="Arial" w:cs="Arial"/>
            <w:color w:val="0B0080"/>
            <w:shd w:val="clear" w:color="auto" w:fill="FFFFFF"/>
          </w:rPr>
          <w:t>history</w:t>
        </w:r>
      </w:hyperlink>
      <w:r w:rsidRPr="0082371B">
        <w:rPr>
          <w:rFonts w:ascii="Arial" w:hAnsi="Arial" w:cs="Arial"/>
          <w:color w:val="222222"/>
          <w:shd w:val="clear" w:color="auto" w:fill="FFFFFF"/>
        </w:rPr>
        <w:t> lessons to explain why people of a certain era liked the music that they did.</w:t>
      </w:r>
    </w:p>
    <w:p w:rsidR="0082371B" w:rsidRDefault="0082371B" w:rsidP="00361500">
      <w:pPr>
        <w:rPr>
          <w:rFonts w:ascii="Arial" w:hAnsi="Arial" w:cs="Arial"/>
          <w:color w:val="222222"/>
          <w:shd w:val="clear" w:color="auto" w:fill="FFFFFF"/>
        </w:rPr>
      </w:pPr>
      <w:r w:rsidRPr="0082371B">
        <w:rPr>
          <w:rFonts w:ascii="Arial" w:hAnsi="Arial" w:cs="Arial"/>
          <w:color w:val="222222"/>
          <w:shd w:val="clear" w:color="auto" w:fill="FFFFFF"/>
        </w:rPr>
        <w:t>"Appreciation," in this context, means the understanding of the value and merit of different styles of music. Music appreciation classes also typically include information about the composers, the instruments and ensembles, and the different styles of music from an era. Music appreciation courses are widely available in universities and colleges. Typically, these courses are designed for non-music majors. A significant part of music appreciation courses is listening to recordings of musical pieces or excerpts from pieces such as </w:t>
      </w:r>
      <w:hyperlink r:id="rId145" w:tooltip="Symphonies" w:history="1">
        <w:r w:rsidRPr="0082371B">
          <w:rPr>
            <w:rStyle w:val="Hyperlink"/>
            <w:rFonts w:ascii="Arial" w:hAnsi="Arial" w:cs="Arial"/>
            <w:color w:val="0B0080"/>
            <w:shd w:val="clear" w:color="auto" w:fill="FFFFFF"/>
          </w:rPr>
          <w:t>symphonies</w:t>
        </w:r>
      </w:hyperlink>
      <w:r w:rsidRPr="0082371B">
        <w:rPr>
          <w:rFonts w:ascii="Arial" w:hAnsi="Arial" w:cs="Arial"/>
          <w:color w:val="222222"/>
          <w:shd w:val="clear" w:color="auto" w:fill="FFFFFF"/>
        </w:rPr>
        <w:t>, </w:t>
      </w:r>
      <w:hyperlink r:id="rId146" w:tooltip="Opera aria" w:history="1">
        <w:r w:rsidRPr="0082371B">
          <w:rPr>
            <w:rStyle w:val="Hyperlink"/>
            <w:rFonts w:ascii="Arial" w:hAnsi="Arial" w:cs="Arial"/>
            <w:color w:val="0B0080"/>
            <w:shd w:val="clear" w:color="auto" w:fill="FFFFFF"/>
          </w:rPr>
          <w:t>opera arias</w:t>
        </w:r>
      </w:hyperlink>
      <w:r w:rsidRPr="0082371B">
        <w:rPr>
          <w:rFonts w:ascii="Arial" w:hAnsi="Arial" w:cs="Arial"/>
          <w:color w:val="222222"/>
          <w:shd w:val="clear" w:color="auto" w:fill="FFFFFF"/>
        </w:rPr>
        <w:t> and </w:t>
      </w:r>
      <w:hyperlink r:id="rId147" w:tooltip="Concerto" w:history="1">
        <w:r w:rsidRPr="0082371B">
          <w:rPr>
            <w:rStyle w:val="Hyperlink"/>
            <w:rFonts w:ascii="Arial" w:hAnsi="Arial" w:cs="Arial"/>
            <w:color w:val="0B0080"/>
            <w:shd w:val="clear" w:color="auto" w:fill="FFFFFF"/>
          </w:rPr>
          <w:t>concertos</w:t>
        </w:r>
      </w:hyperlink>
      <w:r w:rsidRPr="0082371B">
        <w:rPr>
          <w:rFonts w:ascii="Arial" w:hAnsi="Arial" w:cs="Arial"/>
          <w:color w:val="222222"/>
          <w:shd w:val="clear" w:color="auto" w:fill="FFFFFF"/>
        </w:rPr>
        <w:t>. In some music appreciation classes, the class may go out to hear a live musical performance by an orchestra or chamber music group. Plato's studies have shown that music played in different modes would stir different emotions. Major chords in music are perceived to be cheerful while minor chords bring out sad emotions. </w:t>
      </w:r>
    </w:p>
    <w:p w:rsidR="0082371B" w:rsidRPr="0082371B" w:rsidRDefault="0082371B" w:rsidP="00361500">
      <w:pPr>
        <w:rPr>
          <w:rFonts w:ascii="Arial" w:hAnsi="Arial" w:cs="Arial"/>
          <w:b/>
        </w:rPr>
      </w:pPr>
    </w:p>
    <w:sectPr w:rsidR="0082371B" w:rsidRPr="0082371B" w:rsidSect="00C9088F">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B07" w:rsidRDefault="00081B07" w:rsidP="005811CE">
      <w:r>
        <w:separator/>
      </w:r>
    </w:p>
  </w:endnote>
  <w:endnote w:type="continuationSeparator" w:id="0">
    <w:p w:rsidR="00081B07" w:rsidRDefault="00081B07" w:rsidP="0058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B07" w:rsidRDefault="00081B07" w:rsidP="005811CE">
      <w:r>
        <w:separator/>
      </w:r>
    </w:p>
  </w:footnote>
  <w:footnote w:type="continuationSeparator" w:id="0">
    <w:p w:rsidR="00081B07" w:rsidRDefault="00081B07" w:rsidP="00581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6782B"/>
    <w:multiLevelType w:val="multilevel"/>
    <w:tmpl w:val="AB8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F31E8"/>
    <w:multiLevelType w:val="hybridMultilevel"/>
    <w:tmpl w:val="552E20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7904F1"/>
    <w:multiLevelType w:val="hybridMultilevel"/>
    <w:tmpl w:val="8FB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CEE6333"/>
    <w:multiLevelType w:val="multilevel"/>
    <w:tmpl w:val="B70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5262E1"/>
    <w:multiLevelType w:val="multilevel"/>
    <w:tmpl w:val="5B2A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881DDF"/>
    <w:multiLevelType w:val="multilevel"/>
    <w:tmpl w:val="3684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DC5DCE"/>
    <w:multiLevelType w:val="multilevel"/>
    <w:tmpl w:val="186E8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98"/>
    <w:rsid w:val="000157D3"/>
    <w:rsid w:val="00081B07"/>
    <w:rsid w:val="00086E85"/>
    <w:rsid w:val="00176532"/>
    <w:rsid w:val="0018775B"/>
    <w:rsid w:val="00195F57"/>
    <w:rsid w:val="001969F8"/>
    <w:rsid w:val="001F0E1F"/>
    <w:rsid w:val="00220671"/>
    <w:rsid w:val="002271DA"/>
    <w:rsid w:val="002512D1"/>
    <w:rsid w:val="002A3771"/>
    <w:rsid w:val="002B5CB1"/>
    <w:rsid w:val="002C2255"/>
    <w:rsid w:val="002C38FE"/>
    <w:rsid w:val="0033352C"/>
    <w:rsid w:val="00361500"/>
    <w:rsid w:val="00390429"/>
    <w:rsid w:val="0039303A"/>
    <w:rsid w:val="00394E75"/>
    <w:rsid w:val="003D6E51"/>
    <w:rsid w:val="003F2278"/>
    <w:rsid w:val="00407B63"/>
    <w:rsid w:val="0043188B"/>
    <w:rsid w:val="00450AD3"/>
    <w:rsid w:val="0046444C"/>
    <w:rsid w:val="0048632A"/>
    <w:rsid w:val="00491D11"/>
    <w:rsid w:val="004C2E64"/>
    <w:rsid w:val="004F2C59"/>
    <w:rsid w:val="005053FF"/>
    <w:rsid w:val="00530753"/>
    <w:rsid w:val="0057656E"/>
    <w:rsid w:val="00577BCA"/>
    <w:rsid w:val="005811CE"/>
    <w:rsid w:val="005B473C"/>
    <w:rsid w:val="005D0945"/>
    <w:rsid w:val="006B6D4A"/>
    <w:rsid w:val="006C3297"/>
    <w:rsid w:val="006D0BFE"/>
    <w:rsid w:val="006F1152"/>
    <w:rsid w:val="006F3F8C"/>
    <w:rsid w:val="00733846"/>
    <w:rsid w:val="00733DD2"/>
    <w:rsid w:val="007459AA"/>
    <w:rsid w:val="007B1739"/>
    <w:rsid w:val="007C1794"/>
    <w:rsid w:val="007E1E39"/>
    <w:rsid w:val="007F4B47"/>
    <w:rsid w:val="00801991"/>
    <w:rsid w:val="0082371B"/>
    <w:rsid w:val="00855A98"/>
    <w:rsid w:val="008B35B4"/>
    <w:rsid w:val="008E3216"/>
    <w:rsid w:val="00920038"/>
    <w:rsid w:val="009E39FF"/>
    <w:rsid w:val="009E41D0"/>
    <w:rsid w:val="00A02749"/>
    <w:rsid w:val="00A57A07"/>
    <w:rsid w:val="00A63AD4"/>
    <w:rsid w:val="00AB745A"/>
    <w:rsid w:val="00AC3953"/>
    <w:rsid w:val="00AD588F"/>
    <w:rsid w:val="00B010BB"/>
    <w:rsid w:val="00B24108"/>
    <w:rsid w:val="00B243D9"/>
    <w:rsid w:val="00B728A9"/>
    <w:rsid w:val="00B95782"/>
    <w:rsid w:val="00BA134F"/>
    <w:rsid w:val="00BA392F"/>
    <w:rsid w:val="00BB65E1"/>
    <w:rsid w:val="00BC4B0F"/>
    <w:rsid w:val="00BE5F8A"/>
    <w:rsid w:val="00C21066"/>
    <w:rsid w:val="00C365E9"/>
    <w:rsid w:val="00C67CC4"/>
    <w:rsid w:val="00C86F9D"/>
    <w:rsid w:val="00C9088F"/>
    <w:rsid w:val="00CF17B4"/>
    <w:rsid w:val="00D30287"/>
    <w:rsid w:val="00D32BD5"/>
    <w:rsid w:val="00D47AE5"/>
    <w:rsid w:val="00D610CB"/>
    <w:rsid w:val="00D67808"/>
    <w:rsid w:val="00DB2DA5"/>
    <w:rsid w:val="00E71AF2"/>
    <w:rsid w:val="00ED35F1"/>
    <w:rsid w:val="00F07144"/>
    <w:rsid w:val="00F32F59"/>
    <w:rsid w:val="00F33B37"/>
    <w:rsid w:val="00F55D97"/>
    <w:rsid w:val="00F721FC"/>
    <w:rsid w:val="00FA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CFD3B-BFB2-48DE-9B42-71465565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5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55A9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9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BFE"/>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6D0BFE"/>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A98"/>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55A9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3771"/>
    <w:rPr>
      <w:rFonts w:ascii="Tahoma" w:hAnsi="Tahoma" w:cs="Tahoma"/>
      <w:sz w:val="16"/>
      <w:szCs w:val="16"/>
    </w:rPr>
  </w:style>
  <w:style w:type="character" w:customStyle="1" w:styleId="BalloonTextChar">
    <w:name w:val="Balloon Text Char"/>
    <w:basedOn w:val="DefaultParagraphFont"/>
    <w:link w:val="BalloonText"/>
    <w:uiPriority w:val="99"/>
    <w:semiHidden/>
    <w:rsid w:val="002A3771"/>
    <w:rPr>
      <w:rFonts w:ascii="Tahoma" w:eastAsia="Times New Roman" w:hAnsi="Tahoma" w:cs="Tahoma"/>
      <w:sz w:val="16"/>
      <w:szCs w:val="16"/>
    </w:rPr>
  </w:style>
  <w:style w:type="paragraph" w:styleId="ListParagraph">
    <w:name w:val="List Paragraph"/>
    <w:basedOn w:val="Normal"/>
    <w:uiPriority w:val="34"/>
    <w:qFormat/>
    <w:rsid w:val="006D0BFE"/>
    <w:pPr>
      <w:ind w:left="720"/>
      <w:contextualSpacing/>
    </w:pPr>
  </w:style>
  <w:style w:type="character" w:customStyle="1" w:styleId="Heading3Char">
    <w:name w:val="Heading 3 Char"/>
    <w:basedOn w:val="DefaultParagraphFont"/>
    <w:link w:val="Heading3"/>
    <w:uiPriority w:val="9"/>
    <w:rsid w:val="006D0B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0BF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0BFE"/>
    <w:pPr>
      <w:spacing w:before="100" w:beforeAutospacing="1" w:after="100" w:afterAutospacing="1"/>
    </w:pPr>
  </w:style>
  <w:style w:type="character" w:styleId="Hyperlink">
    <w:name w:val="Hyperlink"/>
    <w:basedOn w:val="DefaultParagraphFont"/>
    <w:uiPriority w:val="99"/>
    <w:semiHidden/>
    <w:unhideWhenUsed/>
    <w:rsid w:val="006D0BFE"/>
    <w:rPr>
      <w:color w:val="0000FF"/>
      <w:u w:val="single"/>
    </w:rPr>
  </w:style>
  <w:style w:type="character" w:customStyle="1" w:styleId="apple-converted-space">
    <w:name w:val="apple-converted-space"/>
    <w:basedOn w:val="DefaultParagraphFont"/>
    <w:rsid w:val="006D0BFE"/>
  </w:style>
  <w:style w:type="character" w:customStyle="1" w:styleId="Heading2Char">
    <w:name w:val="Heading 2 Char"/>
    <w:basedOn w:val="DefaultParagraphFont"/>
    <w:link w:val="Heading2"/>
    <w:uiPriority w:val="9"/>
    <w:rsid w:val="00BA39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E41D0"/>
    <w:rPr>
      <w:b/>
      <w:bCs/>
    </w:rPr>
  </w:style>
  <w:style w:type="character" w:customStyle="1" w:styleId="mw-headline">
    <w:name w:val="mw-headline"/>
    <w:basedOn w:val="DefaultParagraphFont"/>
    <w:rsid w:val="00BC4B0F"/>
  </w:style>
  <w:style w:type="character" w:customStyle="1" w:styleId="mw-editsection-bracket">
    <w:name w:val="mw-editsection-bracket"/>
    <w:basedOn w:val="DefaultParagraphFont"/>
    <w:rsid w:val="00BC4B0F"/>
  </w:style>
  <w:style w:type="paragraph" w:styleId="NoSpacing">
    <w:name w:val="No Spacing"/>
    <w:uiPriority w:val="1"/>
    <w:qFormat/>
    <w:rsid w:val="0039303A"/>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CE"/>
    <w:pPr>
      <w:tabs>
        <w:tab w:val="center" w:pos="4680"/>
        <w:tab w:val="right" w:pos="9360"/>
      </w:tabs>
    </w:pPr>
  </w:style>
  <w:style w:type="character" w:customStyle="1" w:styleId="HeaderChar">
    <w:name w:val="Header Char"/>
    <w:basedOn w:val="DefaultParagraphFont"/>
    <w:link w:val="Header"/>
    <w:uiPriority w:val="99"/>
    <w:rsid w:val="005811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CE"/>
    <w:pPr>
      <w:tabs>
        <w:tab w:val="center" w:pos="4680"/>
        <w:tab w:val="right" w:pos="9360"/>
      </w:tabs>
    </w:pPr>
  </w:style>
  <w:style w:type="character" w:customStyle="1" w:styleId="FooterChar">
    <w:name w:val="Footer Char"/>
    <w:basedOn w:val="DefaultParagraphFont"/>
    <w:link w:val="Footer"/>
    <w:uiPriority w:val="99"/>
    <w:rsid w:val="005811CE"/>
    <w:rPr>
      <w:rFonts w:ascii="Times New Roman" w:eastAsia="Times New Roman" w:hAnsi="Times New Roman" w:cs="Times New Roman"/>
      <w:sz w:val="24"/>
      <w:szCs w:val="24"/>
    </w:rPr>
  </w:style>
  <w:style w:type="character" w:customStyle="1" w:styleId="toctoggle">
    <w:name w:val="toctoggle"/>
    <w:basedOn w:val="DefaultParagraphFont"/>
    <w:rsid w:val="005D0945"/>
  </w:style>
  <w:style w:type="character" w:customStyle="1" w:styleId="tocnumber">
    <w:name w:val="tocnumber"/>
    <w:basedOn w:val="DefaultParagraphFont"/>
    <w:rsid w:val="005D0945"/>
  </w:style>
  <w:style w:type="character" w:customStyle="1" w:styleId="toctext">
    <w:name w:val="toctext"/>
    <w:basedOn w:val="DefaultParagraphFont"/>
    <w:rsid w:val="005D0945"/>
  </w:style>
  <w:style w:type="character" w:customStyle="1" w:styleId="mw-editsection">
    <w:name w:val="mw-editsection"/>
    <w:basedOn w:val="DefaultParagraphFont"/>
    <w:rsid w:val="005D0945"/>
  </w:style>
  <w:style w:type="character" w:customStyle="1" w:styleId="smallfont">
    <w:name w:val="smallfont"/>
    <w:basedOn w:val="DefaultParagraphFont"/>
    <w:rsid w:val="002512D1"/>
  </w:style>
  <w:style w:type="paragraph" w:customStyle="1" w:styleId="imgctr">
    <w:name w:val="imgctr"/>
    <w:basedOn w:val="Normal"/>
    <w:rsid w:val="002512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21766">
      <w:bodyDiv w:val="1"/>
      <w:marLeft w:val="0"/>
      <w:marRight w:val="0"/>
      <w:marTop w:val="0"/>
      <w:marBottom w:val="0"/>
      <w:divBdr>
        <w:top w:val="none" w:sz="0" w:space="0" w:color="auto"/>
        <w:left w:val="none" w:sz="0" w:space="0" w:color="auto"/>
        <w:bottom w:val="none" w:sz="0" w:space="0" w:color="auto"/>
        <w:right w:val="none" w:sz="0" w:space="0" w:color="auto"/>
      </w:divBdr>
    </w:div>
    <w:div w:id="257762929">
      <w:bodyDiv w:val="1"/>
      <w:marLeft w:val="0"/>
      <w:marRight w:val="0"/>
      <w:marTop w:val="0"/>
      <w:marBottom w:val="0"/>
      <w:divBdr>
        <w:top w:val="none" w:sz="0" w:space="0" w:color="auto"/>
        <w:left w:val="none" w:sz="0" w:space="0" w:color="auto"/>
        <w:bottom w:val="none" w:sz="0" w:space="0" w:color="auto"/>
        <w:right w:val="none" w:sz="0" w:space="0" w:color="auto"/>
      </w:divBdr>
      <w:divsChild>
        <w:div w:id="2102286979">
          <w:marLeft w:val="0"/>
          <w:marRight w:val="0"/>
          <w:marTop w:val="0"/>
          <w:marBottom w:val="0"/>
          <w:divBdr>
            <w:top w:val="none" w:sz="0" w:space="0" w:color="auto"/>
            <w:left w:val="none" w:sz="0" w:space="0" w:color="auto"/>
            <w:bottom w:val="none" w:sz="0" w:space="0" w:color="auto"/>
            <w:right w:val="none" w:sz="0" w:space="0" w:color="auto"/>
          </w:divBdr>
        </w:div>
        <w:div w:id="2026323120">
          <w:marLeft w:val="0"/>
          <w:marRight w:val="0"/>
          <w:marTop w:val="0"/>
          <w:marBottom w:val="0"/>
          <w:divBdr>
            <w:top w:val="none" w:sz="0" w:space="0" w:color="auto"/>
            <w:left w:val="none" w:sz="0" w:space="0" w:color="auto"/>
            <w:bottom w:val="none" w:sz="0" w:space="0" w:color="auto"/>
            <w:right w:val="none" w:sz="0" w:space="0" w:color="auto"/>
          </w:divBdr>
        </w:div>
        <w:div w:id="975381003">
          <w:marLeft w:val="0"/>
          <w:marRight w:val="0"/>
          <w:marTop w:val="0"/>
          <w:marBottom w:val="0"/>
          <w:divBdr>
            <w:top w:val="none" w:sz="0" w:space="0" w:color="auto"/>
            <w:left w:val="none" w:sz="0" w:space="0" w:color="auto"/>
            <w:bottom w:val="none" w:sz="0" w:space="0" w:color="auto"/>
            <w:right w:val="none" w:sz="0" w:space="0" w:color="auto"/>
          </w:divBdr>
        </w:div>
      </w:divsChild>
    </w:div>
    <w:div w:id="889729946">
      <w:bodyDiv w:val="1"/>
      <w:marLeft w:val="0"/>
      <w:marRight w:val="0"/>
      <w:marTop w:val="0"/>
      <w:marBottom w:val="0"/>
      <w:divBdr>
        <w:top w:val="none" w:sz="0" w:space="0" w:color="auto"/>
        <w:left w:val="none" w:sz="0" w:space="0" w:color="auto"/>
        <w:bottom w:val="none" w:sz="0" w:space="0" w:color="auto"/>
        <w:right w:val="none" w:sz="0" w:space="0" w:color="auto"/>
      </w:divBdr>
      <w:divsChild>
        <w:div w:id="937637559">
          <w:marLeft w:val="0"/>
          <w:marRight w:val="0"/>
          <w:marTop w:val="0"/>
          <w:marBottom w:val="0"/>
          <w:divBdr>
            <w:top w:val="none" w:sz="0" w:space="0" w:color="auto"/>
            <w:left w:val="none" w:sz="0" w:space="0" w:color="auto"/>
            <w:bottom w:val="none" w:sz="0" w:space="0" w:color="auto"/>
            <w:right w:val="none" w:sz="0" w:space="0" w:color="auto"/>
          </w:divBdr>
          <w:divsChild>
            <w:div w:id="1441758596">
              <w:marLeft w:val="0"/>
              <w:marRight w:val="0"/>
              <w:marTop w:val="0"/>
              <w:marBottom w:val="0"/>
              <w:divBdr>
                <w:top w:val="none" w:sz="0" w:space="0" w:color="auto"/>
                <w:left w:val="none" w:sz="0" w:space="0" w:color="auto"/>
                <w:bottom w:val="none" w:sz="0" w:space="0" w:color="auto"/>
                <w:right w:val="none" w:sz="0" w:space="0" w:color="auto"/>
              </w:divBdr>
            </w:div>
            <w:div w:id="1710259176">
              <w:marLeft w:val="0"/>
              <w:marRight w:val="0"/>
              <w:marTop w:val="0"/>
              <w:marBottom w:val="0"/>
              <w:divBdr>
                <w:top w:val="none" w:sz="0" w:space="0" w:color="auto"/>
                <w:left w:val="none" w:sz="0" w:space="0" w:color="auto"/>
                <w:bottom w:val="none" w:sz="0" w:space="0" w:color="auto"/>
                <w:right w:val="none" w:sz="0" w:space="0" w:color="auto"/>
              </w:divBdr>
            </w:div>
            <w:div w:id="791677574">
              <w:marLeft w:val="0"/>
              <w:marRight w:val="0"/>
              <w:marTop w:val="0"/>
              <w:marBottom w:val="0"/>
              <w:divBdr>
                <w:top w:val="none" w:sz="0" w:space="0" w:color="auto"/>
                <w:left w:val="none" w:sz="0" w:space="0" w:color="auto"/>
                <w:bottom w:val="none" w:sz="0" w:space="0" w:color="auto"/>
                <w:right w:val="none" w:sz="0" w:space="0" w:color="auto"/>
              </w:divBdr>
              <w:divsChild>
                <w:div w:id="5176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410">
      <w:bodyDiv w:val="1"/>
      <w:marLeft w:val="0"/>
      <w:marRight w:val="0"/>
      <w:marTop w:val="0"/>
      <w:marBottom w:val="0"/>
      <w:divBdr>
        <w:top w:val="none" w:sz="0" w:space="0" w:color="auto"/>
        <w:left w:val="none" w:sz="0" w:space="0" w:color="auto"/>
        <w:bottom w:val="none" w:sz="0" w:space="0" w:color="auto"/>
        <w:right w:val="none" w:sz="0" w:space="0" w:color="auto"/>
      </w:divBdr>
      <w:divsChild>
        <w:div w:id="408039320">
          <w:marLeft w:val="0"/>
          <w:marRight w:val="0"/>
          <w:marTop w:val="0"/>
          <w:marBottom w:val="0"/>
          <w:divBdr>
            <w:top w:val="none" w:sz="0" w:space="0" w:color="auto"/>
            <w:left w:val="none" w:sz="0" w:space="0" w:color="auto"/>
            <w:bottom w:val="none" w:sz="0" w:space="0" w:color="auto"/>
            <w:right w:val="none" w:sz="0" w:space="0" w:color="auto"/>
          </w:divBdr>
        </w:div>
      </w:divsChild>
    </w:div>
    <w:div w:id="1764258856">
      <w:bodyDiv w:val="1"/>
      <w:marLeft w:val="0"/>
      <w:marRight w:val="0"/>
      <w:marTop w:val="0"/>
      <w:marBottom w:val="0"/>
      <w:divBdr>
        <w:top w:val="none" w:sz="0" w:space="0" w:color="auto"/>
        <w:left w:val="none" w:sz="0" w:space="0" w:color="auto"/>
        <w:bottom w:val="none" w:sz="0" w:space="0" w:color="auto"/>
        <w:right w:val="none" w:sz="0" w:space="0" w:color="auto"/>
      </w:divBdr>
      <w:divsChild>
        <w:div w:id="1041595547">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972248312">
      <w:bodyDiv w:val="1"/>
      <w:marLeft w:val="0"/>
      <w:marRight w:val="0"/>
      <w:marTop w:val="0"/>
      <w:marBottom w:val="0"/>
      <w:divBdr>
        <w:top w:val="none" w:sz="0" w:space="0" w:color="auto"/>
        <w:left w:val="none" w:sz="0" w:space="0" w:color="auto"/>
        <w:bottom w:val="none" w:sz="0" w:space="0" w:color="auto"/>
        <w:right w:val="none" w:sz="0" w:space="0" w:color="auto"/>
      </w:divBdr>
      <w:divsChild>
        <w:div w:id="1296414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25088865">
      <w:bodyDiv w:val="1"/>
      <w:marLeft w:val="0"/>
      <w:marRight w:val="0"/>
      <w:marTop w:val="0"/>
      <w:marBottom w:val="0"/>
      <w:divBdr>
        <w:top w:val="none" w:sz="0" w:space="0" w:color="auto"/>
        <w:left w:val="none" w:sz="0" w:space="0" w:color="auto"/>
        <w:bottom w:val="none" w:sz="0" w:space="0" w:color="auto"/>
        <w:right w:val="none" w:sz="0" w:space="0" w:color="auto"/>
      </w:divBdr>
      <w:divsChild>
        <w:div w:id="2145805736">
          <w:marLeft w:val="0"/>
          <w:marRight w:val="0"/>
          <w:marTop w:val="0"/>
          <w:marBottom w:val="0"/>
          <w:divBdr>
            <w:top w:val="none" w:sz="0" w:space="0" w:color="auto"/>
            <w:left w:val="none" w:sz="0" w:space="0" w:color="auto"/>
            <w:bottom w:val="none" w:sz="0" w:space="0" w:color="auto"/>
            <w:right w:val="none" w:sz="0" w:space="0" w:color="auto"/>
          </w:divBdr>
          <w:divsChild>
            <w:div w:id="15174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thod-behind-the-music.com/history/composers/" TargetMode="External"/><Relationship Id="rId117" Type="http://schemas.openxmlformats.org/officeDocument/2006/relationships/hyperlink" Target="https://en.wikipedia.org/wiki/Music_of_ancient_Rome" TargetMode="External"/><Relationship Id="rId21" Type="http://schemas.openxmlformats.org/officeDocument/2006/relationships/hyperlink" Target="https://en.wikipedia.org/wiki/Colourfulness" TargetMode="External"/><Relationship Id="rId42" Type="http://schemas.openxmlformats.org/officeDocument/2006/relationships/hyperlink" Target="https://en.wikipedia.org/wiki/Paleolithic" TargetMode="External"/><Relationship Id="rId47" Type="http://schemas.openxmlformats.org/officeDocument/2006/relationships/hyperlink" Target="https://en.wikipedia.org/wiki/Motion_(physics)" TargetMode="External"/><Relationship Id="rId63" Type="http://schemas.openxmlformats.org/officeDocument/2006/relationships/hyperlink" Target="https://en.wikipedia.org/wiki/Psychology" TargetMode="External"/><Relationship Id="rId68" Type="http://schemas.openxmlformats.org/officeDocument/2006/relationships/image" Target="media/image6.jpeg"/><Relationship Id="rId84" Type="http://schemas.openxmlformats.org/officeDocument/2006/relationships/hyperlink" Target="https://en.wikipedia.org/wiki/Phenomena" TargetMode="External"/><Relationship Id="rId89" Type="http://schemas.openxmlformats.org/officeDocument/2006/relationships/hyperlink" Target="https://en.wikipedia.org/wiki/Imitation_of_sounds_in_shamanism" TargetMode="External"/><Relationship Id="rId112" Type="http://schemas.openxmlformats.org/officeDocument/2006/relationships/hyperlink" Target="https://en.wikipedia.org/wiki/Early_music" TargetMode="External"/><Relationship Id="rId133" Type="http://schemas.openxmlformats.org/officeDocument/2006/relationships/image" Target="media/image16.jpeg"/><Relationship Id="rId138" Type="http://schemas.openxmlformats.org/officeDocument/2006/relationships/hyperlink" Target="https://en.wikipedia.org/wiki/Obedience_(human_behavior)" TargetMode="External"/><Relationship Id="rId16" Type="http://schemas.openxmlformats.org/officeDocument/2006/relationships/hyperlink" Target="https://en.wikipedia.org/wiki/Formalism_(art)" TargetMode="External"/><Relationship Id="rId107" Type="http://schemas.openxmlformats.org/officeDocument/2006/relationships/hyperlink" Target="https://en.wikipedia.org/wiki/Drone_(music)" TargetMode="External"/><Relationship Id="rId11" Type="http://schemas.openxmlformats.org/officeDocument/2006/relationships/hyperlink" Target="https://en.wikipedia.org/wiki/Three-dimensional_space" TargetMode="External"/><Relationship Id="rId32" Type="http://schemas.openxmlformats.org/officeDocument/2006/relationships/hyperlink" Target="https://en.wikipedia.org/wiki/Homo_erectus" TargetMode="External"/><Relationship Id="rId37" Type="http://schemas.openxmlformats.org/officeDocument/2006/relationships/hyperlink" Target="https://en.wikipedia.org/wiki/South_Africa" TargetMode="External"/><Relationship Id="rId53" Type="http://schemas.openxmlformats.org/officeDocument/2006/relationships/hyperlink" Target="https://en.wikipedia.org/wiki/Artistic" TargetMode="External"/><Relationship Id="rId58" Type="http://schemas.openxmlformats.org/officeDocument/2006/relationships/image" Target="media/image4.jpeg"/><Relationship Id="rId74" Type="http://schemas.openxmlformats.org/officeDocument/2006/relationships/hyperlink" Target="https://en.wikipedia.org/wiki/Art_music" TargetMode="External"/><Relationship Id="rId79" Type="http://schemas.openxmlformats.org/officeDocument/2006/relationships/hyperlink" Target="https://en.wikipedia.org/wiki/Native_American_music" TargetMode="External"/><Relationship Id="rId102" Type="http://schemas.openxmlformats.org/officeDocument/2006/relationships/hyperlink" Target="https://en.wikipedia.org/wiki/Cuneiform" TargetMode="External"/><Relationship Id="rId123" Type="http://schemas.openxmlformats.org/officeDocument/2006/relationships/hyperlink" Target="https://en.wikipedia.org/wiki/Aulos" TargetMode="External"/><Relationship Id="rId128" Type="http://schemas.openxmlformats.org/officeDocument/2006/relationships/image" Target="media/image11.jpeg"/><Relationship Id="rId144" Type="http://schemas.openxmlformats.org/officeDocument/2006/relationships/hyperlink" Target="https://en.wikipedia.org/wiki/History_of_classical_music_traditions"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Musical_instrument" TargetMode="External"/><Relationship Id="rId95" Type="http://schemas.openxmlformats.org/officeDocument/2006/relationships/hyperlink" Target="https://en.wikipedia.org/wiki/Cough" TargetMode="External"/><Relationship Id="rId22" Type="http://schemas.openxmlformats.org/officeDocument/2006/relationships/hyperlink" Target="https://en.wikipedia.org/w/index.php?title=Value_(colourimetry)&amp;action=edit&amp;redlink=1" TargetMode="External"/><Relationship Id="rId27" Type="http://schemas.openxmlformats.org/officeDocument/2006/relationships/hyperlink" Target="https://en.wikipedia.org/wiki/Venus_of_Willendorf" TargetMode="External"/><Relationship Id="rId43" Type="http://schemas.openxmlformats.org/officeDocument/2006/relationships/hyperlink" Target="https://en.wikipedia.org/wiki/Paleolithic" TargetMode="External"/><Relationship Id="rId48" Type="http://schemas.openxmlformats.org/officeDocument/2006/relationships/hyperlink" Target="https://en.wikipedia.org/wiki/Performance" TargetMode="External"/><Relationship Id="rId64" Type="http://schemas.openxmlformats.org/officeDocument/2006/relationships/hyperlink" Target="https://en.wikipedia.org/wiki/Emotional_self-regulation" TargetMode="External"/><Relationship Id="rId69" Type="http://schemas.openxmlformats.org/officeDocument/2006/relationships/image" Target="media/image7.jpeg"/><Relationship Id="rId113" Type="http://schemas.openxmlformats.org/officeDocument/2006/relationships/hyperlink" Target="https://en.wikipedia.org/wiki/Asian_music" TargetMode="External"/><Relationship Id="rId118" Type="http://schemas.openxmlformats.org/officeDocument/2006/relationships/hyperlink" Target="https://en.wikipedia.org/wiki/Music_of_Mesopotamia" TargetMode="External"/><Relationship Id="rId134" Type="http://schemas.openxmlformats.org/officeDocument/2006/relationships/hyperlink" Target="http://concoctionconspirator.blogspot.com/2009/05/cmyk-vs-pms.html" TargetMode="External"/><Relationship Id="rId139" Type="http://schemas.openxmlformats.org/officeDocument/2006/relationships/hyperlink" Target="https://en.wikipedia.org/wiki/Roland_Barthes" TargetMode="External"/><Relationship Id="rId80" Type="http://schemas.openxmlformats.org/officeDocument/2006/relationships/hyperlink" Target="https://en.wikipedia.org/wiki/Australian_Aboriginal_music" TargetMode="External"/><Relationship Id="rId85" Type="http://schemas.openxmlformats.org/officeDocument/2006/relationships/hyperlink" Target="https://en.wikipedia.org/wiki/Patterns" TargetMode="External"/><Relationship Id="rId3" Type="http://schemas.openxmlformats.org/officeDocument/2006/relationships/styles" Target="styles.xml"/><Relationship Id="rId12" Type="http://schemas.openxmlformats.org/officeDocument/2006/relationships/hyperlink" Target="https://en.wikipedia.org/wiki/Sculpture" TargetMode="External"/><Relationship Id="rId17" Type="http://schemas.openxmlformats.org/officeDocument/2006/relationships/hyperlink" Target="https://en.wikipedia.org/wiki/Art_history" TargetMode="External"/><Relationship Id="rId25" Type="http://schemas.openxmlformats.org/officeDocument/2006/relationships/hyperlink" Target="https://method-behind-the-music.com/history/styles/" TargetMode="External"/><Relationship Id="rId33" Type="http://schemas.openxmlformats.org/officeDocument/2006/relationships/hyperlink" Target="https://en.wikipedia.org/wiki/Middle_Paleolithic" TargetMode="External"/><Relationship Id="rId38" Type="http://schemas.openxmlformats.org/officeDocument/2006/relationships/hyperlink" Target="https://en.wikipedia.org/wiki/Bracelet" TargetMode="External"/><Relationship Id="rId46" Type="http://schemas.openxmlformats.org/officeDocument/2006/relationships/hyperlink" Target="https://en.wikipedia.org/wiki/Dance" TargetMode="External"/><Relationship Id="rId59" Type="http://schemas.openxmlformats.org/officeDocument/2006/relationships/hyperlink" Target="https://en.wikipedia.org/wiki/Emotional_self-regulation" TargetMode="External"/><Relationship Id="rId67" Type="http://schemas.openxmlformats.org/officeDocument/2006/relationships/image" Target="media/image5.jpeg"/><Relationship Id="rId103" Type="http://schemas.openxmlformats.org/officeDocument/2006/relationships/hyperlink" Target="https://en.wikipedia.org/wiki/Pythagorean_tuning" TargetMode="External"/><Relationship Id="rId108" Type="http://schemas.openxmlformats.org/officeDocument/2006/relationships/hyperlink" Target="https://en.wikipedia.org/wiki/Indus_valley_civilization" TargetMode="External"/><Relationship Id="rId116" Type="http://schemas.openxmlformats.org/officeDocument/2006/relationships/hyperlink" Target="https://en.wikipedia.org/wiki/Greek_music" TargetMode="External"/><Relationship Id="rId124" Type="http://schemas.openxmlformats.org/officeDocument/2006/relationships/hyperlink" Target="https://en.wikipedia.org/wiki/String_instrument" TargetMode="External"/><Relationship Id="rId129" Type="http://schemas.openxmlformats.org/officeDocument/2006/relationships/image" Target="media/image12.jpeg"/><Relationship Id="rId137" Type="http://schemas.openxmlformats.org/officeDocument/2006/relationships/image" Target="media/image19.jpeg"/><Relationship Id="rId20" Type="http://schemas.openxmlformats.org/officeDocument/2006/relationships/hyperlink" Target="https://en.wikipedia.org/wiki/Hue" TargetMode="External"/><Relationship Id="rId41" Type="http://schemas.openxmlformats.org/officeDocument/2006/relationships/hyperlink" Target="https://en.wikipedia.org/wiki/Ochre" TargetMode="External"/><Relationship Id="rId54" Type="http://schemas.openxmlformats.org/officeDocument/2006/relationships/hyperlink" Target="https://en.wikipedia.org/wiki/Folk_dance" TargetMode="External"/><Relationship Id="rId62" Type="http://schemas.openxmlformats.org/officeDocument/2006/relationships/hyperlink" Target="https://en.wikipedia.org/wiki/Goal" TargetMode="External"/><Relationship Id="rId70" Type="http://schemas.openxmlformats.org/officeDocument/2006/relationships/image" Target="media/image8.jpeg"/><Relationship Id="rId75" Type="http://schemas.openxmlformats.org/officeDocument/2006/relationships/hyperlink" Target="https://en.wikipedia.org/wiki/Literate" TargetMode="External"/><Relationship Id="rId83" Type="http://schemas.openxmlformats.org/officeDocument/2006/relationships/hyperlink" Target="https://en.wikipedia.org/wiki/Rhythm" TargetMode="External"/><Relationship Id="rId88" Type="http://schemas.openxmlformats.org/officeDocument/2006/relationships/hyperlink" Target="https://en.wikipedia.org/wiki/Sound_mimesis_in_various_cultures" TargetMode="External"/><Relationship Id="rId91" Type="http://schemas.openxmlformats.org/officeDocument/2006/relationships/hyperlink" Target="https://en.wikipedia.org/wiki/Human_voice" TargetMode="External"/><Relationship Id="rId96" Type="http://schemas.openxmlformats.org/officeDocument/2006/relationships/hyperlink" Target="https://en.wikipedia.org/wiki/Yawn" TargetMode="External"/><Relationship Id="rId111" Type="http://schemas.openxmlformats.org/officeDocument/2006/relationships/hyperlink" Target="https://en.wikipedia.org/wiki/Sassanid" TargetMode="External"/><Relationship Id="rId132" Type="http://schemas.openxmlformats.org/officeDocument/2006/relationships/image" Target="media/image15.jpeg"/><Relationship Id="rId140" Type="http://schemas.openxmlformats.org/officeDocument/2006/relationships/hyperlink" Target="https://en.wikipedia.org/wiki/Psychoanalysis" TargetMode="External"/><Relationship Id="rId145" Type="http://schemas.openxmlformats.org/officeDocument/2006/relationships/hyperlink" Target="https://en.wikipedia.org/wiki/Symphoni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hading" TargetMode="External"/><Relationship Id="rId23" Type="http://schemas.openxmlformats.org/officeDocument/2006/relationships/hyperlink" Target="https://en.wikipedia.org/wiki/Tints_and_shades" TargetMode="External"/><Relationship Id="rId28" Type="http://schemas.openxmlformats.org/officeDocument/2006/relationships/hyperlink" Target="https://en.wikipedia.org/wiki/Venus_of_Tan-Tan" TargetMode="External"/><Relationship Id="rId36" Type="http://schemas.openxmlformats.org/officeDocument/2006/relationships/hyperlink" Target="https://en.wikipedia.org/wiki/Blombos_Cave" TargetMode="External"/><Relationship Id="rId49" Type="http://schemas.openxmlformats.org/officeDocument/2006/relationships/hyperlink" Target="https://en.wikipedia.org/wiki/Dance" TargetMode="External"/><Relationship Id="rId57" Type="http://schemas.openxmlformats.org/officeDocument/2006/relationships/image" Target="media/image3.jpeg"/><Relationship Id="rId106" Type="http://schemas.openxmlformats.org/officeDocument/2006/relationships/hyperlink" Target="https://en.wikipedia.org/wiki/Music_of_ancient_Greece" TargetMode="External"/><Relationship Id="rId114" Type="http://schemas.openxmlformats.org/officeDocument/2006/relationships/hyperlink" Target="https://en.wikipedia.org/wiki/Music_of_India" TargetMode="External"/><Relationship Id="rId119" Type="http://schemas.openxmlformats.org/officeDocument/2006/relationships/hyperlink" Target="https://en.wikipedia.org/wiki/Music_of_Egypt" TargetMode="External"/><Relationship Id="rId127" Type="http://schemas.openxmlformats.org/officeDocument/2006/relationships/image" Target="media/image10.gif"/><Relationship Id="rId10" Type="http://schemas.openxmlformats.org/officeDocument/2006/relationships/hyperlink" Target="https://en.wikipedia.org/wiki/Elements_of_art" TargetMode="External"/><Relationship Id="rId31" Type="http://schemas.openxmlformats.org/officeDocument/2006/relationships/hyperlink" Target="https://en.wikipedia.org/wiki/Thuringia" TargetMode="External"/><Relationship Id="rId44" Type="http://schemas.openxmlformats.org/officeDocument/2006/relationships/image" Target="media/image1.jpeg"/><Relationship Id="rId52" Type="http://schemas.openxmlformats.org/officeDocument/2006/relationships/hyperlink" Target="https://en.wikipedia.org/wiki/Aesthetic" TargetMode="External"/><Relationship Id="rId60" Type="http://schemas.openxmlformats.org/officeDocument/2006/relationships/hyperlink" Target="https://en.wikipedia.org/wiki/Behavior" TargetMode="External"/><Relationship Id="rId65" Type="http://schemas.openxmlformats.org/officeDocument/2006/relationships/hyperlink" Target="https://en.wikipedia.org/wiki/Behavior_analysis" TargetMode="External"/><Relationship Id="rId73" Type="http://schemas.openxmlformats.org/officeDocument/2006/relationships/hyperlink" Target="https://en.wikipedia.org/wiki/Musicology" TargetMode="External"/><Relationship Id="rId78" Type="http://schemas.openxmlformats.org/officeDocument/2006/relationships/hyperlink" Target="https://en.wikipedia.org/wiki/Ancient_music" TargetMode="External"/><Relationship Id="rId81" Type="http://schemas.openxmlformats.org/officeDocument/2006/relationships/hyperlink" Target="https://en.wikipedia.org/wiki/Folk_music" TargetMode="External"/><Relationship Id="rId86" Type="http://schemas.openxmlformats.org/officeDocument/2006/relationships/hyperlink" Target="https://en.wikipedia.org/wiki/Repetition_(music)" TargetMode="External"/><Relationship Id="rId94" Type="http://schemas.openxmlformats.org/officeDocument/2006/relationships/hyperlink" Target="https://en.wikipedia.org/wiki/Click_consonant" TargetMode="External"/><Relationship Id="rId99" Type="http://schemas.openxmlformats.org/officeDocument/2006/relationships/hyperlink" Target="https://en.wikipedia.org/wiki/Germany" TargetMode="External"/><Relationship Id="rId101" Type="http://schemas.openxmlformats.org/officeDocument/2006/relationships/hyperlink" Target="https://en.wikipedia.org/wiki/Ireland" TargetMode="External"/><Relationship Id="rId122" Type="http://schemas.openxmlformats.org/officeDocument/2006/relationships/hyperlink" Target="https://en.wikipedia.org/wiki/Greek_theater" TargetMode="External"/><Relationship Id="rId130" Type="http://schemas.openxmlformats.org/officeDocument/2006/relationships/image" Target="media/image13.jpeg"/><Relationship Id="rId135" Type="http://schemas.openxmlformats.org/officeDocument/2006/relationships/image" Target="media/image17.jpeg"/><Relationship Id="rId143" Type="http://schemas.openxmlformats.org/officeDocument/2006/relationships/hyperlink" Target="https://en.wikipedia.org/wiki/Classical_music"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urve" TargetMode="External"/><Relationship Id="rId13" Type="http://schemas.openxmlformats.org/officeDocument/2006/relationships/hyperlink" Target="https://en.wikipedia.org/wiki/Two-dimensional_space" TargetMode="External"/><Relationship Id="rId18" Type="http://schemas.openxmlformats.org/officeDocument/2006/relationships/hyperlink" Target="https://en.wikipedia.org/wiki/Archeology" TargetMode="External"/><Relationship Id="rId39" Type="http://schemas.openxmlformats.org/officeDocument/2006/relationships/hyperlink" Target="https://en.wikipedia.org/wiki/Bead" TargetMode="External"/><Relationship Id="rId109" Type="http://schemas.openxmlformats.org/officeDocument/2006/relationships/hyperlink" Target="https://en.wikipedia.org/wiki/Persian_traditional_music" TargetMode="External"/><Relationship Id="rId34" Type="http://schemas.openxmlformats.org/officeDocument/2006/relationships/hyperlink" Target="https://en.wikipedia.org/wiki/Middle_Paleolithic" TargetMode="External"/><Relationship Id="rId50" Type="http://schemas.openxmlformats.org/officeDocument/2006/relationships/hyperlink" Target="https://en.wikipedia.org/wiki/Society" TargetMode="External"/><Relationship Id="rId55" Type="http://schemas.openxmlformats.org/officeDocument/2006/relationships/hyperlink" Target="https://en.wikipedia.org/wiki/Ballet" TargetMode="External"/><Relationship Id="rId76" Type="http://schemas.openxmlformats.org/officeDocument/2006/relationships/hyperlink" Target="https://en.wikipedia.org/wiki/Prehistory" TargetMode="External"/><Relationship Id="rId97" Type="http://schemas.openxmlformats.org/officeDocument/2006/relationships/hyperlink" Target="https://en.wikipedia.org/wiki/Hohle_Fels" TargetMode="External"/><Relationship Id="rId104" Type="http://schemas.openxmlformats.org/officeDocument/2006/relationships/hyperlink" Target="https://en.wikipedia.org/wiki/Diatonic_scale" TargetMode="External"/><Relationship Id="rId120" Type="http://schemas.openxmlformats.org/officeDocument/2006/relationships/hyperlink" Target="https://en.wikipedia.org/wiki/Muslim_music" TargetMode="External"/><Relationship Id="rId125" Type="http://schemas.openxmlformats.org/officeDocument/2006/relationships/hyperlink" Target="https://en.wikipedia.org/wiki/Kithara" TargetMode="External"/><Relationship Id="rId141" Type="http://schemas.openxmlformats.org/officeDocument/2006/relationships/hyperlink" Target="https://en.wikipedia.org/wiki/Music" TargetMode="External"/><Relationship Id="rId146" Type="http://schemas.openxmlformats.org/officeDocument/2006/relationships/hyperlink" Target="https://en.wikipedia.org/wiki/Opera_aria" TargetMode="External"/><Relationship Id="rId7" Type="http://schemas.openxmlformats.org/officeDocument/2006/relationships/endnotes" Target="endnotes.xml"/><Relationship Id="rId71" Type="http://schemas.openxmlformats.org/officeDocument/2006/relationships/image" Target="media/image9.jpeg"/><Relationship Id="rId92" Type="http://schemas.openxmlformats.org/officeDocument/2006/relationships/hyperlink" Target="https://en.wikipedia.org/wiki/Hum_(sound)" TargetMode="External"/><Relationship Id="rId2" Type="http://schemas.openxmlformats.org/officeDocument/2006/relationships/numbering" Target="numbering.xml"/><Relationship Id="rId29" Type="http://schemas.openxmlformats.org/officeDocument/2006/relationships/hyperlink" Target="https://en.wikipedia.org/wiki/Elephant" TargetMode="External"/><Relationship Id="rId24" Type="http://schemas.openxmlformats.org/officeDocument/2006/relationships/hyperlink" Target="https://en.wikipedia.org/wiki/Negative_space" TargetMode="External"/><Relationship Id="rId40" Type="http://schemas.openxmlformats.org/officeDocument/2006/relationships/hyperlink" Target="https://en.wikipedia.org/wiki/Rock_art" TargetMode="External"/><Relationship Id="rId45" Type="http://schemas.openxmlformats.org/officeDocument/2006/relationships/image" Target="media/image2.jpeg"/><Relationship Id="rId66" Type="http://schemas.openxmlformats.org/officeDocument/2006/relationships/hyperlink" Target="https://en.wikipedia.org/wiki/Reinforcement" TargetMode="External"/><Relationship Id="rId87" Type="http://schemas.openxmlformats.org/officeDocument/2006/relationships/hyperlink" Target="https://en.wikipedia.org/wiki/Tonality" TargetMode="External"/><Relationship Id="rId110" Type="http://schemas.openxmlformats.org/officeDocument/2006/relationships/hyperlink" Target="https://en.wikipedia.org/wiki/Elamite_Empire" TargetMode="External"/><Relationship Id="rId115" Type="http://schemas.openxmlformats.org/officeDocument/2006/relationships/hyperlink" Target="https://en.wikipedia.org/wiki/Jewish_music" TargetMode="External"/><Relationship Id="rId131" Type="http://schemas.openxmlformats.org/officeDocument/2006/relationships/image" Target="media/image14.jpeg"/><Relationship Id="rId136" Type="http://schemas.openxmlformats.org/officeDocument/2006/relationships/image" Target="media/image18.jpeg"/><Relationship Id="rId61" Type="http://schemas.openxmlformats.org/officeDocument/2006/relationships/hyperlink" Target="https://en.wikipedia.org/wiki/Desire" TargetMode="External"/><Relationship Id="rId82" Type="http://schemas.openxmlformats.org/officeDocument/2006/relationships/hyperlink" Target="https://en.wikipedia.org/wiki/Sound" TargetMode="External"/><Relationship Id="rId19" Type="http://schemas.openxmlformats.org/officeDocument/2006/relationships/hyperlink" Target="https://en.wikipedia.org/wiki/Colour" TargetMode="External"/><Relationship Id="rId14" Type="http://schemas.openxmlformats.org/officeDocument/2006/relationships/hyperlink" Target="https://en.wikipedia.org/wiki/Perspective_(visual)" TargetMode="External"/><Relationship Id="rId30" Type="http://schemas.openxmlformats.org/officeDocument/2006/relationships/hyperlink" Target="https://en.wikipedia.org/wiki/Bilzingsleben_%28Paleolithic_site%29" TargetMode="External"/><Relationship Id="rId35" Type="http://schemas.openxmlformats.org/officeDocument/2006/relationships/hyperlink" Target="https://en.wikipedia.org/wiki/Middle_Stone_Age" TargetMode="External"/><Relationship Id="rId56" Type="http://schemas.openxmlformats.org/officeDocument/2006/relationships/hyperlink" Target="https://en.wikipedia.org/wiki/Choreography" TargetMode="External"/><Relationship Id="rId77" Type="http://schemas.openxmlformats.org/officeDocument/2006/relationships/hyperlink" Target="https://en.wikipedia.org/wiki/Geological_history" TargetMode="External"/><Relationship Id="rId100" Type="http://schemas.openxmlformats.org/officeDocument/2006/relationships/hyperlink" Target="https://en.wikipedia.org/wiki/Greystones" TargetMode="External"/><Relationship Id="rId105" Type="http://schemas.openxmlformats.org/officeDocument/2006/relationships/hyperlink" Target="https://en.wikipedia.org/wiki/Seikilos_epitaph" TargetMode="External"/><Relationship Id="rId126" Type="http://schemas.openxmlformats.org/officeDocument/2006/relationships/hyperlink" Target="http://www.realmenrealstyle.com/color-wheel-menswear/" TargetMode="External"/><Relationship Id="rId147" Type="http://schemas.openxmlformats.org/officeDocument/2006/relationships/hyperlink" Target="https://en.wikipedia.org/wiki/Concerto" TargetMode="External"/><Relationship Id="rId8" Type="http://schemas.openxmlformats.org/officeDocument/2006/relationships/hyperlink" Target="https://en.wikipedia.org/wiki/Line_(geometry)" TargetMode="External"/><Relationship Id="rId51" Type="http://schemas.openxmlformats.org/officeDocument/2006/relationships/hyperlink" Target="https://en.wikipedia.org/wiki/Culture" TargetMode="External"/><Relationship Id="rId72" Type="http://schemas.openxmlformats.org/officeDocument/2006/relationships/hyperlink" Target="https://en.wikipedia.org/wiki/Music_history" TargetMode="External"/><Relationship Id="rId93" Type="http://schemas.openxmlformats.org/officeDocument/2006/relationships/hyperlink" Target="https://en.wikipedia.org/wiki/Whistling" TargetMode="External"/><Relationship Id="rId98" Type="http://schemas.openxmlformats.org/officeDocument/2006/relationships/hyperlink" Target="https://en.wikipedia.org/wiki/Ulm" TargetMode="External"/><Relationship Id="rId121" Type="http://schemas.openxmlformats.org/officeDocument/2006/relationships/hyperlink" Target="https://en.wikipedia.org/wiki/Ancient_Greece" TargetMode="External"/><Relationship Id="rId142" Type="http://schemas.openxmlformats.org/officeDocument/2006/relationships/hyperlink" Target="https://en.wikipedia.org/wiki/Western_art_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A1EE7-D3AB-4713-A960-E945DDA1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27</Pages>
  <Words>7355</Words>
  <Characters>41930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6</cp:revision>
  <dcterms:created xsi:type="dcterms:W3CDTF">2016-08-08T17:44:00Z</dcterms:created>
  <dcterms:modified xsi:type="dcterms:W3CDTF">2017-09-12T13:44:00Z</dcterms:modified>
</cp:coreProperties>
</file>