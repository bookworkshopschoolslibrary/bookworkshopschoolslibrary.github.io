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CF5" w:rsidRDefault="00BD46AE">
      <w:pPr>
        <w:rPr>
          <w:sz w:val="28"/>
          <w:szCs w:val="28"/>
        </w:rPr>
      </w:pPr>
      <w:r>
        <w:rPr>
          <w:sz w:val="28"/>
          <w:szCs w:val="28"/>
        </w:rPr>
        <w:t>Jss2</w:t>
      </w:r>
      <w:r w:rsidR="00D10FFA">
        <w:rPr>
          <w:sz w:val="28"/>
          <w:szCs w:val="28"/>
        </w:rPr>
        <w:t xml:space="preserve">       B</w:t>
      </w:r>
      <w:r>
        <w:rPr>
          <w:sz w:val="28"/>
          <w:szCs w:val="28"/>
        </w:rPr>
        <w:t>asic technology 3</w:t>
      </w:r>
      <w:r w:rsidRPr="00BD46AE">
        <w:rPr>
          <w:sz w:val="28"/>
          <w:szCs w:val="28"/>
          <w:vertAlign w:val="superscript"/>
        </w:rPr>
        <w:t>rd</w:t>
      </w:r>
      <w:r>
        <w:rPr>
          <w:sz w:val="28"/>
          <w:szCs w:val="28"/>
        </w:rPr>
        <w:t xml:space="preserve"> term  e_note</w:t>
      </w:r>
      <w:r>
        <w:rPr>
          <w:sz w:val="28"/>
          <w:szCs w:val="28"/>
        </w:rPr>
        <w:br/>
      </w:r>
    </w:p>
    <w:p w:rsidR="00BD46AE" w:rsidRDefault="00BD46AE">
      <w:pPr>
        <w:rPr>
          <w:sz w:val="28"/>
          <w:szCs w:val="28"/>
        </w:rPr>
      </w:pPr>
      <w:r>
        <w:rPr>
          <w:sz w:val="28"/>
          <w:szCs w:val="28"/>
        </w:rPr>
        <w:t xml:space="preserve">Week 1 revision of last term works  </w:t>
      </w:r>
    </w:p>
    <w:p w:rsidR="00BD46AE" w:rsidRDefault="00BD46AE">
      <w:pPr>
        <w:rPr>
          <w:sz w:val="28"/>
          <w:szCs w:val="28"/>
        </w:rPr>
      </w:pPr>
      <w:r>
        <w:rPr>
          <w:sz w:val="28"/>
          <w:szCs w:val="28"/>
        </w:rPr>
        <w:t xml:space="preserve">Week 2 belt  and chain drive </w:t>
      </w:r>
    </w:p>
    <w:p w:rsidR="00BD46AE" w:rsidRDefault="00BD46AE">
      <w:pPr>
        <w:rPr>
          <w:sz w:val="28"/>
          <w:szCs w:val="28"/>
        </w:rPr>
      </w:pPr>
      <w:r>
        <w:rPr>
          <w:sz w:val="28"/>
          <w:szCs w:val="28"/>
        </w:rPr>
        <w:t xml:space="preserve">Week 3 belt and chain drives (cont) </w:t>
      </w:r>
    </w:p>
    <w:p w:rsidR="00BD46AE" w:rsidRDefault="00BD46AE">
      <w:pPr>
        <w:rPr>
          <w:sz w:val="28"/>
          <w:szCs w:val="28"/>
        </w:rPr>
      </w:pPr>
      <w:r>
        <w:rPr>
          <w:sz w:val="28"/>
          <w:szCs w:val="28"/>
        </w:rPr>
        <w:t xml:space="preserve">Week 4 Gears </w:t>
      </w:r>
    </w:p>
    <w:p w:rsidR="00BD46AE" w:rsidRDefault="00BD46AE">
      <w:pPr>
        <w:rPr>
          <w:sz w:val="28"/>
          <w:szCs w:val="28"/>
        </w:rPr>
      </w:pPr>
      <w:r>
        <w:rPr>
          <w:sz w:val="28"/>
          <w:szCs w:val="28"/>
        </w:rPr>
        <w:t xml:space="preserve">Week 5 Gear ratio and speed </w:t>
      </w:r>
    </w:p>
    <w:p w:rsidR="00BD46AE" w:rsidRDefault="00BD46AE">
      <w:pPr>
        <w:rPr>
          <w:sz w:val="28"/>
          <w:szCs w:val="28"/>
        </w:rPr>
      </w:pPr>
      <w:r>
        <w:rPr>
          <w:sz w:val="28"/>
          <w:szCs w:val="28"/>
        </w:rPr>
        <w:t xml:space="preserve">Week 6 hydraulie and pneumatics machine   </w:t>
      </w:r>
    </w:p>
    <w:p w:rsidR="00BD46AE" w:rsidRDefault="00BD46AE">
      <w:pPr>
        <w:rPr>
          <w:sz w:val="28"/>
          <w:szCs w:val="28"/>
        </w:rPr>
      </w:pPr>
      <w:r>
        <w:rPr>
          <w:sz w:val="28"/>
          <w:szCs w:val="28"/>
        </w:rPr>
        <w:t xml:space="preserve">Week 7 building construction  </w:t>
      </w:r>
    </w:p>
    <w:p w:rsidR="00BD46AE" w:rsidRDefault="00BD46AE">
      <w:pPr>
        <w:rPr>
          <w:sz w:val="28"/>
          <w:szCs w:val="28"/>
        </w:rPr>
      </w:pPr>
      <w:r>
        <w:rPr>
          <w:sz w:val="28"/>
          <w:szCs w:val="28"/>
        </w:rPr>
        <w:t xml:space="preserve">Week 8 setting out </w:t>
      </w:r>
    </w:p>
    <w:p w:rsidR="00BD46AE" w:rsidRDefault="00BD46AE">
      <w:pPr>
        <w:rPr>
          <w:sz w:val="28"/>
          <w:szCs w:val="28"/>
        </w:rPr>
      </w:pPr>
      <w:r>
        <w:rPr>
          <w:sz w:val="28"/>
          <w:szCs w:val="28"/>
        </w:rPr>
        <w:t>Week 9 building service</w:t>
      </w:r>
    </w:p>
    <w:p w:rsidR="00FB29EE" w:rsidRDefault="00FB29EE">
      <w:pPr>
        <w:rPr>
          <w:sz w:val="28"/>
          <w:szCs w:val="28"/>
        </w:rPr>
      </w:pPr>
      <w:r>
        <w:rPr>
          <w:sz w:val="28"/>
          <w:szCs w:val="28"/>
        </w:rPr>
        <w:t>Week10; building project</w:t>
      </w:r>
    </w:p>
    <w:p w:rsidR="00FB29EE" w:rsidRDefault="00FB29EE">
      <w:pPr>
        <w:rPr>
          <w:sz w:val="28"/>
          <w:szCs w:val="28"/>
        </w:rPr>
      </w:pPr>
      <w:r>
        <w:rPr>
          <w:sz w:val="28"/>
          <w:szCs w:val="28"/>
        </w:rPr>
        <w:t>Week11; revision</w:t>
      </w:r>
    </w:p>
    <w:p w:rsidR="00FB29EE" w:rsidRDefault="00FB29EE">
      <w:pPr>
        <w:rPr>
          <w:sz w:val="28"/>
          <w:szCs w:val="28"/>
        </w:rPr>
      </w:pPr>
      <w:r>
        <w:rPr>
          <w:sz w:val="28"/>
          <w:szCs w:val="28"/>
        </w:rPr>
        <w:t>Week12; exam</w:t>
      </w:r>
    </w:p>
    <w:p w:rsidR="00FB29EE" w:rsidRDefault="00FB29EE">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p>
    <w:p w:rsidR="00B249D2" w:rsidRDefault="00B249D2">
      <w:pPr>
        <w:rPr>
          <w:sz w:val="28"/>
          <w:szCs w:val="28"/>
        </w:rPr>
      </w:pPr>
      <w:r>
        <w:rPr>
          <w:sz w:val="28"/>
          <w:szCs w:val="28"/>
        </w:rPr>
        <w:lastRenderedPageBreak/>
        <w:t>Week1 . revision of last term work</w:t>
      </w:r>
    </w:p>
    <w:p w:rsidR="0090347F" w:rsidRDefault="0090347F" w:rsidP="0090347F">
      <w:pPr>
        <w:pStyle w:val="NormalWeb"/>
      </w:pPr>
      <w:r>
        <w:rPr>
          <w:sz w:val="28"/>
          <w:szCs w:val="28"/>
        </w:rPr>
        <w:t>v</w:t>
      </w:r>
      <w:r>
        <w:rPr>
          <w:b/>
          <w:bCs/>
        </w:rPr>
        <w:t>polygon</w:t>
      </w:r>
      <w:r w:rsidR="00D10FFA">
        <w:t xml:space="preserve"> </w:t>
      </w:r>
      <w:r>
        <w:t xml:space="preserve"> is a </w:t>
      </w:r>
      <w:hyperlink r:id="rId5" w:tooltip="Plane (mathematics)" w:history="1">
        <w:r>
          <w:rPr>
            <w:rStyle w:val="Hyperlink"/>
          </w:rPr>
          <w:t>plane</w:t>
        </w:r>
      </w:hyperlink>
      <w:r>
        <w:t xml:space="preserve"> </w:t>
      </w:r>
      <w:hyperlink r:id="rId6" w:tooltip="Shape" w:history="1">
        <w:r>
          <w:rPr>
            <w:rStyle w:val="Hyperlink"/>
          </w:rPr>
          <w:t>figure</w:t>
        </w:r>
      </w:hyperlink>
      <w:r>
        <w:t xml:space="preserve"> that is bounded by a finite chain of straight </w:t>
      </w:r>
      <w:hyperlink r:id="rId7" w:tooltip="Line segment" w:history="1">
        <w:r>
          <w:rPr>
            <w:rStyle w:val="Hyperlink"/>
          </w:rPr>
          <w:t>line segments</w:t>
        </w:r>
      </w:hyperlink>
      <w:r>
        <w:t xml:space="preserve"> closing in a loop to form a closed </w:t>
      </w:r>
      <w:hyperlink r:id="rId8" w:tooltip="Polygonal chain" w:history="1">
        <w:r>
          <w:rPr>
            <w:rStyle w:val="Hyperlink"/>
          </w:rPr>
          <w:t>polygonal chain</w:t>
        </w:r>
      </w:hyperlink>
      <w:r>
        <w:t xml:space="preserve"> or </w:t>
      </w:r>
      <w:r>
        <w:rPr>
          <w:i/>
          <w:iCs/>
        </w:rPr>
        <w:t>circuit</w:t>
      </w:r>
      <w:r>
        <w:t xml:space="preserve">. These segments are called its </w:t>
      </w:r>
      <w:hyperlink r:id="rId9" w:tooltip="Edge (geometry)" w:history="1">
        <w:r>
          <w:rPr>
            <w:rStyle w:val="Hyperlink"/>
            <w:i/>
            <w:iCs/>
          </w:rPr>
          <w:t>edges</w:t>
        </w:r>
      </w:hyperlink>
      <w:r>
        <w:t xml:space="preserve"> or </w:t>
      </w:r>
      <w:r>
        <w:rPr>
          <w:i/>
          <w:iCs/>
        </w:rPr>
        <w:t>sides</w:t>
      </w:r>
      <w:r>
        <w:t xml:space="preserve">, and the points where two edges meet are the polygon's </w:t>
      </w:r>
      <w:hyperlink r:id="rId10" w:tooltip="Vertex (geometry)" w:history="1">
        <w:r>
          <w:rPr>
            <w:rStyle w:val="Hyperlink"/>
            <w:i/>
            <w:iCs/>
          </w:rPr>
          <w:t>vertices</w:t>
        </w:r>
      </w:hyperlink>
      <w:r>
        <w:t xml:space="preserve"> (singular: vertex) or </w:t>
      </w:r>
      <w:r>
        <w:rPr>
          <w:i/>
          <w:iCs/>
        </w:rPr>
        <w:t>corners</w:t>
      </w:r>
      <w:r>
        <w:t xml:space="preserve">. The interior of the polygon is sometimes called its </w:t>
      </w:r>
      <w:r>
        <w:rPr>
          <w:i/>
          <w:iCs/>
        </w:rPr>
        <w:t>body</w:t>
      </w:r>
      <w:r>
        <w:t xml:space="preserve">. An </w:t>
      </w:r>
      <w:r>
        <w:rPr>
          <w:b/>
          <w:bCs/>
          <w:i/>
          <w:iCs/>
        </w:rPr>
        <w:t>n</w:t>
      </w:r>
      <w:r>
        <w:rPr>
          <w:b/>
          <w:bCs/>
        </w:rPr>
        <w:t>-gon</w:t>
      </w:r>
      <w:r>
        <w:t xml:space="preserve"> is a polygon with </w:t>
      </w:r>
      <w:r>
        <w:rPr>
          <w:i/>
          <w:iCs/>
        </w:rPr>
        <w:t>n</w:t>
      </w:r>
      <w:r>
        <w:t xml:space="preserve"> sides; for example, a </w:t>
      </w:r>
      <w:hyperlink r:id="rId11" w:tooltip="Triangle" w:history="1">
        <w:r>
          <w:rPr>
            <w:rStyle w:val="Hyperlink"/>
          </w:rPr>
          <w:t>triangle</w:t>
        </w:r>
      </w:hyperlink>
      <w:r>
        <w:t xml:space="preserve"> is a 3-gon. A polygon is a 2-dimensional example of the more general </w:t>
      </w:r>
      <w:hyperlink r:id="rId12" w:tooltip="Polytope" w:history="1">
        <w:r>
          <w:rPr>
            <w:rStyle w:val="Hyperlink"/>
          </w:rPr>
          <w:t>polytope</w:t>
        </w:r>
      </w:hyperlink>
      <w:r>
        <w:t xml:space="preserve"> in any number of dimensions.</w:t>
      </w:r>
    </w:p>
    <w:p w:rsidR="0090347F" w:rsidRDefault="0090347F" w:rsidP="0090347F">
      <w:pPr>
        <w:pStyle w:val="NormalWeb"/>
      </w:pPr>
      <w:r>
        <w:t xml:space="preserve">The basic geometrical notion of a polygon has been adapted in various ways to suit particular purposes. Mathematicians are often concerned only with the bounding closed polygonal chain and with </w:t>
      </w:r>
      <w:hyperlink r:id="rId13" w:tooltip="Simple polygon" w:history="1">
        <w:r>
          <w:rPr>
            <w:rStyle w:val="Hyperlink"/>
          </w:rPr>
          <w:t>simple polygons</w:t>
        </w:r>
      </w:hyperlink>
      <w:r>
        <w:t xml:space="preserve"> which do not self-intersect, and they often define a polygon accordingly. A polygonal boundary may be allowed to intersect itself, creating </w:t>
      </w:r>
      <w:hyperlink r:id="rId14" w:tooltip="Star polygon" w:history="1">
        <w:r>
          <w:rPr>
            <w:rStyle w:val="Hyperlink"/>
          </w:rPr>
          <w:t>star polygons</w:t>
        </w:r>
      </w:hyperlink>
      <w:r>
        <w:t xml:space="preserve"> and other </w:t>
      </w:r>
      <w:hyperlink r:id="rId15" w:tooltip="List of self-intersecting polygons" w:history="1">
        <w:r>
          <w:rPr>
            <w:rStyle w:val="Hyperlink"/>
          </w:rPr>
          <w:t>self-intersecting polyg</w:t>
        </w:r>
      </w:hyperlink>
    </w:p>
    <w:p w:rsidR="0090347F" w:rsidRPr="0090347F" w:rsidRDefault="0090347F" w:rsidP="0090347F">
      <w:pPr>
        <w:spacing w:before="100" w:beforeAutospacing="1" w:after="100" w:afterAutospacing="1" w:line="240" w:lineRule="auto"/>
        <w:outlineLvl w:val="2"/>
        <w:rPr>
          <w:rFonts w:ascii="Times New Roman" w:eastAsia="Times New Roman" w:hAnsi="Times New Roman" w:cs="Times New Roman"/>
          <w:b/>
          <w:bCs/>
          <w:sz w:val="27"/>
          <w:szCs w:val="27"/>
        </w:rPr>
      </w:pPr>
      <w:r w:rsidRPr="0090347F">
        <w:rPr>
          <w:rFonts w:ascii="Times New Roman" w:eastAsia="Times New Roman" w:hAnsi="Times New Roman" w:cs="Times New Roman"/>
          <w:b/>
          <w:bCs/>
          <w:sz w:val="27"/>
          <w:szCs w:val="27"/>
        </w:rPr>
        <w:t>Quadrangles – Four Sides</w:t>
      </w:r>
    </w:p>
    <w:p w:rsidR="0090347F" w:rsidRPr="0090347F" w:rsidRDefault="0090347F" w:rsidP="0090347F">
      <w:pPr>
        <w:spacing w:before="100" w:beforeAutospacing="1" w:after="100" w:afterAutospacing="1" w:line="240" w:lineRule="auto"/>
        <w:rPr>
          <w:rFonts w:ascii="Times New Roman" w:eastAsia="Times New Roman" w:hAnsi="Times New Roman" w:cs="Times New Roman"/>
          <w:sz w:val="24"/>
          <w:szCs w:val="24"/>
        </w:rPr>
      </w:pPr>
      <w:r w:rsidRPr="0090347F">
        <w:rPr>
          <w:rFonts w:ascii="Times New Roman" w:eastAsia="Times New Roman" w:hAnsi="Times New Roman" w:cs="Times New Roman"/>
          <w:sz w:val="24"/>
          <w:szCs w:val="24"/>
        </w:rPr>
        <w:t>Four-sided polygons, or quadrangles, include squares, rectangles and rhombuses depending on the lengths of their sides and the angles between their sides.</w:t>
      </w:r>
    </w:p>
    <w:p w:rsidR="0090347F" w:rsidRPr="0090347F" w:rsidRDefault="0090347F" w:rsidP="0090347F">
      <w:pPr>
        <w:spacing w:before="100" w:beforeAutospacing="1" w:after="100" w:afterAutospacing="1" w:line="240" w:lineRule="auto"/>
        <w:rPr>
          <w:rFonts w:ascii="Times New Roman" w:eastAsia="Times New Roman" w:hAnsi="Times New Roman" w:cs="Times New Roman"/>
          <w:sz w:val="24"/>
          <w:szCs w:val="24"/>
        </w:rPr>
      </w:pPr>
      <w:r w:rsidRPr="0090347F">
        <w:rPr>
          <w:rFonts w:ascii="Times New Roman" w:eastAsia="Times New Roman" w:hAnsi="Times New Roman" w:cs="Times New Roman"/>
          <w:sz w:val="24"/>
          <w:szCs w:val="24"/>
        </w:rPr>
        <w:t>The internal angles of all quadrangles add up to 360°.</w:t>
      </w:r>
    </w:p>
    <w:p w:rsidR="0090347F" w:rsidRPr="0090347F" w:rsidRDefault="00004673" w:rsidP="0090347F">
      <w:pPr>
        <w:spacing w:after="0" w:line="240" w:lineRule="auto"/>
        <w:rPr>
          <w:rFonts w:ascii="Times New Roman" w:eastAsia="Times New Roman" w:hAnsi="Times New Roman" w:cs="Times New Roman"/>
          <w:sz w:val="24"/>
          <w:szCs w:val="24"/>
        </w:rPr>
      </w:pPr>
      <w:r w:rsidRPr="0000467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rallelograms. Square, Rectangle and Rhombus." style="width:23.8pt;height:23.8pt"/>
        </w:pict>
      </w:r>
    </w:p>
    <w:p w:rsidR="0090347F" w:rsidRPr="0090347F" w:rsidRDefault="0090347F" w:rsidP="0090347F">
      <w:pPr>
        <w:spacing w:after="0" w:line="240" w:lineRule="auto"/>
        <w:rPr>
          <w:rFonts w:ascii="Times New Roman" w:eastAsia="Times New Roman" w:hAnsi="Times New Roman" w:cs="Times New Roman"/>
          <w:sz w:val="24"/>
          <w:szCs w:val="24"/>
        </w:rPr>
      </w:pPr>
    </w:p>
    <w:p w:rsidR="0090347F" w:rsidRPr="0090347F" w:rsidRDefault="0090347F" w:rsidP="0090347F">
      <w:pPr>
        <w:spacing w:before="100" w:beforeAutospacing="1" w:after="100" w:afterAutospacing="1" w:line="240" w:lineRule="auto"/>
        <w:rPr>
          <w:rFonts w:ascii="Times New Roman" w:eastAsia="Times New Roman" w:hAnsi="Times New Roman" w:cs="Times New Roman"/>
          <w:sz w:val="24"/>
          <w:szCs w:val="24"/>
        </w:rPr>
      </w:pPr>
      <w:r w:rsidRPr="0090347F">
        <w:rPr>
          <w:rFonts w:ascii="Times New Roman" w:eastAsia="Times New Roman" w:hAnsi="Times New Roman" w:cs="Times New Roman"/>
          <w:sz w:val="24"/>
          <w:szCs w:val="24"/>
        </w:rPr>
        <w:t>Squares, rectangles and rhombuses are all types of parallelograms: they have opposite sides that are equal in length and opposite and equal angles.</w:t>
      </w:r>
    </w:p>
    <w:p w:rsidR="0090347F" w:rsidRPr="0090347F" w:rsidRDefault="00004673" w:rsidP="0090347F">
      <w:pPr>
        <w:spacing w:after="0" w:line="240" w:lineRule="auto"/>
        <w:rPr>
          <w:rFonts w:ascii="Times New Roman" w:eastAsia="Times New Roman" w:hAnsi="Times New Roman" w:cs="Times New Roman"/>
          <w:sz w:val="24"/>
          <w:szCs w:val="24"/>
        </w:rPr>
      </w:pPr>
      <w:r w:rsidRPr="00004673">
        <w:rPr>
          <w:rFonts w:ascii="Times New Roman" w:eastAsia="Times New Roman" w:hAnsi="Times New Roman" w:cs="Times New Roman"/>
          <w:sz w:val="24"/>
          <w:szCs w:val="24"/>
        </w:rPr>
        <w:pict>
          <v:rect id="_x0000_i1026" style="width:0;height:1.5pt" o:hralign="center" o:hrstd="t" o:hr="t" fillcolor="#a0a0a0" stroked="f"/>
        </w:pict>
      </w:r>
    </w:p>
    <w:p w:rsidR="0090347F" w:rsidRPr="0090347F" w:rsidRDefault="0090347F" w:rsidP="0090347F">
      <w:pPr>
        <w:spacing w:before="100" w:beforeAutospacing="1" w:after="100" w:afterAutospacing="1" w:line="240" w:lineRule="auto"/>
        <w:outlineLvl w:val="2"/>
        <w:rPr>
          <w:ins w:id="0" w:author="Unknown"/>
          <w:rFonts w:ascii="Times New Roman" w:eastAsia="Times New Roman" w:hAnsi="Times New Roman" w:cs="Times New Roman"/>
          <w:b/>
          <w:bCs/>
          <w:sz w:val="27"/>
          <w:szCs w:val="27"/>
        </w:rPr>
      </w:pPr>
      <w:ins w:id="1" w:author="Unknown">
        <w:r w:rsidRPr="0090347F">
          <w:rPr>
            <w:rFonts w:ascii="Times New Roman" w:eastAsia="Times New Roman" w:hAnsi="Times New Roman" w:cs="Times New Roman"/>
            <w:b/>
            <w:bCs/>
            <w:sz w:val="27"/>
            <w:szCs w:val="27"/>
          </w:rPr>
          <w:t>More than Four Sides</w:t>
        </w:r>
      </w:ins>
    </w:p>
    <w:p w:rsidR="0090347F" w:rsidRPr="0090347F" w:rsidRDefault="0090347F" w:rsidP="0090347F">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90347F">
          <w:rPr>
            <w:rFonts w:ascii="Times New Roman" w:eastAsia="Times New Roman" w:hAnsi="Times New Roman" w:cs="Times New Roman"/>
            <w:sz w:val="24"/>
            <w:szCs w:val="24"/>
          </w:rPr>
          <w:t>A five-sided shape is called a pentagon.</w:t>
        </w:r>
      </w:ins>
    </w:p>
    <w:p w:rsidR="0090347F" w:rsidRPr="0090347F" w:rsidRDefault="0090347F" w:rsidP="0090347F">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90347F">
          <w:rPr>
            <w:rFonts w:ascii="Times New Roman" w:eastAsia="Times New Roman" w:hAnsi="Times New Roman" w:cs="Times New Roman"/>
            <w:sz w:val="24"/>
            <w:szCs w:val="24"/>
          </w:rPr>
          <w:t xml:space="preserve">A six-sided shape is a hexagon, a seven-sided shape a heptagon, while an octagon has eight sides… </w:t>
        </w:r>
      </w:ins>
    </w:p>
    <w:p w:rsidR="0090347F" w:rsidRPr="0090347F" w:rsidRDefault="0090347F" w:rsidP="0090347F">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90347F">
          <w:rPr>
            <w:rFonts w:ascii="Times New Roman" w:eastAsia="Times New Roman" w:hAnsi="Times New Roman" w:cs="Times New Roman"/>
            <w:sz w:val="24"/>
            <w:szCs w:val="24"/>
          </w:rPr>
          <w:t>There are names for many different types of polygons, and usually the number of sides is more important than the name of the shape.</w:t>
        </w:r>
      </w:ins>
    </w:p>
    <w:p w:rsidR="0090347F" w:rsidRPr="0090347F" w:rsidRDefault="0090347F" w:rsidP="0090347F">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90347F">
          <w:rPr>
            <w:rFonts w:ascii="Times New Roman" w:eastAsia="Times New Roman" w:hAnsi="Times New Roman" w:cs="Times New Roman"/>
            <w:sz w:val="24"/>
            <w:szCs w:val="24"/>
          </w:rPr>
          <w:t>There are two main types of polygon - regular and irregular.</w:t>
        </w:r>
      </w:ins>
    </w:p>
    <w:p w:rsidR="0090347F" w:rsidRPr="0090347F" w:rsidRDefault="0090347F" w:rsidP="0090347F">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90347F">
          <w:rPr>
            <w:rFonts w:ascii="Times New Roman" w:eastAsia="Times New Roman" w:hAnsi="Times New Roman" w:cs="Times New Roman"/>
            <w:sz w:val="24"/>
            <w:szCs w:val="24"/>
          </w:rPr>
          <w:t xml:space="preserve">A </w:t>
        </w:r>
        <w:r w:rsidRPr="0090347F">
          <w:rPr>
            <w:rFonts w:ascii="Times New Roman" w:eastAsia="Times New Roman" w:hAnsi="Times New Roman" w:cs="Times New Roman"/>
            <w:b/>
            <w:bCs/>
            <w:sz w:val="24"/>
            <w:szCs w:val="24"/>
          </w:rPr>
          <w:t>regular polygon</w:t>
        </w:r>
        <w:r w:rsidRPr="0090347F">
          <w:rPr>
            <w:rFonts w:ascii="Times New Roman" w:eastAsia="Times New Roman" w:hAnsi="Times New Roman" w:cs="Times New Roman"/>
            <w:sz w:val="24"/>
            <w:szCs w:val="24"/>
          </w:rPr>
          <w:t xml:space="preserve"> has equal length sides with equal angles between each side. Any other polygon is an </w:t>
        </w:r>
        <w:r w:rsidRPr="0090347F">
          <w:rPr>
            <w:rFonts w:ascii="Times New Roman" w:eastAsia="Times New Roman" w:hAnsi="Times New Roman" w:cs="Times New Roman"/>
            <w:b/>
            <w:bCs/>
            <w:sz w:val="24"/>
            <w:szCs w:val="24"/>
          </w:rPr>
          <w:t>irregular polygon</w:t>
        </w:r>
        <w:r w:rsidRPr="0090347F">
          <w:rPr>
            <w:rFonts w:ascii="Times New Roman" w:eastAsia="Times New Roman" w:hAnsi="Times New Roman" w:cs="Times New Roman"/>
            <w:sz w:val="24"/>
            <w:szCs w:val="24"/>
          </w:rPr>
          <w:t>, which by definition has unequal length sides and unequal angles between sides.</w:t>
        </w:r>
      </w:ins>
    </w:p>
    <w:p w:rsidR="0090347F" w:rsidRPr="0090347F" w:rsidRDefault="0090347F" w:rsidP="0090347F">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90347F">
          <w:rPr>
            <w:rFonts w:ascii="Times New Roman" w:eastAsia="Times New Roman" w:hAnsi="Times New Roman" w:cs="Times New Roman"/>
            <w:b/>
            <w:bCs/>
            <w:sz w:val="24"/>
            <w:szCs w:val="24"/>
          </w:rPr>
          <w:lastRenderedPageBreak/>
          <w:t>Circles and shapes that include curves are not polygons</w:t>
        </w:r>
        <w:r w:rsidRPr="0090347F">
          <w:rPr>
            <w:rFonts w:ascii="Times New Roman" w:eastAsia="Times New Roman" w:hAnsi="Times New Roman" w:cs="Times New Roman"/>
            <w:sz w:val="24"/>
            <w:szCs w:val="24"/>
          </w:rPr>
          <w:t xml:space="preserve"> - a polygon, by definition, is made up of straight lines. See our pages on </w:t>
        </w:r>
        <w:r w:rsidR="00004673" w:rsidRPr="0090347F">
          <w:rPr>
            <w:rFonts w:ascii="Times New Roman" w:eastAsia="Times New Roman" w:hAnsi="Times New Roman" w:cs="Times New Roman"/>
            <w:b/>
            <w:bCs/>
            <w:sz w:val="24"/>
            <w:szCs w:val="24"/>
          </w:rPr>
          <w:fldChar w:fldCharType="begin"/>
        </w:r>
        <w:r w:rsidRPr="0090347F">
          <w:rPr>
            <w:rFonts w:ascii="Times New Roman" w:eastAsia="Times New Roman" w:hAnsi="Times New Roman" w:cs="Times New Roman"/>
            <w:b/>
            <w:bCs/>
            <w:sz w:val="24"/>
            <w:szCs w:val="24"/>
          </w:rPr>
          <w:instrText xml:space="preserve"> HYPERLINK "https://www.skillsyouneed.com/num/curved-shapes.html" </w:instrText>
        </w:r>
        <w:r w:rsidR="00004673" w:rsidRPr="0090347F">
          <w:rPr>
            <w:rFonts w:ascii="Times New Roman" w:eastAsia="Times New Roman" w:hAnsi="Times New Roman" w:cs="Times New Roman"/>
            <w:b/>
            <w:bCs/>
            <w:sz w:val="24"/>
            <w:szCs w:val="24"/>
          </w:rPr>
          <w:fldChar w:fldCharType="separate"/>
        </w:r>
        <w:r w:rsidRPr="0090347F">
          <w:rPr>
            <w:rFonts w:ascii="Times New Roman" w:eastAsia="Times New Roman" w:hAnsi="Times New Roman" w:cs="Times New Roman"/>
            <w:b/>
            <w:bCs/>
            <w:color w:val="0000FF"/>
            <w:sz w:val="24"/>
            <w:szCs w:val="24"/>
            <w:u w:val="single"/>
          </w:rPr>
          <w:t>circles and curved shapes</w:t>
        </w:r>
        <w:r w:rsidR="00004673" w:rsidRPr="0090347F">
          <w:rPr>
            <w:rFonts w:ascii="Times New Roman" w:eastAsia="Times New Roman" w:hAnsi="Times New Roman" w:cs="Times New Roman"/>
            <w:b/>
            <w:bCs/>
            <w:sz w:val="24"/>
            <w:szCs w:val="24"/>
          </w:rPr>
          <w:fldChar w:fldCharType="end"/>
        </w:r>
        <w:r w:rsidRPr="0090347F">
          <w:rPr>
            <w:rFonts w:ascii="Times New Roman" w:eastAsia="Times New Roman" w:hAnsi="Times New Roman" w:cs="Times New Roman"/>
            <w:sz w:val="24"/>
            <w:szCs w:val="24"/>
          </w:rPr>
          <w:t xml:space="preserve"> for more.</w:t>
        </w:r>
      </w:ins>
    </w:p>
    <w:p w:rsidR="0090347F" w:rsidRPr="0090347F" w:rsidRDefault="00004673" w:rsidP="0090347F">
      <w:pPr>
        <w:spacing w:after="0" w:line="240" w:lineRule="auto"/>
        <w:rPr>
          <w:ins w:id="14" w:author="Unknown"/>
          <w:rFonts w:ascii="Times New Roman" w:eastAsia="Times New Roman" w:hAnsi="Times New Roman" w:cs="Times New Roman"/>
          <w:sz w:val="24"/>
          <w:szCs w:val="24"/>
        </w:rPr>
      </w:pPr>
      <w:ins w:id="15" w:author="Unknown">
        <w:r w:rsidRPr="0090347F">
          <w:rPr>
            <w:rFonts w:ascii="Times New Roman" w:eastAsia="Times New Roman" w:hAnsi="Times New Roman" w:cs="Times New Roman"/>
            <w:sz w:val="24"/>
            <w:szCs w:val="24"/>
          </w:rPr>
          <w:fldChar w:fldCharType="begin"/>
        </w:r>
        <w:r w:rsidR="0090347F" w:rsidRPr="0090347F">
          <w:rPr>
            <w:rFonts w:ascii="Times New Roman" w:eastAsia="Times New Roman" w:hAnsi="Times New Roman" w:cs="Times New Roman"/>
            <w:sz w:val="24"/>
            <w:szCs w:val="24"/>
          </w:rPr>
          <w:instrText xml:space="preserve"> INCLUDEPICTURE "https://www.skillsyouneed.com/images/geo/polygons.png" \* MERGEFORMATINET </w:instrText>
        </w:r>
      </w:ins>
      <w:r w:rsidRPr="0090347F">
        <w:rPr>
          <w:rFonts w:ascii="Times New Roman" w:eastAsia="Times New Roman" w:hAnsi="Times New Roman" w:cs="Times New Roman"/>
          <w:sz w:val="24"/>
          <w:szCs w:val="24"/>
        </w:rPr>
        <w:fldChar w:fldCharType="separate"/>
      </w:r>
      <w:r w:rsidRPr="00004673">
        <w:rPr>
          <w:rFonts w:ascii="Times New Roman" w:eastAsia="Times New Roman" w:hAnsi="Times New Roman" w:cs="Times New Roman"/>
          <w:sz w:val="24"/>
          <w:szCs w:val="24"/>
        </w:rPr>
        <w:pict>
          <v:shape id="_x0000_i1027" type="#_x0000_t75" alt="Identifying Polygons. Regular, Irregular, Concave, Convex and Complex polygons." style="width:23.8pt;height:23.8pt"/>
        </w:pict>
      </w:r>
      <w:ins w:id="16" w:author="Unknown">
        <w:r w:rsidRPr="0090347F">
          <w:rPr>
            <w:rFonts w:ascii="Times New Roman" w:eastAsia="Times New Roman" w:hAnsi="Times New Roman" w:cs="Times New Roman"/>
            <w:sz w:val="24"/>
            <w:szCs w:val="24"/>
          </w:rPr>
          <w:fldChar w:fldCharType="end"/>
        </w:r>
      </w:ins>
    </w:p>
    <w:p w:rsidR="0090347F" w:rsidRPr="0090347F" w:rsidRDefault="00004673" w:rsidP="0090347F">
      <w:pPr>
        <w:spacing w:after="0" w:line="240" w:lineRule="auto"/>
        <w:rPr>
          <w:ins w:id="17" w:author="Unknown"/>
          <w:rFonts w:ascii="Times New Roman" w:eastAsia="Times New Roman" w:hAnsi="Times New Roman" w:cs="Times New Roman"/>
          <w:sz w:val="24"/>
          <w:szCs w:val="24"/>
        </w:rPr>
      </w:pPr>
      <w:ins w:id="18" w:author="Unknown">
        <w:r w:rsidRPr="00004673">
          <w:rPr>
            <w:rFonts w:ascii="Times New Roman" w:eastAsia="Times New Roman" w:hAnsi="Times New Roman" w:cs="Times New Roman"/>
            <w:sz w:val="24"/>
            <w:szCs w:val="24"/>
          </w:rPr>
          <w:pict>
            <v:rect id="_x0000_i1028" style="width:0;height:1.5pt" o:hralign="center" o:hrstd="t" o:hr="t" fillcolor="#a0a0a0" stroked="f"/>
          </w:pict>
        </w:r>
      </w:ins>
    </w:p>
    <w:p w:rsidR="0090347F" w:rsidRPr="0090347F" w:rsidRDefault="0090347F" w:rsidP="0090347F">
      <w:pPr>
        <w:spacing w:before="100" w:beforeAutospacing="1" w:after="100" w:afterAutospacing="1" w:line="240" w:lineRule="auto"/>
        <w:outlineLvl w:val="1"/>
        <w:rPr>
          <w:ins w:id="19" w:author="Unknown"/>
          <w:rFonts w:ascii="Times New Roman" w:eastAsia="Times New Roman" w:hAnsi="Times New Roman" w:cs="Times New Roman"/>
          <w:b/>
          <w:bCs/>
          <w:sz w:val="36"/>
          <w:szCs w:val="36"/>
        </w:rPr>
      </w:pPr>
      <w:ins w:id="20" w:author="Unknown">
        <w:r w:rsidRPr="0090347F">
          <w:rPr>
            <w:rFonts w:ascii="Times New Roman" w:eastAsia="Times New Roman" w:hAnsi="Times New Roman" w:cs="Times New Roman"/>
            <w:b/>
            <w:bCs/>
            <w:sz w:val="36"/>
            <w:szCs w:val="36"/>
          </w:rPr>
          <w:t>Angles Between Sides</w:t>
        </w:r>
      </w:ins>
    </w:p>
    <w:p w:rsidR="0090347F" w:rsidRPr="0090347F" w:rsidRDefault="0090347F" w:rsidP="0090347F">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90347F">
          <w:rPr>
            <w:rFonts w:ascii="Times New Roman" w:eastAsia="Times New Roman" w:hAnsi="Times New Roman" w:cs="Times New Roman"/>
            <w:sz w:val="24"/>
            <w:szCs w:val="24"/>
          </w:rPr>
          <w:t xml:space="preserve">The angles between the sides of shapes are important when defining and working with polygons. </w:t>
        </w:r>
        <w:r w:rsidRPr="0090347F">
          <w:rPr>
            <w:rFonts w:ascii="Times New Roman" w:eastAsia="Times New Roman" w:hAnsi="Times New Roman" w:cs="Times New Roman"/>
            <w:color w:val="0000FF"/>
            <w:sz w:val="24"/>
            <w:szCs w:val="24"/>
            <w:u w:val="single"/>
          </w:rPr>
          <w:t>Angles</w:t>
        </w:r>
        <w:r w:rsidRPr="0090347F">
          <w:rPr>
            <w:rFonts w:ascii="Times New Roman" w:eastAsia="Times New Roman" w:hAnsi="Times New Roman" w:cs="Times New Roman"/>
            <w:sz w:val="24"/>
            <w:szCs w:val="24"/>
          </w:rPr>
          <w:t>.</w:t>
        </w:r>
      </w:ins>
      <w:r w:rsidR="0035058C">
        <w:rPr>
          <w:rFonts w:ascii="Times New Roman" w:eastAsia="Times New Roman" w:hAnsi="Times New Roman" w:cs="Times New Roman"/>
          <w:sz w:val="24"/>
          <w:szCs w:val="24"/>
        </w:rPr>
        <w:t>h</w:t>
      </w:r>
      <w:ins w:id="23" w:author="Unknown">
        <w:r w:rsidRPr="0090347F">
          <w:rPr>
            <w:rFonts w:ascii="Times New Roman" w:eastAsia="Times New Roman" w:hAnsi="Times New Roman" w:cs="Times New Roman"/>
            <w:sz w:val="24"/>
            <w:szCs w:val="24"/>
          </w:rPr>
          <w:t>ere is a useful formula for finding out the total (or sum) of internal angles for any polygon, that is:</w:t>
        </w:r>
      </w:ins>
    </w:p>
    <w:p w:rsidR="0090347F" w:rsidRPr="0090347F" w:rsidRDefault="0090347F" w:rsidP="0090347F">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90347F">
          <w:rPr>
            <w:rFonts w:ascii="Times New Roman" w:eastAsia="Times New Roman" w:hAnsi="Times New Roman" w:cs="Times New Roman"/>
            <w:sz w:val="24"/>
            <w:szCs w:val="24"/>
          </w:rPr>
          <w:t>(number of sides - 2) × 180°</w:t>
        </w:r>
      </w:ins>
    </w:p>
    <w:p w:rsidR="0090347F" w:rsidRPr="0090347F" w:rsidRDefault="00004673" w:rsidP="0090347F">
      <w:pPr>
        <w:spacing w:after="0" w:line="240" w:lineRule="auto"/>
        <w:rPr>
          <w:ins w:id="26" w:author="Unknown"/>
          <w:rFonts w:ascii="Times New Roman" w:eastAsia="Times New Roman" w:hAnsi="Times New Roman" w:cs="Times New Roman"/>
          <w:sz w:val="24"/>
          <w:szCs w:val="24"/>
        </w:rPr>
      </w:pPr>
      <w:ins w:id="27" w:author="Unknown">
        <w:r w:rsidRPr="00004673">
          <w:rPr>
            <w:rFonts w:ascii="Times New Roman" w:eastAsia="Times New Roman" w:hAnsi="Times New Roman" w:cs="Times New Roman"/>
            <w:sz w:val="24"/>
            <w:szCs w:val="24"/>
          </w:rPr>
          <w:pict>
            <v:rect id="_x0000_i1029" style="width:0;height:1.5pt" o:hralign="center" o:hrstd="t" o:hr="t" fillcolor="#a0a0a0" stroked="f"/>
          </w:pict>
        </w:r>
      </w:ins>
    </w:p>
    <w:p w:rsidR="0090347F" w:rsidRPr="0090347F" w:rsidRDefault="0090347F" w:rsidP="0090347F">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90347F">
          <w:rPr>
            <w:rFonts w:ascii="Times New Roman" w:eastAsia="Times New Roman" w:hAnsi="Times New Roman" w:cs="Times New Roman"/>
            <w:b/>
            <w:bCs/>
            <w:sz w:val="24"/>
            <w:szCs w:val="24"/>
          </w:rPr>
          <w:t xml:space="preserve">Example: </w:t>
        </w:r>
      </w:ins>
    </w:p>
    <w:p w:rsidR="0090347F" w:rsidRPr="0090347F" w:rsidRDefault="0090347F" w:rsidP="0090347F">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90347F">
          <w:rPr>
            <w:rFonts w:ascii="Times New Roman" w:eastAsia="Times New Roman" w:hAnsi="Times New Roman" w:cs="Times New Roman"/>
            <w:sz w:val="24"/>
            <w:szCs w:val="24"/>
          </w:rPr>
          <w:t>For a pentagon (a five-sided shape) the calculation would be:</w:t>
        </w:r>
      </w:ins>
    </w:p>
    <w:p w:rsidR="0090347F" w:rsidRPr="0090347F" w:rsidRDefault="0090347F" w:rsidP="0090347F">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90347F">
          <w:rPr>
            <w:rFonts w:ascii="Times New Roman" w:eastAsia="Times New Roman" w:hAnsi="Times New Roman" w:cs="Times New Roman"/>
            <w:sz w:val="24"/>
            <w:szCs w:val="24"/>
          </w:rPr>
          <w:t>5 - 2 = 3</w:t>
        </w:r>
      </w:ins>
    </w:p>
    <w:p w:rsidR="0090347F" w:rsidRPr="0090347F" w:rsidRDefault="0090347F" w:rsidP="0090347F">
      <w:p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90347F">
          <w:rPr>
            <w:rFonts w:ascii="Times New Roman" w:eastAsia="Times New Roman" w:hAnsi="Times New Roman" w:cs="Times New Roman"/>
            <w:sz w:val="24"/>
            <w:szCs w:val="24"/>
          </w:rPr>
          <w:t>3 × 180 = 540°.</w:t>
        </w:r>
      </w:ins>
    </w:p>
    <w:p w:rsidR="0090347F" w:rsidRPr="0090347F" w:rsidRDefault="0090347F" w:rsidP="0090347F">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90347F">
          <w:rPr>
            <w:rFonts w:ascii="Times New Roman" w:eastAsia="Times New Roman" w:hAnsi="Times New Roman" w:cs="Times New Roman"/>
            <w:b/>
            <w:bCs/>
            <w:sz w:val="24"/>
            <w:szCs w:val="24"/>
          </w:rPr>
          <w:t>The sum of internal angles for any (not complex) pentagon is 540°.</w:t>
        </w:r>
      </w:ins>
    </w:p>
    <w:p w:rsidR="0090347F" w:rsidRPr="0090347F" w:rsidRDefault="0090347F" w:rsidP="0090347F">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90347F">
          <w:rPr>
            <w:rFonts w:ascii="Times New Roman" w:eastAsia="Times New Roman" w:hAnsi="Times New Roman" w:cs="Times New Roman"/>
            <w:sz w:val="24"/>
            <w:szCs w:val="24"/>
          </w:rPr>
          <w:t xml:space="preserve">Furthermore, if the shape is a </w:t>
        </w:r>
        <w:r w:rsidRPr="0090347F">
          <w:rPr>
            <w:rFonts w:ascii="Times New Roman" w:eastAsia="Times New Roman" w:hAnsi="Times New Roman" w:cs="Times New Roman"/>
            <w:b/>
            <w:bCs/>
            <w:sz w:val="24"/>
            <w:szCs w:val="24"/>
          </w:rPr>
          <w:t>regular polygon</w:t>
        </w:r>
        <w:r w:rsidRPr="0090347F">
          <w:rPr>
            <w:rFonts w:ascii="Times New Roman" w:eastAsia="Times New Roman" w:hAnsi="Times New Roman" w:cs="Times New Roman"/>
            <w:sz w:val="24"/>
            <w:szCs w:val="24"/>
          </w:rPr>
          <w:t xml:space="preserve"> (all angles and length of sides are equal) then you can simply divide your answer, from above,with the number of sides to find each internal angle.</w:t>
        </w:r>
      </w:ins>
    </w:p>
    <w:p w:rsidR="0090347F" w:rsidRPr="0090347F" w:rsidRDefault="0090347F" w:rsidP="0090347F">
      <w:p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90347F">
          <w:rPr>
            <w:rFonts w:ascii="Times New Roman" w:eastAsia="Times New Roman" w:hAnsi="Times New Roman" w:cs="Times New Roman"/>
            <w:sz w:val="24"/>
            <w:szCs w:val="24"/>
          </w:rPr>
          <w:t>540 ÷ 5 = 108°.</w:t>
        </w:r>
      </w:ins>
    </w:p>
    <w:p w:rsidR="0090347F" w:rsidRPr="0090347F" w:rsidRDefault="0090347F" w:rsidP="0090347F">
      <w:p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90347F">
          <w:rPr>
            <w:rFonts w:ascii="Times New Roman" w:eastAsia="Times New Roman" w:hAnsi="Times New Roman" w:cs="Times New Roman"/>
            <w:sz w:val="24"/>
            <w:szCs w:val="24"/>
          </w:rPr>
          <w:t xml:space="preserve">A </w:t>
        </w:r>
        <w:r w:rsidRPr="0090347F">
          <w:rPr>
            <w:rFonts w:ascii="Times New Roman" w:eastAsia="Times New Roman" w:hAnsi="Times New Roman" w:cs="Times New Roman"/>
            <w:b/>
            <w:bCs/>
            <w:sz w:val="24"/>
            <w:szCs w:val="24"/>
          </w:rPr>
          <w:t>regular</w:t>
        </w:r>
        <w:r w:rsidRPr="0090347F">
          <w:rPr>
            <w:rFonts w:ascii="Times New Roman" w:eastAsia="Times New Roman" w:hAnsi="Times New Roman" w:cs="Times New Roman"/>
            <w:sz w:val="24"/>
            <w:szCs w:val="24"/>
          </w:rPr>
          <w:t xml:space="preserve"> pentagon therefore has five angles each equal to 108°.</w:t>
        </w:r>
      </w:ins>
    </w:p>
    <w:p w:rsidR="0090347F" w:rsidRPr="0090347F" w:rsidRDefault="00004673" w:rsidP="0090347F">
      <w:pPr>
        <w:spacing w:after="0" w:line="240" w:lineRule="auto"/>
        <w:rPr>
          <w:ins w:id="44" w:author="Unknown"/>
          <w:rFonts w:ascii="Times New Roman" w:eastAsia="Times New Roman" w:hAnsi="Times New Roman" w:cs="Times New Roman"/>
          <w:sz w:val="24"/>
          <w:szCs w:val="24"/>
        </w:rPr>
      </w:pPr>
      <w:ins w:id="45" w:author="Unknown">
        <w:r w:rsidRPr="00004673">
          <w:rPr>
            <w:rFonts w:ascii="Times New Roman" w:eastAsia="Times New Roman" w:hAnsi="Times New Roman" w:cs="Times New Roman"/>
            <w:sz w:val="24"/>
            <w:szCs w:val="24"/>
          </w:rPr>
          <w:pict>
            <v:rect id="_x0000_i1030" style="width:0;height:1.5pt" o:hralign="center" o:hrstd="t" o:hr="t" fillcolor="#a0a0a0" stroked="f"/>
          </w:pict>
        </w:r>
      </w:ins>
    </w:p>
    <w:p w:rsidR="0090347F" w:rsidRPr="0090347F" w:rsidRDefault="0090347F" w:rsidP="0090347F">
      <w:pPr>
        <w:spacing w:before="100" w:beforeAutospacing="1" w:after="100" w:afterAutospacing="1" w:line="240" w:lineRule="auto"/>
        <w:outlineLvl w:val="1"/>
        <w:rPr>
          <w:ins w:id="46" w:author="Unknown"/>
          <w:rFonts w:ascii="Times New Roman" w:eastAsia="Times New Roman" w:hAnsi="Times New Roman" w:cs="Times New Roman"/>
          <w:b/>
          <w:bCs/>
          <w:sz w:val="36"/>
          <w:szCs w:val="36"/>
        </w:rPr>
      </w:pPr>
      <w:ins w:id="47" w:author="Unknown">
        <w:r w:rsidRPr="0090347F">
          <w:rPr>
            <w:rFonts w:ascii="Times New Roman" w:eastAsia="Times New Roman" w:hAnsi="Times New Roman" w:cs="Times New Roman"/>
            <w:b/>
            <w:bCs/>
            <w:sz w:val="36"/>
            <w:szCs w:val="36"/>
          </w:rPr>
          <w:t>The Length of the Sides</w:t>
        </w:r>
      </w:ins>
    </w:p>
    <w:p w:rsidR="0090347F" w:rsidRPr="0090347F" w:rsidRDefault="0090347F" w:rsidP="0090347F">
      <w:pPr>
        <w:spacing w:before="100" w:beforeAutospacing="1" w:after="100" w:afterAutospacing="1" w:line="240" w:lineRule="auto"/>
        <w:rPr>
          <w:ins w:id="48" w:author="Unknown"/>
          <w:rFonts w:ascii="Times New Roman" w:eastAsia="Times New Roman" w:hAnsi="Times New Roman" w:cs="Times New Roman"/>
          <w:sz w:val="24"/>
          <w:szCs w:val="24"/>
        </w:rPr>
      </w:pPr>
      <w:ins w:id="49" w:author="Unknown">
        <w:r w:rsidRPr="0090347F">
          <w:rPr>
            <w:rFonts w:ascii="Times New Roman" w:eastAsia="Times New Roman" w:hAnsi="Times New Roman" w:cs="Times New Roman"/>
            <w:b/>
            <w:bCs/>
            <w:sz w:val="24"/>
            <w:szCs w:val="24"/>
          </w:rPr>
          <w:t>As well as the number of sides and the angles between sides, the length of each side of shapes is also important.</w:t>
        </w:r>
      </w:ins>
    </w:p>
    <w:p w:rsidR="0090347F" w:rsidRPr="0090347F" w:rsidRDefault="0090347F" w:rsidP="0090347F">
      <w:pPr>
        <w:spacing w:before="100" w:beforeAutospacing="1" w:after="100" w:afterAutospacing="1" w:line="240" w:lineRule="auto"/>
        <w:rPr>
          <w:ins w:id="50" w:author="Unknown"/>
          <w:rFonts w:ascii="Times New Roman" w:eastAsia="Times New Roman" w:hAnsi="Times New Roman" w:cs="Times New Roman"/>
          <w:sz w:val="24"/>
          <w:szCs w:val="24"/>
        </w:rPr>
      </w:pPr>
      <w:ins w:id="51" w:author="Unknown">
        <w:r w:rsidRPr="0090347F">
          <w:rPr>
            <w:rFonts w:ascii="Times New Roman" w:eastAsia="Times New Roman" w:hAnsi="Times New Roman" w:cs="Times New Roman"/>
            <w:sz w:val="24"/>
            <w:szCs w:val="24"/>
          </w:rPr>
          <w:t xml:space="preserve">The length of the sides of a plane shape enables you to calculate the shape’s </w:t>
        </w:r>
        <w:r w:rsidRPr="0090347F">
          <w:rPr>
            <w:rFonts w:ascii="Times New Roman" w:eastAsia="Times New Roman" w:hAnsi="Times New Roman" w:cs="Times New Roman"/>
            <w:b/>
            <w:bCs/>
            <w:sz w:val="24"/>
            <w:szCs w:val="24"/>
          </w:rPr>
          <w:t>perimeter</w:t>
        </w:r>
        <w:r w:rsidRPr="0090347F">
          <w:rPr>
            <w:rFonts w:ascii="Times New Roman" w:eastAsia="Times New Roman" w:hAnsi="Times New Roman" w:cs="Times New Roman"/>
            <w:sz w:val="24"/>
            <w:szCs w:val="24"/>
          </w:rPr>
          <w:t xml:space="preserve"> (the distance around the outside of the shape) and </w:t>
        </w:r>
        <w:r w:rsidRPr="0090347F">
          <w:rPr>
            <w:rFonts w:ascii="Times New Roman" w:eastAsia="Times New Roman" w:hAnsi="Times New Roman" w:cs="Times New Roman"/>
            <w:b/>
            <w:bCs/>
            <w:sz w:val="24"/>
            <w:szCs w:val="24"/>
          </w:rPr>
          <w:t>area</w:t>
        </w:r>
        <w:r w:rsidRPr="0090347F">
          <w:rPr>
            <w:rFonts w:ascii="Times New Roman" w:eastAsia="Times New Roman" w:hAnsi="Times New Roman" w:cs="Times New Roman"/>
            <w:sz w:val="24"/>
            <w:szCs w:val="24"/>
          </w:rPr>
          <w:t xml:space="preserve"> (the amount of space inside the shape).</w:t>
        </w:r>
      </w:ins>
    </w:p>
    <w:p w:rsidR="0090347F" w:rsidRPr="0090347F" w:rsidRDefault="0090347F" w:rsidP="0090347F">
      <w:pPr>
        <w:spacing w:after="0" w:line="240" w:lineRule="auto"/>
        <w:rPr>
          <w:ins w:id="5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770" cy="1570990"/>
            <wp:effectExtent l="19050" t="0" r="0" b="0"/>
            <wp:docPr id="7" name="Picture 7" descr="Length of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ngth of sides"/>
                    <pic:cNvPicPr>
                      <a:picLocks noChangeAspect="1" noChangeArrowheads="1"/>
                    </pic:cNvPicPr>
                  </pic:nvPicPr>
                  <pic:blipFill>
                    <a:blip r:embed="rId16"/>
                    <a:srcRect/>
                    <a:stretch>
                      <a:fillRect/>
                    </a:stretch>
                  </pic:blipFill>
                  <pic:spPr bwMode="auto">
                    <a:xfrm>
                      <a:off x="0" y="0"/>
                      <a:ext cx="4763770" cy="1570990"/>
                    </a:xfrm>
                    <a:prstGeom prst="rect">
                      <a:avLst/>
                    </a:prstGeom>
                    <a:noFill/>
                    <a:ln w="9525">
                      <a:noFill/>
                      <a:miter lim="800000"/>
                      <a:headEnd/>
                      <a:tailEnd/>
                    </a:ln>
                  </pic:spPr>
                </pic:pic>
              </a:graphicData>
            </a:graphic>
          </wp:inline>
        </w:drawing>
      </w:r>
    </w:p>
    <w:p w:rsidR="0090347F" w:rsidRPr="0090347F" w:rsidRDefault="0090347F" w:rsidP="0090347F">
      <w:pPr>
        <w:spacing w:after="0" w:line="240" w:lineRule="auto"/>
        <w:rPr>
          <w:ins w:id="53" w:author="Unknown"/>
          <w:rFonts w:ascii="Times New Roman" w:eastAsia="Times New Roman" w:hAnsi="Times New Roman" w:cs="Times New Roman"/>
          <w:sz w:val="24"/>
          <w:szCs w:val="24"/>
        </w:rPr>
      </w:pPr>
    </w:p>
    <w:p w:rsidR="0090347F" w:rsidRPr="0090347F" w:rsidRDefault="0090347F" w:rsidP="0090347F">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90347F">
          <w:rPr>
            <w:rFonts w:ascii="Times New Roman" w:eastAsia="Times New Roman" w:hAnsi="Times New Roman" w:cs="Times New Roman"/>
            <w:sz w:val="24"/>
            <w:szCs w:val="24"/>
          </w:rPr>
          <w:t>If your shape is a regular polygon (such as a square in the example above) then it is only necessary to measure one side as, by definition, the other sides of a regular polygon are the same length. It is common to use tick marks to show that all sides are an equal length.</w:t>
        </w:r>
      </w:ins>
    </w:p>
    <w:p w:rsidR="0090347F" w:rsidRPr="0090347F" w:rsidRDefault="0090347F" w:rsidP="0090347F">
      <w:pPr>
        <w:spacing w:before="100" w:beforeAutospacing="1" w:after="100" w:afterAutospacing="1" w:line="240" w:lineRule="auto"/>
        <w:rPr>
          <w:ins w:id="56" w:author="Unknown"/>
          <w:rFonts w:ascii="Times New Roman" w:eastAsia="Times New Roman" w:hAnsi="Times New Roman" w:cs="Times New Roman"/>
          <w:sz w:val="24"/>
          <w:szCs w:val="24"/>
        </w:rPr>
      </w:pPr>
      <w:ins w:id="57" w:author="Unknown">
        <w:r w:rsidRPr="0090347F">
          <w:rPr>
            <w:rFonts w:ascii="Times New Roman" w:eastAsia="Times New Roman" w:hAnsi="Times New Roman" w:cs="Times New Roman"/>
            <w:sz w:val="24"/>
            <w:szCs w:val="24"/>
          </w:rPr>
          <w:t>In the example of the rectangle we needed to measure two sides - the two unmeasured sides are equal to the two measured sides.</w:t>
        </w:r>
      </w:ins>
    </w:p>
    <w:p w:rsidR="0090347F" w:rsidRPr="0090347F" w:rsidRDefault="0090347F" w:rsidP="0090347F">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90347F">
          <w:rPr>
            <w:rFonts w:ascii="Times New Roman" w:eastAsia="Times New Roman" w:hAnsi="Times New Roman" w:cs="Times New Roman"/>
            <w:b/>
            <w:bCs/>
            <w:sz w:val="24"/>
            <w:szCs w:val="24"/>
          </w:rPr>
          <w:t>It is common for some dimensions not to be shown for more complex shapes. In such cases missing dimensions can be calculated.</w:t>
        </w:r>
      </w:ins>
    </w:p>
    <w:p w:rsidR="0090347F" w:rsidRPr="0090347F" w:rsidRDefault="0090347F" w:rsidP="0090347F">
      <w:pPr>
        <w:spacing w:after="0" w:line="240" w:lineRule="auto"/>
        <w:rPr>
          <w:ins w:id="6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7060" cy="1799590"/>
            <wp:effectExtent l="19050" t="0" r="2540" b="0"/>
            <wp:docPr id="8" name="Picture 8" descr="Finding the missing lengths of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ing the missing lengths of sides."/>
                    <pic:cNvPicPr>
                      <a:picLocks noChangeAspect="1" noChangeArrowheads="1"/>
                    </pic:cNvPicPr>
                  </pic:nvPicPr>
                  <pic:blipFill>
                    <a:blip r:embed="rId17"/>
                    <a:srcRect/>
                    <a:stretch>
                      <a:fillRect/>
                    </a:stretch>
                  </pic:blipFill>
                  <pic:spPr bwMode="auto">
                    <a:xfrm>
                      <a:off x="0" y="0"/>
                      <a:ext cx="4417060" cy="1799590"/>
                    </a:xfrm>
                    <a:prstGeom prst="rect">
                      <a:avLst/>
                    </a:prstGeom>
                    <a:noFill/>
                    <a:ln w="9525">
                      <a:noFill/>
                      <a:miter lim="800000"/>
                      <a:headEnd/>
                      <a:tailEnd/>
                    </a:ln>
                  </pic:spPr>
                </pic:pic>
              </a:graphicData>
            </a:graphic>
          </wp:inline>
        </w:drawing>
      </w:r>
    </w:p>
    <w:p w:rsidR="0090347F" w:rsidRPr="0090347F" w:rsidRDefault="0090347F" w:rsidP="0090347F">
      <w:pPr>
        <w:spacing w:after="0" w:line="240" w:lineRule="auto"/>
        <w:rPr>
          <w:ins w:id="61" w:author="Unknown"/>
          <w:rFonts w:ascii="Times New Roman" w:eastAsia="Times New Roman" w:hAnsi="Times New Roman" w:cs="Times New Roman"/>
          <w:sz w:val="24"/>
          <w:szCs w:val="24"/>
        </w:rPr>
      </w:pPr>
    </w:p>
    <w:p w:rsidR="0090347F" w:rsidRPr="0090347F" w:rsidRDefault="0090347F" w:rsidP="0090347F">
      <w:p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90347F">
          <w:rPr>
            <w:rFonts w:ascii="Times New Roman" w:eastAsia="Times New Roman" w:hAnsi="Times New Roman" w:cs="Times New Roman"/>
            <w:sz w:val="24"/>
            <w:szCs w:val="24"/>
          </w:rPr>
          <w:t>In the example above, two lengths are missing.</w:t>
        </w:r>
      </w:ins>
    </w:p>
    <w:p w:rsidR="0090347F" w:rsidRPr="0090347F" w:rsidRDefault="0090347F" w:rsidP="0090347F">
      <w:pPr>
        <w:spacing w:before="100" w:beforeAutospacing="1" w:after="100" w:afterAutospacing="1" w:line="240" w:lineRule="auto"/>
        <w:rPr>
          <w:ins w:id="64" w:author="Unknown"/>
          <w:rFonts w:ascii="Times New Roman" w:eastAsia="Times New Roman" w:hAnsi="Times New Roman" w:cs="Times New Roman"/>
          <w:sz w:val="24"/>
          <w:szCs w:val="24"/>
        </w:rPr>
      </w:pPr>
      <w:ins w:id="65" w:author="Unknown">
        <w:r w:rsidRPr="0090347F">
          <w:rPr>
            <w:rFonts w:ascii="Times New Roman" w:eastAsia="Times New Roman" w:hAnsi="Times New Roman" w:cs="Times New Roman"/>
            <w:sz w:val="24"/>
            <w:szCs w:val="24"/>
          </w:rPr>
          <w:t>The missing horizontal length can be calculated. Take the shorter horizontal known length from the longer horizontal known length.</w:t>
        </w:r>
      </w:ins>
    </w:p>
    <w:p w:rsidR="0090347F" w:rsidRPr="0090347F" w:rsidRDefault="0090347F" w:rsidP="0090347F">
      <w:pPr>
        <w:spacing w:before="100" w:beforeAutospacing="1" w:after="100" w:afterAutospacing="1" w:line="240" w:lineRule="auto"/>
        <w:rPr>
          <w:ins w:id="66" w:author="Unknown"/>
          <w:rFonts w:ascii="Times New Roman" w:eastAsia="Times New Roman" w:hAnsi="Times New Roman" w:cs="Times New Roman"/>
          <w:sz w:val="24"/>
          <w:szCs w:val="24"/>
        </w:rPr>
      </w:pPr>
      <w:ins w:id="67" w:author="Unknown">
        <w:r w:rsidRPr="0090347F">
          <w:rPr>
            <w:rFonts w:ascii="Times New Roman" w:eastAsia="Times New Roman" w:hAnsi="Times New Roman" w:cs="Times New Roman"/>
            <w:sz w:val="24"/>
            <w:szCs w:val="24"/>
          </w:rPr>
          <w:t>9m - 5.5m = 3.5m.</w:t>
        </w:r>
      </w:ins>
    </w:p>
    <w:p w:rsidR="0090347F" w:rsidRPr="0090347F" w:rsidRDefault="0090347F" w:rsidP="0090347F">
      <w:p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90347F">
          <w:rPr>
            <w:rFonts w:ascii="Times New Roman" w:eastAsia="Times New Roman" w:hAnsi="Times New Roman" w:cs="Times New Roman"/>
            <w:sz w:val="24"/>
            <w:szCs w:val="24"/>
          </w:rPr>
          <w:t>The same principle can be used to work out the missing vertical length. That is:</w:t>
        </w:r>
      </w:ins>
    </w:p>
    <w:p w:rsidR="0090347F" w:rsidRPr="0090347F" w:rsidRDefault="0090347F" w:rsidP="0090347F">
      <w:p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90347F">
          <w:rPr>
            <w:rFonts w:ascii="Times New Roman" w:eastAsia="Times New Roman" w:hAnsi="Times New Roman" w:cs="Times New Roman"/>
            <w:sz w:val="24"/>
            <w:szCs w:val="24"/>
          </w:rPr>
          <w:t>3m - 1m = 2m.</w:t>
        </w:r>
      </w:ins>
    </w:p>
    <w:p w:rsidR="0090347F" w:rsidRPr="0090347F" w:rsidRDefault="00004673" w:rsidP="0090347F">
      <w:pPr>
        <w:spacing w:after="0" w:line="240" w:lineRule="auto"/>
        <w:rPr>
          <w:ins w:id="72" w:author="Unknown"/>
          <w:rFonts w:ascii="Times New Roman" w:eastAsia="Times New Roman" w:hAnsi="Times New Roman" w:cs="Times New Roman"/>
          <w:sz w:val="24"/>
          <w:szCs w:val="24"/>
        </w:rPr>
      </w:pPr>
      <w:ins w:id="73" w:author="Unknown">
        <w:r w:rsidRPr="00004673">
          <w:rPr>
            <w:rFonts w:ascii="Times New Roman" w:eastAsia="Times New Roman" w:hAnsi="Times New Roman" w:cs="Times New Roman"/>
            <w:sz w:val="24"/>
            <w:szCs w:val="24"/>
          </w:rPr>
          <w:pict>
            <v:rect id="_x0000_i1031" style="width:0;height:1.5pt" o:hralign="center" o:hrstd="t" o:hr="t" fillcolor="#a0a0a0" stroked="f"/>
          </w:pict>
        </w:r>
      </w:ins>
    </w:p>
    <w:p w:rsidR="0090347F" w:rsidRPr="0090347F" w:rsidRDefault="0090347F" w:rsidP="0090347F">
      <w:pPr>
        <w:spacing w:before="100" w:beforeAutospacing="1" w:after="100" w:afterAutospacing="1" w:line="240" w:lineRule="auto"/>
        <w:outlineLvl w:val="2"/>
        <w:rPr>
          <w:ins w:id="74" w:author="Unknown"/>
          <w:rFonts w:ascii="Times New Roman" w:eastAsia="Times New Roman" w:hAnsi="Times New Roman" w:cs="Times New Roman"/>
          <w:b/>
          <w:bCs/>
          <w:sz w:val="27"/>
          <w:szCs w:val="27"/>
        </w:rPr>
      </w:pPr>
      <w:ins w:id="75" w:author="Unknown">
        <w:r w:rsidRPr="0090347F">
          <w:rPr>
            <w:rFonts w:ascii="Times New Roman" w:eastAsia="Times New Roman" w:hAnsi="Times New Roman" w:cs="Times New Roman"/>
            <w:b/>
            <w:bCs/>
            <w:sz w:val="27"/>
            <w:szCs w:val="27"/>
          </w:rPr>
          <w:lastRenderedPageBreak/>
          <w:t>Bringing All the Information Together: Calculating the Area of Polygons</w:t>
        </w:r>
      </w:ins>
    </w:p>
    <w:p w:rsidR="0090347F" w:rsidRPr="0090347F" w:rsidRDefault="0090347F" w:rsidP="0090347F">
      <w:pPr>
        <w:spacing w:before="100" w:beforeAutospacing="1" w:after="100" w:afterAutospacing="1" w:line="240" w:lineRule="auto"/>
        <w:rPr>
          <w:ins w:id="76" w:author="Unknown"/>
          <w:rFonts w:ascii="Times New Roman" w:eastAsia="Times New Roman" w:hAnsi="Times New Roman" w:cs="Times New Roman"/>
          <w:sz w:val="24"/>
          <w:szCs w:val="24"/>
        </w:rPr>
      </w:pPr>
      <w:ins w:id="77" w:author="Unknown">
        <w:r w:rsidRPr="0090347F">
          <w:rPr>
            <w:rFonts w:ascii="Times New Roman" w:eastAsia="Times New Roman" w:hAnsi="Times New Roman" w:cs="Times New Roman"/>
            <w:sz w:val="24"/>
            <w:szCs w:val="24"/>
          </w:rPr>
          <w:t>The simplest and most basic polygon for the purposes of calculating area is the quadrangle. To obtain the area, you simply multiple length by vertical height.</w:t>
        </w:r>
      </w:ins>
    </w:p>
    <w:p w:rsidR="0090347F" w:rsidRPr="0090347F" w:rsidRDefault="0090347F" w:rsidP="0090347F">
      <w:pPr>
        <w:spacing w:before="100" w:beforeAutospacing="1" w:after="100" w:afterAutospacing="1" w:line="240" w:lineRule="auto"/>
        <w:rPr>
          <w:ins w:id="78" w:author="Unknown"/>
          <w:rFonts w:ascii="Times New Roman" w:eastAsia="Times New Roman" w:hAnsi="Times New Roman" w:cs="Times New Roman"/>
          <w:sz w:val="24"/>
          <w:szCs w:val="24"/>
        </w:rPr>
      </w:pPr>
      <w:ins w:id="79" w:author="Unknown">
        <w:r w:rsidRPr="0090347F">
          <w:rPr>
            <w:rFonts w:ascii="Times New Roman" w:eastAsia="Times New Roman" w:hAnsi="Times New Roman" w:cs="Times New Roman"/>
            <w:sz w:val="24"/>
            <w:szCs w:val="24"/>
          </w:rPr>
          <w:t xml:space="preserve">For rhombuses, note that vertical height is </w:t>
        </w:r>
        <w:r w:rsidRPr="0090347F">
          <w:rPr>
            <w:rFonts w:ascii="Times New Roman" w:eastAsia="Times New Roman" w:hAnsi="Times New Roman" w:cs="Times New Roman"/>
            <w:b/>
            <w:bCs/>
            <w:sz w:val="24"/>
            <w:szCs w:val="24"/>
          </w:rPr>
          <w:t>NOT</w:t>
        </w:r>
        <w:r w:rsidRPr="0090347F">
          <w:rPr>
            <w:rFonts w:ascii="Times New Roman" w:eastAsia="Times New Roman" w:hAnsi="Times New Roman" w:cs="Times New Roman"/>
            <w:sz w:val="24"/>
            <w:szCs w:val="24"/>
          </w:rPr>
          <w:t xml:space="preserve"> the length of the sloping side, but the vertical distance between the two horizontal lines. </w:t>
        </w:r>
      </w:ins>
    </w:p>
    <w:p w:rsidR="0090347F" w:rsidRPr="0090347F" w:rsidRDefault="0090347F" w:rsidP="0090347F">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90347F">
          <w:rPr>
            <w:rFonts w:ascii="Times New Roman" w:eastAsia="Times New Roman" w:hAnsi="Times New Roman" w:cs="Times New Roman"/>
            <w:sz w:val="24"/>
            <w:szCs w:val="24"/>
          </w:rPr>
          <w:t>This is because a rhombus is essentially a rectangle with a triangle cut off one end and pasted onto the other:</w:t>
        </w:r>
      </w:ins>
    </w:p>
    <w:p w:rsidR="0090347F" w:rsidRPr="0090347F" w:rsidRDefault="0090347F" w:rsidP="0090347F">
      <w:pPr>
        <w:spacing w:after="0" w:line="240" w:lineRule="auto"/>
        <w:rPr>
          <w:ins w:id="8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1970" cy="715010"/>
            <wp:effectExtent l="0" t="0" r="0" b="0"/>
            <wp:docPr id="10" name="Picture 10" descr="Rectangle and Rh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tangle and Rhombus"/>
                    <pic:cNvPicPr>
                      <a:picLocks noChangeAspect="1" noChangeArrowheads="1"/>
                    </pic:cNvPicPr>
                  </pic:nvPicPr>
                  <pic:blipFill>
                    <a:blip r:embed="rId18"/>
                    <a:srcRect/>
                    <a:stretch>
                      <a:fillRect/>
                    </a:stretch>
                  </pic:blipFill>
                  <pic:spPr bwMode="auto">
                    <a:xfrm>
                      <a:off x="0" y="0"/>
                      <a:ext cx="1791970" cy="715010"/>
                    </a:xfrm>
                    <a:prstGeom prst="rect">
                      <a:avLst/>
                    </a:prstGeom>
                    <a:noFill/>
                    <a:ln w="9525">
                      <a:noFill/>
                      <a:miter lim="800000"/>
                      <a:headEnd/>
                      <a:tailEnd/>
                    </a:ln>
                  </pic:spPr>
                </pic:pic>
              </a:graphicData>
            </a:graphic>
          </wp:inline>
        </w:drawing>
      </w:r>
    </w:p>
    <w:p w:rsidR="0090347F" w:rsidRPr="0090347F" w:rsidRDefault="0090347F" w:rsidP="0090347F">
      <w:p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90347F">
          <w:rPr>
            <w:rFonts w:ascii="Times New Roman" w:eastAsia="Times New Roman" w:hAnsi="Times New Roman" w:cs="Times New Roman"/>
            <w:sz w:val="24"/>
            <w:szCs w:val="24"/>
          </w:rPr>
          <w:t>You can see that if you remove the left hand blue triangle, and stick it onto the other end, the rectangle becomes a rhombus.</w:t>
        </w:r>
      </w:ins>
    </w:p>
    <w:p w:rsidR="0090347F" w:rsidRPr="0090347F" w:rsidRDefault="0090347F" w:rsidP="0090347F">
      <w:pPr>
        <w:spacing w:before="100" w:beforeAutospacing="1" w:after="100" w:afterAutospacing="1" w:line="240" w:lineRule="auto"/>
        <w:rPr>
          <w:ins w:id="85" w:author="Unknown"/>
          <w:rFonts w:ascii="Times New Roman" w:eastAsia="Times New Roman" w:hAnsi="Times New Roman" w:cs="Times New Roman"/>
          <w:sz w:val="24"/>
          <w:szCs w:val="24"/>
        </w:rPr>
      </w:pPr>
      <w:ins w:id="86" w:author="Unknown">
        <w:r w:rsidRPr="0090347F">
          <w:rPr>
            <w:rFonts w:ascii="Times New Roman" w:eastAsia="Times New Roman" w:hAnsi="Times New Roman" w:cs="Times New Roman"/>
            <w:sz w:val="24"/>
            <w:szCs w:val="24"/>
          </w:rPr>
          <w:t>The area is length (the top horizontal line) multiplied by height, the vertical distance between the two horizontal lines.</w:t>
        </w:r>
      </w:ins>
    </w:p>
    <w:p w:rsidR="0090347F" w:rsidRPr="0090347F" w:rsidRDefault="0090347F" w:rsidP="0090347F">
      <w:p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90347F">
          <w:rPr>
            <w:rFonts w:ascii="Times New Roman" w:eastAsia="Times New Roman" w:hAnsi="Times New Roman" w:cs="Times New Roman"/>
            <w:sz w:val="24"/>
            <w:szCs w:val="24"/>
          </w:rPr>
          <w:t xml:space="preserve">To work out the area of a </w:t>
        </w:r>
        <w:r w:rsidRPr="0090347F">
          <w:rPr>
            <w:rFonts w:ascii="Times New Roman" w:eastAsia="Times New Roman" w:hAnsi="Times New Roman" w:cs="Times New Roman"/>
            <w:b/>
            <w:bCs/>
            <w:sz w:val="24"/>
            <w:szCs w:val="24"/>
          </w:rPr>
          <w:t>triangle</w:t>
        </w:r>
        <w:r w:rsidRPr="0090347F">
          <w:rPr>
            <w:rFonts w:ascii="Times New Roman" w:eastAsia="Times New Roman" w:hAnsi="Times New Roman" w:cs="Times New Roman"/>
            <w:sz w:val="24"/>
            <w:szCs w:val="24"/>
          </w:rPr>
          <w:t>, you multiple length by vertical height (that is, the vertical height from the bottom line to the top point), and halve it. This is essentially because a triangle is half a rectangle.</w:t>
        </w:r>
      </w:ins>
    </w:p>
    <w:p w:rsidR="0090347F" w:rsidRPr="0090347F" w:rsidRDefault="0090347F" w:rsidP="0090347F">
      <w:p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90347F">
          <w:rPr>
            <w:rFonts w:ascii="Times New Roman" w:eastAsia="Times New Roman" w:hAnsi="Times New Roman" w:cs="Times New Roman"/>
            <w:b/>
            <w:bCs/>
            <w:sz w:val="24"/>
            <w:szCs w:val="24"/>
          </w:rPr>
          <w:t>To calculate the area of any regular polygon</w:t>
        </w:r>
        <w:r w:rsidRPr="0090347F">
          <w:rPr>
            <w:rFonts w:ascii="Times New Roman" w:eastAsia="Times New Roman" w:hAnsi="Times New Roman" w:cs="Times New Roman"/>
            <w:sz w:val="24"/>
            <w:szCs w:val="24"/>
          </w:rPr>
          <w:t>, the easiest way is to divide it into triangles, and use the formula for the area of a triangle.</w:t>
        </w:r>
      </w:ins>
    </w:p>
    <w:p w:rsidR="0090347F" w:rsidRPr="0090347F" w:rsidRDefault="0090347F" w:rsidP="0090347F">
      <w:pPr>
        <w:spacing w:after="0" w:line="240" w:lineRule="auto"/>
        <w:rPr>
          <w:ins w:id="91"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75105" cy="1393825"/>
            <wp:effectExtent l="19050" t="0" r="0" b="0"/>
            <wp:docPr id="11" name="Picture 11" descr="Hexagon divided into triangles to calculat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xagon divided into triangles to calculate area."/>
                    <pic:cNvPicPr>
                      <a:picLocks noChangeAspect="1" noChangeArrowheads="1"/>
                    </pic:cNvPicPr>
                  </pic:nvPicPr>
                  <pic:blipFill>
                    <a:blip r:embed="rId19"/>
                    <a:srcRect/>
                    <a:stretch>
                      <a:fillRect/>
                    </a:stretch>
                  </pic:blipFill>
                  <pic:spPr bwMode="auto">
                    <a:xfrm>
                      <a:off x="0" y="0"/>
                      <a:ext cx="1475105" cy="1393825"/>
                    </a:xfrm>
                    <a:prstGeom prst="rect">
                      <a:avLst/>
                    </a:prstGeom>
                    <a:noFill/>
                    <a:ln w="9525">
                      <a:noFill/>
                      <a:miter lim="800000"/>
                      <a:headEnd/>
                      <a:tailEnd/>
                    </a:ln>
                  </pic:spPr>
                </pic:pic>
              </a:graphicData>
            </a:graphic>
          </wp:inline>
        </w:drawing>
      </w:r>
    </w:p>
    <w:p w:rsidR="0090347F" w:rsidRPr="0090347F" w:rsidRDefault="0090347F" w:rsidP="0090347F">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90347F">
          <w:rPr>
            <w:rFonts w:ascii="Times New Roman" w:eastAsia="Times New Roman" w:hAnsi="Times New Roman" w:cs="Times New Roman"/>
            <w:sz w:val="24"/>
            <w:szCs w:val="24"/>
          </w:rPr>
          <w:t>So, for a hexagon, for example:</w:t>
        </w:r>
      </w:ins>
    </w:p>
    <w:p w:rsidR="0090347F" w:rsidRDefault="0090347F" w:rsidP="0090347F">
      <w:pPr>
        <w:spacing w:before="100" w:beforeAutospacing="1" w:after="100" w:afterAutospacing="1" w:line="240" w:lineRule="auto"/>
        <w:rPr>
          <w:rFonts w:ascii="Times New Roman" w:eastAsia="Times New Roman" w:hAnsi="Times New Roman" w:cs="Times New Roman"/>
          <w:sz w:val="24"/>
          <w:szCs w:val="24"/>
        </w:rPr>
      </w:pPr>
      <w:ins w:id="94" w:author="Unknown">
        <w:r w:rsidRPr="0090347F">
          <w:rPr>
            <w:rFonts w:ascii="Times New Roman" w:eastAsia="Times New Roman" w:hAnsi="Times New Roman" w:cs="Times New Roman"/>
            <w:sz w:val="24"/>
            <w:szCs w:val="24"/>
          </w:rPr>
          <w:t>You can see from the diagram that there are six triangles.</w:t>
        </w:r>
      </w:ins>
    </w:p>
    <w:p w:rsidR="00D10FFA" w:rsidRDefault="00D10FFA" w:rsidP="009034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p>
    <w:p w:rsidR="00D10FFA" w:rsidRDefault="00D10FFA" w:rsidP="009034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1.Define polygon</w:t>
      </w:r>
    </w:p>
    <w:p w:rsidR="00D10FFA" w:rsidRPr="0090347F" w:rsidRDefault="00D10FFA" w:rsidP="0090347F">
      <w:pPr>
        <w:spacing w:before="100" w:beforeAutospacing="1" w:after="100" w:afterAutospacing="1" w:line="240" w:lineRule="auto"/>
        <w:rPr>
          <w:ins w:id="95" w:author="Unknown"/>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241623">
        <w:rPr>
          <w:rFonts w:ascii="Times New Roman" w:eastAsia="Times New Roman" w:hAnsi="Times New Roman" w:cs="Times New Roman"/>
          <w:sz w:val="24"/>
          <w:szCs w:val="24"/>
        </w:rPr>
        <w:t>draw pentagon   [AB 50MM]</w:t>
      </w:r>
    </w:p>
    <w:p w:rsidR="0090347F" w:rsidRPr="0090347F" w:rsidRDefault="0090347F" w:rsidP="00A31E8C">
      <w:pPr>
        <w:spacing w:before="100" w:beforeAutospacing="1" w:after="100" w:afterAutospacing="1" w:line="240" w:lineRule="auto"/>
        <w:rPr>
          <w:ins w:id="96" w:author="Unknown"/>
          <w:rFonts w:ascii="Times New Roman" w:eastAsia="Times New Roman" w:hAnsi="Times New Roman" w:cs="Times New Roman"/>
          <w:sz w:val="24"/>
          <w:szCs w:val="24"/>
        </w:rPr>
      </w:pPr>
    </w:p>
    <w:p w:rsidR="00B249D2" w:rsidRDefault="00A31E8C">
      <w:pPr>
        <w:rPr>
          <w:sz w:val="28"/>
          <w:szCs w:val="28"/>
        </w:rPr>
      </w:pPr>
      <w:r>
        <w:rPr>
          <w:sz w:val="28"/>
          <w:szCs w:val="28"/>
        </w:rPr>
        <w:t xml:space="preserve">Week2 </w:t>
      </w:r>
      <w:r w:rsidR="0035058C">
        <w:rPr>
          <w:sz w:val="28"/>
          <w:szCs w:val="28"/>
        </w:rPr>
        <w:t xml:space="preserve">      B</w:t>
      </w:r>
      <w:r>
        <w:rPr>
          <w:sz w:val="28"/>
          <w:szCs w:val="28"/>
        </w:rPr>
        <w:t>elt and chain drive</w:t>
      </w:r>
    </w:p>
    <w:p w:rsidR="00F97E7C" w:rsidRDefault="00F97E7C" w:rsidP="00F97E7C">
      <w:pPr>
        <w:pStyle w:val="Heading1"/>
      </w:pPr>
      <w:r>
        <w:t>Difference Between Chain Drive and Belt Drive</w:t>
      </w:r>
    </w:p>
    <w:p w:rsidR="00F97E7C" w:rsidRDefault="00F97E7C" w:rsidP="001F05CB">
      <w:pPr>
        <w:pStyle w:val="postmetadata"/>
      </w:pPr>
      <w:r>
        <w:t xml:space="preserve">• Categorized under </w:t>
      </w:r>
      <w:hyperlink r:id="rId20" w:history="1">
        <w:r>
          <w:rPr>
            <w:rStyle w:val="Hyperlink"/>
          </w:rPr>
          <w:t>Technology</w:t>
        </w:r>
      </w:hyperlink>
      <w:r>
        <w:t xml:space="preserve"> | </w:t>
      </w:r>
      <w:r>
        <w:rPr>
          <w:noProof/>
        </w:rPr>
        <w:drawing>
          <wp:inline distT="0" distB="0" distL="0" distR="0">
            <wp:extent cx="4763770" cy="2256790"/>
            <wp:effectExtent l="19050" t="0" r="0" b="0"/>
            <wp:docPr id="23" name="Picture 23" descr="Difference Between Chain Drive and Belt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fference Between Chain Drive and Belt Drive"/>
                    <pic:cNvPicPr>
                      <a:picLocks noChangeAspect="1" noChangeArrowheads="1"/>
                    </pic:cNvPicPr>
                  </pic:nvPicPr>
                  <pic:blipFill>
                    <a:blip r:embed="rId21"/>
                    <a:srcRect/>
                    <a:stretch>
                      <a:fillRect/>
                    </a:stretch>
                  </pic:blipFill>
                  <pic:spPr bwMode="auto">
                    <a:xfrm>
                      <a:off x="0" y="0"/>
                      <a:ext cx="4763770" cy="2256790"/>
                    </a:xfrm>
                    <a:prstGeom prst="rect">
                      <a:avLst/>
                    </a:prstGeom>
                    <a:noFill/>
                    <a:ln w="9525">
                      <a:noFill/>
                      <a:miter lim="800000"/>
                      <a:headEnd/>
                      <a:tailEnd/>
                    </a:ln>
                  </pic:spPr>
                </pic:pic>
              </a:graphicData>
            </a:graphic>
          </wp:inline>
        </w:drawing>
      </w:r>
    </w:p>
    <w:p w:rsidR="00F97E7C" w:rsidRDefault="00F97E7C" w:rsidP="00F97E7C">
      <w:pPr>
        <w:pStyle w:val="Heading2"/>
      </w:pPr>
      <w:r>
        <w:t>Chain Drive vs. Belt Drive</w:t>
      </w:r>
    </w:p>
    <w:p w:rsidR="00F97E7C" w:rsidRDefault="005379B1" w:rsidP="00F97E7C">
      <w:pPr>
        <w:pStyle w:val="NormalWeb"/>
      </w:pPr>
      <w:r>
        <w:t>Both a chain drive and a belt d</w:t>
      </w:r>
      <w:r w:rsidR="00F97E7C">
        <w:t xml:space="preserve">ive are part of mechanisms that allow locomotion and a transfer of power within a particular piece of machinery. The usual application of a chain drive and a belt drive is to transfer power or as a method to move objects, like hoisting or conveying. Chain drives and belt drives are often used in many </w:t>
      </w:r>
      <w:hyperlink r:id="rId22" w:history="1">
        <w:r w:rsidR="00F97E7C">
          <w:rPr>
            <w:rStyle w:val="Hyperlink"/>
          </w:rPr>
          <w:t>vehicles</w:t>
        </w:r>
      </w:hyperlink>
      <w:r w:rsidR="00F97E7C">
        <w:t xml:space="preserve"> (like bicycles, motorcycles, and automobiles) as well as other m</w:t>
      </w:r>
      <w:r>
        <w:t>S</w:t>
      </w:r>
      <w:r w:rsidR="00F97E7C">
        <w:t>echanical applications, including garage doors.</w:t>
      </w:r>
    </w:p>
    <w:p w:rsidR="00F97E7C" w:rsidRDefault="00F97E7C" w:rsidP="00F97E7C">
      <w:pPr>
        <w:pStyle w:val="NormalWeb"/>
      </w:pPr>
      <w:r>
        <w:t>Both chain drives and belt drives are designed as continuous and endless loops that move when the engine is running or in use. The chain drive, as its name implies, is made up of chains with special structures like teeth on one side and a corresponding etch on the other side (drive shafts). The chain drive works when the two sides link together, which encourages the movement of the chain as well as power. The designs and structures also allow the chain to keep and hold it in one place and one direction.</w:t>
      </w:r>
    </w:p>
    <w:p w:rsidR="00F97E7C" w:rsidRDefault="00F97E7C" w:rsidP="00F97E7C">
      <w:pPr>
        <w:pStyle w:val="NormalWeb"/>
      </w:pPr>
      <w:r>
        <w:t>On the other hand, the belt drive is a smooth and wide span of synthetic material. The belt drive itself can be made from rubber, plastic, and other synthetic substances.</w:t>
      </w:r>
      <w:r>
        <w:br/>
        <w:t>Each kind of drive has its own set of advantages and disadvantages.</w:t>
      </w:r>
    </w:p>
    <w:p w:rsidR="00F97E7C" w:rsidRDefault="00F97E7C" w:rsidP="00F97E7C">
      <w:pPr>
        <w:pStyle w:val="NormalWeb"/>
        <w:rPr>
          <w:ins w:id="97" w:author="Unknown"/>
        </w:rPr>
      </w:pPr>
      <w:ins w:id="98" w:author="Unknown">
        <w:r>
          <w:t xml:space="preserve">The chain drive is stronger and more durable because it is made of metal. It is also more dependable to use and easier to repair. Moreover, it is easier to change gears in the instance when </w:t>
        </w:r>
        <w:r>
          <w:lastRenderedPageBreak/>
          <w:t>the chain is broken. However, the chain drive’s downsides include requiring lubrication to run smoothly and seamlessly, and the fact that the chain can get stuck in the links or mangle itself while on the run. Simple chain drives usually contain two gears; the more complicated designs tend to have two or more gears in the design. The additional gears are called “idle gears” and usually don’t contribute to the drive and its overall ratio. The only thing that impacts the gear ratio is the number of teeth in the first and last gears.</w:t>
        </w:r>
      </w:ins>
    </w:p>
    <w:p w:rsidR="00F97E7C" w:rsidRDefault="00F97E7C" w:rsidP="00F97E7C">
      <w:pPr>
        <w:pStyle w:val="NormalWeb"/>
        <w:rPr>
          <w:ins w:id="99" w:author="Unknown"/>
        </w:rPr>
      </w:pPr>
      <w:ins w:id="100" w:author="Unknown">
        <w:r>
          <w:t>Chain drives are usually seen in bikes, motorcycles, and automobiles. They are also used in many industries such as the military (for tanks) and in the mining industry. The classification for a chain drive is as follows: roller chain, double pitch roller chain, silent (inverted tooth) chain, detachable link chain, and engineering steel chain. There are also three types of load classification for chain drives: smooth load, moderate shock load, and heavy shock load.</w:t>
        </w:r>
        <w:r>
          <w:br/>
          <w:t>On the other hand, a belt drive is best used for machines and is very useful in inspection for damage or wear. The surface of the belt can more easily show evidence of the mentioned imperfections and can be an indication that purchasing a replacement may be neccesarry. Another advantage of the belt drive is that it requires fewer adjustments and is quieter, cleaner, and runs more smoothly compared to the chain drive. This type of drive doesn’t require lubrication, which can be considered as an added cost to a machine’s maintenance. The bad thing about belt drives is the fact that they often expire earlier compared to the chain drive. Belt drives can also slip or snap if the belt isn’t maintained or at least inspected for signs of damage and wear.</w:t>
        </w:r>
      </w:ins>
    </w:p>
    <w:p w:rsidR="00F97E7C" w:rsidRDefault="00F97E7C" w:rsidP="00F97E7C">
      <w:pPr>
        <w:pStyle w:val="NormalWeb"/>
        <w:rPr>
          <w:ins w:id="101" w:author="Unknown"/>
        </w:rPr>
      </w:pPr>
      <w:ins w:id="102" w:author="Unknown">
        <w:r>
          <w:t>The types of belt drives are diverse. The list of their kinds include flat belts, round belts, vee belts, multi-groove belts, ribbed belt, film belts, metal belts, endless round belts, timing belts, specialty belts, rolling roads, and flying rope.</w:t>
        </w:r>
      </w:ins>
    </w:p>
    <w:p w:rsidR="00F97E7C" w:rsidRDefault="00F97E7C" w:rsidP="00F97E7C">
      <w:pPr>
        <w:pStyle w:val="Heading3"/>
        <w:rPr>
          <w:ins w:id="103" w:author="Unknown"/>
        </w:rPr>
      </w:pPr>
      <w:ins w:id="104" w:author="Unknown">
        <w:r>
          <w:t>Summary:</w:t>
        </w:r>
      </w:ins>
    </w:p>
    <w:p w:rsidR="00F97E7C" w:rsidRDefault="00F97E7C" w:rsidP="00F97E7C">
      <w:pPr>
        <w:pStyle w:val="NormalWeb"/>
        <w:rPr>
          <w:ins w:id="105" w:author="Unknown"/>
        </w:rPr>
      </w:pPr>
      <w:ins w:id="106" w:author="Unknown">
        <w:r>
          <w:t>1.Both chain drives and belt drives are methods to transfer power and objects within a machine. The main difference between the two drives is that a chain drive is powered by a chain loop, while a belt drive is powered by a belt.</w:t>
        </w:r>
        <w:r>
          <w:br/>
          <w:t xml:space="preserve">2.Another notable difference is the material of the drive. Chain drives are made of metal, which makes them more durable and stronger compared to a belt. The metal chain is designed to have a design that corresponds to the other side. On the other hand, the belt drive is made of synthetic materials, </w:t>
        </w:r>
      </w:ins>
    </w:p>
    <w:p w:rsidR="00F97E7C" w:rsidRDefault="001F05CB" w:rsidP="00F97E7C">
      <w:pPr>
        <w:spacing w:line="240" w:lineRule="auto"/>
        <w:rPr>
          <w:ins w:id="107" w:author="Unknown"/>
        </w:rPr>
      </w:pPr>
      <w:r>
        <w:t>ADVANTAGES OF BELT DRIVE</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 drives are simple are economical.</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don’t need parallel shafts.</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Belts drives are provided with overload and jam protection.</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Noise and vibration are damped out. Machinery life is increased because load fluctuations are shock-absorbed.</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are lubrication-free. They require less maintenance cost.</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 drives are highly efficient in use (up to 98%, usually 95%).</w:t>
      </w:r>
    </w:p>
    <w:p w:rsidR="00CC4AB0" w:rsidRPr="00CC4AB0" w:rsidRDefault="00CC4AB0" w:rsidP="00CC4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are very economical when the distance between shafts is very large.</w:t>
      </w:r>
    </w:p>
    <w:p w:rsidR="00CC4AB0" w:rsidRPr="00CC4AB0" w:rsidRDefault="00CC4AB0" w:rsidP="00CC4AB0">
      <w:p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b/>
          <w:bCs/>
          <w:sz w:val="24"/>
          <w:szCs w:val="24"/>
        </w:rPr>
        <w:lastRenderedPageBreak/>
        <w:t>DISADVANTAGES OF BELT DRIVE-</w:t>
      </w:r>
    </w:p>
    <w:p w:rsidR="00CC4AB0" w:rsidRPr="00CC4AB0" w:rsidRDefault="00CC4AB0" w:rsidP="00CC4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In Belt drives, angular velocity ratio is not necessarily constant or equal to the ratio of pulley diameters, because of slipping and stretching.</w:t>
      </w:r>
    </w:p>
    <w:p w:rsidR="00CC4AB0" w:rsidRPr="00CC4AB0" w:rsidRDefault="00CC4AB0" w:rsidP="00CC4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Heat buildup occurs. Speed is limited to usually 35 meters per second. Power transmission is limited to 370 kilowatts.</w:t>
      </w:r>
    </w:p>
    <w:p w:rsidR="00CC4AB0" w:rsidRPr="00CC4AB0" w:rsidRDefault="00CC4AB0" w:rsidP="00CC4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Operating temperatures are usually restricted to –35 to 85°C.</w:t>
      </w:r>
    </w:p>
    <w:p w:rsidR="00CC4AB0" w:rsidRPr="00CC4AB0" w:rsidRDefault="00CC4AB0" w:rsidP="00CC4A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Some adjustment of center distance or use of an idler pulley is necessary for wearing and stretching of belt drive compensation.</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 drives are simple are economical.</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don’t need parallel shafts.</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Belts drives are provided with overload and jam protection.</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Noise and vibration are damped out. Machinery life is increased because load fluctuations are shock-absorbed.</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are lubrication-free. They require less maintenance cost.</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Belt drives are highly efficient in use (up to 98%, usually 95%).</w:t>
      </w:r>
    </w:p>
    <w:p w:rsidR="00CC4AB0" w:rsidRPr="00CC4AB0" w:rsidRDefault="00CC4AB0" w:rsidP="00CC4A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4AB0">
        <w:rPr>
          <w:rFonts w:ascii="Times New Roman" w:eastAsia="Times New Roman" w:hAnsi="Times New Roman" w:cs="Times New Roman"/>
          <w:sz w:val="24"/>
          <w:szCs w:val="24"/>
        </w:rPr>
        <w:t>They are very economical when the distance between shafts is very large.</w:t>
      </w:r>
    </w:p>
    <w:p w:rsidR="00CC4AB0" w:rsidRPr="00CC4AB0" w:rsidRDefault="00CC4AB0" w:rsidP="00CC4AB0">
      <w:pPr>
        <w:spacing w:before="100" w:beforeAutospacing="1" w:after="100" w:afterAutospacing="1" w:line="240" w:lineRule="auto"/>
        <w:rPr>
          <w:rFonts w:ascii="Times New Roman" w:eastAsia="Times New Roman" w:hAnsi="Times New Roman" w:cs="Times New Roman"/>
          <w:sz w:val="24"/>
          <w:szCs w:val="24"/>
        </w:rPr>
      </w:pPr>
    </w:p>
    <w:p w:rsidR="00CC4AB0" w:rsidRPr="001F05CB" w:rsidRDefault="00CC4AB0" w:rsidP="001F05CB">
      <w:pPr>
        <w:spacing w:before="100" w:beforeAutospacing="1" w:after="100" w:afterAutospacing="1" w:line="240" w:lineRule="auto"/>
        <w:ind w:left="720"/>
        <w:rPr>
          <w:rFonts w:ascii="Times New Roman" w:eastAsia="Times New Roman" w:hAnsi="Times New Roman" w:cs="Times New Roman"/>
          <w:sz w:val="24"/>
          <w:szCs w:val="24"/>
        </w:rPr>
      </w:pPr>
    </w:p>
    <w:p w:rsidR="00CC4AB0" w:rsidRDefault="00CC4AB0" w:rsidP="00CC4AB0">
      <w:r>
        <w:rPr>
          <w:noProof/>
        </w:rPr>
        <w:drawing>
          <wp:inline distT="0" distB="0" distL="0" distR="0">
            <wp:extent cx="5043805" cy="2514600"/>
            <wp:effectExtent l="19050" t="0" r="4445" b="0"/>
            <wp:docPr id="3" name="Picture 8" descr="https://qph.ec.quoracdn.net/main-qimg-54655ec701d01dcad9b1e922f58618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ec.quoracdn.net/main-qimg-54655ec701d01dcad9b1e922f5861810-c"/>
                    <pic:cNvPicPr>
                      <a:picLocks noChangeAspect="1" noChangeArrowheads="1"/>
                    </pic:cNvPicPr>
                  </pic:nvPicPr>
                  <pic:blipFill>
                    <a:blip r:embed="rId23"/>
                    <a:srcRect/>
                    <a:stretch>
                      <a:fillRect/>
                    </a:stretch>
                  </pic:blipFill>
                  <pic:spPr bwMode="auto">
                    <a:xfrm>
                      <a:off x="0" y="0"/>
                      <a:ext cx="5043805" cy="2514600"/>
                    </a:xfrm>
                    <a:prstGeom prst="rect">
                      <a:avLst/>
                    </a:prstGeom>
                    <a:noFill/>
                    <a:ln w="9525">
                      <a:noFill/>
                      <a:miter lim="800000"/>
                      <a:headEnd/>
                      <a:tailEnd/>
                    </a:ln>
                  </pic:spPr>
                </pic:pic>
              </a:graphicData>
            </a:graphic>
          </wp:inline>
        </w:drawing>
      </w:r>
    </w:p>
    <w:p w:rsidR="00CC4AB0" w:rsidRDefault="00CC4AB0" w:rsidP="00CC4AB0">
      <w:pPr>
        <w:pStyle w:val="uiqtextpara"/>
      </w:pPr>
      <w:r>
        <w:rPr>
          <w:b/>
          <w:bCs/>
        </w:rPr>
        <w:t>ADVANTAGES OF CHAIN DRIVE-</w:t>
      </w:r>
    </w:p>
    <w:p w:rsidR="00CC4AB0" w:rsidRDefault="00CC4AB0" w:rsidP="00CC4AB0">
      <w:pPr>
        <w:numPr>
          <w:ilvl w:val="0"/>
          <w:numId w:val="14"/>
        </w:numPr>
        <w:spacing w:before="100" w:beforeAutospacing="1" w:after="100" w:afterAutospacing="1" w:line="240" w:lineRule="auto"/>
      </w:pPr>
      <w:r>
        <w:t>• Positive non-slip drives</w:t>
      </w:r>
    </w:p>
    <w:p w:rsidR="00CC4AB0" w:rsidRDefault="00CC4AB0" w:rsidP="00CC4AB0">
      <w:pPr>
        <w:numPr>
          <w:ilvl w:val="0"/>
          <w:numId w:val="14"/>
        </w:numPr>
        <w:spacing w:before="100" w:beforeAutospacing="1" w:after="100" w:afterAutospacing="1" w:line="240" w:lineRule="auto"/>
      </w:pPr>
      <w:r>
        <w:t>• Efficiency is high</w:t>
      </w:r>
    </w:p>
    <w:p w:rsidR="00CC4AB0" w:rsidRDefault="00CC4AB0" w:rsidP="00CC4AB0">
      <w:pPr>
        <w:numPr>
          <w:ilvl w:val="0"/>
          <w:numId w:val="14"/>
        </w:numPr>
        <w:spacing w:before="100" w:beforeAutospacing="1" w:after="100" w:afterAutospacing="1" w:line="240" w:lineRule="auto"/>
      </w:pPr>
      <w:r>
        <w:t>• Employed for small as well as large centre distances up to 8m.</w:t>
      </w:r>
    </w:p>
    <w:p w:rsidR="00CC4AB0" w:rsidRDefault="00CC4AB0" w:rsidP="00CC4AB0">
      <w:pPr>
        <w:numPr>
          <w:ilvl w:val="0"/>
          <w:numId w:val="14"/>
        </w:numPr>
        <w:spacing w:before="100" w:beforeAutospacing="1" w:after="100" w:afterAutospacing="1" w:line="240" w:lineRule="auto"/>
      </w:pPr>
      <w:r>
        <w:t>• Permit high velocity ratio up to 8:1</w:t>
      </w:r>
    </w:p>
    <w:p w:rsidR="00CC4AB0" w:rsidRDefault="00CC4AB0" w:rsidP="00CC4AB0">
      <w:pPr>
        <w:numPr>
          <w:ilvl w:val="0"/>
          <w:numId w:val="14"/>
        </w:numPr>
        <w:spacing w:before="100" w:beforeAutospacing="1" w:after="100" w:afterAutospacing="1" w:line="240" w:lineRule="auto"/>
      </w:pPr>
      <w:r>
        <w:t>• Transmit more power than belt drives</w:t>
      </w:r>
    </w:p>
    <w:p w:rsidR="00CC4AB0" w:rsidRDefault="00CC4AB0" w:rsidP="00CC4AB0">
      <w:pPr>
        <w:numPr>
          <w:ilvl w:val="0"/>
          <w:numId w:val="14"/>
        </w:numPr>
        <w:spacing w:before="100" w:beforeAutospacing="1" w:after="100" w:afterAutospacing="1" w:line="240" w:lineRule="auto"/>
      </w:pPr>
      <w:r>
        <w:t>• They produce less load on shafts compared to belt drives</w:t>
      </w:r>
    </w:p>
    <w:p w:rsidR="00CC4AB0" w:rsidRDefault="00CC4AB0" w:rsidP="005379B1">
      <w:pPr>
        <w:spacing w:before="100" w:beforeAutospacing="1" w:after="100" w:afterAutospacing="1" w:line="240" w:lineRule="auto"/>
        <w:ind w:left="720"/>
      </w:pPr>
    </w:p>
    <w:p w:rsidR="00CC4AB0" w:rsidRDefault="00CC4AB0" w:rsidP="00CC4AB0">
      <w:pPr>
        <w:pStyle w:val="uiqtextpara"/>
      </w:pPr>
      <w:r>
        <w:rPr>
          <w:b/>
          <w:bCs/>
        </w:rPr>
        <w:t>DISADVANTAGES OF CHAIN DRIVE-</w:t>
      </w:r>
    </w:p>
    <w:p w:rsidR="00CC4AB0" w:rsidRDefault="00CC4AB0" w:rsidP="00CC4AB0">
      <w:pPr>
        <w:numPr>
          <w:ilvl w:val="0"/>
          <w:numId w:val="15"/>
        </w:numPr>
        <w:spacing w:before="100" w:beforeAutospacing="1" w:after="100" w:afterAutospacing="1" w:line="240" w:lineRule="auto"/>
      </w:pPr>
      <w:r>
        <w:t>• Driving and driven shafts should be in perfect alignment.</w:t>
      </w:r>
    </w:p>
    <w:p w:rsidR="00CC4AB0" w:rsidRDefault="00CC4AB0" w:rsidP="00CC4AB0">
      <w:pPr>
        <w:numPr>
          <w:ilvl w:val="0"/>
          <w:numId w:val="15"/>
        </w:numPr>
        <w:spacing w:before="100" w:beforeAutospacing="1" w:after="100" w:afterAutospacing="1" w:line="240" w:lineRule="auto"/>
      </w:pPr>
      <w:r>
        <w:t>• Requires good lubrication</w:t>
      </w:r>
    </w:p>
    <w:p w:rsidR="00CC4AB0" w:rsidRDefault="00CC4AB0" w:rsidP="00CC4AB0">
      <w:pPr>
        <w:numPr>
          <w:ilvl w:val="0"/>
          <w:numId w:val="15"/>
        </w:numPr>
        <w:spacing w:before="100" w:beforeAutospacing="1" w:after="100" w:afterAutospacing="1" w:line="240" w:lineRule="auto"/>
      </w:pPr>
      <w:r>
        <w:t>• High initial cost</w:t>
      </w:r>
    </w:p>
    <w:p w:rsidR="00CC4AB0" w:rsidRDefault="00CC4AB0" w:rsidP="00CC4AB0">
      <w:pPr>
        <w:pStyle w:val="uiqtextpara"/>
      </w:pPr>
      <w:r>
        <w:rPr>
          <w:b/>
          <w:bCs/>
        </w:rPr>
        <w:t>GEAR DRIVE→</w:t>
      </w:r>
    </w:p>
    <w:p w:rsidR="00CC4AB0" w:rsidRDefault="00CC4AB0" w:rsidP="00CC4AB0">
      <w:pPr>
        <w:pStyle w:val="uiqtextpara"/>
      </w:pPr>
      <w:r>
        <w:t>Gear drives find a very prominent place in mechanical power transmission. Gear drives are preferred when considerable power has to be transmitted over a short distance positively with a constant velocity ratio.</w:t>
      </w:r>
    </w:p>
    <w:p w:rsidR="00CC4AB0" w:rsidRDefault="00CC4AB0" w:rsidP="00CC4AB0">
      <w:r>
        <w:rPr>
          <w:noProof/>
        </w:rPr>
        <w:drawing>
          <wp:inline distT="0" distB="0" distL="0" distR="0">
            <wp:extent cx="5729605" cy="4726940"/>
            <wp:effectExtent l="19050" t="0" r="4445" b="0"/>
            <wp:docPr id="9" name="Picture 9" descr="https://qph.ec.quoracdn.net/main-qimg-275ededdebba13aee84b6ed223cbe7f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ec.quoracdn.net/main-qimg-275ededdebba13aee84b6ed223cbe7fb-c"/>
                    <pic:cNvPicPr>
                      <a:picLocks noChangeAspect="1" noChangeArrowheads="1"/>
                    </pic:cNvPicPr>
                  </pic:nvPicPr>
                  <pic:blipFill>
                    <a:blip r:embed="rId24"/>
                    <a:srcRect/>
                    <a:stretch>
                      <a:fillRect/>
                    </a:stretch>
                  </pic:blipFill>
                  <pic:spPr bwMode="auto">
                    <a:xfrm>
                      <a:off x="0" y="0"/>
                      <a:ext cx="5729605" cy="4726940"/>
                    </a:xfrm>
                    <a:prstGeom prst="rect">
                      <a:avLst/>
                    </a:prstGeom>
                    <a:noFill/>
                    <a:ln w="9525">
                      <a:noFill/>
                      <a:miter lim="800000"/>
                      <a:headEnd/>
                      <a:tailEnd/>
                    </a:ln>
                  </pic:spPr>
                </pic:pic>
              </a:graphicData>
            </a:graphic>
          </wp:inline>
        </w:drawing>
      </w:r>
    </w:p>
    <w:p w:rsidR="00CC4AB0" w:rsidRDefault="00CC4AB0" w:rsidP="00CC4AB0">
      <w:pPr>
        <w:pStyle w:val="uiqtextpara"/>
      </w:pPr>
      <w:r>
        <w:rPr>
          <w:b/>
          <w:bCs/>
        </w:rPr>
        <w:t>ADVANTAGES OF GEAR DRIVE-</w:t>
      </w:r>
    </w:p>
    <w:p w:rsidR="00CC4AB0" w:rsidRDefault="00CC4AB0" w:rsidP="00CC4AB0">
      <w:pPr>
        <w:numPr>
          <w:ilvl w:val="0"/>
          <w:numId w:val="16"/>
        </w:numPr>
        <w:spacing w:before="100" w:beforeAutospacing="1" w:after="100" w:afterAutospacing="1" w:line="240" w:lineRule="auto"/>
      </w:pPr>
      <w:r>
        <w:t>They are positive non-slip drives.</w:t>
      </w:r>
    </w:p>
    <w:p w:rsidR="00CC4AB0" w:rsidRDefault="00CC4AB0" w:rsidP="00CC4AB0">
      <w:pPr>
        <w:numPr>
          <w:ilvl w:val="0"/>
          <w:numId w:val="16"/>
        </w:numPr>
        <w:spacing w:before="100" w:beforeAutospacing="1" w:after="100" w:afterAutospacing="1" w:line="240" w:lineRule="auto"/>
      </w:pPr>
      <w:r>
        <w:t>Most convenient for very small centre distances.</w:t>
      </w:r>
    </w:p>
    <w:p w:rsidR="00CC4AB0" w:rsidRDefault="00CC4AB0" w:rsidP="00CC4AB0">
      <w:pPr>
        <w:numPr>
          <w:ilvl w:val="0"/>
          <w:numId w:val="16"/>
        </w:numPr>
        <w:spacing w:before="100" w:beforeAutospacing="1" w:after="100" w:afterAutospacing="1" w:line="240" w:lineRule="auto"/>
      </w:pPr>
      <w:r>
        <w:lastRenderedPageBreak/>
        <w:t>By using different types of gears, it will be possible to transmit the power when the axes of the shafts are not only parallel, but even when nonparallel, intersecting, non-intersecting and co- planar or non-coplanar.</w:t>
      </w:r>
    </w:p>
    <w:p w:rsidR="00CC4AB0" w:rsidRDefault="00CC4AB0" w:rsidP="00CC4AB0">
      <w:pPr>
        <w:numPr>
          <w:ilvl w:val="0"/>
          <w:numId w:val="16"/>
        </w:numPr>
        <w:spacing w:before="100" w:beforeAutospacing="1" w:after="100" w:afterAutospacing="1" w:line="240" w:lineRule="auto"/>
      </w:pPr>
      <w:r>
        <w:t>The velocity ratio will remain constant throughout.</w:t>
      </w:r>
    </w:p>
    <w:p w:rsidR="00CC4AB0" w:rsidRDefault="00CC4AB0" w:rsidP="00CC4AB0">
      <w:pPr>
        <w:numPr>
          <w:ilvl w:val="0"/>
          <w:numId w:val="16"/>
        </w:numPr>
        <w:spacing w:before="100" w:beforeAutospacing="1" w:after="100" w:afterAutospacing="1" w:line="240" w:lineRule="auto"/>
      </w:pPr>
      <w:r>
        <w:t>They can be employed conveniently for low, medium and high power transmission.</w:t>
      </w:r>
    </w:p>
    <w:p w:rsidR="00CC4AB0" w:rsidRDefault="00CC4AB0" w:rsidP="00CC4AB0">
      <w:pPr>
        <w:numPr>
          <w:ilvl w:val="0"/>
          <w:numId w:val="16"/>
        </w:numPr>
        <w:spacing w:before="100" w:beforeAutospacing="1" w:after="100" w:afterAutospacing="1" w:line="240" w:lineRule="auto"/>
      </w:pPr>
      <w:r>
        <w:t>Any velocity ratio as high as, even up to 60:1 can be obtained.</w:t>
      </w:r>
    </w:p>
    <w:p w:rsidR="00CC4AB0" w:rsidRDefault="00CC4AB0" w:rsidP="00CC4AB0">
      <w:pPr>
        <w:numPr>
          <w:ilvl w:val="0"/>
          <w:numId w:val="16"/>
        </w:numPr>
        <w:spacing w:before="100" w:beforeAutospacing="1" w:after="100" w:afterAutospacing="1" w:line="240" w:lineRule="auto"/>
      </w:pPr>
      <w:r>
        <w:t>They have very high transmission efficiency.</w:t>
      </w:r>
    </w:p>
    <w:p w:rsidR="00CC4AB0" w:rsidRDefault="00CC4AB0" w:rsidP="00CC4AB0">
      <w:pPr>
        <w:numPr>
          <w:ilvl w:val="0"/>
          <w:numId w:val="16"/>
        </w:numPr>
        <w:spacing w:before="100" w:beforeAutospacing="1" w:after="100" w:afterAutospacing="1" w:line="240" w:lineRule="auto"/>
      </w:pPr>
      <w:r>
        <w:t>Gears can be cast in a wide range of both metallic and non-metallic materials.</w:t>
      </w:r>
    </w:p>
    <w:p w:rsidR="00CC4AB0" w:rsidRDefault="00CC4AB0" w:rsidP="00CC4AB0">
      <w:pPr>
        <w:numPr>
          <w:ilvl w:val="0"/>
          <w:numId w:val="16"/>
        </w:numPr>
        <w:spacing w:before="100" w:beforeAutospacing="1" w:after="100" w:afterAutospacing="1" w:line="240" w:lineRule="auto"/>
      </w:pPr>
      <w:r>
        <w:t>If required gears may be cast integral with the shafts.</w:t>
      </w:r>
    </w:p>
    <w:p w:rsidR="00CC4AB0" w:rsidRDefault="00CC4AB0" w:rsidP="00CC4AB0">
      <w:pPr>
        <w:numPr>
          <w:ilvl w:val="0"/>
          <w:numId w:val="16"/>
        </w:numPr>
        <w:spacing w:before="100" w:beforeAutospacing="1" w:after="100" w:afterAutospacing="1" w:line="240" w:lineRule="auto"/>
      </w:pPr>
      <w:r>
        <w:t>Gears are employed for wide range of applications like in watches, precision measuring instruments, machine tools, gear boxes fitted in automobiles, aero engines, etc.</w:t>
      </w:r>
    </w:p>
    <w:p w:rsidR="00CC4AB0" w:rsidRDefault="00CC4AB0" w:rsidP="00CC4AB0">
      <w:pPr>
        <w:pStyle w:val="uiqtextpara"/>
      </w:pPr>
      <w:r>
        <w:rPr>
          <w:b/>
          <w:bCs/>
        </w:rPr>
        <w:t>DISADVANTAGES OF GEAR DRIVE-</w:t>
      </w:r>
    </w:p>
    <w:p w:rsidR="00CC4AB0" w:rsidRDefault="00CC4AB0" w:rsidP="00CC4AB0">
      <w:pPr>
        <w:numPr>
          <w:ilvl w:val="0"/>
          <w:numId w:val="17"/>
        </w:numPr>
        <w:spacing w:before="100" w:beforeAutospacing="1" w:after="100" w:afterAutospacing="1" w:line="240" w:lineRule="auto"/>
      </w:pPr>
      <w:r>
        <w:t>They are not suitable for shafts of very large centre distances.</w:t>
      </w:r>
    </w:p>
    <w:p w:rsidR="00CC4AB0" w:rsidRDefault="00CC4AB0" w:rsidP="00CC4AB0">
      <w:pPr>
        <w:numPr>
          <w:ilvl w:val="0"/>
          <w:numId w:val="17"/>
        </w:numPr>
        <w:spacing w:before="100" w:beforeAutospacing="1" w:after="100" w:afterAutospacing="1" w:line="240" w:lineRule="auto"/>
      </w:pPr>
      <w:r>
        <w:t>They always require some kind of lubrication.</w:t>
      </w:r>
    </w:p>
    <w:p w:rsidR="00CC4AB0" w:rsidRDefault="00CC4AB0" w:rsidP="00CC4AB0">
      <w:pPr>
        <w:numPr>
          <w:ilvl w:val="0"/>
          <w:numId w:val="17"/>
        </w:numPr>
        <w:spacing w:before="100" w:beforeAutospacing="1" w:after="100" w:afterAutospacing="1" w:line="240" w:lineRule="auto"/>
      </w:pPr>
      <w:r>
        <w:t>At very high speeds noise and vibrations will be more.</w:t>
      </w:r>
    </w:p>
    <w:p w:rsidR="00CC4AB0" w:rsidRDefault="00CC4AB0" w:rsidP="00CC4AB0">
      <w:pPr>
        <w:numPr>
          <w:ilvl w:val="0"/>
          <w:numId w:val="17"/>
        </w:numPr>
        <w:spacing w:before="100" w:beforeAutospacing="1" w:after="100" w:afterAutospacing="1" w:line="240" w:lineRule="auto"/>
      </w:pPr>
      <w:r>
        <w:t>They are not economical because of the increased cost of production of precision gears.</w:t>
      </w:r>
    </w:p>
    <w:p w:rsidR="00CC4AB0" w:rsidRDefault="00CC4AB0" w:rsidP="002034EE">
      <w:pPr>
        <w:numPr>
          <w:ilvl w:val="0"/>
          <w:numId w:val="17"/>
        </w:numPr>
        <w:spacing w:before="100" w:beforeAutospacing="1" w:after="100" w:afterAutospacing="1" w:line="240" w:lineRule="auto"/>
      </w:pPr>
      <w:r>
        <w:t>Use of large number of gear wheels in gear trains increases the weight of the mach</w:t>
      </w:r>
    </w:p>
    <w:p w:rsidR="00CC4AB0" w:rsidRDefault="00CC4AB0" w:rsidP="00CC4AB0">
      <w:pPr>
        <w:pStyle w:val="Heading3"/>
      </w:pPr>
      <w:r>
        <w:t xml:space="preserve"> Questions</w:t>
      </w:r>
    </w:p>
    <w:p w:rsidR="00CC4AB0" w:rsidRDefault="00004673" w:rsidP="00CC4AB0">
      <w:pPr>
        <w:numPr>
          <w:ilvl w:val="0"/>
          <w:numId w:val="18"/>
        </w:numPr>
        <w:spacing w:before="100" w:beforeAutospacing="1" w:after="100" w:afterAutospacing="1" w:line="240" w:lineRule="auto"/>
      </w:pPr>
      <w:hyperlink r:id="rId25" w:tgtFrame="_blank" w:history="1">
        <w:r w:rsidR="00CC4AB0">
          <w:rPr>
            <w:rStyle w:val="renderedqtext"/>
            <w:color w:val="0000FF"/>
            <w:u w:val="single"/>
          </w:rPr>
          <w:t>What are the advantages of using a belt drive over a chain drive?</w:t>
        </w:r>
      </w:hyperlink>
    </w:p>
    <w:p w:rsidR="00CC4AB0" w:rsidRDefault="00004673" w:rsidP="00CC4AB0">
      <w:pPr>
        <w:numPr>
          <w:ilvl w:val="0"/>
          <w:numId w:val="18"/>
        </w:numPr>
        <w:spacing w:before="100" w:beforeAutospacing="1" w:after="100" w:afterAutospacing="1" w:line="240" w:lineRule="auto"/>
      </w:pPr>
      <w:hyperlink r:id="rId26" w:tgtFrame="_blank" w:history="1">
        <w:r w:rsidR="00CC4AB0">
          <w:rPr>
            <w:rStyle w:val="renderedqtext"/>
            <w:color w:val="0000FF"/>
            <w:u w:val="single"/>
          </w:rPr>
          <w:t>Why would you use a belt drive instead of a chain drive?</w:t>
        </w:r>
      </w:hyperlink>
    </w:p>
    <w:p w:rsidR="00CC4AB0" w:rsidRDefault="00CC4AB0" w:rsidP="002034EE">
      <w:pPr>
        <w:numPr>
          <w:ilvl w:val="0"/>
          <w:numId w:val="18"/>
        </w:numPr>
        <w:spacing w:before="100" w:beforeAutospacing="1" w:after="100" w:afterAutospacing="1" w:line="240" w:lineRule="auto"/>
      </w:pPr>
      <w:r>
        <w:rPr>
          <w:rStyle w:val="renderedqtext"/>
          <w:color w:val="0000FF"/>
          <w:u w:val="single"/>
        </w:rPr>
        <w:t>Which is more efficient: gear drive or belt drive?</w:t>
      </w:r>
      <w:r w:rsidRPr="002034EE">
        <w:rPr>
          <w:rStyle w:val="renderedqtext"/>
          <w:color w:val="0000FF"/>
          <w:u w:val="single"/>
        </w:rPr>
        <w:t>What are the advantages of gear drives?What is slip in belt drives?</w:t>
      </w:r>
      <w:r w:rsidRPr="002034EE">
        <w:rPr>
          <w:rStyle w:val="buttontext"/>
          <w:color w:val="0000FF"/>
          <w:u w:val="single"/>
        </w:rPr>
        <w:t>Ask New Question</w:t>
      </w:r>
      <w:bookmarkStart w:id="108" w:name="MoreAnswers"/>
      <w:bookmarkStart w:id="109" w:name="answer_76346341"/>
      <w:bookmarkEnd w:id="108"/>
      <w:bookmarkEnd w:id="109"/>
      <w:r w:rsidRPr="002034EE">
        <w:t xml:space="preserve">Answered </w:t>
      </w:r>
      <w:r w:rsidRPr="002034EE">
        <w:rPr>
          <w:rStyle w:val="datetime"/>
          <w:color w:val="0000FF"/>
          <w:u w:val="single"/>
        </w:rPr>
        <w:t>1d ago</w:t>
      </w:r>
    </w:p>
    <w:p w:rsidR="00CC4AB0" w:rsidRDefault="00CC4AB0" w:rsidP="00CC4AB0">
      <w:pPr>
        <w:pStyle w:val="uiqtextpara"/>
      </w:pPr>
      <w:r>
        <w:t>Gear drives are used for short distance power transmission, chain drive and belt drive are used for power transmission in a longer distance. Chain drive is used for power transmission with more efficiency, in belt drive sometimes slip occurs.</w:t>
      </w:r>
    </w:p>
    <w:p w:rsidR="00CC4AB0" w:rsidRDefault="00CC4AB0" w:rsidP="00CC4AB0">
      <w:pPr>
        <w:pStyle w:val="uiqtextpara"/>
      </w:pPr>
      <w:r>
        <w:t>The advantage of gear drives is the power transmission with high efficiency means it can transmit almost all the power from driven to driver in very high speed. And its disadvantage is that we can not transmit the power to a longer distance.</w:t>
      </w:r>
    </w:p>
    <w:p w:rsidR="00CC4AB0" w:rsidRDefault="00CC4AB0" w:rsidP="00CC4AB0">
      <w:pPr>
        <w:pStyle w:val="uiqtextpara"/>
      </w:pPr>
      <w:r>
        <w:t>In chain drive the basic advantage is that we can transmit the power with good efficiency to a longer distance.</w:t>
      </w:r>
    </w:p>
    <w:p w:rsidR="00CC4AB0" w:rsidRDefault="00CC4AB0" w:rsidP="002034EE">
      <w:pPr>
        <w:pStyle w:val="uiqtextpara"/>
      </w:pPr>
      <w:bookmarkStart w:id="110" w:name="answer_76339329"/>
      <w:bookmarkEnd w:id="110"/>
    </w:p>
    <w:p w:rsidR="00CC4AB0" w:rsidRDefault="00CC4AB0" w:rsidP="00CC4AB0">
      <w:pPr>
        <w:pStyle w:val="uiqtextpara"/>
      </w:pPr>
      <w:r>
        <w:t>Belt Drive:- It is Type of Power transmission which done through by using belt mounted on two pulley made up of rubber, Cot</w:t>
      </w:r>
    </w:p>
    <w:p w:rsidR="00CC4AB0" w:rsidRDefault="00CC4AB0" w:rsidP="00CC4AB0">
      <w:pPr>
        <w:pStyle w:val="uiqtextpara"/>
      </w:pPr>
      <w:r>
        <w:t>Disadvantages:-</w:t>
      </w:r>
    </w:p>
    <w:p w:rsidR="00CC4AB0" w:rsidRDefault="00CC4AB0" w:rsidP="00CC4AB0">
      <w:pPr>
        <w:pStyle w:val="uiqtextpara"/>
      </w:pPr>
      <w:r>
        <w:t>1.Slip And Creep Occur</w:t>
      </w:r>
    </w:p>
    <w:p w:rsidR="00CC4AB0" w:rsidRDefault="00CC4AB0" w:rsidP="00CC4AB0">
      <w:pPr>
        <w:pStyle w:val="uiqtextpara"/>
      </w:pPr>
      <w:r>
        <w:lastRenderedPageBreak/>
        <w:t>2.Wear of belt</w:t>
      </w:r>
    </w:p>
    <w:p w:rsidR="00CC4AB0" w:rsidRDefault="00CC4AB0" w:rsidP="00CC4AB0">
      <w:pPr>
        <w:pStyle w:val="uiqtextpara"/>
      </w:pPr>
      <w:r>
        <w:t>3. Elongation of belt after continuous used</w:t>
      </w:r>
    </w:p>
    <w:p w:rsidR="00CC4AB0" w:rsidRDefault="00CC4AB0" w:rsidP="00CC4AB0">
      <w:pPr>
        <w:pStyle w:val="uiqtextpara"/>
      </w:pPr>
      <w:r>
        <w:t>Chain Drive :- It is one of the type of power transmission by means of chain mounted on sprockets.</w:t>
      </w:r>
    </w:p>
    <w:p w:rsidR="00CC4AB0" w:rsidRDefault="00CC4AB0" w:rsidP="00CC4AB0">
      <w:pPr>
        <w:pStyle w:val="uiqtextpara"/>
      </w:pPr>
      <w:r>
        <w:t>Advantages:-</w:t>
      </w:r>
    </w:p>
    <w:p w:rsidR="00CC4AB0" w:rsidRDefault="00CC4AB0" w:rsidP="00CC4AB0">
      <w:pPr>
        <w:pStyle w:val="uiqtextpara"/>
      </w:pPr>
      <w:r>
        <w:t>1.More Power Transmission</w:t>
      </w:r>
    </w:p>
    <w:p w:rsidR="00CC4AB0" w:rsidRDefault="00CC4AB0" w:rsidP="00CC4AB0">
      <w:pPr>
        <w:pStyle w:val="uiqtextpara"/>
      </w:pPr>
      <w:r>
        <w:t>2. No slip and creep occur</w:t>
      </w:r>
    </w:p>
    <w:p w:rsidR="00CC4AB0" w:rsidRDefault="001F05CB" w:rsidP="00CC4AB0">
      <w:pPr>
        <w:pStyle w:val="uiqtextpara"/>
      </w:pPr>
      <w:r>
        <w:t>3.</w:t>
      </w:r>
      <w:r w:rsidR="00CC4AB0">
        <w:t>ast power transmission</w:t>
      </w:r>
    </w:p>
    <w:p w:rsidR="00CC4AB0" w:rsidRDefault="00CC4AB0" w:rsidP="00CC4AB0">
      <w:pPr>
        <w:pStyle w:val="uiqtextpara"/>
      </w:pPr>
      <w:r>
        <w:t>Disadvantages:-</w:t>
      </w:r>
    </w:p>
    <w:p w:rsidR="00CC4AB0" w:rsidRDefault="00CC4AB0" w:rsidP="00CC4AB0">
      <w:pPr>
        <w:pStyle w:val="uiqtextpara"/>
      </w:pPr>
      <w:r>
        <w:t>1.Lubrication Required</w:t>
      </w:r>
    </w:p>
    <w:p w:rsidR="00CC4AB0" w:rsidRDefault="00CC4AB0" w:rsidP="00CC4AB0">
      <w:pPr>
        <w:pStyle w:val="uiqtextpara"/>
      </w:pPr>
      <w:r>
        <w:t>2. Noisy Transmission</w:t>
      </w:r>
    </w:p>
    <w:p w:rsidR="00CC4AB0" w:rsidRDefault="00CC4AB0" w:rsidP="00CC4AB0">
      <w:pPr>
        <w:pStyle w:val="uiqtextpara"/>
      </w:pPr>
      <w:r>
        <w:t>3. Complicated</w:t>
      </w:r>
    </w:p>
    <w:p w:rsidR="00CC4AB0" w:rsidRDefault="00CC4AB0" w:rsidP="00CC4AB0">
      <w:pPr>
        <w:pStyle w:val="uiqtextpara"/>
      </w:pPr>
      <w:r>
        <w:t>4. Can transmit power upto 500mm</w:t>
      </w:r>
    </w:p>
    <w:p w:rsidR="00CC4AB0" w:rsidRDefault="00CC4AB0" w:rsidP="00CC4AB0">
      <w:pPr>
        <w:pStyle w:val="uiqtextpara"/>
      </w:pPr>
      <w:r>
        <w:t>Gear Drive:- It is a type of power transmission by means of two gears mesh to transmit a power from one shaft to another.</w:t>
      </w:r>
    </w:p>
    <w:p w:rsidR="00CC4AB0" w:rsidRDefault="00CC4AB0" w:rsidP="00CC4AB0">
      <w:pPr>
        <w:pStyle w:val="uiqtextpara"/>
      </w:pPr>
      <w:r>
        <w:t>Advantages:-</w:t>
      </w:r>
    </w:p>
    <w:p w:rsidR="00CC4AB0" w:rsidRDefault="00CC4AB0" w:rsidP="00CC4AB0">
      <w:pPr>
        <w:pStyle w:val="uiqtextpara"/>
      </w:pPr>
      <w:r>
        <w:t>1.Quick Transmission</w:t>
      </w:r>
    </w:p>
    <w:p w:rsidR="00CC4AB0" w:rsidRDefault="00CC4AB0" w:rsidP="00CC4AB0">
      <w:pPr>
        <w:pStyle w:val="uiqtextpara"/>
      </w:pPr>
      <w:r>
        <w:t>2. No Slip and creep occur</w:t>
      </w:r>
    </w:p>
    <w:p w:rsidR="00CC4AB0" w:rsidRDefault="00CC4AB0" w:rsidP="00CC4AB0">
      <w:pPr>
        <w:pStyle w:val="uiqtextpara"/>
      </w:pPr>
      <w:r>
        <w:t>3. Widely used in Automobile</w:t>
      </w:r>
    </w:p>
    <w:p w:rsidR="00CC4AB0" w:rsidRDefault="00CC4AB0" w:rsidP="00CC4AB0">
      <w:pPr>
        <w:pStyle w:val="uiqtextpara"/>
      </w:pPr>
      <w:r>
        <w:t>Disadvantages:-</w:t>
      </w:r>
    </w:p>
    <w:p w:rsidR="00CC4AB0" w:rsidRDefault="00CC4AB0" w:rsidP="00CC4AB0">
      <w:pPr>
        <w:pStyle w:val="uiqtextpara"/>
      </w:pPr>
      <w:r>
        <w:t>1.Lubrication Required</w:t>
      </w:r>
    </w:p>
    <w:p w:rsidR="00CC4AB0" w:rsidRDefault="00CC4AB0" w:rsidP="00CC4AB0">
      <w:pPr>
        <w:pStyle w:val="uiqtextpara"/>
      </w:pPr>
      <w:r>
        <w:t>2. Wear occur</w:t>
      </w:r>
    </w:p>
    <w:p w:rsidR="00CC4AB0" w:rsidRDefault="00CC4AB0" w:rsidP="00CC4AB0">
      <w:pPr>
        <w:pStyle w:val="uiqtextpara"/>
      </w:pPr>
      <w:r>
        <w:t>3. Can transmit power upto 300mm</w:t>
      </w:r>
    </w:p>
    <w:p w:rsidR="00CC4AB0" w:rsidRDefault="00CC4AB0" w:rsidP="002034EE">
      <w:bookmarkStart w:id="111" w:name="answer_76296746"/>
      <w:bookmarkEnd w:id="111"/>
    </w:p>
    <w:p w:rsidR="00CC4AB0" w:rsidRDefault="00CC4AB0" w:rsidP="001F05CB">
      <w:pPr>
        <w:spacing w:before="100" w:beforeAutospacing="1" w:after="100" w:afterAutospacing="1" w:line="240" w:lineRule="auto"/>
        <w:ind w:left="720"/>
      </w:pPr>
    </w:p>
    <w:p w:rsidR="00CC4AB0" w:rsidRDefault="00CC4AB0" w:rsidP="001F05CB">
      <w:pPr>
        <w:spacing w:before="100" w:beforeAutospacing="1" w:after="100" w:afterAutospacing="1" w:line="240" w:lineRule="auto"/>
        <w:ind w:left="360"/>
      </w:pPr>
    </w:p>
    <w:p w:rsidR="00CC4AB0" w:rsidRDefault="00CC4AB0" w:rsidP="001F05CB">
      <w:pPr>
        <w:spacing w:before="100" w:beforeAutospacing="1" w:after="100" w:afterAutospacing="1" w:line="240" w:lineRule="auto"/>
        <w:ind w:left="720"/>
      </w:pPr>
      <w:bookmarkStart w:id="112" w:name="answer_42286088"/>
      <w:bookmarkEnd w:id="112"/>
    </w:p>
    <w:p w:rsidR="00165C0A" w:rsidRDefault="00CC4AB0" w:rsidP="00165C0A">
      <w:pPr>
        <w:pStyle w:val="Heading3"/>
      </w:pPr>
      <w:r>
        <w:t xml:space="preserve"> Question</w:t>
      </w:r>
      <w:r w:rsidR="005379B1">
        <w:t>s</w:t>
      </w:r>
    </w:p>
    <w:p w:rsidR="00CC4AB0" w:rsidRDefault="00165C0A" w:rsidP="00165C0A">
      <w:pPr>
        <w:pStyle w:val="Heading3"/>
      </w:pPr>
      <w:r>
        <w:t>1.</w:t>
      </w:r>
      <w:r w:rsidR="00CC4AB0">
        <w:rPr>
          <w:rStyle w:val="renderedqtext"/>
          <w:color w:val="0000FF"/>
          <w:u w:val="single"/>
        </w:rPr>
        <w:t>What is the use of a belt drive?</w:t>
      </w:r>
      <w:r>
        <w:rPr>
          <w:rStyle w:val="renderedqtext"/>
          <w:color w:val="0000FF"/>
          <w:u w:val="single"/>
        </w:rPr>
        <w:t xml:space="preserve">        2.           </w:t>
      </w:r>
      <w:r w:rsidR="00CC4AB0" w:rsidRPr="00165C0A">
        <w:rPr>
          <w:rStyle w:val="renderedqtext"/>
          <w:color w:val="0000FF"/>
          <w:u w:val="single"/>
        </w:rPr>
        <w:t>Why do we prefer a chain drive over a belt drive?</w:t>
      </w:r>
      <w:r>
        <w:rPr>
          <w:rStyle w:val="renderedqtext"/>
          <w:color w:val="0000FF"/>
          <w:u w:val="single"/>
        </w:rPr>
        <w:t xml:space="preserve">                             3.</w:t>
      </w:r>
      <w:r w:rsidR="00CC4AB0" w:rsidRPr="00165C0A">
        <w:rPr>
          <w:rStyle w:val="renderedqtext"/>
          <w:color w:val="0000FF"/>
          <w:u w:val="single"/>
        </w:rPr>
        <w:t>Why is a belt drive called a flexible drive?</w:t>
      </w:r>
      <w:r w:rsidR="00CC4AB0">
        <w:rPr>
          <w:rStyle w:val="buttontext"/>
          <w:color w:val="0000FF"/>
          <w:u w:val="single"/>
        </w:rPr>
        <w:t>A</w:t>
      </w:r>
    </w:p>
    <w:p w:rsidR="00CC4AB0" w:rsidRDefault="00004673" w:rsidP="00165C0A">
      <w:r>
        <w:object w:dxaOrig="4320" w:dyaOrig="4320">
          <v:shape id="_x0000_i1083" type="#_x0000_t75" style="width:49.35pt;height:18pt" o:ole="">
            <v:imagedata r:id="rId27" o:title=""/>
          </v:shape>
          <w:control r:id="rId28" w:name="DefaultOcxName" w:shapeid="_x0000_i1083"/>
        </w:object>
      </w:r>
    </w:p>
    <w:p w:rsidR="00B4504C" w:rsidRDefault="00475656" w:rsidP="00B4504C">
      <w:pPr>
        <w:pStyle w:val="NormalWeb"/>
      </w:pPr>
      <w:r>
        <w:rPr>
          <w:sz w:val="28"/>
          <w:szCs w:val="28"/>
        </w:rPr>
        <w:t xml:space="preserve">Week 4.  </w:t>
      </w:r>
      <w:r w:rsidR="00B4504C">
        <w:rPr>
          <w:sz w:val="28"/>
          <w:szCs w:val="28"/>
        </w:rPr>
        <w:t xml:space="preserve">      gears                                                                                                          </w:t>
      </w:r>
      <w:r>
        <w:rPr>
          <w:sz w:val="28"/>
          <w:szCs w:val="28"/>
        </w:rPr>
        <w:t xml:space="preserve">    </w:t>
      </w:r>
      <w:r w:rsidR="00B4504C">
        <w:t xml:space="preserve">A </w:t>
      </w:r>
      <w:r w:rsidR="00B4504C">
        <w:rPr>
          <w:b/>
          <w:bCs/>
        </w:rPr>
        <w:t>gear</w:t>
      </w:r>
      <w:r w:rsidR="00B4504C">
        <w:t xml:space="preserve"> or </w:t>
      </w:r>
      <w:r w:rsidR="00B4504C">
        <w:rPr>
          <w:b/>
          <w:bCs/>
        </w:rPr>
        <w:t>cogwheel</w:t>
      </w:r>
      <w:r w:rsidR="00B4504C">
        <w:t xml:space="preserve"> is a </w:t>
      </w:r>
      <w:hyperlink r:id="rId29" w:tooltip="Rotating" w:history="1">
        <w:r w:rsidR="00B4504C">
          <w:rPr>
            <w:rStyle w:val="Hyperlink"/>
          </w:rPr>
          <w:t>rotating</w:t>
        </w:r>
      </w:hyperlink>
      <w:r w:rsidR="00B4504C">
        <w:t xml:space="preserve"> </w:t>
      </w:r>
      <w:hyperlink r:id="rId30" w:tooltip="Machine (mechanical)" w:history="1">
        <w:r w:rsidR="00B4504C">
          <w:rPr>
            <w:rStyle w:val="Hyperlink"/>
          </w:rPr>
          <w:t>machine</w:t>
        </w:r>
      </w:hyperlink>
      <w:r w:rsidR="00B4504C">
        <w:t xml:space="preserve"> part having cut </w:t>
      </w:r>
      <w:r w:rsidR="00B4504C">
        <w:rPr>
          <w:i/>
          <w:iCs/>
        </w:rPr>
        <w:t>teeth</w:t>
      </w:r>
      <w:r w:rsidR="00B4504C">
        <w:t xml:space="preserve">, or cogs, which mesh with another toothed part to transmit </w:t>
      </w:r>
      <w:hyperlink r:id="rId31" w:tooltip="Torque" w:history="1">
        <w:r w:rsidR="00B4504C">
          <w:rPr>
            <w:rStyle w:val="Hyperlink"/>
          </w:rPr>
          <w:t>torque</w:t>
        </w:r>
      </w:hyperlink>
      <w:r w:rsidR="00B4504C">
        <w:t xml:space="preserve">. Geared devices can change the speed, torque, and direction of a </w:t>
      </w:r>
      <w:hyperlink r:id="rId32" w:tooltip="Power (physics)" w:history="1">
        <w:r w:rsidR="00B4504C">
          <w:rPr>
            <w:rStyle w:val="Hyperlink"/>
          </w:rPr>
          <w:t>power source</w:t>
        </w:r>
      </w:hyperlink>
      <w:r w:rsidR="00B4504C">
        <w:t xml:space="preserve">. Gears almost always produce a change in torque, creating a </w:t>
      </w:r>
      <w:hyperlink r:id="rId33" w:tooltip="Mechanical advantage" w:history="1">
        <w:r w:rsidR="00B4504C">
          <w:rPr>
            <w:rStyle w:val="Hyperlink"/>
          </w:rPr>
          <w:t>mechanical advantage</w:t>
        </w:r>
      </w:hyperlink>
      <w:r w:rsidR="00B4504C">
        <w:t xml:space="preserve">, through their </w:t>
      </w:r>
      <w:hyperlink r:id="rId34" w:tooltip="Gear ratio" w:history="1">
        <w:r w:rsidR="00B4504C">
          <w:rPr>
            <w:rStyle w:val="Hyperlink"/>
          </w:rPr>
          <w:t>gear ratio</w:t>
        </w:r>
      </w:hyperlink>
      <w:r w:rsidR="00B4504C">
        <w:t xml:space="preserve">, and thus may be considered a </w:t>
      </w:r>
      <w:hyperlink r:id="rId35" w:tooltip="Simple machine" w:history="1">
        <w:r w:rsidR="00B4504C">
          <w:rPr>
            <w:rStyle w:val="Hyperlink"/>
          </w:rPr>
          <w:t>simple machine</w:t>
        </w:r>
      </w:hyperlink>
      <w:r w:rsidR="00B4504C">
        <w:t>. The teeth on the two meshing gears all have the same shape.</w:t>
      </w:r>
      <w:hyperlink r:id="rId36" w:anchor="cite_note-1" w:history="1">
        <w:r w:rsidR="00B4504C">
          <w:rPr>
            <w:rStyle w:val="Hyperlink"/>
            <w:vertAlign w:val="superscript"/>
          </w:rPr>
          <w:t>[1]</w:t>
        </w:r>
      </w:hyperlink>
      <w:r w:rsidR="00B4504C">
        <w:t xml:space="preserve"> Two or more meshing gears, working in a sequence, are called a </w:t>
      </w:r>
      <w:hyperlink r:id="rId37" w:tooltip="Gear train" w:history="1">
        <w:r w:rsidR="00B4504C">
          <w:rPr>
            <w:rStyle w:val="Hyperlink"/>
          </w:rPr>
          <w:t>gear train</w:t>
        </w:r>
      </w:hyperlink>
      <w:r w:rsidR="00B4504C">
        <w:t xml:space="preserve"> or a </w:t>
      </w:r>
      <w:hyperlink r:id="rId38" w:tooltip="Transmission (mechanics)" w:history="1">
        <w:r w:rsidR="00B4504C">
          <w:rPr>
            <w:rStyle w:val="Hyperlink"/>
            <w:i/>
            <w:iCs/>
          </w:rPr>
          <w:t>transmission</w:t>
        </w:r>
      </w:hyperlink>
      <w:r w:rsidR="00B4504C">
        <w:t xml:space="preserve">. A gear can mesh with a linear toothed part, called a rack, thereby producing </w:t>
      </w:r>
      <w:hyperlink r:id="rId39" w:tooltip="Translation (physics)" w:history="1">
        <w:r w:rsidR="00B4504C">
          <w:rPr>
            <w:rStyle w:val="Hyperlink"/>
          </w:rPr>
          <w:t>translation</w:t>
        </w:r>
      </w:hyperlink>
      <w:r w:rsidR="00B4504C">
        <w:t xml:space="preserve"> instead of rotation.</w:t>
      </w:r>
    </w:p>
    <w:p w:rsidR="00B4504C" w:rsidRDefault="00B4504C" w:rsidP="00B4504C">
      <w:pPr>
        <w:pStyle w:val="NormalWeb"/>
      </w:pPr>
      <w:r>
        <w:t xml:space="preserve">The gears in a transmission are analogous to the wheels in a crossed, belt </w:t>
      </w:r>
      <w:hyperlink r:id="rId40" w:tooltip="Pulley" w:history="1">
        <w:r>
          <w:rPr>
            <w:rStyle w:val="Hyperlink"/>
          </w:rPr>
          <w:t>pulley</w:t>
        </w:r>
      </w:hyperlink>
      <w:r>
        <w:t xml:space="preserve"> system. An advantage of gears is that the teeth of a gear prevent slippage.</w:t>
      </w:r>
    </w:p>
    <w:p w:rsidR="00B4504C" w:rsidRDefault="00B4504C" w:rsidP="00B4504C">
      <w:pPr>
        <w:pStyle w:val="NormalWeb"/>
      </w:pPr>
      <w:r>
        <w:t xml:space="preserve">When two gears mesh, if one gear is bigger than the other, a mechanical advantage is produced, with the </w:t>
      </w:r>
      <w:hyperlink r:id="rId41" w:tooltip="Rotational speed" w:history="1">
        <w:r>
          <w:rPr>
            <w:rStyle w:val="Hyperlink"/>
          </w:rPr>
          <w:t>rotational speeds</w:t>
        </w:r>
      </w:hyperlink>
      <w:r>
        <w:t>, and the torques, of the two gears differing in proportion to their diameters.</w:t>
      </w:r>
    </w:p>
    <w:p w:rsidR="00B4504C" w:rsidRPr="00B4504C" w:rsidRDefault="00B4504C" w:rsidP="00B4504C">
      <w:pPr>
        <w:pStyle w:val="NormalWeb"/>
      </w:pPr>
      <w:r>
        <w:t xml:space="preserve">In transmissions with multiple gear ratios—such as bicycles, motorcycles, and cars—the term "gear" as in "first gear" refers to a gear ratio rather than an actual physical gear. The term describes similar devices, even when the gear ratio is </w:t>
      </w:r>
      <w:hyperlink r:id="rId42" w:tooltip="wikt:continuous" w:history="1">
        <w:r>
          <w:rPr>
            <w:rStyle w:val="Hyperlink"/>
          </w:rPr>
          <w:t>continuous</w:t>
        </w:r>
      </w:hyperlink>
      <w:r>
        <w:t xml:space="preserve"> rather than </w:t>
      </w:r>
      <w:hyperlink r:id="rId43" w:tooltip="wikt:discrete" w:history="1">
        <w:r>
          <w:rPr>
            <w:rStyle w:val="Hyperlink"/>
          </w:rPr>
          <w:t>discrete</w:t>
        </w:r>
      </w:hyperlink>
      <w:r>
        <w:t xml:space="preserve">, or when the device does not actually contain gears, as in a </w:t>
      </w:r>
      <w:hyperlink r:id="rId44" w:tooltip="Continuously variable transmission" w:history="1">
        <w:r>
          <w:rPr>
            <w:rStyle w:val="Hyperlink"/>
          </w:rPr>
          <w:t>continuously variable transmission</w:t>
        </w:r>
      </w:hyperlink>
      <w:r>
        <w:t>.</w:t>
      </w:r>
      <w:hyperlink r:id="rId45" w:anchor="cite_note-2" w:history="1">
        <w:r>
          <w:rPr>
            <w:rStyle w:val="Hyperlink"/>
            <w:vertAlign w:val="superscript"/>
          </w:rPr>
          <w:t>[2]</w:t>
        </w:r>
      </w:hyperlink>
    </w:p>
    <w:p w:rsidR="00B249D2" w:rsidRDefault="00B4504C" w:rsidP="00403965">
      <w:pPr>
        <w:pStyle w:val="Heading3"/>
        <w:rPr>
          <w:sz w:val="28"/>
          <w:szCs w:val="28"/>
        </w:rPr>
      </w:pPr>
      <w:r>
        <w:rPr>
          <w:sz w:val="28"/>
          <w:szCs w:val="28"/>
        </w:rPr>
        <w:t>G</w:t>
      </w:r>
      <w:r w:rsidR="00475656">
        <w:rPr>
          <w:sz w:val="28"/>
          <w:szCs w:val="28"/>
        </w:rPr>
        <w:t>ear</w:t>
      </w:r>
      <w:r>
        <w:rPr>
          <w:sz w:val="28"/>
          <w:szCs w:val="28"/>
        </w:rPr>
        <w:t xml:space="preserve"> </w:t>
      </w:r>
      <w:r w:rsidR="00B338DF">
        <w:rPr>
          <w:sz w:val="28"/>
          <w:szCs w:val="28"/>
        </w:rPr>
        <w:t>types</w:t>
      </w:r>
    </w:p>
    <w:p w:rsidR="00B338DF" w:rsidRDefault="00004673" w:rsidP="00B338DF">
      <w:pPr>
        <w:pStyle w:val="NormalWeb"/>
      </w:pPr>
      <w:hyperlink r:id="rId46" w:history="1">
        <w:r w:rsidR="00B338DF">
          <w:rPr>
            <w:rStyle w:val="Hyperlink"/>
          </w:rPr>
          <w:t>Spur Gear</w:t>
        </w:r>
      </w:hyperlink>
      <w:r w:rsidR="00B338DF">
        <w:br/>
        <w:t>The most common and easy to produce parallel shaft cylindrical gears. Of a pair of gears, the larger one is called a gear and the smaller one a pinion.</w:t>
      </w:r>
    </w:p>
    <w:p w:rsidR="00B338DF" w:rsidRDefault="00B338DF" w:rsidP="00B338DF">
      <w:r>
        <w:rPr>
          <w:noProof/>
        </w:rPr>
        <w:lastRenderedPageBreak/>
        <w:drawing>
          <wp:inline distT="0" distB="0" distL="0" distR="0">
            <wp:extent cx="1865630" cy="1865630"/>
            <wp:effectExtent l="19050" t="0" r="1270" b="0"/>
            <wp:docPr id="4" name="Picture 23" descr="spur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ur gears"/>
                    <pic:cNvPicPr>
                      <a:picLocks noChangeAspect="1" noChangeArrowheads="1"/>
                    </pic:cNvPicPr>
                  </pic:nvPicPr>
                  <pic:blipFill>
                    <a:blip r:embed="rId47"/>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48" w:history="1">
        <w:r w:rsidR="00B338DF">
          <w:rPr>
            <w:rStyle w:val="Hyperlink"/>
          </w:rPr>
          <w:t>Helical Gear</w:t>
        </w:r>
      </w:hyperlink>
      <w:r w:rsidR="00B338DF">
        <w:br/>
        <w:t>Quiet and able to transmit larger torque than spur gears. Cylindrical gears with spiral shaped tooth trace.</w:t>
      </w:r>
    </w:p>
    <w:p w:rsidR="00B338DF" w:rsidRDefault="00B338DF" w:rsidP="00B338DF">
      <w:r>
        <w:rPr>
          <w:noProof/>
        </w:rPr>
        <w:drawing>
          <wp:inline distT="0" distB="0" distL="0" distR="0">
            <wp:extent cx="1865630" cy="1865630"/>
            <wp:effectExtent l="19050" t="0" r="1270" b="0"/>
            <wp:docPr id="24" name="Picture 24" descr="helical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elical gears"/>
                    <pic:cNvPicPr>
                      <a:picLocks noChangeAspect="1" noChangeArrowheads="1"/>
                    </pic:cNvPicPr>
                  </pic:nvPicPr>
                  <pic:blipFill>
                    <a:blip r:embed="rId49"/>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50" w:history="1">
        <w:r w:rsidR="00B338DF">
          <w:rPr>
            <w:rStyle w:val="Hyperlink"/>
          </w:rPr>
          <w:t>Gear Rack</w:t>
        </w:r>
      </w:hyperlink>
      <w:r w:rsidR="00B338DF">
        <w:br/>
        <w:t>Changes rotary motion to linear motion. A set consisting of rectangular or circular rod shaped gear with mating small gear.</w:t>
      </w:r>
    </w:p>
    <w:p w:rsidR="00B338DF" w:rsidRDefault="00B338DF" w:rsidP="00B338DF">
      <w:r>
        <w:rPr>
          <w:noProof/>
        </w:rPr>
        <w:drawing>
          <wp:inline distT="0" distB="0" distL="0" distR="0">
            <wp:extent cx="1865630" cy="1865630"/>
            <wp:effectExtent l="19050" t="0" r="1270" b="0"/>
            <wp:docPr id="25" name="Picture 25" descr="Gear 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ar Rack"/>
                    <pic:cNvPicPr>
                      <a:picLocks noChangeAspect="1" noChangeArrowheads="1"/>
                    </pic:cNvPicPr>
                  </pic:nvPicPr>
                  <pic:blipFill>
                    <a:blip r:embed="rId51"/>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52" w:history="1">
        <w:r w:rsidR="00B338DF">
          <w:rPr>
            <w:rStyle w:val="Hyperlink"/>
          </w:rPr>
          <w:t>Bevel Gear</w:t>
        </w:r>
      </w:hyperlink>
      <w:r w:rsidR="00B338DF">
        <w:br/>
        <w:t>Cone shaped gears used in intersecting shaft applications. There are also bevel gears with spiral shaped tooth trace called spiral bevel gears.</w:t>
      </w:r>
    </w:p>
    <w:p w:rsidR="00B338DF" w:rsidRDefault="00B338DF" w:rsidP="00B338DF">
      <w:r>
        <w:rPr>
          <w:noProof/>
        </w:rPr>
        <w:lastRenderedPageBreak/>
        <w:drawing>
          <wp:inline distT="0" distB="0" distL="0" distR="0">
            <wp:extent cx="1865630" cy="1865630"/>
            <wp:effectExtent l="19050" t="0" r="1270" b="0"/>
            <wp:docPr id="26" name="Picture 26" descr="Beve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vel Gear"/>
                    <pic:cNvPicPr>
                      <a:picLocks noChangeAspect="1" noChangeArrowheads="1"/>
                    </pic:cNvPicPr>
                  </pic:nvPicPr>
                  <pic:blipFill>
                    <a:blip r:embed="rId53"/>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54" w:history="1">
        <w:r w:rsidR="00B338DF">
          <w:rPr>
            <w:rStyle w:val="Hyperlink"/>
          </w:rPr>
          <w:t>Spiral Bevel Gear</w:t>
        </w:r>
      </w:hyperlink>
      <w:r w:rsidR="00B338DF">
        <w:br/>
        <w:t>Cone shaped gears used in intersecting shaft applications. There are also bevel gears with straight shaped tooth trace called straight bevel gears.</w:t>
      </w:r>
    </w:p>
    <w:p w:rsidR="00B338DF" w:rsidRDefault="00B338DF" w:rsidP="00B338DF">
      <w:r>
        <w:rPr>
          <w:noProof/>
        </w:rPr>
        <w:drawing>
          <wp:inline distT="0" distB="0" distL="0" distR="0">
            <wp:extent cx="1865630" cy="1865630"/>
            <wp:effectExtent l="19050" t="0" r="1270" b="0"/>
            <wp:docPr id="27" name="Picture 27" descr="Spiral Beve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iral Bevel Gear"/>
                    <pic:cNvPicPr>
                      <a:picLocks noChangeAspect="1" noChangeArrowheads="1"/>
                    </pic:cNvPicPr>
                  </pic:nvPicPr>
                  <pic:blipFill>
                    <a:blip r:embed="rId55"/>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56" w:history="1">
        <w:r w:rsidR="00B338DF">
          <w:rPr>
            <w:rStyle w:val="Hyperlink"/>
          </w:rPr>
          <w:t>Screw Gear</w:t>
        </w:r>
      </w:hyperlink>
      <w:r w:rsidR="00B338DF">
        <w:br/>
        <w:t>Used in offset shaft application. Shape wise, they are the same as helical gears.</w:t>
      </w:r>
    </w:p>
    <w:p w:rsidR="00B338DF" w:rsidRDefault="00B338DF" w:rsidP="00B338DF">
      <w:r>
        <w:rPr>
          <w:noProof/>
        </w:rPr>
        <w:drawing>
          <wp:inline distT="0" distB="0" distL="0" distR="0">
            <wp:extent cx="1865630" cy="1865630"/>
            <wp:effectExtent l="19050" t="0" r="1270" b="0"/>
            <wp:docPr id="28" name="Picture 28" descr="Screw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w Gear"/>
                    <pic:cNvPicPr>
                      <a:picLocks noChangeAspect="1" noChangeArrowheads="1"/>
                    </pic:cNvPicPr>
                  </pic:nvPicPr>
                  <pic:blipFill>
                    <a:blip r:embed="rId57"/>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58" w:history="1">
        <w:r w:rsidR="00B338DF">
          <w:rPr>
            <w:rStyle w:val="Hyperlink"/>
          </w:rPr>
          <w:t>Miter Gear</w:t>
        </w:r>
      </w:hyperlink>
      <w:r w:rsidR="00B338DF">
        <w:br/>
        <w:t>Type of bevel gears in which the pair is made of same number of teeth and used where speed reduction or increase is not needed.</w:t>
      </w:r>
    </w:p>
    <w:p w:rsidR="00B338DF" w:rsidRDefault="00B338DF" w:rsidP="00B338DF">
      <w:r>
        <w:rPr>
          <w:noProof/>
        </w:rPr>
        <w:lastRenderedPageBreak/>
        <w:drawing>
          <wp:inline distT="0" distB="0" distL="0" distR="0">
            <wp:extent cx="1865630" cy="1865630"/>
            <wp:effectExtent l="19050" t="0" r="1270" b="0"/>
            <wp:docPr id="29" name="Picture 29" descr="Miter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ter Gear"/>
                    <pic:cNvPicPr>
                      <a:picLocks noChangeAspect="1" noChangeArrowheads="1"/>
                    </pic:cNvPicPr>
                  </pic:nvPicPr>
                  <pic:blipFill>
                    <a:blip r:embed="rId59"/>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60" w:history="1">
        <w:r w:rsidR="00B338DF">
          <w:rPr>
            <w:rStyle w:val="Hyperlink"/>
          </w:rPr>
          <w:t>Worm Gear</w:t>
        </w:r>
      </w:hyperlink>
      <w:r w:rsidR="00B338DF">
        <w:br/>
        <w:t>Used when a large speed reduction is needed. Worm and worm gear set. Normally, different materials are used for worm and worm gear.</w:t>
      </w:r>
    </w:p>
    <w:p w:rsidR="00B338DF" w:rsidRDefault="00B338DF" w:rsidP="00B338DF">
      <w:r>
        <w:rPr>
          <w:noProof/>
        </w:rPr>
        <w:drawing>
          <wp:inline distT="0" distB="0" distL="0" distR="0">
            <wp:extent cx="1865630" cy="1865630"/>
            <wp:effectExtent l="19050" t="0" r="1270" b="0"/>
            <wp:docPr id="30" name="Picture 30" descr="Worm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m Gear"/>
                    <pic:cNvPicPr>
                      <a:picLocks noChangeAspect="1" noChangeArrowheads="1"/>
                    </pic:cNvPicPr>
                  </pic:nvPicPr>
                  <pic:blipFill>
                    <a:blip r:embed="rId61"/>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B338DF" w:rsidRDefault="00004673" w:rsidP="00B338DF">
      <w:pPr>
        <w:pStyle w:val="NormalWeb"/>
      </w:pPr>
      <w:hyperlink r:id="rId62" w:history="1">
        <w:r w:rsidR="00B338DF">
          <w:rPr>
            <w:rStyle w:val="Hyperlink"/>
          </w:rPr>
          <w:t>Internal gear</w:t>
        </w:r>
      </w:hyperlink>
      <w:r w:rsidR="00B338DF">
        <w:br/>
        <w:t>Gear teeth are cut on the inside surface of hollow cylindrical forms and used in planetary gear systems. The gear teeth are cut using gear shaper machines.</w:t>
      </w:r>
    </w:p>
    <w:p w:rsidR="00B338DF" w:rsidRDefault="00B338DF" w:rsidP="00B338DF">
      <w:r>
        <w:rPr>
          <w:noProof/>
        </w:rPr>
        <w:drawing>
          <wp:inline distT="0" distB="0" distL="0" distR="0">
            <wp:extent cx="1865630" cy="1865630"/>
            <wp:effectExtent l="19050" t="0" r="1270" b="0"/>
            <wp:docPr id="31" name="Picture 31" descr="Interna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ernal gear"/>
                    <pic:cNvPicPr>
                      <a:picLocks noChangeAspect="1" noChangeArrowheads="1"/>
                    </pic:cNvPicPr>
                  </pic:nvPicPr>
                  <pic:blipFill>
                    <a:blip r:embed="rId63"/>
                    <a:srcRect/>
                    <a:stretch>
                      <a:fillRect/>
                    </a:stretch>
                  </pic:blipFill>
                  <pic:spPr bwMode="auto">
                    <a:xfrm>
                      <a:off x="0" y="0"/>
                      <a:ext cx="1865630" cy="1865630"/>
                    </a:xfrm>
                    <a:prstGeom prst="rect">
                      <a:avLst/>
                    </a:prstGeom>
                    <a:noFill/>
                    <a:ln w="9525">
                      <a:noFill/>
                      <a:miter lim="800000"/>
                      <a:headEnd/>
                      <a:tailEnd/>
                    </a:ln>
                  </pic:spPr>
                </pic:pic>
              </a:graphicData>
            </a:graphic>
          </wp:inline>
        </w:drawing>
      </w:r>
    </w:p>
    <w:p w:rsidR="005379B1" w:rsidRDefault="005379B1" w:rsidP="00B338DF">
      <w:pPr>
        <w:pStyle w:val="NormalWeb"/>
        <w:rPr>
          <w:noProof/>
        </w:rPr>
      </w:pPr>
    </w:p>
    <w:p w:rsidR="005379B1" w:rsidRDefault="005379B1" w:rsidP="00B338DF">
      <w:pPr>
        <w:pStyle w:val="NormalWeb"/>
        <w:rPr>
          <w:noProof/>
        </w:rPr>
      </w:pPr>
    </w:p>
    <w:p w:rsidR="005379B1" w:rsidRDefault="005379B1" w:rsidP="00B338DF">
      <w:pPr>
        <w:pStyle w:val="NormalWeb"/>
        <w:rPr>
          <w:noProof/>
        </w:rPr>
      </w:pPr>
    </w:p>
    <w:p w:rsidR="00B338DF" w:rsidRDefault="005379B1" w:rsidP="00B338DF">
      <w:pPr>
        <w:pStyle w:val="NormalWeb"/>
        <w:rPr>
          <w:noProof/>
        </w:rPr>
      </w:pPr>
      <w:r>
        <w:rPr>
          <w:noProof/>
        </w:rPr>
        <w:t xml:space="preserve"> G</w:t>
      </w:r>
      <w:r w:rsidR="00B338DF">
        <w:rPr>
          <w:noProof/>
        </w:rPr>
        <w:drawing>
          <wp:inline distT="0" distB="0" distL="0" distR="0">
            <wp:extent cx="6113145" cy="4351020"/>
            <wp:effectExtent l="19050" t="0" r="1905" b="0"/>
            <wp:docPr id="32" name="Picture 32" descr="overview of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verview of gears"/>
                    <pic:cNvPicPr>
                      <a:picLocks noChangeAspect="1" noChangeArrowheads="1"/>
                    </pic:cNvPicPr>
                  </pic:nvPicPr>
                  <pic:blipFill>
                    <a:blip r:embed="rId64"/>
                    <a:srcRect/>
                    <a:stretch>
                      <a:fillRect/>
                    </a:stretch>
                  </pic:blipFill>
                  <pic:spPr bwMode="auto">
                    <a:xfrm>
                      <a:off x="0" y="0"/>
                      <a:ext cx="6113145" cy="4351020"/>
                    </a:xfrm>
                    <a:prstGeom prst="rect">
                      <a:avLst/>
                    </a:prstGeom>
                    <a:noFill/>
                    <a:ln w="9525">
                      <a:noFill/>
                      <a:miter lim="800000"/>
                      <a:headEnd/>
                      <a:tailEnd/>
                    </a:ln>
                  </pic:spPr>
                </pic:pic>
              </a:graphicData>
            </a:graphic>
          </wp:inline>
        </w:drawing>
      </w:r>
    </w:p>
    <w:p w:rsidR="005379B1" w:rsidRDefault="005379B1" w:rsidP="00B338DF">
      <w:pPr>
        <w:pStyle w:val="NormalWeb"/>
      </w:pPr>
      <w:r>
        <w:rPr>
          <w:noProof/>
        </w:rPr>
        <w:t>QUESTIONS</w:t>
      </w:r>
    </w:p>
    <w:p w:rsidR="00156DF9" w:rsidRDefault="00156DF9" w:rsidP="00156DF9">
      <w:pPr>
        <w:pStyle w:val="NormalWeb"/>
        <w:numPr>
          <w:ilvl w:val="0"/>
          <w:numId w:val="45"/>
        </w:numPr>
      </w:pPr>
      <w:r>
        <w:t xml:space="preserve">Define gear     </w:t>
      </w:r>
    </w:p>
    <w:p w:rsidR="00156DF9" w:rsidRDefault="00156DF9" w:rsidP="00156DF9">
      <w:pPr>
        <w:pStyle w:val="NormalWeb"/>
        <w:numPr>
          <w:ilvl w:val="0"/>
          <w:numId w:val="45"/>
        </w:numPr>
      </w:pPr>
      <w:r>
        <w:t>Mention 5 types of gear</w:t>
      </w:r>
    </w:p>
    <w:p w:rsidR="009230FC" w:rsidRDefault="009230FC" w:rsidP="009230FC">
      <w:pPr>
        <w:spacing w:before="100" w:beforeAutospacing="1" w:after="100" w:afterAutospacing="1" w:line="240" w:lineRule="auto"/>
        <w:ind w:left="720"/>
      </w:pPr>
    </w:p>
    <w:p w:rsidR="009230FC" w:rsidRDefault="009230FC" w:rsidP="00BE5C7F">
      <w:pPr>
        <w:pStyle w:val="Heading2"/>
      </w:pPr>
      <w:r>
        <w:t xml:space="preserve">Week 5  </w:t>
      </w:r>
      <w:r w:rsidR="00BE5C7F">
        <w:rPr>
          <w:rStyle w:val="orth"/>
        </w:rPr>
        <w:t xml:space="preserve"> gear ratio</w:t>
      </w:r>
    </w:p>
    <w:p w:rsidR="009230FC" w:rsidRDefault="009230FC" w:rsidP="009230FC">
      <w:r>
        <w:rPr>
          <w:rStyle w:val="span"/>
        </w:rPr>
        <w:t>(</w:t>
      </w:r>
      <w:r>
        <w:rPr>
          <w:rStyle w:val="b"/>
        </w:rPr>
        <w:t>Automotive engineering</w:t>
      </w:r>
      <w:r>
        <w:rPr>
          <w:rStyle w:val="span"/>
        </w:rPr>
        <w:t xml:space="preserve">: </w:t>
      </w:r>
      <w:r>
        <w:rPr>
          <w:rStyle w:val="lbl"/>
        </w:rPr>
        <w:t>Vehicle components</w:t>
      </w:r>
      <w:r>
        <w:rPr>
          <w:rStyle w:val="span"/>
        </w:rPr>
        <w:t xml:space="preserve">, </w:t>
      </w:r>
      <w:r>
        <w:rPr>
          <w:rStyle w:val="lbl"/>
        </w:rPr>
        <w:t>Engine, transmission, and exhaust</w:t>
      </w:r>
      <w:r>
        <w:rPr>
          <w:rStyle w:val="span"/>
        </w:rPr>
        <w:t xml:space="preserve">) </w:t>
      </w:r>
    </w:p>
    <w:p w:rsidR="009230FC" w:rsidRDefault="009230FC" w:rsidP="009230FC">
      <w:r>
        <w:t xml:space="preserve">The </w:t>
      </w:r>
      <w:r>
        <w:rPr>
          <w:rStyle w:val="hi"/>
        </w:rPr>
        <w:t>gear ratio</w:t>
      </w:r>
      <w:r>
        <w:t xml:space="preserve"> is the ratio of the number of turns the </w:t>
      </w:r>
      <w:hyperlink r:id="rId65" w:tooltip="Definition of output" w:history="1">
        <w:r>
          <w:rPr>
            <w:rStyle w:val="Hyperlink"/>
          </w:rPr>
          <w:t>output</w:t>
        </w:r>
      </w:hyperlink>
      <w:r>
        <w:t xml:space="preserve"> </w:t>
      </w:r>
      <w:hyperlink r:id="rId66" w:tooltip="Definition of shaft" w:history="1">
        <w:r>
          <w:rPr>
            <w:rStyle w:val="Hyperlink"/>
          </w:rPr>
          <w:t>shaft</w:t>
        </w:r>
      </w:hyperlink>
      <w:r>
        <w:t xml:space="preserve"> makes when the </w:t>
      </w:r>
      <w:hyperlink r:id="rId67" w:tooltip="Definition of input" w:history="1">
        <w:r>
          <w:rPr>
            <w:rStyle w:val="Hyperlink"/>
          </w:rPr>
          <w:t>input</w:t>
        </w:r>
      </w:hyperlink>
      <w:r>
        <w:t xml:space="preserve"> shaft turns once. </w:t>
      </w:r>
    </w:p>
    <w:p w:rsidR="009230FC" w:rsidRDefault="009230FC" w:rsidP="009230FC">
      <w:pPr>
        <w:rPr>
          <w:rStyle w:val="quote"/>
        </w:rPr>
      </w:pPr>
      <w:r>
        <w:rPr>
          <w:rStyle w:val="quote"/>
        </w:rPr>
        <w:t xml:space="preserve">A gearset with a 1-inch drive gear and a 2-inch driven gear has </w:t>
      </w:r>
      <w:r>
        <w:rPr>
          <w:rStyle w:val="hi"/>
        </w:rPr>
        <w:t>a gear ratio</w:t>
      </w:r>
      <w:r>
        <w:rPr>
          <w:rStyle w:val="quote"/>
        </w:rPr>
        <w:t xml:space="preserve"> of 2:1. If the car is shifted into a higher gear, the </w:t>
      </w:r>
      <w:r>
        <w:rPr>
          <w:rStyle w:val="hi"/>
        </w:rPr>
        <w:t>gear ratio</w:t>
      </w:r>
      <w:r>
        <w:rPr>
          <w:rStyle w:val="quote"/>
        </w:rPr>
        <w:t xml:space="preserve"> is reduced. Through selection of the proper </w:t>
      </w:r>
      <w:r>
        <w:rPr>
          <w:rStyle w:val="hi"/>
        </w:rPr>
        <w:t>gear ratio</w:t>
      </w:r>
      <w:r>
        <w:rPr>
          <w:rStyle w:val="quote"/>
        </w:rPr>
        <w:t>, torque applied to the drive wheels can be multiplied.</w:t>
      </w:r>
    </w:p>
    <w:p w:rsidR="00BC3EFB" w:rsidRDefault="00BC3EFB" w:rsidP="009230FC">
      <w:pPr>
        <w:rPr>
          <w:rStyle w:val="quote"/>
        </w:rPr>
      </w:pPr>
      <w:r>
        <w:rPr>
          <w:rStyle w:val="quote"/>
        </w:rPr>
        <w:lastRenderedPageBreak/>
        <w:t>Lubricant in gear</w:t>
      </w:r>
    </w:p>
    <w:p w:rsidR="00ED402F" w:rsidRDefault="00ED402F" w:rsidP="009230FC">
      <w:pPr>
        <w:rPr>
          <w:rStyle w:val="quote"/>
        </w:rPr>
      </w:pPr>
    </w:p>
    <w:tbl>
      <w:tblPr>
        <w:tblW w:w="11370" w:type="dxa"/>
        <w:tblCellSpacing w:w="60" w:type="dxa"/>
        <w:tblBorders>
          <w:top w:val="outset" w:sz="48" w:space="0" w:color="F3F3F3"/>
          <w:left w:val="outset" w:sz="48" w:space="0" w:color="F3F3F3"/>
          <w:bottom w:val="outset" w:sz="48" w:space="0" w:color="F3F3F3"/>
          <w:right w:val="outset" w:sz="48" w:space="0" w:color="F3F3F3"/>
        </w:tblBorders>
        <w:shd w:val="clear" w:color="auto" w:fill="FFFFFF"/>
        <w:tblCellMar>
          <w:top w:w="120" w:type="dxa"/>
          <w:left w:w="120" w:type="dxa"/>
          <w:bottom w:w="120" w:type="dxa"/>
          <w:right w:w="120" w:type="dxa"/>
        </w:tblCellMar>
        <w:tblLook w:val="04A0"/>
      </w:tblPr>
      <w:tblGrid>
        <w:gridCol w:w="11370"/>
      </w:tblGrid>
      <w:tr w:rsidR="00ED402F" w:rsidTr="00ED402F">
        <w:trPr>
          <w:tblCellSpacing w:w="60" w:type="dxa"/>
        </w:trPr>
        <w:tc>
          <w:tcPr>
            <w:tcW w:w="0" w:type="auto"/>
            <w:tcBorders>
              <w:top w:val="outset" w:sz="6" w:space="0" w:color="F3F3F3"/>
              <w:left w:val="outset" w:sz="6" w:space="0" w:color="F3F3F3"/>
              <w:bottom w:val="outset" w:sz="6" w:space="0" w:color="F3F3F3"/>
              <w:right w:val="outset" w:sz="6" w:space="0" w:color="F3F3F3"/>
            </w:tcBorders>
            <w:shd w:val="clear" w:color="auto" w:fill="FFFFFF"/>
            <w:vAlign w:val="center"/>
            <w:hideMark/>
          </w:tcPr>
          <w:p w:rsidR="005379B1" w:rsidRDefault="00ED402F">
            <w:r>
              <w:rPr>
                <w:rStyle w:val="Strong"/>
              </w:rPr>
              <w:t>Lubrication of Gears</w:t>
            </w:r>
            <w:r>
              <w:br/>
              <w:t>The purpose of lubricating gears is as follows:</w:t>
            </w:r>
            <w:r>
              <w:br/>
              <w:t>1. Promote sliding between teeth to reduce the coefficient of friction.</w:t>
            </w:r>
            <w:r>
              <w:br/>
              <w:t>2. Limit the temperature rise caused by rolling and sliding friction.</w:t>
            </w:r>
            <w:r>
              <w:br/>
              <w:t>To avoid difficulties such as tooth wear and premature failure, the correct lubricant must be chosen.</w:t>
            </w:r>
            <w:r>
              <w:br/>
            </w:r>
            <w:r>
              <w:br/>
            </w:r>
            <w:r>
              <w:rPr>
                <w:rStyle w:val="Strong"/>
              </w:rPr>
              <w:t>Methods of Lubrication</w:t>
            </w:r>
            <w:r>
              <w:br/>
              <w:t>There are three gear lubrication methods in general use:</w:t>
            </w:r>
            <w:r>
              <w:br/>
            </w:r>
            <w:r>
              <w:br/>
            </w:r>
            <w:r>
              <w:rPr>
                <w:rStyle w:val="Strong"/>
              </w:rPr>
              <w:t>1. Grease lubrication.</w:t>
            </w:r>
            <w:r>
              <w:br/>
              <w:t xml:space="preserve">Grease lubrication is suitable for any </w:t>
            </w:r>
            <w:hyperlink r:id="rId68" w:history="1">
              <w:r>
                <w:rPr>
                  <w:rStyle w:val="Hyperlink"/>
                </w:rPr>
                <w:t>gear</w:t>
              </w:r>
            </w:hyperlink>
            <w:r>
              <w:t xml:space="preserve"> system that is open or enclosed, so long as it runs at low speed. There are three major points regarding grease:</w:t>
            </w:r>
            <w:r>
              <w:br/>
              <w:t>1.1 Choosing a lubricant with suitable viscosity. Lubricant with good fluidity is especially effective in an enclosed system.</w:t>
            </w:r>
            <w:r>
              <w:br/>
              <w:t>1.2 Not suitable for use under high load and continuous operation. The cooling effect of grease is not as good as lubricating oil. So it may become a problem with temperature rise under high load and continuous operating conditions.</w:t>
            </w:r>
            <w:r>
              <w:br/>
              <w:t>1.3 Proper quantity of grease.</w:t>
            </w:r>
            <w:r>
              <w:br/>
              <w:t>There must be sufficient grease to do the job. However, too much grease can be harmful, particularly in an enclosed system. Excess grease will cause agitation, viscous drag and result in power loss.</w:t>
            </w:r>
            <w:r>
              <w:br/>
            </w:r>
            <w:r>
              <w:br/>
            </w:r>
            <w:r>
              <w:rPr>
                <w:rStyle w:val="Strong"/>
              </w:rPr>
              <w:t>2 Splash Lubrication(oil bath method)</w:t>
            </w:r>
            <w:r>
              <w:br/>
              <w:t xml:space="preserve">Splash lubrication is used with an enclosed system. The rotating gears splash lubricant onto the </w:t>
            </w:r>
            <w:hyperlink r:id="rId69" w:history="1">
              <w:r>
                <w:rPr>
                  <w:rStyle w:val="Hyperlink"/>
                </w:rPr>
                <w:t>gear</w:t>
              </w:r>
            </w:hyperlink>
            <w:r>
              <w:t xml:space="preserve"> system and bearings. It needs at least 3 m/s tangential speed to be effective. However, splash lubrication has several problems, two of them being oil level and temperature limitation.</w:t>
            </w:r>
            <w:r>
              <w:br/>
              <w:t>2.1 Oil level.</w:t>
            </w:r>
            <w:r>
              <w:br/>
              <w:t xml:space="preserve">There will be excessive agitation loss if the oil level is too high. On the other hand, there will not be effective lubrication or ability to cool the </w:t>
            </w:r>
            <w:hyperlink r:id="rId70" w:history="1">
              <w:r>
                <w:rPr>
                  <w:rStyle w:val="Hyperlink"/>
                </w:rPr>
                <w:t>gears</w:t>
              </w:r>
            </w:hyperlink>
            <w:r>
              <w:t xml:space="preserve"> if the level is too low. Also, the oil level during operation must be monitored, as contrasted with the static level, in that the oil level will drop when the gears are in motion. This problem may be countered by raising the static level of lubricant or installing an o</w:t>
            </w:r>
            <w:r>
              <w:br/>
            </w:r>
            <w:r>
              <w:br/>
            </w:r>
            <w:r>
              <w:rPr>
                <w:rStyle w:val="Strong"/>
              </w:rPr>
              <w:t>3 Forced-Circulation Lubrication</w:t>
            </w:r>
            <w:r>
              <w:br/>
              <w:t>Forced-circulation lubrication applies lubricant to the contact portion of the teeth by means of an oil pump. There are drop, spray and oil mist methods of application.</w:t>
            </w:r>
            <w:r>
              <w:br/>
              <w:t>3.1 Drop method:</w:t>
            </w:r>
            <w:r>
              <w:br/>
              <w:t>An oil pump is used to suck-up the lubricant and then directly drop it on the contact portion of the gears via a delivery pipe.</w:t>
            </w:r>
            <w:r>
              <w:br/>
              <w:t>3.2. Spray method:</w:t>
            </w:r>
            <w:r>
              <w:br/>
            </w:r>
            <w:r>
              <w:lastRenderedPageBreak/>
              <w:t xml:space="preserve">An oil pump is used to spray the lubricant directly on the contact area of the </w:t>
            </w:r>
            <w:hyperlink r:id="rId71" w:history="1">
              <w:r>
                <w:rPr>
                  <w:rStyle w:val="Hyperlink"/>
                </w:rPr>
                <w:t>gears</w:t>
              </w:r>
            </w:hyperlink>
            <w:r>
              <w:t>.</w:t>
            </w:r>
            <w:r>
              <w:br/>
              <w:t>3.3 Oil mist method:</w:t>
            </w:r>
            <w:r>
              <w:br/>
              <w:t xml:space="preserve">Lubricant is mixed with compressed air to form an oil mist that is sprayed against the contact region of the gears. It is especially suitable for </w:t>
            </w:r>
            <w:hyperlink r:id="rId72" w:history="1">
              <w:r>
                <w:rPr>
                  <w:rStyle w:val="Hyperlink"/>
                </w:rPr>
                <w:t>high-speed gearing</w:t>
              </w:r>
            </w:hyperlink>
            <w:r>
              <w:t xml:space="preserve">. Oil tank, pump, filter, piping and other devices are needed in the forced-lubrication system. Therefore, it is used only for special high-speed or </w:t>
            </w:r>
            <w:hyperlink r:id="rId73" w:history="1">
              <w:r>
                <w:rPr>
                  <w:rStyle w:val="Hyperlink"/>
                </w:rPr>
                <w:t xml:space="preserve">large gear </w:t>
              </w:r>
            </w:hyperlink>
            <w:r>
              <w:t xml:space="preserve">box applications. </w:t>
            </w:r>
            <w:r>
              <w:br/>
            </w:r>
            <w:r>
              <w:br/>
              <w:t>1 Lubricant should maintain a proper viscosity to form a stable oil film at the specified temperature and speed of operation.</w:t>
            </w:r>
            <w:r>
              <w:br/>
              <w:t>2 Lubricant should have the property to prevent the scoring failure of tooth surface while under high-pressure of load.</w:t>
            </w:r>
            <w:r>
              <w:br/>
              <w:t>3 A good lubricant should not oxidize easily and must perform in moist and high-temperature environment for long duration.</w:t>
            </w:r>
            <w:r>
              <w:br/>
              <w:t>4 The lubricant should have the property of isolating moisture and water from lubricant. If the lubricant foams under agitation, it will not provide a good oil film. Antifoam property is a vital requirement. Lubrication should be neutral and stable to prevent corrosion from rust that may mix into the oil.</w:t>
            </w:r>
            <w:r>
              <w:br/>
            </w:r>
            <w:r>
              <w:br/>
              <w:t>Viscosity of Lubricant</w:t>
            </w:r>
            <w:r>
              <w:br/>
              <w:t>The correct viscosity is the most important consideration in choosing a proper lubricant of gears.</w:t>
            </w:r>
          </w:p>
          <w:p w:rsidR="00E6459C" w:rsidRDefault="005379B1">
            <w:r>
              <w:t>QUESTIONS</w:t>
            </w:r>
            <w:r w:rsidR="00ED402F">
              <w:br/>
            </w:r>
            <w:r w:rsidR="00E6459C">
              <w:t>1. Define lubrication</w:t>
            </w:r>
          </w:p>
          <w:p w:rsidR="00ED402F" w:rsidRDefault="00E6459C">
            <w:pPr>
              <w:rPr>
                <w:sz w:val="24"/>
                <w:szCs w:val="24"/>
              </w:rPr>
            </w:pPr>
            <w:r>
              <w:t>2.list 2 types of lubricants</w:t>
            </w:r>
            <w:r w:rsidR="003E2167">
              <w:t>s</w:t>
            </w:r>
            <w:r w:rsidR="00ED402F">
              <w:br/>
            </w:r>
            <w:r w:rsidR="00ED402F">
              <w:rPr>
                <w:rStyle w:val="Strong"/>
              </w:rPr>
              <w:t xml:space="preserve"> </w:t>
            </w:r>
          </w:p>
        </w:tc>
      </w:tr>
      <w:tr w:rsidR="00ED402F" w:rsidTr="00ED402F">
        <w:trPr>
          <w:tblCellSpacing w:w="60" w:type="dxa"/>
        </w:trPr>
        <w:tc>
          <w:tcPr>
            <w:tcW w:w="0" w:type="auto"/>
            <w:tcBorders>
              <w:top w:val="outset" w:sz="6" w:space="0" w:color="F3F3F3"/>
              <w:left w:val="outset" w:sz="6" w:space="0" w:color="F3F3F3"/>
              <w:bottom w:val="outset" w:sz="6" w:space="0" w:color="F3F3F3"/>
              <w:right w:val="outset" w:sz="6" w:space="0" w:color="F3F3F3"/>
            </w:tcBorders>
            <w:shd w:val="clear" w:color="auto" w:fill="FFFFFF"/>
            <w:vAlign w:val="center"/>
            <w:hideMark/>
          </w:tcPr>
          <w:p w:rsidR="00D45CD5" w:rsidRDefault="00D45CD5" w:rsidP="00960E31">
            <w:pPr>
              <w:pStyle w:val="NormalWeb"/>
            </w:pPr>
          </w:p>
        </w:tc>
      </w:tr>
    </w:tbl>
    <w:p w:rsidR="009230FC" w:rsidRDefault="009230FC" w:rsidP="009230FC"/>
    <w:p w:rsidR="00960E31" w:rsidRDefault="00960E31" w:rsidP="009230FC">
      <w:r>
        <w:t>Week 8                 setting out tools</w:t>
      </w:r>
    </w:p>
    <w:p w:rsidR="001E00C3" w:rsidRDefault="001E00C3" w:rsidP="001E00C3">
      <w:pPr>
        <w:pStyle w:val="Heading2"/>
      </w:pPr>
      <w:r>
        <w:t>Procedure for Setting Out a Building Plan on Ground</w:t>
      </w:r>
    </w:p>
    <w:p w:rsidR="001E00C3" w:rsidRDefault="00004673" w:rsidP="001E00C3">
      <w:pPr>
        <w:pStyle w:val="NormalWeb"/>
      </w:pPr>
      <w:r>
        <w:lastRenderedPageBreak/>
        <w:pict>
          <v:shape id="_x0000_i1046" type="#_x0000_t75" alt="SETTING OUT A BUILDING PLAN ON GROUND" style="width:323.4pt;height:246.2pt"/>
        </w:pict>
      </w:r>
    </w:p>
    <w:p w:rsidR="001E00C3" w:rsidRDefault="001E00C3" w:rsidP="001E00C3">
      <w:pPr>
        <w:pStyle w:val="NormalWeb"/>
      </w:pPr>
      <w:r>
        <w:rPr>
          <w:b/>
          <w:bCs/>
        </w:rPr>
        <w:t>Fig.1: Example plan to be set out on the ground</w:t>
      </w:r>
    </w:p>
    <w:p w:rsidR="001E00C3" w:rsidRDefault="001E00C3" w:rsidP="001E00C3">
      <w:pPr>
        <w:pStyle w:val="NormalWeb"/>
      </w:pPr>
      <w:r>
        <w:t>1. From the plan (fig 1), the centre line of the walls are calculated. Then the centre lines of the rooms are set out by setting perpendiculars in the ratio 3:4:5. Suppose the corner points are a, b, c, d, e, f and g which are marked by pegs with nails on top.</w:t>
      </w:r>
    </w:p>
    <w:p w:rsidR="001E00C3" w:rsidRDefault="001E00C3" w:rsidP="001E00C3">
      <w:pPr>
        <w:pStyle w:val="NormalWeb"/>
      </w:pPr>
      <w:r>
        <w:t>2. The setting of the corner point is checked according to diagonals ac, bd, cf and eg.</w:t>
      </w:r>
    </w:p>
    <w:p w:rsidR="001E00C3" w:rsidRDefault="001E00C3" w:rsidP="001E00C3">
      <w:pPr>
        <w:pStyle w:val="NormalWeb"/>
        <w:rPr>
          <w:ins w:id="113" w:author="Unknown"/>
        </w:rPr>
      </w:pPr>
      <w:ins w:id="114" w:author="Unknown">
        <w:r>
          <w:t>3. During excavation, the centre points a, b, c, d, e, f, g may be removed. Therefore the centre lines are extended and the centre points are marked about 2m away from the outer edge of excavation.</w:t>
        </w:r>
      </w:ins>
    </w:p>
    <w:p w:rsidR="001E00C3" w:rsidRDefault="001E00C3" w:rsidP="001E00C3">
      <w:pPr>
        <w:pStyle w:val="NormalWeb"/>
        <w:rPr>
          <w:ins w:id="115" w:author="Unknown"/>
        </w:rPr>
      </w:pPr>
      <w:ins w:id="116" w:author="Unknown">
        <w:r>
          <w:t>Thus the points A1, A2, B1, B2 and likewise, are marked outside the trench. Centre line are shown clearly by stretching thread or rope. The centre points fixed 2m away from the excavation are marked with sit out pegs.</w:t>
        </w:r>
      </w:ins>
    </w:p>
    <w:p w:rsidR="001E00C3" w:rsidRDefault="001E00C3" w:rsidP="001E00C3">
      <w:pPr>
        <w:pStyle w:val="NormalWeb"/>
        <w:rPr>
          <w:ins w:id="117" w:author="Unknown"/>
        </w:rPr>
      </w:pPr>
      <w:ins w:id="118" w:author="Unknown">
        <w:r>
          <w:t>4. From the plan details, the width of excavation to be done is also marked by thread with pegs at appropriate positions.</w:t>
        </w:r>
      </w:ins>
    </w:p>
    <w:p w:rsidR="001E00C3" w:rsidRDefault="001E00C3" w:rsidP="001E00C3">
      <w:pPr>
        <w:pStyle w:val="NormalWeb"/>
        <w:rPr>
          <w:ins w:id="119" w:author="Unknown"/>
        </w:rPr>
      </w:pPr>
      <w:ins w:id="120" w:author="Unknown">
        <w:r>
          <w:t>5. The excavation width is then marked by lime or by with furrow with spade.</w:t>
        </w:r>
      </w:ins>
    </w:p>
    <w:p w:rsidR="001E00C3" w:rsidRDefault="001E00C3" w:rsidP="001E00C3">
      <w:pPr>
        <w:pStyle w:val="NormalWeb"/>
      </w:pPr>
      <w:ins w:id="121" w:author="Unknown">
        <w:r>
          <w:t>6. If the plan is much to complicated and follows a zigzag pattern, then the centre pegs are kept at suitable positions according to site conditions.</w:t>
        </w:r>
      </w:ins>
    </w:p>
    <w:p w:rsidR="005379B1" w:rsidRDefault="005379B1" w:rsidP="001E00C3">
      <w:pPr>
        <w:pStyle w:val="NormalWeb"/>
      </w:pPr>
      <w:r>
        <w:t>QUESTIONS</w:t>
      </w:r>
    </w:p>
    <w:p w:rsidR="003E2167" w:rsidRDefault="003E2167" w:rsidP="001E00C3">
      <w:pPr>
        <w:pStyle w:val="NormalWeb"/>
      </w:pPr>
      <w:r>
        <w:t>1.    what is site preparation</w:t>
      </w:r>
    </w:p>
    <w:p w:rsidR="003E2167" w:rsidRDefault="003E2167" w:rsidP="001E00C3">
      <w:pPr>
        <w:pStyle w:val="NormalWeb"/>
      </w:pPr>
      <w:r>
        <w:lastRenderedPageBreak/>
        <w:t>2.</w:t>
      </w:r>
      <w:r w:rsidR="00B37799">
        <w:t>list 5 tools used for site preparetion</w:t>
      </w:r>
    </w:p>
    <w:p w:rsidR="001E00C3" w:rsidRDefault="001E00C3" w:rsidP="001E00C3">
      <w:pPr>
        <w:pStyle w:val="NormalWeb"/>
      </w:pPr>
      <w:r>
        <w:t>Week 9       building services</w:t>
      </w:r>
    </w:p>
    <w:p w:rsidR="00C309E4" w:rsidRDefault="00B37799" w:rsidP="00C309E4">
      <w:pPr>
        <w:pStyle w:val="Heading2"/>
      </w:pPr>
      <w:r>
        <w:t>s</w:t>
      </w:r>
      <w:r w:rsidR="00C309E4">
        <w:t>ystem layout and pipe</w:t>
      </w:r>
      <w:r>
        <w:t xml:space="preserve"> </w:t>
      </w:r>
      <w:r w:rsidR="00C309E4">
        <w:t>work</w:t>
      </w:r>
    </w:p>
    <w:p w:rsidR="00C309E4" w:rsidRDefault="00C309E4" w:rsidP="00C309E4">
      <w:pPr>
        <w:pStyle w:val="intro"/>
      </w:pPr>
      <w:r>
        <w:t xml:space="preserve">The water supply system must be designed to achieve appropriate water pressure and flow, and to avoid contamination to potable water. </w:t>
      </w:r>
    </w:p>
    <w:p w:rsidR="00C309E4" w:rsidRDefault="00C309E4" w:rsidP="00C309E4">
      <w:pPr>
        <w:pStyle w:val="NormalWeb"/>
      </w:pPr>
      <w:r>
        <w:t>On this page:</w:t>
      </w:r>
    </w:p>
    <w:p w:rsidR="00C309E4" w:rsidRDefault="00C309E4" w:rsidP="00C309E4">
      <w:pPr>
        <w:numPr>
          <w:ilvl w:val="0"/>
          <w:numId w:val="37"/>
        </w:numPr>
        <w:spacing w:before="100" w:beforeAutospacing="1" w:after="100" w:afterAutospacing="1" w:line="240" w:lineRule="auto"/>
      </w:pPr>
      <w:r>
        <w:t>Water pressure</w:t>
      </w:r>
    </w:p>
    <w:p w:rsidR="00C309E4" w:rsidRDefault="00C309E4" w:rsidP="00C309E4">
      <w:pPr>
        <w:numPr>
          <w:ilvl w:val="0"/>
          <w:numId w:val="37"/>
        </w:numPr>
        <w:spacing w:before="100" w:beforeAutospacing="1" w:after="100" w:afterAutospacing="1" w:line="240" w:lineRule="auto"/>
      </w:pPr>
      <w:r>
        <w:t>Water flow rate</w:t>
      </w:r>
    </w:p>
    <w:p w:rsidR="00C309E4" w:rsidRDefault="00C309E4" w:rsidP="00C309E4">
      <w:pPr>
        <w:numPr>
          <w:ilvl w:val="0"/>
          <w:numId w:val="37"/>
        </w:numPr>
        <w:spacing w:before="100" w:beforeAutospacing="1" w:after="100" w:afterAutospacing="1" w:line="240" w:lineRule="auto"/>
      </w:pPr>
      <w:r>
        <w:t>Flow rate and pipe size Acceptable Solutions</w:t>
      </w:r>
    </w:p>
    <w:p w:rsidR="00C309E4" w:rsidRDefault="00C309E4" w:rsidP="00C309E4">
      <w:pPr>
        <w:numPr>
          <w:ilvl w:val="0"/>
          <w:numId w:val="37"/>
        </w:numPr>
        <w:spacing w:before="100" w:beforeAutospacing="1" w:after="100" w:afterAutospacing="1" w:line="240" w:lineRule="auto"/>
      </w:pPr>
      <w:r>
        <w:t>System layout</w:t>
      </w:r>
    </w:p>
    <w:p w:rsidR="00C309E4" w:rsidRDefault="00C309E4" w:rsidP="00C309E4">
      <w:pPr>
        <w:numPr>
          <w:ilvl w:val="0"/>
          <w:numId w:val="37"/>
        </w:numPr>
        <w:spacing w:before="100" w:beforeAutospacing="1" w:after="100" w:afterAutospacing="1" w:line="240" w:lineRule="auto"/>
      </w:pPr>
      <w:r>
        <w:t>Connection to the mains supply</w:t>
      </w:r>
    </w:p>
    <w:p w:rsidR="00C309E4" w:rsidRDefault="00C309E4" w:rsidP="00C309E4">
      <w:pPr>
        <w:numPr>
          <w:ilvl w:val="0"/>
          <w:numId w:val="37"/>
        </w:numPr>
        <w:spacing w:before="100" w:beforeAutospacing="1" w:after="100" w:afterAutospacing="1" w:line="240" w:lineRule="auto"/>
      </w:pPr>
      <w:r>
        <w:t>Backflow</w:t>
      </w:r>
    </w:p>
    <w:p w:rsidR="00C309E4" w:rsidRDefault="00C309E4" w:rsidP="00C309E4">
      <w:pPr>
        <w:numPr>
          <w:ilvl w:val="0"/>
          <w:numId w:val="37"/>
        </w:numPr>
        <w:spacing w:before="100" w:beforeAutospacing="1" w:after="100" w:afterAutospacing="1" w:line="240" w:lineRule="auto"/>
      </w:pPr>
      <w:r>
        <w:t>Mains connection</w:t>
      </w:r>
    </w:p>
    <w:p w:rsidR="00C309E4" w:rsidRDefault="00C309E4" w:rsidP="00C309E4">
      <w:pPr>
        <w:numPr>
          <w:ilvl w:val="0"/>
          <w:numId w:val="37"/>
        </w:numPr>
        <w:spacing w:before="100" w:beforeAutospacing="1" w:after="100" w:afterAutospacing="1" w:line="240" w:lineRule="auto"/>
      </w:pPr>
      <w:r>
        <w:t>Pipe materials and specifications</w:t>
      </w:r>
    </w:p>
    <w:p w:rsidR="00C309E4" w:rsidRDefault="00C309E4" w:rsidP="00C309E4">
      <w:pPr>
        <w:pStyle w:val="NormalWeb"/>
      </w:pPr>
      <w:r>
        <w:t xml:space="preserve">Also see </w:t>
      </w:r>
      <w:hyperlink r:id="rId74" w:tooltip="Opens internal link in current window" w:history="1">
        <w:r>
          <w:rPr>
            <w:rStyle w:val="Hyperlink"/>
          </w:rPr>
          <w:t>installation</w:t>
        </w:r>
      </w:hyperlink>
      <w:r>
        <w:t xml:space="preserve">, </w:t>
      </w:r>
      <w:hyperlink r:id="rId75" w:tooltip="Opens internal link in current window" w:history="1">
        <w:r>
          <w:rPr>
            <w:rStyle w:val="Hyperlink"/>
          </w:rPr>
          <w:t>noise and air locks</w:t>
        </w:r>
      </w:hyperlink>
      <w:r>
        <w:t xml:space="preserve">, </w:t>
      </w:r>
      <w:hyperlink r:id="rId76" w:tooltip="Opens internal link in current window" w:history="1">
        <w:r>
          <w:rPr>
            <w:rStyle w:val="Hyperlink"/>
          </w:rPr>
          <w:t>pipe jointing systems</w:t>
        </w:r>
      </w:hyperlink>
      <w:r>
        <w:t xml:space="preserve">, and </w:t>
      </w:r>
      <w:hyperlink r:id="rId77" w:tooltip="Opens internal link in current window" w:history="1">
        <w:r>
          <w:rPr>
            <w:rStyle w:val="Hyperlink"/>
          </w:rPr>
          <w:t>valves and controls</w:t>
        </w:r>
      </w:hyperlink>
      <w:r>
        <w:t xml:space="preserve">. </w:t>
      </w:r>
    </w:p>
    <w:p w:rsidR="00C309E4" w:rsidRDefault="00C309E4" w:rsidP="00C309E4">
      <w:pPr>
        <w:pStyle w:val="NormalWeb"/>
      </w:pPr>
      <w:r>
        <w:t xml:space="preserve">As well as avoiding contamination and achieving the right pressure and flow, the system must be suitable for the temperature of water carried. A well-designed and installed system will also be durable, minimise noise from water flow and from problems such as water hammer, and support efficient use of water. </w:t>
      </w:r>
    </w:p>
    <w:p w:rsidR="00C309E4" w:rsidRDefault="00C309E4" w:rsidP="00C309E4">
      <w:pPr>
        <w:pStyle w:val="NormalWeb"/>
      </w:pPr>
      <w:r>
        <w:t xml:space="preserve">All water supply systems use a combination of pipes (of different dimensions and materials), valves and outlets to deliver water to building users. Some water supply systems also use storage tanks and pumps. Designing a water supply system involves getting all of these elements right so that clean water is delivered to the user at the appropriate rate and temperature. </w:t>
      </w:r>
    </w:p>
    <w:p w:rsidR="00C309E4" w:rsidRDefault="00C309E4" w:rsidP="00C309E4">
      <w:pPr>
        <w:pStyle w:val="Heading3"/>
      </w:pPr>
      <w:r>
        <w:t>Water pressure</w:t>
      </w:r>
    </w:p>
    <w:p w:rsidR="00C309E4" w:rsidRDefault="00C309E4" w:rsidP="00C309E4">
      <w:pPr>
        <w:pStyle w:val="NormalWeb"/>
      </w:pPr>
      <w:r>
        <w:t xml:space="preserve">If the aim is to provide for building users’ needs while also using water efficiently, the right water pressure is crucial. If water pressure is too low, this will be inconvenient for building users – for example, because showers have poor water flow, and baths take a long time to fill. If pressure is too high, this will lead to wastage of water, as well as high wear and tear on the system. </w:t>
      </w:r>
    </w:p>
    <w:p w:rsidR="00C309E4" w:rsidRDefault="00C309E4" w:rsidP="00C309E4">
      <w:pPr>
        <w:pStyle w:val="NormalWeb"/>
      </w:pPr>
      <w:r>
        <w:t xml:space="preserve">Typically, new buildings in areas with mains water supply will have mains pressure systems. Existing buildings, and buildings that are not connected to mains water, may have low pressure systems or unequal pressure systems (with different pressures for hot and cold water supply). </w:t>
      </w:r>
    </w:p>
    <w:p w:rsidR="00C309E4" w:rsidRDefault="00C309E4" w:rsidP="00C309E4">
      <w:pPr>
        <w:pStyle w:val="NormalWeb"/>
      </w:pPr>
      <w:r>
        <w:lastRenderedPageBreak/>
        <w:t xml:space="preserve">As an example of the difference in water usage, a low pressure hot water system shower flow may average about 7 litres per minute, while a mains pressure shower may average around 12–20 litres per minute. </w:t>
      </w:r>
    </w:p>
    <w:p w:rsidR="00C309E4" w:rsidRDefault="00C309E4" w:rsidP="00C309E4">
      <w:pPr>
        <w:pStyle w:val="NormalWeb"/>
      </w:pPr>
      <w:r>
        <w:t xml:space="preserve">Mains pressure systems require pressure limiting and pressure reducing valves to control water pressure and temperature. Typically, pressure limiting or pressure reducing valves will be used to control pressure in mains-supplied hot water systems or where high pressure may lead to problems such as burst pipes. </w:t>
      </w:r>
    </w:p>
    <w:p w:rsidR="00C309E4" w:rsidRDefault="00C309E4" w:rsidP="00C309E4">
      <w:pPr>
        <w:pStyle w:val="NormalWeb"/>
      </w:pPr>
      <w:r>
        <w:t xml:space="preserve">Low pressure systems require few valves or controls. In low or unequal pressure systems, pressure can be increased to adequate levels by storing water in a header tank (typically in the ceiling space) so that gravity can be used to create water pressure. If a tank is being used, see the BRANZ publications Water and Plumbing for details of installation requirements. </w:t>
      </w:r>
    </w:p>
    <w:p w:rsidR="00C309E4" w:rsidRDefault="00C309E4" w:rsidP="00C309E4">
      <w:pPr>
        <w:pStyle w:val="NormalWeb"/>
      </w:pPr>
      <w:r>
        <w:t xml:space="preserve">Pressure can also be raised to adequate levels using a pressurising pump, in which case it may be necessary to use pressure limiting and pressure reducing valves. </w:t>
      </w:r>
    </w:p>
    <w:p w:rsidR="00C309E4" w:rsidRDefault="00C309E4" w:rsidP="00C309E4">
      <w:pPr>
        <w:pStyle w:val="Heading3"/>
      </w:pPr>
      <w:r>
        <w:t>Water flow rate</w:t>
      </w:r>
    </w:p>
    <w:p w:rsidR="00C309E4" w:rsidRDefault="00C309E4" w:rsidP="00C309E4">
      <w:pPr>
        <w:pStyle w:val="NormalWeb"/>
      </w:pPr>
      <w:r>
        <w:t xml:space="preserve">The Building Code requires that sanitary fixtures and appliances have adequate water supply at an adequate flow rate. </w:t>
      </w:r>
    </w:p>
    <w:p w:rsidR="00C309E4" w:rsidRDefault="00C309E4" w:rsidP="00C309E4">
      <w:pPr>
        <w:pStyle w:val="NormalWeb"/>
      </w:pPr>
      <w:r>
        <w:t xml:space="preserve">As with water pressure, flow rates are crucial. A flow rate that is too high will result in water being wasted, whereas a flow rate that is too low will mean that sanitary fixtures and appliances don’t work properly. </w:t>
      </w:r>
    </w:p>
    <w:p w:rsidR="00C309E4" w:rsidRDefault="00C309E4" w:rsidP="00C309E4">
      <w:pPr>
        <w:pStyle w:val="NormalWeb"/>
      </w:pPr>
      <w:r>
        <w:t>Flow rate is affected by:</w:t>
      </w:r>
    </w:p>
    <w:p w:rsidR="00C309E4" w:rsidRDefault="00C309E4" w:rsidP="00C309E4">
      <w:pPr>
        <w:numPr>
          <w:ilvl w:val="0"/>
          <w:numId w:val="38"/>
        </w:numPr>
        <w:spacing w:before="100" w:beforeAutospacing="1" w:after="100" w:afterAutospacing="1" w:line="240" w:lineRule="auto"/>
      </w:pPr>
      <w:r>
        <w:t>Water pressure</w:t>
      </w:r>
    </w:p>
    <w:p w:rsidR="00C309E4" w:rsidRDefault="00C309E4" w:rsidP="00C309E4">
      <w:pPr>
        <w:numPr>
          <w:ilvl w:val="0"/>
          <w:numId w:val="38"/>
        </w:numPr>
        <w:spacing w:before="100" w:beforeAutospacing="1" w:after="100" w:afterAutospacing="1" w:line="240" w:lineRule="auto"/>
      </w:pPr>
      <w:r>
        <w:t>Pipe diameters – The smaller the internal diameter of the pipe, the lower the pressure and flow rate. (Note that pipes are generally referred to by their inside nominal diameter (DN), but it is actually the internal diameter that counts; a pipe rated as DN 15 may have an actual inside diameter ranging between 10–18 mm.)</w:t>
      </w:r>
    </w:p>
    <w:p w:rsidR="00C309E4" w:rsidRDefault="00C309E4" w:rsidP="00C309E4">
      <w:pPr>
        <w:numPr>
          <w:ilvl w:val="0"/>
          <w:numId w:val="38"/>
        </w:numPr>
        <w:spacing w:before="100" w:beforeAutospacing="1" w:after="100" w:afterAutospacing="1" w:line="240" w:lineRule="auto"/>
      </w:pPr>
      <w:r>
        <w:t>Water temperature – higher temperatures will tend to raise pressure and flow rates (note: also see materials below).</w:t>
      </w:r>
    </w:p>
    <w:p w:rsidR="00C309E4" w:rsidRDefault="00C309E4" w:rsidP="00C309E4">
      <w:pPr>
        <w:pStyle w:val="NormalWeb"/>
      </w:pPr>
      <w:r>
        <w:t xml:space="preserve">A flow regulator can be used to maintain a constant flow, independent of water pressure. As an example, if someone is in the shower and the kitchen tap is turned on full, the temperature and flow are likely to remain more stable if a flow regulator is used. </w:t>
      </w:r>
    </w:p>
    <w:p w:rsidR="00C309E4" w:rsidRDefault="00C309E4" w:rsidP="00C309E4">
      <w:pPr>
        <w:pStyle w:val="NormalWeb"/>
      </w:pPr>
      <w:r>
        <w:t xml:space="preserve">Limiting the flow for a tap or appliance to a reasonable rate helps balance the available pressure throughout the system. Regulating flow allows a simpler design and minimum pipe sizes as peak flow rates can be specified accurately and can also reduce noise, splashing taps, and water hammer. </w:t>
      </w:r>
    </w:p>
    <w:p w:rsidR="00C309E4" w:rsidRDefault="00C309E4" w:rsidP="00C309E4">
      <w:pPr>
        <w:pStyle w:val="NormalWeb"/>
      </w:pPr>
      <w:r>
        <w:lastRenderedPageBreak/>
        <w:t xml:space="preserve">Manufacturers’ recommendations must be referred to for pressure and flow information when selecting tempering valves and outlets (taps, mixers and shower heads). </w:t>
      </w:r>
    </w:p>
    <w:p w:rsidR="00C309E4" w:rsidRDefault="00C309E4" w:rsidP="00B37799">
      <w:pPr>
        <w:pStyle w:val="NormalWeb"/>
      </w:pPr>
      <w:r>
        <w:t xml:space="preserve">Flow rate can also be controlled by specifying low-flow </w:t>
      </w:r>
    </w:p>
    <w:tbl>
      <w:tblPr>
        <w:tblW w:w="0" w:type="auto"/>
        <w:tblCellSpacing w:w="15" w:type="dxa"/>
        <w:tblCellMar>
          <w:top w:w="15" w:type="dxa"/>
          <w:left w:w="15" w:type="dxa"/>
          <w:bottom w:w="15" w:type="dxa"/>
          <w:right w:w="15" w:type="dxa"/>
        </w:tblCellMar>
        <w:tblLook w:val="04A0"/>
      </w:tblPr>
      <w:tblGrid>
        <w:gridCol w:w="3348"/>
        <w:gridCol w:w="3707"/>
        <w:gridCol w:w="81"/>
      </w:tblGrid>
      <w:tr w:rsidR="00C309E4" w:rsidTr="00C309E4">
        <w:trPr>
          <w:tblCellSpacing w:w="15" w:type="dxa"/>
        </w:trPr>
        <w:tc>
          <w:tcPr>
            <w:tcW w:w="0" w:type="auto"/>
            <w:gridSpan w:val="3"/>
            <w:vAlign w:val="center"/>
            <w:hideMark/>
          </w:tcPr>
          <w:p w:rsidR="00C309E4" w:rsidRDefault="00C309E4">
            <w:pPr>
              <w:pStyle w:val="NormalWeb"/>
            </w:pPr>
            <w:r>
              <w:rPr>
                <w:b/>
                <w:bCs/>
              </w:rPr>
              <w:t>Acceptable flow rates for fixtures and appliances</w:t>
            </w:r>
          </w:p>
        </w:tc>
      </w:tr>
      <w:tr w:rsidR="00C309E4" w:rsidTr="00C309E4">
        <w:trPr>
          <w:tblCellSpacing w:w="15" w:type="dxa"/>
        </w:trPr>
        <w:tc>
          <w:tcPr>
            <w:tcW w:w="0" w:type="auto"/>
            <w:vAlign w:val="center"/>
            <w:hideMark/>
          </w:tcPr>
          <w:p w:rsidR="00C309E4" w:rsidRDefault="00C309E4">
            <w:pPr>
              <w:pStyle w:val="NormalWeb"/>
            </w:pPr>
            <w:r>
              <w:rPr>
                <w:b/>
                <w:bCs/>
              </w:rPr>
              <w:t>Fixture</w:t>
            </w:r>
          </w:p>
        </w:tc>
        <w:tc>
          <w:tcPr>
            <w:tcW w:w="0" w:type="auto"/>
            <w:tcMar>
              <w:top w:w="15" w:type="dxa"/>
              <w:left w:w="120" w:type="dxa"/>
              <w:bottom w:w="15" w:type="dxa"/>
              <w:right w:w="15" w:type="dxa"/>
            </w:tcMar>
            <w:vAlign w:val="center"/>
            <w:hideMark/>
          </w:tcPr>
          <w:p w:rsidR="00C309E4" w:rsidRDefault="00C309E4">
            <w:pPr>
              <w:pStyle w:val="NormalWeb"/>
            </w:pPr>
            <w:r>
              <w:rPr>
                <w:b/>
                <w:bCs/>
              </w:rPr>
              <w:t>Flow rate (l/s) and temperature °C</w:t>
            </w:r>
          </w:p>
        </w:tc>
        <w:tc>
          <w:tcPr>
            <w:tcW w:w="0" w:type="auto"/>
            <w:vAlign w:val="center"/>
            <w:hideMark/>
          </w:tcPr>
          <w:p w:rsidR="00C309E4" w:rsidRDefault="00C309E4">
            <w:pPr>
              <w:rPr>
                <w:sz w:val="24"/>
                <w:szCs w:val="24"/>
              </w:rPr>
            </w:pPr>
          </w:p>
        </w:tc>
      </w:tr>
      <w:tr w:rsidR="00C309E4" w:rsidTr="00C309E4">
        <w:trPr>
          <w:tblCellSpacing w:w="15" w:type="dxa"/>
        </w:trPr>
        <w:tc>
          <w:tcPr>
            <w:tcW w:w="0" w:type="auto"/>
            <w:vAlign w:val="center"/>
            <w:hideMark/>
          </w:tcPr>
          <w:p w:rsidR="00C309E4" w:rsidRDefault="00C309E4">
            <w:pPr>
              <w:pStyle w:val="NormalWeb"/>
            </w:pPr>
            <w:r>
              <w:t>Basin</w:t>
            </w:r>
          </w:p>
        </w:tc>
        <w:tc>
          <w:tcPr>
            <w:tcW w:w="0" w:type="auto"/>
            <w:vAlign w:val="center"/>
            <w:hideMark/>
          </w:tcPr>
          <w:p w:rsidR="00C309E4" w:rsidRDefault="00C309E4">
            <w:pPr>
              <w:pStyle w:val="NormalWeb"/>
              <w:jc w:val="right"/>
            </w:pPr>
            <w:r>
              <w:t>0.1 at 45 °C</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vAlign w:val="center"/>
            <w:hideMark/>
          </w:tcPr>
          <w:p w:rsidR="00C309E4" w:rsidRDefault="00C309E4">
            <w:pPr>
              <w:pStyle w:val="NormalWeb"/>
            </w:pPr>
            <w:r>
              <w:t>Bath</w:t>
            </w:r>
          </w:p>
        </w:tc>
        <w:tc>
          <w:tcPr>
            <w:tcW w:w="0" w:type="auto"/>
            <w:vAlign w:val="center"/>
            <w:hideMark/>
          </w:tcPr>
          <w:p w:rsidR="00C309E4" w:rsidRDefault="00C309E4">
            <w:pPr>
              <w:pStyle w:val="NormalWeb"/>
              <w:jc w:val="right"/>
            </w:pPr>
            <w:r>
              <w:t>0.3 at 45°C</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vAlign w:val="center"/>
            <w:hideMark/>
          </w:tcPr>
          <w:p w:rsidR="00C309E4" w:rsidRDefault="00C309E4">
            <w:pPr>
              <w:pStyle w:val="NormalWeb"/>
            </w:pPr>
            <w:r>
              <w:t>Sink</w:t>
            </w:r>
          </w:p>
        </w:tc>
        <w:tc>
          <w:tcPr>
            <w:tcW w:w="0" w:type="auto"/>
            <w:vAlign w:val="center"/>
            <w:hideMark/>
          </w:tcPr>
          <w:p w:rsidR="00C309E4" w:rsidRDefault="00C309E4">
            <w:pPr>
              <w:pStyle w:val="NormalWeb"/>
              <w:jc w:val="right"/>
            </w:pPr>
            <w:r>
              <w:t>0.2 at 60°C (hot) and 0.2 (cold)</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vAlign w:val="center"/>
            <w:hideMark/>
          </w:tcPr>
          <w:p w:rsidR="00C309E4" w:rsidRDefault="00C309E4">
            <w:pPr>
              <w:pStyle w:val="NormalWeb"/>
            </w:pPr>
            <w:r>
              <w:t>Shower</w:t>
            </w:r>
          </w:p>
        </w:tc>
        <w:tc>
          <w:tcPr>
            <w:tcW w:w="0" w:type="auto"/>
            <w:vAlign w:val="center"/>
            <w:hideMark/>
          </w:tcPr>
          <w:p w:rsidR="00C309E4" w:rsidRDefault="00C309E4">
            <w:pPr>
              <w:pStyle w:val="NormalWeb"/>
              <w:jc w:val="right"/>
            </w:pPr>
            <w:r>
              <w:t>0.1 at 42°C</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vAlign w:val="center"/>
            <w:hideMark/>
          </w:tcPr>
          <w:p w:rsidR="00C309E4" w:rsidRDefault="00C309E4">
            <w:pPr>
              <w:pStyle w:val="NormalWeb"/>
            </w:pPr>
            <w:r>
              <w:t>Laundry tub</w:t>
            </w:r>
          </w:p>
        </w:tc>
        <w:tc>
          <w:tcPr>
            <w:tcW w:w="0" w:type="auto"/>
            <w:vAlign w:val="center"/>
            <w:hideMark/>
          </w:tcPr>
          <w:p w:rsidR="00C309E4" w:rsidRDefault="00C309E4">
            <w:pPr>
              <w:pStyle w:val="NormalWeb"/>
              <w:jc w:val="right"/>
            </w:pPr>
            <w:r>
              <w:t>0.2 at 60°C (hot) and 0.2 (cold)</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vAlign w:val="center"/>
            <w:hideMark/>
          </w:tcPr>
          <w:p w:rsidR="00C309E4" w:rsidRDefault="00C309E4">
            <w:pPr>
              <w:pStyle w:val="NormalWeb"/>
            </w:pPr>
            <w:r>
              <w:t>Dishwasher and washing machine</w:t>
            </w:r>
          </w:p>
        </w:tc>
        <w:tc>
          <w:tcPr>
            <w:tcW w:w="0" w:type="auto"/>
            <w:vAlign w:val="center"/>
            <w:hideMark/>
          </w:tcPr>
          <w:p w:rsidR="00C309E4" w:rsidRDefault="00C309E4">
            <w:pPr>
              <w:pStyle w:val="NormalWeb"/>
              <w:jc w:val="right"/>
            </w:pPr>
            <w:r>
              <w:t>0.20</w:t>
            </w:r>
          </w:p>
        </w:tc>
        <w:tc>
          <w:tcPr>
            <w:tcW w:w="0" w:type="auto"/>
            <w:vAlign w:val="center"/>
            <w:hideMark/>
          </w:tcPr>
          <w:p w:rsidR="00C309E4" w:rsidRDefault="00C309E4">
            <w:pPr>
              <w:jc w:val="right"/>
              <w:rPr>
                <w:sz w:val="24"/>
                <w:szCs w:val="24"/>
              </w:rPr>
            </w:pPr>
          </w:p>
        </w:tc>
      </w:tr>
      <w:tr w:rsidR="00C309E4" w:rsidTr="00C309E4">
        <w:trPr>
          <w:tblCellSpacing w:w="15" w:type="dxa"/>
        </w:trPr>
        <w:tc>
          <w:tcPr>
            <w:tcW w:w="0" w:type="auto"/>
            <w:gridSpan w:val="3"/>
            <w:vAlign w:val="center"/>
            <w:hideMark/>
          </w:tcPr>
          <w:p w:rsidR="00C309E4" w:rsidRDefault="00C309E4">
            <w:pPr>
              <w:pStyle w:val="NormalWeb"/>
            </w:pPr>
            <w:r>
              <w:rPr>
                <w:i/>
                <w:iCs/>
              </w:rPr>
              <w:t>Adapted from G12/AS1 Table 3</w:t>
            </w:r>
          </w:p>
        </w:tc>
      </w:tr>
    </w:tbl>
    <w:p w:rsidR="00C309E4" w:rsidRDefault="00C309E4" w:rsidP="00C309E4">
      <w:pPr>
        <w:pStyle w:val="NormalWeb"/>
      </w:pPr>
      <w:r>
        <w:t xml:space="preserve">The flow rates in Table 3 must be capable of being delivered simultaneously to the kitchen sink and one other fixture. </w:t>
      </w:r>
    </w:p>
    <w:p w:rsidR="00C309E4" w:rsidRDefault="00C309E4" w:rsidP="00C309E4">
      <w:pPr>
        <w:pStyle w:val="Heading3"/>
      </w:pPr>
      <w:r>
        <w:t>System layout</w:t>
      </w:r>
    </w:p>
    <w:p w:rsidR="00C309E4" w:rsidRDefault="00C309E4" w:rsidP="00C309E4">
      <w:pPr>
        <w:pStyle w:val="NormalWeb"/>
      </w:pPr>
      <w:r>
        <w:t xml:space="preserve">In the design process, the layout of the plumbing system will largely follow room layout. Nonetheless, there are many things to consider which relate to Code compliance, building users’ comfort, and sustainability. </w:t>
      </w:r>
    </w:p>
    <w:p w:rsidR="00C309E4" w:rsidRDefault="00C309E4" w:rsidP="00C309E4">
      <w:pPr>
        <w:pStyle w:val="NormalWeb"/>
      </w:pPr>
      <w:r>
        <w:t>When planning a water supply layout, the following must be considered:</w:t>
      </w:r>
    </w:p>
    <w:p w:rsidR="00C309E4" w:rsidRDefault="00C309E4" w:rsidP="00C309E4">
      <w:pPr>
        <w:numPr>
          <w:ilvl w:val="0"/>
          <w:numId w:val="39"/>
        </w:numPr>
        <w:spacing w:before="100" w:beforeAutospacing="1" w:after="100" w:afterAutospacing="1" w:line="240" w:lineRule="auto"/>
      </w:pPr>
      <w:r>
        <w:t>Pipe runs and lengths – Keep pipe runs as short as possible. Pass pipes close to fixtures to minimise the number of branches and unnecessary elbows, tees and joints. Having longer pipe runs and more fixtures will reduce flow rate, increase heat losses, and increase use of materials</w:t>
      </w:r>
    </w:p>
    <w:p w:rsidR="00C309E4" w:rsidRDefault="00C309E4" w:rsidP="00C309E4">
      <w:pPr>
        <w:numPr>
          <w:ilvl w:val="0"/>
          <w:numId w:val="39"/>
        </w:numPr>
        <w:spacing w:before="100" w:beforeAutospacing="1" w:after="100" w:afterAutospacing="1" w:line="240" w:lineRule="auto"/>
      </w:pPr>
      <w:r>
        <w:t>Point of entry into the building – This should be into a utility space such as garage/laundry and include an accessible isolating valve, line strainer and pressure limiting valve (if required)</w:t>
      </w:r>
    </w:p>
    <w:p w:rsidR="00C309E4" w:rsidRDefault="00C309E4" w:rsidP="00C309E4">
      <w:pPr>
        <w:numPr>
          <w:ilvl w:val="0"/>
          <w:numId w:val="39"/>
        </w:numPr>
        <w:spacing w:before="100" w:beforeAutospacing="1" w:after="100" w:afterAutospacing="1" w:line="240" w:lineRule="auto"/>
      </w:pPr>
      <w:r>
        <w:t>Water heating system – Locate centrally to reduce the length of pipe runs to fixtures because longer pipe runs require more water to be drawn off before hot water is discharged. Install a separate point-of-use water heater for fixtures that are more than 10 m from the main water heater</w:t>
      </w:r>
    </w:p>
    <w:p w:rsidR="00C309E4" w:rsidRDefault="00C309E4" w:rsidP="00C309E4">
      <w:pPr>
        <w:numPr>
          <w:ilvl w:val="0"/>
          <w:numId w:val="39"/>
        </w:numPr>
        <w:spacing w:before="100" w:beforeAutospacing="1" w:after="100" w:afterAutospacing="1" w:line="240" w:lineRule="auto"/>
      </w:pPr>
      <w:r>
        <w:t>Noise prevention – Avoid running pipes over or near bedrooms and living areas.</w:t>
      </w:r>
    </w:p>
    <w:p w:rsidR="00C309E4" w:rsidRDefault="00C309E4" w:rsidP="00C309E4">
      <w:pPr>
        <w:pStyle w:val="Heading3"/>
      </w:pPr>
      <w:r>
        <w:t>Backflow</w:t>
      </w:r>
    </w:p>
    <w:p w:rsidR="00C309E4" w:rsidRDefault="00C309E4" w:rsidP="00C309E4">
      <w:pPr>
        <w:pStyle w:val="NormalWeb"/>
      </w:pPr>
      <w:r>
        <w:t xml:space="preserve">Backflow is the unplanned reversal of flow of water (or water and contaminants) into the water supply system. The system must be designed and used to prevent contamination from backflow. See </w:t>
      </w:r>
      <w:hyperlink r:id="rId78" w:tooltip="Opens internal link in current window" w:history="1">
        <w:r>
          <w:rPr>
            <w:rStyle w:val="Hyperlink"/>
          </w:rPr>
          <w:t>backflow prevention</w:t>
        </w:r>
      </w:hyperlink>
      <w:r>
        <w:t xml:space="preserve"> for more. </w:t>
      </w:r>
    </w:p>
    <w:p w:rsidR="00C309E4" w:rsidRDefault="00C309E4" w:rsidP="00C309E4">
      <w:pPr>
        <w:pStyle w:val="Heading3"/>
      </w:pPr>
      <w:r>
        <w:t>Mains connection</w:t>
      </w:r>
    </w:p>
    <w:p w:rsidR="00C309E4" w:rsidRDefault="00C309E4" w:rsidP="00C309E4">
      <w:pPr>
        <w:pStyle w:val="NormalWeb"/>
      </w:pPr>
      <w:r>
        <w:lastRenderedPageBreak/>
        <w:t xml:space="preserve">Where the water source is a mains supply, the network utility operator is responsible for the water supplied to the property boundary. The property owner is then responsible for providing the pipework to bring the water into the building. </w:t>
      </w:r>
    </w:p>
    <w:p w:rsidR="00C309E4" w:rsidRDefault="00C309E4" w:rsidP="00C309E4">
      <w:pPr>
        <w:pStyle w:val="NormalWeb"/>
      </w:pPr>
      <w:r>
        <w:t xml:space="preserve">An isolating valve must be fitted at the point of connection to allow for maintenance and repair of the building’s water supply system if required. </w:t>
      </w:r>
    </w:p>
    <w:p w:rsidR="00C309E4" w:rsidRDefault="00C309E4" w:rsidP="00C309E4">
      <w:pPr>
        <w:pStyle w:val="Heading3"/>
      </w:pPr>
      <w:r>
        <w:t>Pipe materials and specifications</w:t>
      </w:r>
    </w:p>
    <w:p w:rsidR="00C309E4" w:rsidRDefault="00C309E4" w:rsidP="00C309E4">
      <w:pPr>
        <w:pStyle w:val="NormalWeb"/>
      </w:pPr>
      <w:r>
        <w:t xml:space="preserve">The pipes used in a building must not contaminate potable water supply, and must be suitable for the water pressure, flow rate and temperature of water they will be carrying. This will be influenced by the materials used and also by other factors such as the wall thickness. </w:t>
      </w:r>
    </w:p>
    <w:p w:rsidR="00C309E4" w:rsidRDefault="00C309E4" w:rsidP="00C309E4">
      <w:pPr>
        <w:pStyle w:val="NormalWeb"/>
      </w:pPr>
      <w:r>
        <w:t>Other considerations are durability, ease of installation, cost, and sustainability. Common materials for domestic water supply include copper, polybutylene (PB), polyethylene (PE), polypropylene (PP-3 or PP Type 3), and cross-linked polyethylene (PEX).</w:t>
      </w:r>
    </w:p>
    <w:p w:rsidR="00C309E4" w:rsidRDefault="00C309E4" w:rsidP="00C309E4">
      <w:pPr>
        <w:numPr>
          <w:ilvl w:val="0"/>
          <w:numId w:val="40"/>
        </w:numPr>
        <w:spacing w:before="100" w:beforeAutospacing="1" w:after="100" w:afterAutospacing="1" w:line="240" w:lineRule="auto"/>
      </w:pPr>
      <w:r>
        <w:t> </w:t>
      </w:r>
    </w:p>
    <w:p w:rsidR="00C309E4" w:rsidRDefault="00004673" w:rsidP="00C309E4">
      <w:pPr>
        <w:pStyle w:val="NormalWeb"/>
        <w:ind w:left="720"/>
      </w:pPr>
      <w:hyperlink r:id="rId79" w:history="1">
        <w:r w:rsidR="00C309E4">
          <w:rPr>
            <w:rStyle w:val="Hyperlink"/>
          </w:rPr>
          <w:t>Pipe materials</w:t>
        </w:r>
      </w:hyperlink>
    </w:p>
    <w:p w:rsidR="00C309E4" w:rsidRDefault="00C309E4" w:rsidP="00C309E4">
      <w:pPr>
        <w:numPr>
          <w:ilvl w:val="0"/>
          <w:numId w:val="40"/>
        </w:numPr>
        <w:spacing w:before="100" w:beforeAutospacing="1" w:after="100" w:afterAutospacing="1" w:line="240" w:lineRule="auto"/>
      </w:pPr>
      <w:r>
        <w:t> </w:t>
      </w:r>
    </w:p>
    <w:p w:rsidR="00C309E4" w:rsidRDefault="00004673" w:rsidP="00C309E4">
      <w:pPr>
        <w:pStyle w:val="NormalWeb"/>
        <w:ind w:left="720"/>
      </w:pPr>
      <w:hyperlink r:id="rId80" w:history="1">
        <w:r w:rsidR="00C309E4">
          <w:rPr>
            <w:rStyle w:val="Hyperlink"/>
          </w:rPr>
          <w:t>Pipe jointing systems</w:t>
        </w:r>
      </w:hyperlink>
    </w:p>
    <w:p w:rsidR="00C309E4" w:rsidRDefault="00C309E4" w:rsidP="00C309E4">
      <w:pPr>
        <w:numPr>
          <w:ilvl w:val="0"/>
          <w:numId w:val="41"/>
        </w:numPr>
        <w:spacing w:before="100" w:beforeAutospacing="1" w:after="100" w:afterAutospacing="1" w:line="240" w:lineRule="auto"/>
      </w:pPr>
      <w:r>
        <w:t> </w:t>
      </w:r>
    </w:p>
    <w:p w:rsidR="00C309E4" w:rsidRDefault="00004673" w:rsidP="00C309E4">
      <w:pPr>
        <w:pStyle w:val="NormalWeb"/>
        <w:ind w:left="720"/>
      </w:pPr>
      <w:hyperlink r:id="rId81" w:history="1">
        <w:r w:rsidR="00C309E4">
          <w:rPr>
            <w:rStyle w:val="Hyperlink"/>
          </w:rPr>
          <w:t>Pipework installation</w:t>
        </w:r>
      </w:hyperlink>
    </w:p>
    <w:p w:rsidR="00C309E4" w:rsidRDefault="00C309E4" w:rsidP="00C309E4">
      <w:pPr>
        <w:numPr>
          <w:ilvl w:val="0"/>
          <w:numId w:val="41"/>
        </w:numPr>
        <w:spacing w:before="100" w:beforeAutospacing="1" w:after="100" w:afterAutospacing="1" w:line="240" w:lineRule="auto"/>
      </w:pPr>
      <w:r>
        <w:t> </w:t>
      </w:r>
    </w:p>
    <w:p w:rsidR="00C309E4" w:rsidRDefault="00004673" w:rsidP="00C309E4">
      <w:pPr>
        <w:pStyle w:val="NormalWeb"/>
        <w:ind w:left="720"/>
      </w:pPr>
      <w:hyperlink r:id="rId82" w:history="1">
        <w:r w:rsidR="00C309E4">
          <w:rPr>
            <w:rStyle w:val="Hyperlink"/>
          </w:rPr>
          <w:t>Noise and air locks in pipework</w:t>
        </w:r>
      </w:hyperlink>
    </w:p>
    <w:p w:rsidR="00C309E4" w:rsidRDefault="00C309E4" w:rsidP="00C309E4">
      <w:pPr>
        <w:numPr>
          <w:ilvl w:val="0"/>
          <w:numId w:val="42"/>
        </w:numPr>
        <w:spacing w:before="100" w:beforeAutospacing="1" w:after="100" w:afterAutospacing="1" w:line="240" w:lineRule="auto"/>
      </w:pPr>
      <w:r>
        <w:t> </w:t>
      </w:r>
    </w:p>
    <w:p w:rsidR="00C309E4" w:rsidRDefault="00004673" w:rsidP="00C309E4">
      <w:pPr>
        <w:pStyle w:val="NormalWeb"/>
        <w:ind w:left="720"/>
      </w:pPr>
      <w:hyperlink r:id="rId83" w:history="1">
        <w:r w:rsidR="00C309E4">
          <w:rPr>
            <w:rStyle w:val="Hyperlink"/>
          </w:rPr>
          <w:t>Backflow prevention</w:t>
        </w:r>
      </w:hyperlink>
    </w:p>
    <w:p w:rsidR="00C309E4" w:rsidRDefault="00C309E4" w:rsidP="00C309E4">
      <w:pPr>
        <w:numPr>
          <w:ilvl w:val="0"/>
          <w:numId w:val="42"/>
        </w:numPr>
        <w:spacing w:before="100" w:beforeAutospacing="1" w:after="100" w:afterAutospacing="1" w:line="240" w:lineRule="auto"/>
      </w:pPr>
      <w:r>
        <w:t> </w:t>
      </w:r>
    </w:p>
    <w:p w:rsidR="00C309E4" w:rsidRDefault="00004673" w:rsidP="00C309E4">
      <w:pPr>
        <w:pStyle w:val="NormalWeb"/>
        <w:ind w:left="720"/>
      </w:pPr>
      <w:hyperlink r:id="rId84" w:history="1">
        <w:r w:rsidR="00C309E4">
          <w:rPr>
            <w:rStyle w:val="Hyperlink"/>
          </w:rPr>
          <w:t>Valves and controls</w:t>
        </w:r>
      </w:hyperlink>
    </w:p>
    <w:p w:rsidR="005379B1" w:rsidRDefault="005379B1" w:rsidP="00C309E4">
      <w:pPr>
        <w:pStyle w:val="NormalWeb"/>
        <w:ind w:left="720"/>
      </w:pPr>
      <w:r>
        <w:t>QUESTIONS</w:t>
      </w:r>
    </w:p>
    <w:p w:rsidR="005379B1" w:rsidRDefault="005379B1" w:rsidP="00C309E4">
      <w:pPr>
        <w:pStyle w:val="NormalWeb"/>
        <w:ind w:left="720"/>
      </w:pPr>
      <w:r>
        <w:t>1.Mention five  used for house plumbing</w:t>
      </w:r>
    </w:p>
    <w:p w:rsidR="005379B1" w:rsidRDefault="005379B1" w:rsidP="00C309E4">
      <w:pPr>
        <w:pStyle w:val="NormalWeb"/>
        <w:ind w:left="720"/>
      </w:pPr>
      <w:r>
        <w:t>2.</w:t>
      </w:r>
      <w:r w:rsidR="00D47315">
        <w:t>Explain building services</w:t>
      </w:r>
    </w:p>
    <w:p w:rsidR="00C309E4" w:rsidRDefault="00C309E4" w:rsidP="00C309E4">
      <w:pPr>
        <w:pStyle w:val="z-TopofForm"/>
      </w:pPr>
      <w:r>
        <w:lastRenderedPageBreak/>
        <w:t>Top of Form</w:t>
      </w:r>
    </w:p>
    <w:p w:rsidR="00C309E4" w:rsidRDefault="00C309E4" w:rsidP="00C309E4"/>
    <w:p w:rsidR="00C309E4" w:rsidRDefault="00C309E4" w:rsidP="00C309E4">
      <w:pPr>
        <w:pStyle w:val="z-BottomofForm"/>
      </w:pPr>
      <w:r>
        <w:t>Bottom of Form</w:t>
      </w:r>
    </w:p>
    <w:p w:rsidR="00C309E4" w:rsidRDefault="00C309E4" w:rsidP="00C309E4">
      <w:pPr>
        <w:pStyle w:val="Heading3"/>
      </w:pPr>
    </w:p>
    <w:p w:rsidR="00C309E4" w:rsidRDefault="00C309E4" w:rsidP="00C309E4">
      <w:pPr>
        <w:spacing w:after="0"/>
      </w:pPr>
    </w:p>
    <w:p w:rsidR="001E00C3" w:rsidRDefault="001E00C3" w:rsidP="001E00C3"/>
    <w:p w:rsidR="006E7305" w:rsidRDefault="006E7305" w:rsidP="001E00C3">
      <w:r>
        <w:t xml:space="preserve">week  10          </w:t>
      </w:r>
      <w:r w:rsidR="00B37799">
        <w:t xml:space="preserve">                               B</w:t>
      </w:r>
      <w:r>
        <w:t>uilding project</w:t>
      </w:r>
    </w:p>
    <w:p w:rsidR="006E7305" w:rsidRDefault="006E7305" w:rsidP="001E00C3">
      <w:r>
        <w:t>week  11 revision</w:t>
      </w:r>
    </w:p>
    <w:p w:rsidR="006E7305" w:rsidRDefault="006E7305" w:rsidP="001E00C3">
      <w:pPr>
        <w:rPr>
          <w:ins w:id="122" w:author="Unknown"/>
        </w:rPr>
      </w:pPr>
      <w:r>
        <w:t>week 12</w:t>
      </w:r>
      <w:r w:rsidR="00D47315">
        <w:t>exam</w:t>
      </w:r>
    </w:p>
    <w:p w:rsidR="001E00C3" w:rsidRDefault="001E00C3" w:rsidP="001E00C3">
      <w:pPr>
        <w:pStyle w:val="z-TopofForm"/>
      </w:pPr>
      <w:r>
        <w:t>Top of Form</w:t>
      </w:r>
    </w:p>
    <w:p w:rsidR="001E00C3" w:rsidRDefault="001E00C3" w:rsidP="001E00C3">
      <w:pPr>
        <w:pStyle w:val="z-BottomofForm"/>
      </w:pPr>
      <w:r>
        <w:t>Bottom of Form</w:t>
      </w:r>
    </w:p>
    <w:p w:rsidR="00960E31" w:rsidRDefault="00960E31" w:rsidP="001E00C3">
      <w:pPr>
        <w:pStyle w:val="Heading3"/>
      </w:pPr>
    </w:p>
    <w:p w:rsidR="009230FC" w:rsidRDefault="009230FC" w:rsidP="009230FC"/>
    <w:p w:rsidR="009230FC" w:rsidRDefault="009230FC" w:rsidP="009230FC"/>
    <w:p w:rsidR="009230FC" w:rsidRDefault="009230FC" w:rsidP="009230FC"/>
    <w:p w:rsidR="00B338DF" w:rsidRDefault="00B338DF" w:rsidP="009230FC"/>
    <w:p w:rsidR="009230FC" w:rsidRDefault="009230FC" w:rsidP="009230FC">
      <w:pPr>
        <w:spacing w:before="100" w:beforeAutospacing="1" w:after="100" w:afterAutospacing="1" w:line="240" w:lineRule="auto"/>
        <w:ind w:left="720"/>
      </w:pPr>
    </w:p>
    <w:p w:rsidR="00B338DF" w:rsidRPr="00BD46AE" w:rsidRDefault="00B338DF" w:rsidP="00403965">
      <w:pPr>
        <w:pStyle w:val="Heading3"/>
        <w:rPr>
          <w:sz w:val="28"/>
          <w:szCs w:val="28"/>
        </w:rPr>
      </w:pPr>
    </w:p>
    <w:sectPr w:rsidR="00B338DF" w:rsidRPr="00BD46AE" w:rsidSect="00C72C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5628"/>
    <w:multiLevelType w:val="multilevel"/>
    <w:tmpl w:val="203A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D0A65"/>
    <w:multiLevelType w:val="multilevel"/>
    <w:tmpl w:val="1202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61B0C"/>
    <w:multiLevelType w:val="multilevel"/>
    <w:tmpl w:val="B5CCE9C8"/>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93F7F"/>
    <w:multiLevelType w:val="hybridMultilevel"/>
    <w:tmpl w:val="C346C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831CA"/>
    <w:multiLevelType w:val="multilevel"/>
    <w:tmpl w:val="7BA4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343232"/>
    <w:multiLevelType w:val="multilevel"/>
    <w:tmpl w:val="D29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E593E"/>
    <w:multiLevelType w:val="multilevel"/>
    <w:tmpl w:val="E56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144CA"/>
    <w:multiLevelType w:val="multilevel"/>
    <w:tmpl w:val="710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55D0C"/>
    <w:multiLevelType w:val="multilevel"/>
    <w:tmpl w:val="A5F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E209F"/>
    <w:multiLevelType w:val="multilevel"/>
    <w:tmpl w:val="443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F03F3C"/>
    <w:multiLevelType w:val="multilevel"/>
    <w:tmpl w:val="5D8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224931"/>
    <w:multiLevelType w:val="multilevel"/>
    <w:tmpl w:val="656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760937"/>
    <w:multiLevelType w:val="multilevel"/>
    <w:tmpl w:val="751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9E3045"/>
    <w:multiLevelType w:val="multilevel"/>
    <w:tmpl w:val="F32E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D0CC7"/>
    <w:multiLevelType w:val="multilevel"/>
    <w:tmpl w:val="C36E0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37455E"/>
    <w:multiLevelType w:val="multilevel"/>
    <w:tmpl w:val="B77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B0D56"/>
    <w:multiLevelType w:val="multilevel"/>
    <w:tmpl w:val="BF34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B11E45"/>
    <w:multiLevelType w:val="multilevel"/>
    <w:tmpl w:val="0474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D9348D"/>
    <w:multiLevelType w:val="multilevel"/>
    <w:tmpl w:val="8AD4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9327D3"/>
    <w:multiLevelType w:val="multilevel"/>
    <w:tmpl w:val="ED6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CC49FD"/>
    <w:multiLevelType w:val="multilevel"/>
    <w:tmpl w:val="4AE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B13ECE"/>
    <w:multiLevelType w:val="multilevel"/>
    <w:tmpl w:val="54CC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4D0041"/>
    <w:multiLevelType w:val="multilevel"/>
    <w:tmpl w:val="B28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8904BE"/>
    <w:multiLevelType w:val="multilevel"/>
    <w:tmpl w:val="3F4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06704"/>
    <w:multiLevelType w:val="multilevel"/>
    <w:tmpl w:val="A58E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154DF4"/>
    <w:multiLevelType w:val="multilevel"/>
    <w:tmpl w:val="BDA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6644F6"/>
    <w:multiLevelType w:val="multilevel"/>
    <w:tmpl w:val="93246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60297A"/>
    <w:multiLevelType w:val="multilevel"/>
    <w:tmpl w:val="F0B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2B2102"/>
    <w:multiLevelType w:val="multilevel"/>
    <w:tmpl w:val="13C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6C1653"/>
    <w:multiLevelType w:val="multilevel"/>
    <w:tmpl w:val="29BA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D56C97"/>
    <w:multiLevelType w:val="multilevel"/>
    <w:tmpl w:val="694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501075"/>
    <w:multiLevelType w:val="multilevel"/>
    <w:tmpl w:val="2E1E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9D5A25"/>
    <w:multiLevelType w:val="multilevel"/>
    <w:tmpl w:val="1978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692153"/>
    <w:multiLevelType w:val="multilevel"/>
    <w:tmpl w:val="462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1A1990"/>
    <w:multiLevelType w:val="multilevel"/>
    <w:tmpl w:val="AF60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1B3FB8"/>
    <w:multiLevelType w:val="multilevel"/>
    <w:tmpl w:val="4E7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D049D5"/>
    <w:multiLevelType w:val="hybridMultilevel"/>
    <w:tmpl w:val="07AEDA38"/>
    <w:lvl w:ilvl="0" w:tplc="CF38209A">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CB7C80"/>
    <w:multiLevelType w:val="multilevel"/>
    <w:tmpl w:val="1034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496EE7"/>
    <w:multiLevelType w:val="multilevel"/>
    <w:tmpl w:val="C662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C64995"/>
    <w:multiLevelType w:val="multilevel"/>
    <w:tmpl w:val="3EB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B93C31"/>
    <w:multiLevelType w:val="multilevel"/>
    <w:tmpl w:val="DBEC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5C244C"/>
    <w:multiLevelType w:val="multilevel"/>
    <w:tmpl w:val="50D6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8E7BC8"/>
    <w:multiLevelType w:val="multilevel"/>
    <w:tmpl w:val="179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6B4F13"/>
    <w:multiLevelType w:val="multilevel"/>
    <w:tmpl w:val="BCEC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CB1926"/>
    <w:multiLevelType w:val="multilevel"/>
    <w:tmpl w:val="05F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31"/>
  </w:num>
  <w:num w:numId="4">
    <w:abstractNumId w:val="41"/>
  </w:num>
  <w:num w:numId="5">
    <w:abstractNumId w:val="37"/>
  </w:num>
  <w:num w:numId="6">
    <w:abstractNumId w:val="43"/>
  </w:num>
  <w:num w:numId="7">
    <w:abstractNumId w:val="9"/>
  </w:num>
  <w:num w:numId="8">
    <w:abstractNumId w:val="24"/>
  </w:num>
  <w:num w:numId="9">
    <w:abstractNumId w:val="38"/>
  </w:num>
  <w:num w:numId="10">
    <w:abstractNumId w:val="12"/>
  </w:num>
  <w:num w:numId="11">
    <w:abstractNumId w:val="13"/>
  </w:num>
  <w:num w:numId="12">
    <w:abstractNumId w:val="40"/>
  </w:num>
  <w:num w:numId="13">
    <w:abstractNumId w:val="17"/>
  </w:num>
  <w:num w:numId="14">
    <w:abstractNumId w:val="6"/>
  </w:num>
  <w:num w:numId="15">
    <w:abstractNumId w:val="25"/>
  </w:num>
  <w:num w:numId="16">
    <w:abstractNumId w:val="21"/>
  </w:num>
  <w:num w:numId="17">
    <w:abstractNumId w:val="2"/>
  </w:num>
  <w:num w:numId="18">
    <w:abstractNumId w:val="28"/>
  </w:num>
  <w:num w:numId="19">
    <w:abstractNumId w:val="23"/>
  </w:num>
  <w:num w:numId="20">
    <w:abstractNumId w:val="4"/>
  </w:num>
  <w:num w:numId="21">
    <w:abstractNumId w:val="22"/>
  </w:num>
  <w:num w:numId="22">
    <w:abstractNumId w:val="16"/>
  </w:num>
  <w:num w:numId="23">
    <w:abstractNumId w:val="26"/>
  </w:num>
  <w:num w:numId="24">
    <w:abstractNumId w:val="44"/>
  </w:num>
  <w:num w:numId="25">
    <w:abstractNumId w:val="30"/>
  </w:num>
  <w:num w:numId="26">
    <w:abstractNumId w:val="29"/>
  </w:num>
  <w:num w:numId="27">
    <w:abstractNumId w:val="20"/>
  </w:num>
  <w:num w:numId="28">
    <w:abstractNumId w:val="42"/>
  </w:num>
  <w:num w:numId="29">
    <w:abstractNumId w:val="19"/>
  </w:num>
  <w:num w:numId="30">
    <w:abstractNumId w:val="10"/>
  </w:num>
  <w:num w:numId="31">
    <w:abstractNumId w:val="1"/>
  </w:num>
  <w:num w:numId="32">
    <w:abstractNumId w:val="15"/>
  </w:num>
  <w:num w:numId="33">
    <w:abstractNumId w:val="0"/>
  </w:num>
  <w:num w:numId="34">
    <w:abstractNumId w:val="27"/>
  </w:num>
  <w:num w:numId="35">
    <w:abstractNumId w:val="8"/>
  </w:num>
  <w:num w:numId="36">
    <w:abstractNumId w:val="11"/>
  </w:num>
  <w:num w:numId="37">
    <w:abstractNumId w:val="35"/>
  </w:num>
  <w:num w:numId="38">
    <w:abstractNumId w:val="33"/>
  </w:num>
  <w:num w:numId="39">
    <w:abstractNumId w:val="39"/>
  </w:num>
  <w:num w:numId="40">
    <w:abstractNumId w:val="7"/>
  </w:num>
  <w:num w:numId="41">
    <w:abstractNumId w:val="5"/>
  </w:num>
  <w:num w:numId="42">
    <w:abstractNumId w:val="32"/>
  </w:num>
  <w:num w:numId="43">
    <w:abstractNumId w:val="34"/>
  </w:num>
  <w:num w:numId="44">
    <w:abstractNumId w:val="3"/>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compat/>
  <w:rsids>
    <w:rsidRoot w:val="00BD46AE"/>
    <w:rsid w:val="00004673"/>
    <w:rsid w:val="00156DF9"/>
    <w:rsid w:val="00165C0A"/>
    <w:rsid w:val="00197828"/>
    <w:rsid w:val="001E00C3"/>
    <w:rsid w:val="001E0CFF"/>
    <w:rsid w:val="001F05CB"/>
    <w:rsid w:val="002034EE"/>
    <w:rsid w:val="00241623"/>
    <w:rsid w:val="0035058C"/>
    <w:rsid w:val="003E2167"/>
    <w:rsid w:val="00403965"/>
    <w:rsid w:val="00473AB6"/>
    <w:rsid w:val="00475656"/>
    <w:rsid w:val="005379B1"/>
    <w:rsid w:val="006E6B53"/>
    <w:rsid w:val="006E7305"/>
    <w:rsid w:val="00893DB6"/>
    <w:rsid w:val="0090347F"/>
    <w:rsid w:val="009230FC"/>
    <w:rsid w:val="00960E31"/>
    <w:rsid w:val="00A31E8C"/>
    <w:rsid w:val="00A71814"/>
    <w:rsid w:val="00B249D2"/>
    <w:rsid w:val="00B338DF"/>
    <w:rsid w:val="00B37799"/>
    <w:rsid w:val="00B4504C"/>
    <w:rsid w:val="00BC3EFB"/>
    <w:rsid w:val="00BD46AE"/>
    <w:rsid w:val="00BE5C7F"/>
    <w:rsid w:val="00C309E4"/>
    <w:rsid w:val="00C72CF5"/>
    <w:rsid w:val="00C9768F"/>
    <w:rsid w:val="00CC4AB0"/>
    <w:rsid w:val="00D10FFA"/>
    <w:rsid w:val="00D45CD5"/>
    <w:rsid w:val="00D47315"/>
    <w:rsid w:val="00E6459C"/>
    <w:rsid w:val="00ED402F"/>
    <w:rsid w:val="00F45496"/>
    <w:rsid w:val="00F97E7C"/>
    <w:rsid w:val="00FB2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F5"/>
  </w:style>
  <w:style w:type="paragraph" w:styleId="Heading1">
    <w:name w:val="heading 1"/>
    <w:basedOn w:val="Normal"/>
    <w:next w:val="Normal"/>
    <w:link w:val="Heading1Char"/>
    <w:uiPriority w:val="9"/>
    <w:qFormat/>
    <w:rsid w:val="00F97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3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4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45C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90347F"/>
  </w:style>
  <w:style w:type="character" w:styleId="Hyperlink">
    <w:name w:val="Hyperlink"/>
    <w:basedOn w:val="DefaultParagraphFont"/>
    <w:uiPriority w:val="99"/>
    <w:semiHidden/>
    <w:unhideWhenUsed/>
    <w:rsid w:val="0090347F"/>
    <w:rPr>
      <w:color w:val="0000FF"/>
      <w:u w:val="single"/>
    </w:rPr>
  </w:style>
  <w:style w:type="character" w:customStyle="1" w:styleId="Heading2Char">
    <w:name w:val="Heading 2 Char"/>
    <w:basedOn w:val="DefaultParagraphFont"/>
    <w:link w:val="Heading2"/>
    <w:uiPriority w:val="9"/>
    <w:rsid w:val="009034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47F"/>
    <w:rPr>
      <w:rFonts w:ascii="Times New Roman" w:eastAsia="Times New Roman" w:hAnsi="Times New Roman" w:cs="Times New Roman"/>
      <w:b/>
      <w:bCs/>
      <w:sz w:val="27"/>
      <w:szCs w:val="27"/>
    </w:rPr>
  </w:style>
  <w:style w:type="paragraph" w:customStyle="1" w:styleId="first-para">
    <w:name w:val="first-para"/>
    <w:basedOn w:val="Normal"/>
    <w:rsid w:val="009034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347F"/>
    <w:rPr>
      <w:b/>
      <w:bCs/>
    </w:rPr>
  </w:style>
  <w:style w:type="paragraph" w:customStyle="1" w:styleId="bulb-smtxt">
    <w:name w:val="bulb-smtxt"/>
    <w:basedOn w:val="Normal"/>
    <w:rsid w:val="009034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347F"/>
    <w:rPr>
      <w:i/>
      <w:iCs/>
    </w:rPr>
  </w:style>
  <w:style w:type="paragraph" w:styleId="BalloonText">
    <w:name w:val="Balloon Text"/>
    <w:basedOn w:val="Normal"/>
    <w:link w:val="BalloonTextChar"/>
    <w:uiPriority w:val="99"/>
    <w:semiHidden/>
    <w:unhideWhenUsed/>
    <w:rsid w:val="0090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7F"/>
    <w:rPr>
      <w:rFonts w:ascii="Tahoma" w:hAnsi="Tahoma" w:cs="Tahoma"/>
      <w:sz w:val="16"/>
      <w:szCs w:val="16"/>
    </w:rPr>
  </w:style>
  <w:style w:type="character" w:customStyle="1" w:styleId="Heading1Char">
    <w:name w:val="Heading 1 Char"/>
    <w:basedOn w:val="DefaultParagraphFont"/>
    <w:link w:val="Heading1"/>
    <w:uiPriority w:val="9"/>
    <w:rsid w:val="00F97E7C"/>
    <w:rPr>
      <w:rFonts w:asciiTheme="majorHAnsi" w:eastAsiaTheme="majorEastAsia" w:hAnsiTheme="majorHAnsi" w:cstheme="majorBidi"/>
      <w:b/>
      <w:bCs/>
      <w:color w:val="365F91" w:themeColor="accent1" w:themeShade="BF"/>
      <w:sz w:val="28"/>
      <w:szCs w:val="28"/>
    </w:rPr>
  </w:style>
  <w:style w:type="paragraph" w:customStyle="1" w:styleId="postmetadata">
    <w:name w:val="postmetadata"/>
    <w:basedOn w:val="Normal"/>
    <w:rsid w:val="00F97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label">
    <w:name w:val="a2a_label"/>
    <w:basedOn w:val="DefaultParagraphFont"/>
    <w:rsid w:val="00F97E7C"/>
  </w:style>
  <w:style w:type="character" w:customStyle="1" w:styleId="a2acount">
    <w:name w:val="a2a_count"/>
    <w:basedOn w:val="DefaultParagraphFont"/>
    <w:rsid w:val="00F97E7C"/>
  </w:style>
  <w:style w:type="paragraph" w:styleId="z-TopofForm">
    <w:name w:val="HTML Top of Form"/>
    <w:basedOn w:val="Normal"/>
    <w:next w:val="Normal"/>
    <w:link w:val="z-TopofFormChar"/>
    <w:hidden/>
    <w:uiPriority w:val="99"/>
    <w:semiHidden/>
    <w:unhideWhenUsed/>
    <w:rsid w:val="00F97E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7E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97E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7E7C"/>
    <w:rPr>
      <w:rFonts w:ascii="Arial" w:eastAsia="Times New Roman" w:hAnsi="Arial" w:cs="Arial"/>
      <w:vanish/>
      <w:sz w:val="16"/>
      <w:szCs w:val="16"/>
    </w:rPr>
  </w:style>
  <w:style w:type="paragraph" w:customStyle="1" w:styleId="subscribe-to-comments">
    <w:name w:val="subscribe-to-comments"/>
    <w:basedOn w:val="Normal"/>
    <w:rsid w:val="00F97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97E7C"/>
  </w:style>
  <w:style w:type="paragraph" w:customStyle="1" w:styleId="uiqtextpara">
    <w:name w:val="ui_qtext_para"/>
    <w:basedOn w:val="Normal"/>
    <w:rsid w:val="00CC4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um">
    <w:name w:val="meta_num"/>
    <w:basedOn w:val="DefaultParagraphFont"/>
    <w:rsid w:val="00CC4AB0"/>
  </w:style>
  <w:style w:type="character" w:customStyle="1" w:styleId="bullet">
    <w:name w:val="bullet"/>
    <w:basedOn w:val="DefaultParagraphFont"/>
    <w:rsid w:val="00CC4AB0"/>
  </w:style>
  <w:style w:type="character" w:customStyle="1" w:styleId="renderedqtext">
    <w:name w:val="rendered_qtext"/>
    <w:basedOn w:val="DefaultParagraphFont"/>
    <w:rsid w:val="00CC4AB0"/>
  </w:style>
  <w:style w:type="character" w:customStyle="1" w:styleId="buttontext">
    <w:name w:val="button_text"/>
    <w:basedOn w:val="DefaultParagraphFont"/>
    <w:rsid w:val="00CC4AB0"/>
  </w:style>
  <w:style w:type="character" w:customStyle="1" w:styleId="phototooltip">
    <w:name w:val="photo_tooltip"/>
    <w:basedOn w:val="DefaultParagraphFont"/>
    <w:rsid w:val="00CC4AB0"/>
  </w:style>
  <w:style w:type="character" w:customStyle="1" w:styleId="identitynamecredential">
    <w:name w:val="identitynamecredential"/>
    <w:basedOn w:val="DefaultParagraphFont"/>
    <w:rsid w:val="00CC4AB0"/>
  </w:style>
  <w:style w:type="character" w:customStyle="1" w:styleId="datetime">
    <w:name w:val="datetime"/>
    <w:basedOn w:val="DefaultParagraphFont"/>
    <w:rsid w:val="00CC4AB0"/>
  </w:style>
  <w:style w:type="character" w:customStyle="1" w:styleId="boldnum">
    <w:name w:val="bold_num"/>
    <w:basedOn w:val="DefaultParagraphFont"/>
    <w:rsid w:val="00CC4AB0"/>
  </w:style>
  <w:style w:type="character" w:customStyle="1" w:styleId="qlinkcontainer">
    <w:name w:val="qlink_container"/>
    <w:basedOn w:val="DefaultParagraphFont"/>
    <w:rsid w:val="00CC4AB0"/>
  </w:style>
  <w:style w:type="character" w:customStyle="1" w:styleId="answerattributionsection">
    <w:name w:val="answerattributionsection"/>
    <w:basedOn w:val="DefaultParagraphFont"/>
    <w:rsid w:val="00CC4AB0"/>
  </w:style>
  <w:style w:type="paragraph" w:customStyle="1" w:styleId="valueprop">
    <w:name w:val="value_prop"/>
    <w:basedOn w:val="Normal"/>
    <w:rsid w:val="00CC4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th">
    <w:name w:val="orth"/>
    <w:basedOn w:val="DefaultParagraphFont"/>
    <w:rsid w:val="009230FC"/>
  </w:style>
  <w:style w:type="character" w:customStyle="1" w:styleId="span">
    <w:name w:val="span"/>
    <w:basedOn w:val="DefaultParagraphFont"/>
    <w:rsid w:val="009230FC"/>
  </w:style>
  <w:style w:type="character" w:customStyle="1" w:styleId="pron">
    <w:name w:val="pron"/>
    <w:basedOn w:val="DefaultParagraphFont"/>
    <w:rsid w:val="009230FC"/>
  </w:style>
  <w:style w:type="character" w:customStyle="1" w:styleId="pos">
    <w:name w:val="pos"/>
    <w:basedOn w:val="DefaultParagraphFont"/>
    <w:rsid w:val="009230FC"/>
  </w:style>
  <w:style w:type="character" w:customStyle="1" w:styleId="lbl">
    <w:name w:val="lbl"/>
    <w:basedOn w:val="DefaultParagraphFont"/>
    <w:rsid w:val="009230FC"/>
  </w:style>
  <w:style w:type="character" w:customStyle="1" w:styleId="i">
    <w:name w:val="i"/>
    <w:basedOn w:val="DefaultParagraphFont"/>
    <w:rsid w:val="009230FC"/>
  </w:style>
  <w:style w:type="character" w:customStyle="1" w:styleId="hi">
    <w:name w:val="hi"/>
    <w:basedOn w:val="DefaultParagraphFont"/>
    <w:rsid w:val="009230FC"/>
  </w:style>
  <w:style w:type="character" w:customStyle="1" w:styleId="var">
    <w:name w:val="var"/>
    <w:basedOn w:val="DefaultParagraphFont"/>
    <w:rsid w:val="009230FC"/>
  </w:style>
  <w:style w:type="character" w:customStyle="1" w:styleId="b">
    <w:name w:val="b"/>
    <w:basedOn w:val="DefaultParagraphFont"/>
    <w:rsid w:val="009230FC"/>
  </w:style>
  <w:style w:type="character" w:customStyle="1" w:styleId="quote">
    <w:name w:val="quote"/>
    <w:basedOn w:val="DefaultParagraphFont"/>
    <w:rsid w:val="009230FC"/>
  </w:style>
  <w:style w:type="character" w:customStyle="1" w:styleId="title">
    <w:name w:val="title"/>
    <w:basedOn w:val="DefaultParagraphFont"/>
    <w:rsid w:val="009230FC"/>
  </w:style>
  <w:style w:type="character" w:customStyle="1" w:styleId="year">
    <w:name w:val="year"/>
    <w:basedOn w:val="DefaultParagraphFont"/>
    <w:rsid w:val="009230FC"/>
  </w:style>
  <w:style w:type="character" w:customStyle="1" w:styleId="titletype">
    <w:name w:val="titletype"/>
    <w:basedOn w:val="DefaultParagraphFont"/>
    <w:rsid w:val="009230FC"/>
  </w:style>
  <w:style w:type="paragraph" w:customStyle="1" w:styleId="chaptitle">
    <w:name w:val="chaptitle"/>
    <w:basedOn w:val="Normal"/>
    <w:rsid w:val="00923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230FC"/>
  </w:style>
  <w:style w:type="character" w:customStyle="1" w:styleId="Heading4Char">
    <w:name w:val="Heading 4 Char"/>
    <w:basedOn w:val="DefaultParagraphFont"/>
    <w:link w:val="Heading4"/>
    <w:uiPriority w:val="9"/>
    <w:rsid w:val="00D45CD5"/>
    <w:rPr>
      <w:rFonts w:asciiTheme="majorHAnsi" w:eastAsiaTheme="majorEastAsia" w:hAnsiTheme="majorHAnsi" w:cstheme="majorBidi"/>
      <w:b/>
      <w:bCs/>
      <w:i/>
      <w:iCs/>
      <w:color w:val="4F81BD" w:themeColor="accent1"/>
    </w:rPr>
  </w:style>
  <w:style w:type="character" w:customStyle="1" w:styleId="next">
    <w:name w:val="next"/>
    <w:basedOn w:val="DefaultParagraphFont"/>
    <w:rsid w:val="00197828"/>
  </w:style>
  <w:style w:type="paragraph" w:customStyle="1" w:styleId="post-meta">
    <w:name w:val="post-meta"/>
    <w:basedOn w:val="Normal"/>
    <w:rsid w:val="00197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ategory">
    <w:name w:val="post-category"/>
    <w:basedOn w:val="DefaultParagraphFont"/>
    <w:rsid w:val="00197828"/>
  </w:style>
  <w:style w:type="character" w:customStyle="1" w:styleId="wpcf7-form-control-wrap">
    <w:name w:val="wpcf7-form-control-wrap"/>
    <w:basedOn w:val="DefaultParagraphFont"/>
    <w:rsid w:val="00197828"/>
  </w:style>
  <w:style w:type="character" w:customStyle="1" w:styleId="td-post-share-title">
    <w:name w:val="td-post-share-title"/>
    <w:basedOn w:val="DefaultParagraphFont"/>
    <w:rsid w:val="001E00C3"/>
  </w:style>
  <w:style w:type="paragraph" w:customStyle="1" w:styleId="mailpoetparagraph">
    <w:name w:val="mailpoet_paragraph"/>
    <w:basedOn w:val="Normal"/>
    <w:rsid w:val="001E0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C30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C309E4"/>
  </w:style>
  <w:style w:type="paragraph" w:customStyle="1" w:styleId="bodytext">
    <w:name w:val="bodytext"/>
    <w:basedOn w:val="Normal"/>
    <w:rsid w:val="00C30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4567422">
      <w:bodyDiv w:val="1"/>
      <w:marLeft w:val="0"/>
      <w:marRight w:val="0"/>
      <w:marTop w:val="0"/>
      <w:marBottom w:val="0"/>
      <w:divBdr>
        <w:top w:val="none" w:sz="0" w:space="0" w:color="auto"/>
        <w:left w:val="none" w:sz="0" w:space="0" w:color="auto"/>
        <w:bottom w:val="none" w:sz="0" w:space="0" w:color="auto"/>
        <w:right w:val="none" w:sz="0" w:space="0" w:color="auto"/>
      </w:divBdr>
      <w:divsChild>
        <w:div w:id="753164989">
          <w:marLeft w:val="0"/>
          <w:marRight w:val="0"/>
          <w:marTop w:val="0"/>
          <w:marBottom w:val="0"/>
          <w:divBdr>
            <w:top w:val="none" w:sz="0" w:space="0" w:color="auto"/>
            <w:left w:val="none" w:sz="0" w:space="0" w:color="auto"/>
            <w:bottom w:val="none" w:sz="0" w:space="0" w:color="auto"/>
            <w:right w:val="none" w:sz="0" w:space="0" w:color="auto"/>
          </w:divBdr>
          <w:divsChild>
            <w:div w:id="13455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163">
      <w:bodyDiv w:val="1"/>
      <w:marLeft w:val="0"/>
      <w:marRight w:val="0"/>
      <w:marTop w:val="0"/>
      <w:marBottom w:val="0"/>
      <w:divBdr>
        <w:top w:val="none" w:sz="0" w:space="0" w:color="auto"/>
        <w:left w:val="none" w:sz="0" w:space="0" w:color="auto"/>
        <w:bottom w:val="none" w:sz="0" w:space="0" w:color="auto"/>
        <w:right w:val="none" w:sz="0" w:space="0" w:color="auto"/>
      </w:divBdr>
      <w:divsChild>
        <w:div w:id="1598706592">
          <w:marLeft w:val="0"/>
          <w:marRight w:val="0"/>
          <w:marTop w:val="0"/>
          <w:marBottom w:val="0"/>
          <w:divBdr>
            <w:top w:val="none" w:sz="0" w:space="0" w:color="auto"/>
            <w:left w:val="none" w:sz="0" w:space="0" w:color="auto"/>
            <w:bottom w:val="none" w:sz="0" w:space="0" w:color="auto"/>
            <w:right w:val="none" w:sz="0" w:space="0" w:color="auto"/>
          </w:divBdr>
          <w:divsChild>
            <w:div w:id="975641211">
              <w:marLeft w:val="0"/>
              <w:marRight w:val="0"/>
              <w:marTop w:val="0"/>
              <w:marBottom w:val="0"/>
              <w:divBdr>
                <w:top w:val="none" w:sz="0" w:space="0" w:color="auto"/>
                <w:left w:val="none" w:sz="0" w:space="0" w:color="auto"/>
                <w:bottom w:val="none" w:sz="0" w:space="0" w:color="auto"/>
                <w:right w:val="none" w:sz="0" w:space="0" w:color="auto"/>
              </w:divBdr>
              <w:divsChild>
                <w:div w:id="95058289">
                  <w:marLeft w:val="0"/>
                  <w:marRight w:val="0"/>
                  <w:marTop w:val="0"/>
                  <w:marBottom w:val="0"/>
                  <w:divBdr>
                    <w:top w:val="none" w:sz="0" w:space="0" w:color="auto"/>
                    <w:left w:val="none" w:sz="0" w:space="0" w:color="auto"/>
                    <w:bottom w:val="none" w:sz="0" w:space="0" w:color="auto"/>
                    <w:right w:val="none" w:sz="0" w:space="0" w:color="auto"/>
                  </w:divBdr>
                  <w:divsChild>
                    <w:div w:id="929923035">
                      <w:marLeft w:val="0"/>
                      <w:marRight w:val="0"/>
                      <w:marTop w:val="0"/>
                      <w:marBottom w:val="0"/>
                      <w:divBdr>
                        <w:top w:val="none" w:sz="0" w:space="0" w:color="auto"/>
                        <w:left w:val="none" w:sz="0" w:space="0" w:color="auto"/>
                        <w:bottom w:val="none" w:sz="0" w:space="0" w:color="auto"/>
                        <w:right w:val="none" w:sz="0" w:space="0" w:color="auto"/>
                      </w:divBdr>
                      <w:divsChild>
                        <w:div w:id="481042846">
                          <w:marLeft w:val="0"/>
                          <w:marRight w:val="0"/>
                          <w:marTop w:val="0"/>
                          <w:marBottom w:val="0"/>
                          <w:divBdr>
                            <w:top w:val="none" w:sz="0" w:space="0" w:color="auto"/>
                            <w:left w:val="none" w:sz="0" w:space="0" w:color="auto"/>
                            <w:bottom w:val="none" w:sz="0" w:space="0" w:color="auto"/>
                            <w:right w:val="none" w:sz="0" w:space="0" w:color="auto"/>
                          </w:divBdr>
                          <w:divsChild>
                            <w:div w:id="1498496125">
                              <w:marLeft w:val="0"/>
                              <w:marRight w:val="0"/>
                              <w:marTop w:val="0"/>
                              <w:marBottom w:val="0"/>
                              <w:divBdr>
                                <w:top w:val="none" w:sz="0" w:space="0" w:color="auto"/>
                                <w:left w:val="none" w:sz="0" w:space="0" w:color="auto"/>
                                <w:bottom w:val="none" w:sz="0" w:space="0" w:color="auto"/>
                                <w:right w:val="none" w:sz="0" w:space="0" w:color="auto"/>
                              </w:divBdr>
                              <w:divsChild>
                                <w:div w:id="140120291">
                                  <w:marLeft w:val="0"/>
                                  <w:marRight w:val="0"/>
                                  <w:marTop w:val="0"/>
                                  <w:marBottom w:val="0"/>
                                  <w:divBdr>
                                    <w:top w:val="none" w:sz="0" w:space="0" w:color="auto"/>
                                    <w:left w:val="none" w:sz="0" w:space="0" w:color="auto"/>
                                    <w:bottom w:val="none" w:sz="0" w:space="0" w:color="auto"/>
                                    <w:right w:val="none" w:sz="0" w:space="0" w:color="auto"/>
                                  </w:divBdr>
                                  <w:divsChild>
                                    <w:div w:id="1832676030">
                                      <w:marLeft w:val="0"/>
                                      <w:marRight w:val="0"/>
                                      <w:marTop w:val="0"/>
                                      <w:marBottom w:val="0"/>
                                      <w:divBdr>
                                        <w:top w:val="none" w:sz="0" w:space="0" w:color="auto"/>
                                        <w:left w:val="none" w:sz="0" w:space="0" w:color="auto"/>
                                        <w:bottom w:val="none" w:sz="0" w:space="0" w:color="auto"/>
                                        <w:right w:val="none" w:sz="0" w:space="0" w:color="auto"/>
                                      </w:divBdr>
                                    </w:div>
                                    <w:div w:id="2008168602">
                                      <w:marLeft w:val="0"/>
                                      <w:marRight w:val="0"/>
                                      <w:marTop w:val="0"/>
                                      <w:marBottom w:val="0"/>
                                      <w:divBdr>
                                        <w:top w:val="none" w:sz="0" w:space="0" w:color="auto"/>
                                        <w:left w:val="none" w:sz="0" w:space="0" w:color="auto"/>
                                        <w:bottom w:val="none" w:sz="0" w:space="0" w:color="auto"/>
                                        <w:right w:val="none" w:sz="0" w:space="0" w:color="auto"/>
                                      </w:divBdr>
                                      <w:divsChild>
                                        <w:div w:id="1498838691">
                                          <w:marLeft w:val="0"/>
                                          <w:marRight w:val="0"/>
                                          <w:marTop w:val="0"/>
                                          <w:marBottom w:val="0"/>
                                          <w:divBdr>
                                            <w:top w:val="none" w:sz="0" w:space="0" w:color="auto"/>
                                            <w:left w:val="none" w:sz="0" w:space="0" w:color="auto"/>
                                            <w:bottom w:val="none" w:sz="0" w:space="0" w:color="auto"/>
                                            <w:right w:val="none" w:sz="0" w:space="0" w:color="auto"/>
                                          </w:divBdr>
                                          <w:divsChild>
                                            <w:div w:id="822045689">
                                              <w:marLeft w:val="0"/>
                                              <w:marRight w:val="0"/>
                                              <w:marTop w:val="0"/>
                                              <w:marBottom w:val="0"/>
                                              <w:divBdr>
                                                <w:top w:val="none" w:sz="0" w:space="0" w:color="auto"/>
                                                <w:left w:val="none" w:sz="0" w:space="0" w:color="auto"/>
                                                <w:bottom w:val="none" w:sz="0" w:space="0" w:color="auto"/>
                                                <w:right w:val="none" w:sz="0" w:space="0" w:color="auto"/>
                                              </w:divBdr>
                                              <w:divsChild>
                                                <w:div w:id="4657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28444">
                      <w:marLeft w:val="0"/>
                      <w:marRight w:val="0"/>
                      <w:marTop w:val="0"/>
                      <w:marBottom w:val="0"/>
                      <w:divBdr>
                        <w:top w:val="none" w:sz="0" w:space="0" w:color="auto"/>
                        <w:left w:val="none" w:sz="0" w:space="0" w:color="auto"/>
                        <w:bottom w:val="none" w:sz="0" w:space="0" w:color="auto"/>
                        <w:right w:val="none" w:sz="0" w:space="0" w:color="auto"/>
                      </w:divBdr>
                      <w:divsChild>
                        <w:div w:id="2125881276">
                          <w:marLeft w:val="0"/>
                          <w:marRight w:val="0"/>
                          <w:marTop w:val="0"/>
                          <w:marBottom w:val="0"/>
                          <w:divBdr>
                            <w:top w:val="none" w:sz="0" w:space="0" w:color="auto"/>
                            <w:left w:val="none" w:sz="0" w:space="0" w:color="auto"/>
                            <w:bottom w:val="none" w:sz="0" w:space="0" w:color="auto"/>
                            <w:right w:val="none" w:sz="0" w:space="0" w:color="auto"/>
                          </w:divBdr>
                          <w:divsChild>
                            <w:div w:id="651524691">
                              <w:marLeft w:val="0"/>
                              <w:marRight w:val="0"/>
                              <w:marTop w:val="0"/>
                              <w:marBottom w:val="0"/>
                              <w:divBdr>
                                <w:top w:val="none" w:sz="0" w:space="0" w:color="auto"/>
                                <w:left w:val="none" w:sz="0" w:space="0" w:color="auto"/>
                                <w:bottom w:val="none" w:sz="0" w:space="0" w:color="auto"/>
                                <w:right w:val="none" w:sz="0" w:space="0" w:color="auto"/>
                              </w:divBdr>
                              <w:divsChild>
                                <w:div w:id="1199583159">
                                  <w:marLeft w:val="0"/>
                                  <w:marRight w:val="0"/>
                                  <w:marTop w:val="0"/>
                                  <w:marBottom w:val="0"/>
                                  <w:divBdr>
                                    <w:top w:val="none" w:sz="0" w:space="0" w:color="auto"/>
                                    <w:left w:val="none" w:sz="0" w:space="0" w:color="auto"/>
                                    <w:bottom w:val="none" w:sz="0" w:space="0" w:color="auto"/>
                                    <w:right w:val="none" w:sz="0" w:space="0" w:color="auto"/>
                                  </w:divBdr>
                                  <w:divsChild>
                                    <w:div w:id="760221424">
                                      <w:marLeft w:val="0"/>
                                      <w:marRight w:val="0"/>
                                      <w:marTop w:val="0"/>
                                      <w:marBottom w:val="0"/>
                                      <w:divBdr>
                                        <w:top w:val="none" w:sz="0" w:space="0" w:color="auto"/>
                                        <w:left w:val="none" w:sz="0" w:space="0" w:color="auto"/>
                                        <w:bottom w:val="none" w:sz="0" w:space="0" w:color="auto"/>
                                        <w:right w:val="none" w:sz="0" w:space="0" w:color="auto"/>
                                      </w:divBdr>
                                      <w:divsChild>
                                        <w:div w:id="2095543635">
                                          <w:marLeft w:val="0"/>
                                          <w:marRight w:val="0"/>
                                          <w:marTop w:val="0"/>
                                          <w:marBottom w:val="0"/>
                                          <w:divBdr>
                                            <w:top w:val="none" w:sz="0" w:space="0" w:color="auto"/>
                                            <w:left w:val="none" w:sz="0" w:space="0" w:color="auto"/>
                                            <w:bottom w:val="none" w:sz="0" w:space="0" w:color="auto"/>
                                            <w:right w:val="none" w:sz="0" w:space="0" w:color="auto"/>
                                          </w:divBdr>
                                          <w:divsChild>
                                            <w:div w:id="7618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0725">
                                      <w:marLeft w:val="0"/>
                                      <w:marRight w:val="0"/>
                                      <w:marTop w:val="0"/>
                                      <w:marBottom w:val="0"/>
                                      <w:divBdr>
                                        <w:top w:val="none" w:sz="0" w:space="0" w:color="auto"/>
                                        <w:left w:val="none" w:sz="0" w:space="0" w:color="auto"/>
                                        <w:bottom w:val="none" w:sz="0" w:space="0" w:color="auto"/>
                                        <w:right w:val="none" w:sz="0" w:space="0" w:color="auto"/>
                                      </w:divBdr>
                                      <w:divsChild>
                                        <w:div w:id="1023094216">
                                          <w:marLeft w:val="0"/>
                                          <w:marRight w:val="0"/>
                                          <w:marTop w:val="0"/>
                                          <w:marBottom w:val="0"/>
                                          <w:divBdr>
                                            <w:top w:val="none" w:sz="0" w:space="0" w:color="auto"/>
                                            <w:left w:val="none" w:sz="0" w:space="0" w:color="auto"/>
                                            <w:bottom w:val="none" w:sz="0" w:space="0" w:color="auto"/>
                                            <w:right w:val="none" w:sz="0" w:space="0" w:color="auto"/>
                                          </w:divBdr>
                                          <w:divsChild>
                                            <w:div w:id="1838227830">
                                              <w:marLeft w:val="0"/>
                                              <w:marRight w:val="0"/>
                                              <w:marTop w:val="0"/>
                                              <w:marBottom w:val="0"/>
                                              <w:divBdr>
                                                <w:top w:val="none" w:sz="0" w:space="0" w:color="auto"/>
                                                <w:left w:val="none" w:sz="0" w:space="0" w:color="auto"/>
                                                <w:bottom w:val="none" w:sz="0" w:space="0" w:color="auto"/>
                                                <w:right w:val="none" w:sz="0" w:space="0" w:color="auto"/>
                                              </w:divBdr>
                                              <w:divsChild>
                                                <w:div w:id="6654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20293">
                      <w:marLeft w:val="0"/>
                      <w:marRight w:val="0"/>
                      <w:marTop w:val="0"/>
                      <w:marBottom w:val="0"/>
                      <w:divBdr>
                        <w:top w:val="none" w:sz="0" w:space="0" w:color="auto"/>
                        <w:left w:val="none" w:sz="0" w:space="0" w:color="auto"/>
                        <w:bottom w:val="none" w:sz="0" w:space="0" w:color="auto"/>
                        <w:right w:val="none" w:sz="0" w:space="0" w:color="auto"/>
                      </w:divBdr>
                      <w:divsChild>
                        <w:div w:id="1973057369">
                          <w:marLeft w:val="0"/>
                          <w:marRight w:val="0"/>
                          <w:marTop w:val="0"/>
                          <w:marBottom w:val="0"/>
                          <w:divBdr>
                            <w:top w:val="none" w:sz="0" w:space="0" w:color="auto"/>
                            <w:left w:val="none" w:sz="0" w:space="0" w:color="auto"/>
                            <w:bottom w:val="none" w:sz="0" w:space="0" w:color="auto"/>
                            <w:right w:val="none" w:sz="0" w:space="0" w:color="auto"/>
                          </w:divBdr>
                          <w:divsChild>
                            <w:div w:id="1715890336">
                              <w:marLeft w:val="0"/>
                              <w:marRight w:val="0"/>
                              <w:marTop w:val="0"/>
                              <w:marBottom w:val="0"/>
                              <w:divBdr>
                                <w:top w:val="none" w:sz="0" w:space="0" w:color="auto"/>
                                <w:left w:val="none" w:sz="0" w:space="0" w:color="auto"/>
                                <w:bottom w:val="none" w:sz="0" w:space="0" w:color="auto"/>
                                <w:right w:val="none" w:sz="0" w:space="0" w:color="auto"/>
                              </w:divBdr>
                              <w:divsChild>
                                <w:div w:id="1969777204">
                                  <w:marLeft w:val="0"/>
                                  <w:marRight w:val="0"/>
                                  <w:marTop w:val="0"/>
                                  <w:marBottom w:val="0"/>
                                  <w:divBdr>
                                    <w:top w:val="none" w:sz="0" w:space="0" w:color="auto"/>
                                    <w:left w:val="none" w:sz="0" w:space="0" w:color="auto"/>
                                    <w:bottom w:val="none" w:sz="0" w:space="0" w:color="auto"/>
                                    <w:right w:val="none" w:sz="0" w:space="0" w:color="auto"/>
                                  </w:divBdr>
                                  <w:divsChild>
                                    <w:div w:id="1869753922">
                                      <w:marLeft w:val="0"/>
                                      <w:marRight w:val="0"/>
                                      <w:marTop w:val="0"/>
                                      <w:marBottom w:val="0"/>
                                      <w:divBdr>
                                        <w:top w:val="none" w:sz="0" w:space="0" w:color="auto"/>
                                        <w:left w:val="none" w:sz="0" w:space="0" w:color="auto"/>
                                        <w:bottom w:val="none" w:sz="0" w:space="0" w:color="auto"/>
                                        <w:right w:val="none" w:sz="0" w:space="0" w:color="auto"/>
                                      </w:divBdr>
                                      <w:divsChild>
                                        <w:div w:id="1981380092">
                                          <w:marLeft w:val="0"/>
                                          <w:marRight w:val="0"/>
                                          <w:marTop w:val="0"/>
                                          <w:marBottom w:val="0"/>
                                          <w:divBdr>
                                            <w:top w:val="none" w:sz="0" w:space="0" w:color="auto"/>
                                            <w:left w:val="none" w:sz="0" w:space="0" w:color="auto"/>
                                            <w:bottom w:val="none" w:sz="0" w:space="0" w:color="auto"/>
                                            <w:right w:val="none" w:sz="0" w:space="0" w:color="auto"/>
                                          </w:divBdr>
                                          <w:divsChild>
                                            <w:div w:id="10316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4622">
                                      <w:marLeft w:val="0"/>
                                      <w:marRight w:val="0"/>
                                      <w:marTop w:val="0"/>
                                      <w:marBottom w:val="0"/>
                                      <w:divBdr>
                                        <w:top w:val="none" w:sz="0" w:space="0" w:color="auto"/>
                                        <w:left w:val="none" w:sz="0" w:space="0" w:color="auto"/>
                                        <w:bottom w:val="none" w:sz="0" w:space="0" w:color="auto"/>
                                        <w:right w:val="none" w:sz="0" w:space="0" w:color="auto"/>
                                      </w:divBdr>
                                      <w:divsChild>
                                        <w:div w:id="281964672">
                                          <w:marLeft w:val="0"/>
                                          <w:marRight w:val="0"/>
                                          <w:marTop w:val="0"/>
                                          <w:marBottom w:val="0"/>
                                          <w:divBdr>
                                            <w:top w:val="none" w:sz="0" w:space="0" w:color="auto"/>
                                            <w:left w:val="none" w:sz="0" w:space="0" w:color="auto"/>
                                            <w:bottom w:val="none" w:sz="0" w:space="0" w:color="auto"/>
                                            <w:right w:val="none" w:sz="0" w:space="0" w:color="auto"/>
                                          </w:divBdr>
                                          <w:divsChild>
                                            <w:div w:id="1280525781">
                                              <w:marLeft w:val="0"/>
                                              <w:marRight w:val="0"/>
                                              <w:marTop w:val="0"/>
                                              <w:marBottom w:val="0"/>
                                              <w:divBdr>
                                                <w:top w:val="none" w:sz="0" w:space="0" w:color="auto"/>
                                                <w:left w:val="none" w:sz="0" w:space="0" w:color="auto"/>
                                                <w:bottom w:val="none" w:sz="0" w:space="0" w:color="auto"/>
                                                <w:right w:val="none" w:sz="0" w:space="0" w:color="auto"/>
                                              </w:divBdr>
                                              <w:divsChild>
                                                <w:div w:id="776945709">
                                                  <w:marLeft w:val="0"/>
                                                  <w:marRight w:val="0"/>
                                                  <w:marTop w:val="0"/>
                                                  <w:marBottom w:val="0"/>
                                                  <w:divBdr>
                                                    <w:top w:val="none" w:sz="0" w:space="0" w:color="auto"/>
                                                    <w:left w:val="none" w:sz="0" w:space="0" w:color="auto"/>
                                                    <w:bottom w:val="none" w:sz="0" w:space="0" w:color="auto"/>
                                                    <w:right w:val="none" w:sz="0" w:space="0" w:color="auto"/>
                                                  </w:divBdr>
                                                </w:div>
                                                <w:div w:id="2497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78004">
                  <w:marLeft w:val="0"/>
                  <w:marRight w:val="0"/>
                  <w:marTop w:val="0"/>
                  <w:marBottom w:val="0"/>
                  <w:divBdr>
                    <w:top w:val="none" w:sz="0" w:space="0" w:color="auto"/>
                    <w:left w:val="none" w:sz="0" w:space="0" w:color="auto"/>
                    <w:bottom w:val="none" w:sz="0" w:space="0" w:color="auto"/>
                    <w:right w:val="none" w:sz="0" w:space="0" w:color="auto"/>
                  </w:divBdr>
                  <w:divsChild>
                    <w:div w:id="993677415">
                      <w:marLeft w:val="0"/>
                      <w:marRight w:val="0"/>
                      <w:marTop w:val="0"/>
                      <w:marBottom w:val="0"/>
                      <w:divBdr>
                        <w:top w:val="none" w:sz="0" w:space="0" w:color="auto"/>
                        <w:left w:val="none" w:sz="0" w:space="0" w:color="auto"/>
                        <w:bottom w:val="none" w:sz="0" w:space="0" w:color="auto"/>
                        <w:right w:val="none" w:sz="0" w:space="0" w:color="auto"/>
                      </w:divBdr>
                      <w:divsChild>
                        <w:div w:id="1969117151">
                          <w:marLeft w:val="0"/>
                          <w:marRight w:val="0"/>
                          <w:marTop w:val="0"/>
                          <w:marBottom w:val="0"/>
                          <w:divBdr>
                            <w:top w:val="none" w:sz="0" w:space="0" w:color="auto"/>
                            <w:left w:val="none" w:sz="0" w:space="0" w:color="auto"/>
                            <w:bottom w:val="none" w:sz="0" w:space="0" w:color="auto"/>
                            <w:right w:val="none" w:sz="0" w:space="0" w:color="auto"/>
                          </w:divBdr>
                          <w:divsChild>
                            <w:div w:id="594748878">
                              <w:marLeft w:val="0"/>
                              <w:marRight w:val="0"/>
                              <w:marTop w:val="0"/>
                              <w:marBottom w:val="0"/>
                              <w:divBdr>
                                <w:top w:val="none" w:sz="0" w:space="0" w:color="auto"/>
                                <w:left w:val="none" w:sz="0" w:space="0" w:color="auto"/>
                                <w:bottom w:val="none" w:sz="0" w:space="0" w:color="auto"/>
                                <w:right w:val="none" w:sz="0" w:space="0" w:color="auto"/>
                              </w:divBdr>
                            </w:div>
                          </w:divsChild>
                        </w:div>
                        <w:div w:id="1263029118">
                          <w:marLeft w:val="0"/>
                          <w:marRight w:val="0"/>
                          <w:marTop w:val="0"/>
                          <w:marBottom w:val="0"/>
                          <w:divBdr>
                            <w:top w:val="none" w:sz="0" w:space="0" w:color="auto"/>
                            <w:left w:val="none" w:sz="0" w:space="0" w:color="auto"/>
                            <w:bottom w:val="none" w:sz="0" w:space="0" w:color="auto"/>
                            <w:right w:val="none" w:sz="0" w:space="0" w:color="auto"/>
                          </w:divBdr>
                          <w:divsChild>
                            <w:div w:id="360085948">
                              <w:marLeft w:val="0"/>
                              <w:marRight w:val="0"/>
                              <w:marTop w:val="0"/>
                              <w:marBottom w:val="0"/>
                              <w:divBdr>
                                <w:top w:val="none" w:sz="0" w:space="0" w:color="auto"/>
                                <w:left w:val="none" w:sz="0" w:space="0" w:color="auto"/>
                                <w:bottom w:val="none" w:sz="0" w:space="0" w:color="auto"/>
                                <w:right w:val="none" w:sz="0" w:space="0" w:color="auto"/>
                              </w:divBdr>
                            </w:div>
                            <w:div w:id="1271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6243">
          <w:marLeft w:val="0"/>
          <w:marRight w:val="0"/>
          <w:marTop w:val="0"/>
          <w:marBottom w:val="0"/>
          <w:divBdr>
            <w:top w:val="none" w:sz="0" w:space="0" w:color="auto"/>
            <w:left w:val="none" w:sz="0" w:space="0" w:color="auto"/>
            <w:bottom w:val="none" w:sz="0" w:space="0" w:color="auto"/>
            <w:right w:val="none" w:sz="0" w:space="0" w:color="auto"/>
          </w:divBdr>
          <w:divsChild>
            <w:div w:id="1044906779">
              <w:marLeft w:val="0"/>
              <w:marRight w:val="0"/>
              <w:marTop w:val="0"/>
              <w:marBottom w:val="0"/>
              <w:divBdr>
                <w:top w:val="none" w:sz="0" w:space="0" w:color="auto"/>
                <w:left w:val="none" w:sz="0" w:space="0" w:color="auto"/>
                <w:bottom w:val="none" w:sz="0" w:space="0" w:color="auto"/>
                <w:right w:val="none" w:sz="0" w:space="0" w:color="auto"/>
              </w:divBdr>
            </w:div>
            <w:div w:id="459419079">
              <w:marLeft w:val="0"/>
              <w:marRight w:val="0"/>
              <w:marTop w:val="0"/>
              <w:marBottom w:val="0"/>
              <w:divBdr>
                <w:top w:val="none" w:sz="0" w:space="0" w:color="auto"/>
                <w:left w:val="none" w:sz="0" w:space="0" w:color="auto"/>
                <w:bottom w:val="none" w:sz="0" w:space="0" w:color="auto"/>
                <w:right w:val="none" w:sz="0" w:space="0" w:color="auto"/>
              </w:divBdr>
            </w:div>
            <w:div w:id="1158961318">
              <w:marLeft w:val="0"/>
              <w:marRight w:val="0"/>
              <w:marTop w:val="0"/>
              <w:marBottom w:val="0"/>
              <w:divBdr>
                <w:top w:val="none" w:sz="0" w:space="0" w:color="auto"/>
                <w:left w:val="none" w:sz="0" w:space="0" w:color="auto"/>
                <w:bottom w:val="none" w:sz="0" w:space="0" w:color="auto"/>
                <w:right w:val="none" w:sz="0" w:space="0" w:color="auto"/>
              </w:divBdr>
            </w:div>
          </w:divsChild>
        </w:div>
        <w:div w:id="249313365">
          <w:marLeft w:val="0"/>
          <w:marRight w:val="0"/>
          <w:marTop w:val="0"/>
          <w:marBottom w:val="0"/>
          <w:divBdr>
            <w:top w:val="none" w:sz="0" w:space="0" w:color="auto"/>
            <w:left w:val="none" w:sz="0" w:space="0" w:color="auto"/>
            <w:bottom w:val="none" w:sz="0" w:space="0" w:color="auto"/>
            <w:right w:val="none" w:sz="0" w:space="0" w:color="auto"/>
          </w:divBdr>
          <w:divsChild>
            <w:div w:id="1094521438">
              <w:marLeft w:val="0"/>
              <w:marRight w:val="0"/>
              <w:marTop w:val="0"/>
              <w:marBottom w:val="0"/>
              <w:divBdr>
                <w:top w:val="none" w:sz="0" w:space="0" w:color="auto"/>
                <w:left w:val="none" w:sz="0" w:space="0" w:color="auto"/>
                <w:bottom w:val="none" w:sz="0" w:space="0" w:color="auto"/>
                <w:right w:val="none" w:sz="0" w:space="0" w:color="auto"/>
              </w:divBdr>
              <w:divsChild>
                <w:div w:id="1998456974">
                  <w:marLeft w:val="0"/>
                  <w:marRight w:val="0"/>
                  <w:marTop w:val="0"/>
                  <w:marBottom w:val="0"/>
                  <w:divBdr>
                    <w:top w:val="none" w:sz="0" w:space="0" w:color="auto"/>
                    <w:left w:val="none" w:sz="0" w:space="0" w:color="auto"/>
                    <w:bottom w:val="none" w:sz="0" w:space="0" w:color="auto"/>
                    <w:right w:val="none" w:sz="0" w:space="0" w:color="auto"/>
                  </w:divBdr>
                  <w:divsChild>
                    <w:div w:id="366756826">
                      <w:marLeft w:val="0"/>
                      <w:marRight w:val="0"/>
                      <w:marTop w:val="0"/>
                      <w:marBottom w:val="0"/>
                      <w:divBdr>
                        <w:top w:val="none" w:sz="0" w:space="0" w:color="auto"/>
                        <w:left w:val="none" w:sz="0" w:space="0" w:color="auto"/>
                        <w:bottom w:val="none" w:sz="0" w:space="0" w:color="auto"/>
                        <w:right w:val="none" w:sz="0" w:space="0" w:color="auto"/>
                      </w:divBdr>
                      <w:divsChild>
                        <w:div w:id="2054841438">
                          <w:marLeft w:val="0"/>
                          <w:marRight w:val="0"/>
                          <w:marTop w:val="0"/>
                          <w:marBottom w:val="0"/>
                          <w:divBdr>
                            <w:top w:val="none" w:sz="0" w:space="0" w:color="auto"/>
                            <w:left w:val="none" w:sz="0" w:space="0" w:color="auto"/>
                            <w:bottom w:val="none" w:sz="0" w:space="0" w:color="auto"/>
                            <w:right w:val="none" w:sz="0" w:space="0" w:color="auto"/>
                          </w:divBdr>
                          <w:divsChild>
                            <w:div w:id="1141387387">
                              <w:marLeft w:val="0"/>
                              <w:marRight w:val="0"/>
                              <w:marTop w:val="0"/>
                              <w:marBottom w:val="0"/>
                              <w:divBdr>
                                <w:top w:val="none" w:sz="0" w:space="0" w:color="auto"/>
                                <w:left w:val="none" w:sz="0" w:space="0" w:color="auto"/>
                                <w:bottom w:val="none" w:sz="0" w:space="0" w:color="auto"/>
                                <w:right w:val="none" w:sz="0" w:space="0" w:color="auto"/>
                              </w:divBdr>
                              <w:divsChild>
                                <w:div w:id="13787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2975">
                      <w:marLeft w:val="0"/>
                      <w:marRight w:val="0"/>
                      <w:marTop w:val="0"/>
                      <w:marBottom w:val="0"/>
                      <w:divBdr>
                        <w:top w:val="none" w:sz="0" w:space="0" w:color="auto"/>
                        <w:left w:val="none" w:sz="0" w:space="0" w:color="auto"/>
                        <w:bottom w:val="none" w:sz="0" w:space="0" w:color="auto"/>
                        <w:right w:val="none" w:sz="0" w:space="0" w:color="auto"/>
                      </w:divBdr>
                      <w:divsChild>
                        <w:div w:id="508983336">
                          <w:marLeft w:val="0"/>
                          <w:marRight w:val="0"/>
                          <w:marTop w:val="0"/>
                          <w:marBottom w:val="0"/>
                          <w:divBdr>
                            <w:top w:val="none" w:sz="0" w:space="0" w:color="auto"/>
                            <w:left w:val="none" w:sz="0" w:space="0" w:color="auto"/>
                            <w:bottom w:val="none" w:sz="0" w:space="0" w:color="auto"/>
                            <w:right w:val="none" w:sz="0" w:space="0" w:color="auto"/>
                          </w:divBdr>
                        </w:div>
                        <w:div w:id="1099835694">
                          <w:marLeft w:val="0"/>
                          <w:marRight w:val="0"/>
                          <w:marTop w:val="0"/>
                          <w:marBottom w:val="0"/>
                          <w:divBdr>
                            <w:top w:val="none" w:sz="0" w:space="0" w:color="auto"/>
                            <w:left w:val="none" w:sz="0" w:space="0" w:color="auto"/>
                            <w:bottom w:val="none" w:sz="0" w:space="0" w:color="auto"/>
                            <w:right w:val="none" w:sz="0" w:space="0" w:color="auto"/>
                          </w:divBdr>
                        </w:div>
                      </w:divsChild>
                    </w:div>
                    <w:div w:id="1750804199">
                      <w:marLeft w:val="0"/>
                      <w:marRight w:val="0"/>
                      <w:marTop w:val="0"/>
                      <w:marBottom w:val="0"/>
                      <w:divBdr>
                        <w:top w:val="none" w:sz="0" w:space="0" w:color="auto"/>
                        <w:left w:val="none" w:sz="0" w:space="0" w:color="auto"/>
                        <w:bottom w:val="none" w:sz="0" w:space="0" w:color="auto"/>
                        <w:right w:val="none" w:sz="0" w:space="0" w:color="auto"/>
                      </w:divBdr>
                      <w:divsChild>
                        <w:div w:id="1489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5927">
              <w:marLeft w:val="0"/>
              <w:marRight w:val="0"/>
              <w:marTop w:val="0"/>
              <w:marBottom w:val="0"/>
              <w:divBdr>
                <w:top w:val="none" w:sz="0" w:space="0" w:color="auto"/>
                <w:left w:val="none" w:sz="0" w:space="0" w:color="auto"/>
                <w:bottom w:val="none" w:sz="0" w:space="0" w:color="auto"/>
                <w:right w:val="none" w:sz="0" w:space="0" w:color="auto"/>
              </w:divBdr>
              <w:divsChild>
                <w:div w:id="1857882086">
                  <w:marLeft w:val="0"/>
                  <w:marRight w:val="0"/>
                  <w:marTop w:val="0"/>
                  <w:marBottom w:val="0"/>
                  <w:divBdr>
                    <w:top w:val="none" w:sz="0" w:space="0" w:color="auto"/>
                    <w:left w:val="none" w:sz="0" w:space="0" w:color="auto"/>
                    <w:bottom w:val="none" w:sz="0" w:space="0" w:color="auto"/>
                    <w:right w:val="none" w:sz="0" w:space="0" w:color="auto"/>
                  </w:divBdr>
                  <w:divsChild>
                    <w:div w:id="1015810578">
                      <w:marLeft w:val="0"/>
                      <w:marRight w:val="0"/>
                      <w:marTop w:val="0"/>
                      <w:marBottom w:val="0"/>
                      <w:divBdr>
                        <w:top w:val="none" w:sz="0" w:space="0" w:color="auto"/>
                        <w:left w:val="none" w:sz="0" w:space="0" w:color="auto"/>
                        <w:bottom w:val="none" w:sz="0" w:space="0" w:color="auto"/>
                        <w:right w:val="none" w:sz="0" w:space="0" w:color="auto"/>
                      </w:divBdr>
                      <w:divsChild>
                        <w:div w:id="942346688">
                          <w:marLeft w:val="0"/>
                          <w:marRight w:val="0"/>
                          <w:marTop w:val="0"/>
                          <w:marBottom w:val="0"/>
                          <w:divBdr>
                            <w:top w:val="none" w:sz="0" w:space="0" w:color="auto"/>
                            <w:left w:val="none" w:sz="0" w:space="0" w:color="auto"/>
                            <w:bottom w:val="none" w:sz="0" w:space="0" w:color="auto"/>
                            <w:right w:val="none" w:sz="0" w:space="0" w:color="auto"/>
                          </w:divBdr>
                        </w:div>
                        <w:div w:id="43066160">
                          <w:marLeft w:val="0"/>
                          <w:marRight w:val="0"/>
                          <w:marTop w:val="0"/>
                          <w:marBottom w:val="0"/>
                          <w:divBdr>
                            <w:top w:val="none" w:sz="0" w:space="0" w:color="auto"/>
                            <w:left w:val="none" w:sz="0" w:space="0" w:color="auto"/>
                            <w:bottom w:val="none" w:sz="0" w:space="0" w:color="auto"/>
                            <w:right w:val="none" w:sz="0" w:space="0" w:color="auto"/>
                          </w:divBdr>
                        </w:div>
                        <w:div w:id="1871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3680">
                  <w:marLeft w:val="0"/>
                  <w:marRight w:val="0"/>
                  <w:marTop w:val="0"/>
                  <w:marBottom w:val="0"/>
                  <w:divBdr>
                    <w:top w:val="none" w:sz="0" w:space="0" w:color="auto"/>
                    <w:left w:val="none" w:sz="0" w:space="0" w:color="auto"/>
                    <w:bottom w:val="none" w:sz="0" w:space="0" w:color="auto"/>
                    <w:right w:val="none" w:sz="0" w:space="0" w:color="auto"/>
                  </w:divBdr>
                  <w:divsChild>
                    <w:div w:id="1750038732">
                      <w:marLeft w:val="0"/>
                      <w:marRight w:val="0"/>
                      <w:marTop w:val="0"/>
                      <w:marBottom w:val="0"/>
                      <w:divBdr>
                        <w:top w:val="none" w:sz="0" w:space="0" w:color="auto"/>
                        <w:left w:val="none" w:sz="0" w:space="0" w:color="auto"/>
                        <w:bottom w:val="none" w:sz="0" w:space="0" w:color="auto"/>
                        <w:right w:val="none" w:sz="0" w:space="0" w:color="auto"/>
                      </w:divBdr>
                      <w:divsChild>
                        <w:div w:id="2082172002">
                          <w:marLeft w:val="0"/>
                          <w:marRight w:val="0"/>
                          <w:marTop w:val="0"/>
                          <w:marBottom w:val="0"/>
                          <w:divBdr>
                            <w:top w:val="none" w:sz="0" w:space="0" w:color="auto"/>
                            <w:left w:val="none" w:sz="0" w:space="0" w:color="auto"/>
                            <w:bottom w:val="none" w:sz="0" w:space="0" w:color="auto"/>
                            <w:right w:val="none" w:sz="0" w:space="0" w:color="auto"/>
                          </w:divBdr>
                        </w:div>
                        <w:div w:id="536741123">
                          <w:marLeft w:val="0"/>
                          <w:marRight w:val="0"/>
                          <w:marTop w:val="0"/>
                          <w:marBottom w:val="0"/>
                          <w:divBdr>
                            <w:top w:val="none" w:sz="0" w:space="0" w:color="auto"/>
                            <w:left w:val="none" w:sz="0" w:space="0" w:color="auto"/>
                            <w:bottom w:val="none" w:sz="0" w:space="0" w:color="auto"/>
                            <w:right w:val="none" w:sz="0" w:space="0" w:color="auto"/>
                          </w:divBdr>
                        </w:div>
                        <w:div w:id="991760080">
                          <w:marLeft w:val="0"/>
                          <w:marRight w:val="0"/>
                          <w:marTop w:val="0"/>
                          <w:marBottom w:val="0"/>
                          <w:divBdr>
                            <w:top w:val="none" w:sz="0" w:space="0" w:color="auto"/>
                            <w:left w:val="none" w:sz="0" w:space="0" w:color="auto"/>
                            <w:bottom w:val="none" w:sz="0" w:space="0" w:color="auto"/>
                            <w:right w:val="none" w:sz="0" w:space="0" w:color="auto"/>
                          </w:divBdr>
                        </w:div>
                        <w:div w:id="1298218265">
                          <w:marLeft w:val="0"/>
                          <w:marRight w:val="0"/>
                          <w:marTop w:val="0"/>
                          <w:marBottom w:val="0"/>
                          <w:divBdr>
                            <w:top w:val="none" w:sz="0" w:space="0" w:color="auto"/>
                            <w:left w:val="none" w:sz="0" w:space="0" w:color="auto"/>
                            <w:bottom w:val="none" w:sz="0" w:space="0" w:color="auto"/>
                            <w:right w:val="none" w:sz="0" w:space="0" w:color="auto"/>
                          </w:divBdr>
                        </w:div>
                        <w:div w:id="3346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493">
                  <w:marLeft w:val="0"/>
                  <w:marRight w:val="0"/>
                  <w:marTop w:val="0"/>
                  <w:marBottom w:val="0"/>
                  <w:divBdr>
                    <w:top w:val="none" w:sz="0" w:space="0" w:color="auto"/>
                    <w:left w:val="none" w:sz="0" w:space="0" w:color="auto"/>
                    <w:bottom w:val="none" w:sz="0" w:space="0" w:color="auto"/>
                    <w:right w:val="none" w:sz="0" w:space="0" w:color="auto"/>
                  </w:divBdr>
                  <w:divsChild>
                    <w:div w:id="2027444260">
                      <w:marLeft w:val="0"/>
                      <w:marRight w:val="0"/>
                      <w:marTop w:val="0"/>
                      <w:marBottom w:val="0"/>
                      <w:divBdr>
                        <w:top w:val="none" w:sz="0" w:space="0" w:color="auto"/>
                        <w:left w:val="none" w:sz="0" w:space="0" w:color="auto"/>
                        <w:bottom w:val="none" w:sz="0" w:space="0" w:color="auto"/>
                        <w:right w:val="none" w:sz="0" w:space="0" w:color="auto"/>
                      </w:divBdr>
                    </w:div>
                    <w:div w:id="224947986">
                      <w:marLeft w:val="0"/>
                      <w:marRight w:val="0"/>
                      <w:marTop w:val="0"/>
                      <w:marBottom w:val="0"/>
                      <w:divBdr>
                        <w:top w:val="none" w:sz="0" w:space="0" w:color="auto"/>
                        <w:left w:val="none" w:sz="0" w:space="0" w:color="auto"/>
                        <w:bottom w:val="none" w:sz="0" w:space="0" w:color="auto"/>
                        <w:right w:val="none" w:sz="0" w:space="0" w:color="auto"/>
                      </w:divBdr>
                    </w:div>
                    <w:div w:id="630864627">
                      <w:marLeft w:val="0"/>
                      <w:marRight w:val="0"/>
                      <w:marTop w:val="0"/>
                      <w:marBottom w:val="0"/>
                      <w:divBdr>
                        <w:top w:val="none" w:sz="0" w:space="0" w:color="auto"/>
                        <w:left w:val="none" w:sz="0" w:space="0" w:color="auto"/>
                        <w:bottom w:val="none" w:sz="0" w:space="0" w:color="auto"/>
                        <w:right w:val="none" w:sz="0" w:space="0" w:color="auto"/>
                      </w:divBdr>
                    </w:div>
                  </w:divsChild>
                </w:div>
                <w:div w:id="980498683">
                  <w:marLeft w:val="0"/>
                  <w:marRight w:val="0"/>
                  <w:marTop w:val="0"/>
                  <w:marBottom w:val="0"/>
                  <w:divBdr>
                    <w:top w:val="none" w:sz="0" w:space="0" w:color="auto"/>
                    <w:left w:val="none" w:sz="0" w:space="0" w:color="auto"/>
                    <w:bottom w:val="none" w:sz="0" w:space="0" w:color="auto"/>
                    <w:right w:val="none" w:sz="0" w:space="0" w:color="auto"/>
                  </w:divBdr>
                  <w:divsChild>
                    <w:div w:id="2126002771">
                      <w:marLeft w:val="0"/>
                      <w:marRight w:val="0"/>
                      <w:marTop w:val="0"/>
                      <w:marBottom w:val="0"/>
                      <w:divBdr>
                        <w:top w:val="none" w:sz="0" w:space="0" w:color="auto"/>
                        <w:left w:val="none" w:sz="0" w:space="0" w:color="auto"/>
                        <w:bottom w:val="none" w:sz="0" w:space="0" w:color="auto"/>
                        <w:right w:val="none" w:sz="0" w:space="0" w:color="auto"/>
                      </w:divBdr>
                    </w:div>
                    <w:div w:id="166334256">
                      <w:marLeft w:val="0"/>
                      <w:marRight w:val="0"/>
                      <w:marTop w:val="0"/>
                      <w:marBottom w:val="0"/>
                      <w:divBdr>
                        <w:top w:val="none" w:sz="0" w:space="0" w:color="auto"/>
                        <w:left w:val="none" w:sz="0" w:space="0" w:color="auto"/>
                        <w:bottom w:val="none" w:sz="0" w:space="0" w:color="auto"/>
                        <w:right w:val="none" w:sz="0" w:space="0" w:color="auto"/>
                      </w:divBdr>
                    </w:div>
                    <w:div w:id="886374922">
                      <w:marLeft w:val="0"/>
                      <w:marRight w:val="0"/>
                      <w:marTop w:val="0"/>
                      <w:marBottom w:val="0"/>
                      <w:divBdr>
                        <w:top w:val="none" w:sz="0" w:space="0" w:color="auto"/>
                        <w:left w:val="none" w:sz="0" w:space="0" w:color="auto"/>
                        <w:bottom w:val="none" w:sz="0" w:space="0" w:color="auto"/>
                        <w:right w:val="none" w:sz="0" w:space="0" w:color="auto"/>
                      </w:divBdr>
                    </w:div>
                  </w:divsChild>
                </w:div>
                <w:div w:id="273564582">
                  <w:marLeft w:val="0"/>
                  <w:marRight w:val="0"/>
                  <w:marTop w:val="0"/>
                  <w:marBottom w:val="0"/>
                  <w:divBdr>
                    <w:top w:val="none" w:sz="0" w:space="0" w:color="auto"/>
                    <w:left w:val="none" w:sz="0" w:space="0" w:color="auto"/>
                    <w:bottom w:val="none" w:sz="0" w:space="0" w:color="auto"/>
                    <w:right w:val="none" w:sz="0" w:space="0" w:color="auto"/>
                  </w:divBdr>
                  <w:divsChild>
                    <w:div w:id="2130278235">
                      <w:marLeft w:val="0"/>
                      <w:marRight w:val="0"/>
                      <w:marTop w:val="0"/>
                      <w:marBottom w:val="0"/>
                      <w:divBdr>
                        <w:top w:val="none" w:sz="0" w:space="0" w:color="auto"/>
                        <w:left w:val="none" w:sz="0" w:space="0" w:color="auto"/>
                        <w:bottom w:val="none" w:sz="0" w:space="0" w:color="auto"/>
                        <w:right w:val="none" w:sz="0" w:space="0" w:color="auto"/>
                      </w:divBdr>
                    </w:div>
                    <w:div w:id="2043823139">
                      <w:marLeft w:val="0"/>
                      <w:marRight w:val="0"/>
                      <w:marTop w:val="0"/>
                      <w:marBottom w:val="0"/>
                      <w:divBdr>
                        <w:top w:val="none" w:sz="0" w:space="0" w:color="auto"/>
                        <w:left w:val="none" w:sz="0" w:space="0" w:color="auto"/>
                        <w:bottom w:val="none" w:sz="0" w:space="0" w:color="auto"/>
                        <w:right w:val="none" w:sz="0" w:space="0" w:color="auto"/>
                      </w:divBdr>
                    </w:div>
                    <w:div w:id="96877542">
                      <w:marLeft w:val="0"/>
                      <w:marRight w:val="0"/>
                      <w:marTop w:val="0"/>
                      <w:marBottom w:val="0"/>
                      <w:divBdr>
                        <w:top w:val="none" w:sz="0" w:space="0" w:color="auto"/>
                        <w:left w:val="none" w:sz="0" w:space="0" w:color="auto"/>
                        <w:bottom w:val="none" w:sz="0" w:space="0" w:color="auto"/>
                        <w:right w:val="none" w:sz="0" w:space="0" w:color="auto"/>
                      </w:divBdr>
                    </w:div>
                  </w:divsChild>
                </w:div>
                <w:div w:id="12848323">
                  <w:marLeft w:val="0"/>
                  <w:marRight w:val="0"/>
                  <w:marTop w:val="0"/>
                  <w:marBottom w:val="0"/>
                  <w:divBdr>
                    <w:top w:val="none" w:sz="0" w:space="0" w:color="auto"/>
                    <w:left w:val="none" w:sz="0" w:space="0" w:color="auto"/>
                    <w:bottom w:val="none" w:sz="0" w:space="0" w:color="auto"/>
                    <w:right w:val="none" w:sz="0" w:space="0" w:color="auto"/>
                  </w:divBdr>
                  <w:divsChild>
                    <w:div w:id="1144272967">
                      <w:marLeft w:val="0"/>
                      <w:marRight w:val="0"/>
                      <w:marTop w:val="0"/>
                      <w:marBottom w:val="0"/>
                      <w:divBdr>
                        <w:top w:val="none" w:sz="0" w:space="0" w:color="auto"/>
                        <w:left w:val="none" w:sz="0" w:space="0" w:color="auto"/>
                        <w:bottom w:val="none" w:sz="0" w:space="0" w:color="auto"/>
                        <w:right w:val="none" w:sz="0" w:space="0" w:color="auto"/>
                      </w:divBdr>
                    </w:div>
                    <w:div w:id="401949794">
                      <w:marLeft w:val="0"/>
                      <w:marRight w:val="0"/>
                      <w:marTop w:val="0"/>
                      <w:marBottom w:val="0"/>
                      <w:divBdr>
                        <w:top w:val="none" w:sz="0" w:space="0" w:color="auto"/>
                        <w:left w:val="none" w:sz="0" w:space="0" w:color="auto"/>
                        <w:bottom w:val="none" w:sz="0" w:space="0" w:color="auto"/>
                        <w:right w:val="none" w:sz="0" w:space="0" w:color="auto"/>
                      </w:divBdr>
                    </w:div>
                    <w:div w:id="2063475714">
                      <w:marLeft w:val="0"/>
                      <w:marRight w:val="0"/>
                      <w:marTop w:val="0"/>
                      <w:marBottom w:val="0"/>
                      <w:divBdr>
                        <w:top w:val="none" w:sz="0" w:space="0" w:color="auto"/>
                        <w:left w:val="none" w:sz="0" w:space="0" w:color="auto"/>
                        <w:bottom w:val="none" w:sz="0" w:space="0" w:color="auto"/>
                        <w:right w:val="none" w:sz="0" w:space="0" w:color="auto"/>
                      </w:divBdr>
                    </w:div>
                  </w:divsChild>
                </w:div>
                <w:div w:id="641467779">
                  <w:marLeft w:val="0"/>
                  <w:marRight w:val="0"/>
                  <w:marTop w:val="0"/>
                  <w:marBottom w:val="0"/>
                  <w:divBdr>
                    <w:top w:val="none" w:sz="0" w:space="0" w:color="auto"/>
                    <w:left w:val="none" w:sz="0" w:space="0" w:color="auto"/>
                    <w:bottom w:val="none" w:sz="0" w:space="0" w:color="auto"/>
                    <w:right w:val="none" w:sz="0" w:space="0" w:color="auto"/>
                  </w:divBdr>
                  <w:divsChild>
                    <w:div w:id="42875936">
                      <w:marLeft w:val="0"/>
                      <w:marRight w:val="0"/>
                      <w:marTop w:val="0"/>
                      <w:marBottom w:val="0"/>
                      <w:divBdr>
                        <w:top w:val="none" w:sz="0" w:space="0" w:color="auto"/>
                        <w:left w:val="none" w:sz="0" w:space="0" w:color="auto"/>
                        <w:bottom w:val="none" w:sz="0" w:space="0" w:color="auto"/>
                        <w:right w:val="none" w:sz="0" w:space="0" w:color="auto"/>
                      </w:divBdr>
                      <w:divsChild>
                        <w:div w:id="1740130412">
                          <w:marLeft w:val="0"/>
                          <w:marRight w:val="0"/>
                          <w:marTop w:val="0"/>
                          <w:marBottom w:val="0"/>
                          <w:divBdr>
                            <w:top w:val="none" w:sz="0" w:space="0" w:color="auto"/>
                            <w:left w:val="none" w:sz="0" w:space="0" w:color="auto"/>
                            <w:bottom w:val="none" w:sz="0" w:space="0" w:color="auto"/>
                            <w:right w:val="none" w:sz="0" w:space="0" w:color="auto"/>
                          </w:divBdr>
                          <w:divsChild>
                            <w:div w:id="278488885">
                              <w:marLeft w:val="0"/>
                              <w:marRight w:val="0"/>
                              <w:marTop w:val="0"/>
                              <w:marBottom w:val="0"/>
                              <w:divBdr>
                                <w:top w:val="none" w:sz="0" w:space="0" w:color="auto"/>
                                <w:left w:val="none" w:sz="0" w:space="0" w:color="auto"/>
                                <w:bottom w:val="none" w:sz="0" w:space="0" w:color="auto"/>
                                <w:right w:val="none" w:sz="0" w:space="0" w:color="auto"/>
                              </w:divBdr>
                            </w:div>
                            <w:div w:id="2035763254">
                              <w:marLeft w:val="0"/>
                              <w:marRight w:val="0"/>
                              <w:marTop w:val="0"/>
                              <w:marBottom w:val="0"/>
                              <w:divBdr>
                                <w:top w:val="none" w:sz="0" w:space="0" w:color="auto"/>
                                <w:left w:val="none" w:sz="0" w:space="0" w:color="auto"/>
                                <w:bottom w:val="none" w:sz="0" w:space="0" w:color="auto"/>
                                <w:right w:val="none" w:sz="0" w:space="0" w:color="auto"/>
                              </w:divBdr>
                              <w:divsChild>
                                <w:div w:id="2130588944">
                                  <w:marLeft w:val="0"/>
                                  <w:marRight w:val="0"/>
                                  <w:marTop w:val="0"/>
                                  <w:marBottom w:val="0"/>
                                  <w:divBdr>
                                    <w:top w:val="none" w:sz="0" w:space="0" w:color="auto"/>
                                    <w:left w:val="none" w:sz="0" w:space="0" w:color="auto"/>
                                    <w:bottom w:val="none" w:sz="0" w:space="0" w:color="auto"/>
                                    <w:right w:val="none" w:sz="0" w:space="0" w:color="auto"/>
                                  </w:divBdr>
                                </w:div>
                                <w:div w:id="1020743245">
                                  <w:marLeft w:val="0"/>
                                  <w:marRight w:val="0"/>
                                  <w:marTop w:val="0"/>
                                  <w:marBottom w:val="0"/>
                                  <w:divBdr>
                                    <w:top w:val="none" w:sz="0" w:space="0" w:color="auto"/>
                                    <w:left w:val="none" w:sz="0" w:space="0" w:color="auto"/>
                                    <w:bottom w:val="none" w:sz="0" w:space="0" w:color="auto"/>
                                    <w:right w:val="none" w:sz="0" w:space="0" w:color="auto"/>
                                  </w:divBdr>
                                </w:div>
                                <w:div w:id="2142267991">
                                  <w:marLeft w:val="0"/>
                                  <w:marRight w:val="0"/>
                                  <w:marTop w:val="0"/>
                                  <w:marBottom w:val="0"/>
                                  <w:divBdr>
                                    <w:top w:val="none" w:sz="0" w:space="0" w:color="auto"/>
                                    <w:left w:val="none" w:sz="0" w:space="0" w:color="auto"/>
                                    <w:bottom w:val="none" w:sz="0" w:space="0" w:color="auto"/>
                                    <w:right w:val="none" w:sz="0" w:space="0" w:color="auto"/>
                                  </w:divBdr>
                                </w:div>
                                <w:div w:id="706025212">
                                  <w:marLeft w:val="0"/>
                                  <w:marRight w:val="0"/>
                                  <w:marTop w:val="0"/>
                                  <w:marBottom w:val="0"/>
                                  <w:divBdr>
                                    <w:top w:val="none" w:sz="0" w:space="0" w:color="auto"/>
                                    <w:left w:val="none" w:sz="0" w:space="0" w:color="auto"/>
                                    <w:bottom w:val="none" w:sz="0" w:space="0" w:color="auto"/>
                                    <w:right w:val="none" w:sz="0" w:space="0" w:color="auto"/>
                                  </w:divBdr>
                                </w:div>
                                <w:div w:id="12326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62844">
      <w:bodyDiv w:val="1"/>
      <w:marLeft w:val="0"/>
      <w:marRight w:val="0"/>
      <w:marTop w:val="0"/>
      <w:marBottom w:val="0"/>
      <w:divBdr>
        <w:top w:val="none" w:sz="0" w:space="0" w:color="auto"/>
        <w:left w:val="none" w:sz="0" w:space="0" w:color="auto"/>
        <w:bottom w:val="none" w:sz="0" w:space="0" w:color="auto"/>
        <w:right w:val="none" w:sz="0" w:space="0" w:color="auto"/>
      </w:divBdr>
      <w:divsChild>
        <w:div w:id="567306669">
          <w:marLeft w:val="0"/>
          <w:marRight w:val="0"/>
          <w:marTop w:val="0"/>
          <w:marBottom w:val="0"/>
          <w:divBdr>
            <w:top w:val="none" w:sz="0" w:space="0" w:color="auto"/>
            <w:left w:val="none" w:sz="0" w:space="0" w:color="auto"/>
            <w:bottom w:val="none" w:sz="0" w:space="0" w:color="auto"/>
            <w:right w:val="none" w:sz="0" w:space="0" w:color="auto"/>
          </w:divBdr>
          <w:divsChild>
            <w:div w:id="1589465420">
              <w:marLeft w:val="0"/>
              <w:marRight w:val="0"/>
              <w:marTop w:val="0"/>
              <w:marBottom w:val="0"/>
              <w:divBdr>
                <w:top w:val="none" w:sz="0" w:space="0" w:color="auto"/>
                <w:left w:val="none" w:sz="0" w:space="0" w:color="auto"/>
                <w:bottom w:val="none" w:sz="0" w:space="0" w:color="auto"/>
                <w:right w:val="none" w:sz="0" w:space="0" w:color="auto"/>
              </w:divBdr>
            </w:div>
            <w:div w:id="1683436327">
              <w:marLeft w:val="0"/>
              <w:marRight w:val="0"/>
              <w:marTop w:val="0"/>
              <w:marBottom w:val="0"/>
              <w:divBdr>
                <w:top w:val="none" w:sz="0" w:space="0" w:color="auto"/>
                <w:left w:val="none" w:sz="0" w:space="0" w:color="auto"/>
                <w:bottom w:val="none" w:sz="0" w:space="0" w:color="auto"/>
                <w:right w:val="none" w:sz="0" w:space="0" w:color="auto"/>
              </w:divBdr>
            </w:div>
            <w:div w:id="61491672">
              <w:marLeft w:val="0"/>
              <w:marRight w:val="0"/>
              <w:marTop w:val="0"/>
              <w:marBottom w:val="0"/>
              <w:divBdr>
                <w:top w:val="none" w:sz="0" w:space="0" w:color="auto"/>
                <w:left w:val="none" w:sz="0" w:space="0" w:color="auto"/>
                <w:bottom w:val="none" w:sz="0" w:space="0" w:color="auto"/>
                <w:right w:val="none" w:sz="0" w:space="0" w:color="auto"/>
              </w:divBdr>
            </w:div>
            <w:div w:id="171342931">
              <w:marLeft w:val="0"/>
              <w:marRight w:val="0"/>
              <w:marTop w:val="0"/>
              <w:marBottom w:val="0"/>
              <w:divBdr>
                <w:top w:val="none" w:sz="0" w:space="0" w:color="auto"/>
                <w:left w:val="none" w:sz="0" w:space="0" w:color="auto"/>
                <w:bottom w:val="none" w:sz="0" w:space="0" w:color="auto"/>
                <w:right w:val="none" w:sz="0" w:space="0" w:color="auto"/>
              </w:divBdr>
            </w:div>
            <w:div w:id="501703629">
              <w:marLeft w:val="0"/>
              <w:marRight w:val="0"/>
              <w:marTop w:val="0"/>
              <w:marBottom w:val="0"/>
              <w:divBdr>
                <w:top w:val="none" w:sz="0" w:space="0" w:color="auto"/>
                <w:left w:val="none" w:sz="0" w:space="0" w:color="auto"/>
                <w:bottom w:val="none" w:sz="0" w:space="0" w:color="auto"/>
                <w:right w:val="none" w:sz="0" w:space="0" w:color="auto"/>
              </w:divBdr>
            </w:div>
            <w:div w:id="1256092088">
              <w:marLeft w:val="0"/>
              <w:marRight w:val="0"/>
              <w:marTop w:val="0"/>
              <w:marBottom w:val="0"/>
              <w:divBdr>
                <w:top w:val="none" w:sz="0" w:space="0" w:color="auto"/>
                <w:left w:val="none" w:sz="0" w:space="0" w:color="auto"/>
                <w:bottom w:val="none" w:sz="0" w:space="0" w:color="auto"/>
                <w:right w:val="none" w:sz="0" w:space="0" w:color="auto"/>
              </w:divBdr>
            </w:div>
            <w:div w:id="1431969682">
              <w:marLeft w:val="0"/>
              <w:marRight w:val="0"/>
              <w:marTop w:val="0"/>
              <w:marBottom w:val="0"/>
              <w:divBdr>
                <w:top w:val="none" w:sz="0" w:space="0" w:color="auto"/>
                <w:left w:val="none" w:sz="0" w:space="0" w:color="auto"/>
                <w:bottom w:val="none" w:sz="0" w:space="0" w:color="auto"/>
                <w:right w:val="none" w:sz="0" w:space="0" w:color="auto"/>
              </w:divBdr>
            </w:div>
            <w:div w:id="784884674">
              <w:marLeft w:val="0"/>
              <w:marRight w:val="0"/>
              <w:marTop w:val="0"/>
              <w:marBottom w:val="0"/>
              <w:divBdr>
                <w:top w:val="none" w:sz="0" w:space="0" w:color="auto"/>
                <w:left w:val="none" w:sz="0" w:space="0" w:color="auto"/>
                <w:bottom w:val="none" w:sz="0" w:space="0" w:color="auto"/>
                <w:right w:val="none" w:sz="0" w:space="0" w:color="auto"/>
              </w:divBdr>
            </w:div>
            <w:div w:id="6747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989">
      <w:bodyDiv w:val="1"/>
      <w:marLeft w:val="0"/>
      <w:marRight w:val="0"/>
      <w:marTop w:val="0"/>
      <w:marBottom w:val="0"/>
      <w:divBdr>
        <w:top w:val="none" w:sz="0" w:space="0" w:color="auto"/>
        <w:left w:val="none" w:sz="0" w:space="0" w:color="auto"/>
        <w:bottom w:val="none" w:sz="0" w:space="0" w:color="auto"/>
        <w:right w:val="none" w:sz="0" w:space="0" w:color="auto"/>
      </w:divBdr>
    </w:div>
    <w:div w:id="717900282">
      <w:bodyDiv w:val="1"/>
      <w:marLeft w:val="0"/>
      <w:marRight w:val="0"/>
      <w:marTop w:val="0"/>
      <w:marBottom w:val="0"/>
      <w:divBdr>
        <w:top w:val="none" w:sz="0" w:space="0" w:color="auto"/>
        <w:left w:val="none" w:sz="0" w:space="0" w:color="auto"/>
        <w:bottom w:val="none" w:sz="0" w:space="0" w:color="auto"/>
        <w:right w:val="none" w:sz="0" w:space="0" w:color="auto"/>
      </w:divBdr>
      <w:divsChild>
        <w:div w:id="966279564">
          <w:marLeft w:val="0"/>
          <w:marRight w:val="0"/>
          <w:marTop w:val="0"/>
          <w:marBottom w:val="0"/>
          <w:divBdr>
            <w:top w:val="none" w:sz="0" w:space="0" w:color="auto"/>
            <w:left w:val="none" w:sz="0" w:space="0" w:color="auto"/>
            <w:bottom w:val="none" w:sz="0" w:space="0" w:color="auto"/>
            <w:right w:val="none" w:sz="0" w:space="0" w:color="auto"/>
          </w:divBdr>
          <w:divsChild>
            <w:div w:id="1690982414">
              <w:marLeft w:val="0"/>
              <w:marRight w:val="0"/>
              <w:marTop w:val="0"/>
              <w:marBottom w:val="0"/>
              <w:divBdr>
                <w:top w:val="none" w:sz="0" w:space="0" w:color="auto"/>
                <w:left w:val="none" w:sz="0" w:space="0" w:color="auto"/>
                <w:bottom w:val="none" w:sz="0" w:space="0" w:color="auto"/>
                <w:right w:val="none" w:sz="0" w:space="0" w:color="auto"/>
              </w:divBdr>
              <w:divsChild>
                <w:div w:id="1444762305">
                  <w:marLeft w:val="0"/>
                  <w:marRight w:val="0"/>
                  <w:marTop w:val="0"/>
                  <w:marBottom w:val="0"/>
                  <w:divBdr>
                    <w:top w:val="none" w:sz="0" w:space="0" w:color="auto"/>
                    <w:left w:val="none" w:sz="0" w:space="0" w:color="auto"/>
                    <w:bottom w:val="none" w:sz="0" w:space="0" w:color="auto"/>
                    <w:right w:val="none" w:sz="0" w:space="0" w:color="auto"/>
                  </w:divBdr>
                  <w:divsChild>
                    <w:div w:id="1828940259">
                      <w:marLeft w:val="0"/>
                      <w:marRight w:val="0"/>
                      <w:marTop w:val="0"/>
                      <w:marBottom w:val="0"/>
                      <w:divBdr>
                        <w:top w:val="none" w:sz="0" w:space="0" w:color="auto"/>
                        <w:left w:val="none" w:sz="0" w:space="0" w:color="auto"/>
                        <w:bottom w:val="none" w:sz="0" w:space="0" w:color="auto"/>
                        <w:right w:val="none" w:sz="0" w:space="0" w:color="auto"/>
                      </w:divBdr>
                      <w:divsChild>
                        <w:div w:id="14498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5202">
              <w:marLeft w:val="0"/>
              <w:marRight w:val="0"/>
              <w:marTop w:val="0"/>
              <w:marBottom w:val="0"/>
              <w:divBdr>
                <w:top w:val="none" w:sz="0" w:space="0" w:color="auto"/>
                <w:left w:val="none" w:sz="0" w:space="0" w:color="auto"/>
                <w:bottom w:val="none" w:sz="0" w:space="0" w:color="auto"/>
                <w:right w:val="none" w:sz="0" w:space="0" w:color="auto"/>
              </w:divBdr>
              <w:divsChild>
                <w:div w:id="983512825">
                  <w:marLeft w:val="0"/>
                  <w:marRight w:val="0"/>
                  <w:marTop w:val="0"/>
                  <w:marBottom w:val="0"/>
                  <w:divBdr>
                    <w:top w:val="none" w:sz="0" w:space="0" w:color="auto"/>
                    <w:left w:val="none" w:sz="0" w:space="0" w:color="auto"/>
                    <w:bottom w:val="none" w:sz="0" w:space="0" w:color="auto"/>
                    <w:right w:val="none" w:sz="0" w:space="0" w:color="auto"/>
                  </w:divBdr>
                  <w:divsChild>
                    <w:div w:id="837310384">
                      <w:marLeft w:val="0"/>
                      <w:marRight w:val="0"/>
                      <w:marTop w:val="0"/>
                      <w:marBottom w:val="0"/>
                      <w:divBdr>
                        <w:top w:val="none" w:sz="0" w:space="0" w:color="auto"/>
                        <w:left w:val="none" w:sz="0" w:space="0" w:color="auto"/>
                        <w:bottom w:val="none" w:sz="0" w:space="0" w:color="auto"/>
                        <w:right w:val="none" w:sz="0" w:space="0" w:color="auto"/>
                      </w:divBdr>
                      <w:divsChild>
                        <w:div w:id="1664623563">
                          <w:marLeft w:val="0"/>
                          <w:marRight w:val="0"/>
                          <w:marTop w:val="0"/>
                          <w:marBottom w:val="0"/>
                          <w:divBdr>
                            <w:top w:val="none" w:sz="0" w:space="0" w:color="auto"/>
                            <w:left w:val="none" w:sz="0" w:space="0" w:color="auto"/>
                            <w:bottom w:val="none" w:sz="0" w:space="0" w:color="auto"/>
                            <w:right w:val="none" w:sz="0" w:space="0" w:color="auto"/>
                          </w:divBdr>
                          <w:divsChild>
                            <w:div w:id="971982807">
                              <w:marLeft w:val="0"/>
                              <w:marRight w:val="0"/>
                              <w:marTop w:val="0"/>
                              <w:marBottom w:val="0"/>
                              <w:divBdr>
                                <w:top w:val="none" w:sz="0" w:space="0" w:color="auto"/>
                                <w:left w:val="none" w:sz="0" w:space="0" w:color="auto"/>
                                <w:bottom w:val="none" w:sz="0" w:space="0" w:color="auto"/>
                                <w:right w:val="none" w:sz="0" w:space="0" w:color="auto"/>
                              </w:divBdr>
                            </w:div>
                            <w:div w:id="5988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5700">
                      <w:marLeft w:val="0"/>
                      <w:marRight w:val="0"/>
                      <w:marTop w:val="0"/>
                      <w:marBottom w:val="0"/>
                      <w:divBdr>
                        <w:top w:val="none" w:sz="0" w:space="0" w:color="auto"/>
                        <w:left w:val="none" w:sz="0" w:space="0" w:color="auto"/>
                        <w:bottom w:val="none" w:sz="0" w:space="0" w:color="auto"/>
                        <w:right w:val="none" w:sz="0" w:space="0" w:color="auto"/>
                      </w:divBdr>
                    </w:div>
                    <w:div w:id="115295236">
                      <w:marLeft w:val="0"/>
                      <w:marRight w:val="0"/>
                      <w:marTop w:val="0"/>
                      <w:marBottom w:val="0"/>
                      <w:divBdr>
                        <w:top w:val="none" w:sz="0" w:space="0" w:color="auto"/>
                        <w:left w:val="none" w:sz="0" w:space="0" w:color="auto"/>
                        <w:bottom w:val="none" w:sz="0" w:space="0" w:color="auto"/>
                        <w:right w:val="none" w:sz="0" w:space="0" w:color="auto"/>
                      </w:divBdr>
                    </w:div>
                    <w:div w:id="1908606602">
                      <w:marLeft w:val="0"/>
                      <w:marRight w:val="0"/>
                      <w:marTop w:val="0"/>
                      <w:marBottom w:val="0"/>
                      <w:divBdr>
                        <w:top w:val="none" w:sz="0" w:space="0" w:color="auto"/>
                        <w:left w:val="none" w:sz="0" w:space="0" w:color="auto"/>
                        <w:bottom w:val="none" w:sz="0" w:space="0" w:color="auto"/>
                        <w:right w:val="none" w:sz="0" w:space="0" w:color="auto"/>
                      </w:divBdr>
                    </w:div>
                    <w:div w:id="1691906077">
                      <w:marLeft w:val="0"/>
                      <w:marRight w:val="0"/>
                      <w:marTop w:val="0"/>
                      <w:marBottom w:val="0"/>
                      <w:divBdr>
                        <w:top w:val="none" w:sz="0" w:space="0" w:color="auto"/>
                        <w:left w:val="none" w:sz="0" w:space="0" w:color="auto"/>
                        <w:bottom w:val="none" w:sz="0" w:space="0" w:color="auto"/>
                        <w:right w:val="none" w:sz="0" w:space="0" w:color="auto"/>
                      </w:divBdr>
                      <w:divsChild>
                        <w:div w:id="618537365">
                          <w:marLeft w:val="0"/>
                          <w:marRight w:val="0"/>
                          <w:marTop w:val="0"/>
                          <w:marBottom w:val="0"/>
                          <w:divBdr>
                            <w:top w:val="none" w:sz="0" w:space="0" w:color="auto"/>
                            <w:left w:val="none" w:sz="0" w:space="0" w:color="auto"/>
                            <w:bottom w:val="none" w:sz="0" w:space="0" w:color="auto"/>
                            <w:right w:val="none" w:sz="0" w:space="0" w:color="auto"/>
                          </w:divBdr>
                          <w:divsChild>
                            <w:div w:id="16107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4274">
      <w:bodyDiv w:val="1"/>
      <w:marLeft w:val="0"/>
      <w:marRight w:val="0"/>
      <w:marTop w:val="0"/>
      <w:marBottom w:val="0"/>
      <w:divBdr>
        <w:top w:val="none" w:sz="0" w:space="0" w:color="auto"/>
        <w:left w:val="none" w:sz="0" w:space="0" w:color="auto"/>
        <w:bottom w:val="none" w:sz="0" w:space="0" w:color="auto"/>
        <w:right w:val="none" w:sz="0" w:space="0" w:color="auto"/>
      </w:divBdr>
    </w:div>
    <w:div w:id="922491505">
      <w:bodyDiv w:val="1"/>
      <w:marLeft w:val="0"/>
      <w:marRight w:val="0"/>
      <w:marTop w:val="0"/>
      <w:marBottom w:val="0"/>
      <w:divBdr>
        <w:top w:val="none" w:sz="0" w:space="0" w:color="auto"/>
        <w:left w:val="none" w:sz="0" w:space="0" w:color="auto"/>
        <w:bottom w:val="none" w:sz="0" w:space="0" w:color="auto"/>
        <w:right w:val="none" w:sz="0" w:space="0" w:color="auto"/>
      </w:divBdr>
    </w:div>
    <w:div w:id="1113524623">
      <w:bodyDiv w:val="1"/>
      <w:marLeft w:val="0"/>
      <w:marRight w:val="0"/>
      <w:marTop w:val="0"/>
      <w:marBottom w:val="0"/>
      <w:divBdr>
        <w:top w:val="none" w:sz="0" w:space="0" w:color="auto"/>
        <w:left w:val="none" w:sz="0" w:space="0" w:color="auto"/>
        <w:bottom w:val="none" w:sz="0" w:space="0" w:color="auto"/>
        <w:right w:val="none" w:sz="0" w:space="0" w:color="auto"/>
      </w:divBdr>
    </w:div>
    <w:div w:id="1168059786">
      <w:bodyDiv w:val="1"/>
      <w:marLeft w:val="0"/>
      <w:marRight w:val="0"/>
      <w:marTop w:val="0"/>
      <w:marBottom w:val="0"/>
      <w:divBdr>
        <w:top w:val="none" w:sz="0" w:space="0" w:color="auto"/>
        <w:left w:val="none" w:sz="0" w:space="0" w:color="auto"/>
        <w:bottom w:val="none" w:sz="0" w:space="0" w:color="auto"/>
        <w:right w:val="none" w:sz="0" w:space="0" w:color="auto"/>
      </w:divBdr>
    </w:div>
    <w:div w:id="1215124427">
      <w:bodyDiv w:val="1"/>
      <w:marLeft w:val="0"/>
      <w:marRight w:val="0"/>
      <w:marTop w:val="0"/>
      <w:marBottom w:val="0"/>
      <w:divBdr>
        <w:top w:val="none" w:sz="0" w:space="0" w:color="auto"/>
        <w:left w:val="none" w:sz="0" w:space="0" w:color="auto"/>
        <w:bottom w:val="none" w:sz="0" w:space="0" w:color="auto"/>
        <w:right w:val="none" w:sz="0" w:space="0" w:color="auto"/>
      </w:divBdr>
    </w:div>
    <w:div w:id="1302416541">
      <w:bodyDiv w:val="1"/>
      <w:marLeft w:val="0"/>
      <w:marRight w:val="0"/>
      <w:marTop w:val="0"/>
      <w:marBottom w:val="0"/>
      <w:divBdr>
        <w:top w:val="none" w:sz="0" w:space="0" w:color="auto"/>
        <w:left w:val="none" w:sz="0" w:space="0" w:color="auto"/>
        <w:bottom w:val="none" w:sz="0" w:space="0" w:color="auto"/>
        <w:right w:val="none" w:sz="0" w:space="0" w:color="auto"/>
      </w:divBdr>
    </w:div>
    <w:div w:id="1362243154">
      <w:bodyDiv w:val="1"/>
      <w:marLeft w:val="0"/>
      <w:marRight w:val="0"/>
      <w:marTop w:val="0"/>
      <w:marBottom w:val="0"/>
      <w:divBdr>
        <w:top w:val="none" w:sz="0" w:space="0" w:color="auto"/>
        <w:left w:val="none" w:sz="0" w:space="0" w:color="auto"/>
        <w:bottom w:val="none" w:sz="0" w:space="0" w:color="auto"/>
        <w:right w:val="none" w:sz="0" w:space="0" w:color="auto"/>
      </w:divBdr>
      <w:divsChild>
        <w:div w:id="1888444221">
          <w:marLeft w:val="0"/>
          <w:marRight w:val="0"/>
          <w:marTop w:val="0"/>
          <w:marBottom w:val="0"/>
          <w:divBdr>
            <w:top w:val="none" w:sz="0" w:space="0" w:color="auto"/>
            <w:left w:val="none" w:sz="0" w:space="0" w:color="auto"/>
            <w:bottom w:val="none" w:sz="0" w:space="0" w:color="auto"/>
            <w:right w:val="none" w:sz="0" w:space="0" w:color="auto"/>
          </w:divBdr>
          <w:divsChild>
            <w:div w:id="1943344506">
              <w:marLeft w:val="0"/>
              <w:marRight w:val="0"/>
              <w:marTop w:val="0"/>
              <w:marBottom w:val="0"/>
              <w:divBdr>
                <w:top w:val="none" w:sz="0" w:space="0" w:color="auto"/>
                <w:left w:val="none" w:sz="0" w:space="0" w:color="auto"/>
                <w:bottom w:val="none" w:sz="0" w:space="0" w:color="auto"/>
                <w:right w:val="none" w:sz="0" w:space="0" w:color="auto"/>
              </w:divBdr>
              <w:divsChild>
                <w:div w:id="327099613">
                  <w:marLeft w:val="0"/>
                  <w:marRight w:val="0"/>
                  <w:marTop w:val="0"/>
                  <w:marBottom w:val="0"/>
                  <w:divBdr>
                    <w:top w:val="none" w:sz="0" w:space="0" w:color="auto"/>
                    <w:left w:val="none" w:sz="0" w:space="0" w:color="auto"/>
                    <w:bottom w:val="none" w:sz="0" w:space="0" w:color="auto"/>
                    <w:right w:val="none" w:sz="0" w:space="0" w:color="auto"/>
                  </w:divBdr>
                </w:div>
                <w:div w:id="1236167445">
                  <w:marLeft w:val="0"/>
                  <w:marRight w:val="0"/>
                  <w:marTop w:val="0"/>
                  <w:marBottom w:val="0"/>
                  <w:divBdr>
                    <w:top w:val="none" w:sz="0" w:space="0" w:color="auto"/>
                    <w:left w:val="none" w:sz="0" w:space="0" w:color="auto"/>
                    <w:bottom w:val="none" w:sz="0" w:space="0" w:color="auto"/>
                    <w:right w:val="none" w:sz="0" w:space="0" w:color="auto"/>
                  </w:divBdr>
                </w:div>
                <w:div w:id="1019313320">
                  <w:marLeft w:val="0"/>
                  <w:marRight w:val="0"/>
                  <w:marTop w:val="0"/>
                  <w:marBottom w:val="0"/>
                  <w:divBdr>
                    <w:top w:val="none" w:sz="0" w:space="0" w:color="auto"/>
                    <w:left w:val="none" w:sz="0" w:space="0" w:color="auto"/>
                    <w:bottom w:val="none" w:sz="0" w:space="0" w:color="auto"/>
                    <w:right w:val="none" w:sz="0" w:space="0" w:color="auto"/>
                  </w:divBdr>
                </w:div>
                <w:div w:id="1435052838">
                  <w:marLeft w:val="0"/>
                  <w:marRight w:val="0"/>
                  <w:marTop w:val="0"/>
                  <w:marBottom w:val="0"/>
                  <w:divBdr>
                    <w:top w:val="none" w:sz="0" w:space="0" w:color="auto"/>
                    <w:left w:val="none" w:sz="0" w:space="0" w:color="auto"/>
                    <w:bottom w:val="none" w:sz="0" w:space="0" w:color="auto"/>
                    <w:right w:val="none" w:sz="0" w:space="0" w:color="auto"/>
                  </w:divBdr>
                </w:div>
                <w:div w:id="1422600863">
                  <w:marLeft w:val="0"/>
                  <w:marRight w:val="0"/>
                  <w:marTop w:val="0"/>
                  <w:marBottom w:val="0"/>
                  <w:divBdr>
                    <w:top w:val="none" w:sz="0" w:space="0" w:color="auto"/>
                    <w:left w:val="none" w:sz="0" w:space="0" w:color="auto"/>
                    <w:bottom w:val="none" w:sz="0" w:space="0" w:color="auto"/>
                    <w:right w:val="none" w:sz="0" w:space="0" w:color="auto"/>
                  </w:divBdr>
                </w:div>
                <w:div w:id="550193487">
                  <w:marLeft w:val="0"/>
                  <w:marRight w:val="0"/>
                  <w:marTop w:val="0"/>
                  <w:marBottom w:val="0"/>
                  <w:divBdr>
                    <w:top w:val="none" w:sz="0" w:space="0" w:color="auto"/>
                    <w:left w:val="none" w:sz="0" w:space="0" w:color="auto"/>
                    <w:bottom w:val="none" w:sz="0" w:space="0" w:color="auto"/>
                    <w:right w:val="none" w:sz="0" w:space="0" w:color="auto"/>
                  </w:divBdr>
                </w:div>
                <w:div w:id="544507">
                  <w:marLeft w:val="0"/>
                  <w:marRight w:val="0"/>
                  <w:marTop w:val="0"/>
                  <w:marBottom w:val="0"/>
                  <w:divBdr>
                    <w:top w:val="none" w:sz="0" w:space="0" w:color="auto"/>
                    <w:left w:val="none" w:sz="0" w:space="0" w:color="auto"/>
                    <w:bottom w:val="none" w:sz="0" w:space="0" w:color="auto"/>
                    <w:right w:val="none" w:sz="0" w:space="0" w:color="auto"/>
                  </w:divBdr>
                </w:div>
                <w:div w:id="38483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42282391">
                  <w:marLeft w:val="0"/>
                  <w:marRight w:val="0"/>
                  <w:marTop w:val="0"/>
                  <w:marBottom w:val="0"/>
                  <w:divBdr>
                    <w:top w:val="none" w:sz="0" w:space="0" w:color="auto"/>
                    <w:left w:val="none" w:sz="0" w:space="0" w:color="auto"/>
                    <w:bottom w:val="none" w:sz="0" w:space="0" w:color="auto"/>
                    <w:right w:val="none" w:sz="0" w:space="0" w:color="auto"/>
                  </w:divBdr>
                  <w:divsChild>
                    <w:div w:id="944388732">
                      <w:marLeft w:val="0"/>
                      <w:marRight w:val="0"/>
                      <w:marTop w:val="0"/>
                      <w:marBottom w:val="0"/>
                      <w:divBdr>
                        <w:top w:val="none" w:sz="0" w:space="0" w:color="auto"/>
                        <w:left w:val="none" w:sz="0" w:space="0" w:color="auto"/>
                        <w:bottom w:val="none" w:sz="0" w:space="0" w:color="auto"/>
                        <w:right w:val="none" w:sz="0" w:space="0" w:color="auto"/>
                      </w:divBdr>
                    </w:div>
                    <w:div w:id="8137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5923">
      <w:bodyDiv w:val="1"/>
      <w:marLeft w:val="0"/>
      <w:marRight w:val="0"/>
      <w:marTop w:val="0"/>
      <w:marBottom w:val="0"/>
      <w:divBdr>
        <w:top w:val="none" w:sz="0" w:space="0" w:color="auto"/>
        <w:left w:val="none" w:sz="0" w:space="0" w:color="auto"/>
        <w:bottom w:val="none" w:sz="0" w:space="0" w:color="auto"/>
        <w:right w:val="none" w:sz="0" w:space="0" w:color="auto"/>
      </w:divBdr>
      <w:divsChild>
        <w:div w:id="2082290019">
          <w:marLeft w:val="0"/>
          <w:marRight w:val="0"/>
          <w:marTop w:val="0"/>
          <w:marBottom w:val="0"/>
          <w:divBdr>
            <w:top w:val="none" w:sz="0" w:space="0" w:color="auto"/>
            <w:left w:val="none" w:sz="0" w:space="0" w:color="auto"/>
            <w:bottom w:val="none" w:sz="0" w:space="0" w:color="auto"/>
            <w:right w:val="none" w:sz="0" w:space="0" w:color="auto"/>
          </w:divBdr>
          <w:divsChild>
            <w:div w:id="777874976">
              <w:marLeft w:val="0"/>
              <w:marRight w:val="0"/>
              <w:marTop w:val="0"/>
              <w:marBottom w:val="0"/>
              <w:divBdr>
                <w:top w:val="none" w:sz="0" w:space="0" w:color="auto"/>
                <w:left w:val="none" w:sz="0" w:space="0" w:color="auto"/>
                <w:bottom w:val="none" w:sz="0" w:space="0" w:color="auto"/>
                <w:right w:val="none" w:sz="0" w:space="0" w:color="auto"/>
              </w:divBdr>
              <w:divsChild>
                <w:div w:id="178740462">
                  <w:marLeft w:val="0"/>
                  <w:marRight w:val="0"/>
                  <w:marTop w:val="0"/>
                  <w:marBottom w:val="0"/>
                  <w:divBdr>
                    <w:top w:val="none" w:sz="0" w:space="0" w:color="auto"/>
                    <w:left w:val="none" w:sz="0" w:space="0" w:color="auto"/>
                    <w:bottom w:val="none" w:sz="0" w:space="0" w:color="auto"/>
                    <w:right w:val="none" w:sz="0" w:space="0" w:color="auto"/>
                  </w:divBdr>
                </w:div>
              </w:divsChild>
            </w:div>
            <w:div w:id="1356343972">
              <w:marLeft w:val="0"/>
              <w:marRight w:val="0"/>
              <w:marTop w:val="0"/>
              <w:marBottom w:val="0"/>
              <w:divBdr>
                <w:top w:val="none" w:sz="0" w:space="0" w:color="auto"/>
                <w:left w:val="none" w:sz="0" w:space="0" w:color="auto"/>
                <w:bottom w:val="none" w:sz="0" w:space="0" w:color="auto"/>
                <w:right w:val="none" w:sz="0" w:space="0" w:color="auto"/>
              </w:divBdr>
              <w:divsChild>
                <w:div w:id="406267418">
                  <w:marLeft w:val="0"/>
                  <w:marRight w:val="0"/>
                  <w:marTop w:val="0"/>
                  <w:marBottom w:val="0"/>
                  <w:divBdr>
                    <w:top w:val="none" w:sz="0" w:space="0" w:color="auto"/>
                    <w:left w:val="none" w:sz="0" w:space="0" w:color="auto"/>
                    <w:bottom w:val="none" w:sz="0" w:space="0" w:color="auto"/>
                    <w:right w:val="none" w:sz="0" w:space="0" w:color="auto"/>
                  </w:divBdr>
                  <w:divsChild>
                    <w:div w:id="1598294061">
                      <w:marLeft w:val="0"/>
                      <w:marRight w:val="0"/>
                      <w:marTop w:val="0"/>
                      <w:marBottom w:val="0"/>
                      <w:divBdr>
                        <w:top w:val="none" w:sz="0" w:space="0" w:color="auto"/>
                        <w:left w:val="none" w:sz="0" w:space="0" w:color="auto"/>
                        <w:bottom w:val="none" w:sz="0" w:space="0" w:color="auto"/>
                        <w:right w:val="none" w:sz="0" w:space="0" w:color="auto"/>
                      </w:divBdr>
                      <w:divsChild>
                        <w:div w:id="1781608674">
                          <w:marLeft w:val="0"/>
                          <w:marRight w:val="0"/>
                          <w:marTop w:val="0"/>
                          <w:marBottom w:val="0"/>
                          <w:divBdr>
                            <w:top w:val="none" w:sz="0" w:space="0" w:color="auto"/>
                            <w:left w:val="none" w:sz="0" w:space="0" w:color="auto"/>
                            <w:bottom w:val="none" w:sz="0" w:space="0" w:color="auto"/>
                            <w:right w:val="none" w:sz="0" w:space="0" w:color="auto"/>
                          </w:divBdr>
                        </w:div>
                        <w:div w:id="1984965828">
                          <w:marLeft w:val="0"/>
                          <w:marRight w:val="0"/>
                          <w:marTop w:val="0"/>
                          <w:marBottom w:val="0"/>
                          <w:divBdr>
                            <w:top w:val="none" w:sz="0" w:space="0" w:color="auto"/>
                            <w:left w:val="none" w:sz="0" w:space="0" w:color="auto"/>
                            <w:bottom w:val="none" w:sz="0" w:space="0" w:color="auto"/>
                            <w:right w:val="none" w:sz="0" w:space="0" w:color="auto"/>
                          </w:divBdr>
                        </w:div>
                      </w:divsChild>
                    </w:div>
                    <w:div w:id="15187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11128">
          <w:marLeft w:val="0"/>
          <w:marRight w:val="0"/>
          <w:marTop w:val="0"/>
          <w:marBottom w:val="0"/>
          <w:divBdr>
            <w:top w:val="none" w:sz="0" w:space="0" w:color="auto"/>
            <w:left w:val="none" w:sz="0" w:space="0" w:color="auto"/>
            <w:bottom w:val="none" w:sz="0" w:space="0" w:color="auto"/>
            <w:right w:val="none" w:sz="0" w:space="0" w:color="auto"/>
          </w:divBdr>
        </w:div>
        <w:div w:id="201015939">
          <w:marLeft w:val="0"/>
          <w:marRight w:val="0"/>
          <w:marTop w:val="0"/>
          <w:marBottom w:val="0"/>
          <w:divBdr>
            <w:top w:val="none" w:sz="0" w:space="0" w:color="auto"/>
            <w:left w:val="none" w:sz="0" w:space="0" w:color="auto"/>
            <w:bottom w:val="none" w:sz="0" w:space="0" w:color="auto"/>
            <w:right w:val="none" w:sz="0" w:space="0" w:color="auto"/>
          </w:divBdr>
          <w:divsChild>
            <w:div w:id="351497974">
              <w:marLeft w:val="0"/>
              <w:marRight w:val="0"/>
              <w:marTop w:val="0"/>
              <w:marBottom w:val="0"/>
              <w:divBdr>
                <w:top w:val="none" w:sz="0" w:space="0" w:color="auto"/>
                <w:left w:val="none" w:sz="0" w:space="0" w:color="auto"/>
                <w:bottom w:val="none" w:sz="0" w:space="0" w:color="auto"/>
                <w:right w:val="none" w:sz="0" w:space="0" w:color="auto"/>
              </w:divBdr>
            </w:div>
          </w:divsChild>
        </w:div>
        <w:div w:id="1172645709">
          <w:marLeft w:val="0"/>
          <w:marRight w:val="0"/>
          <w:marTop w:val="0"/>
          <w:marBottom w:val="0"/>
          <w:divBdr>
            <w:top w:val="none" w:sz="0" w:space="0" w:color="auto"/>
            <w:left w:val="none" w:sz="0" w:space="0" w:color="auto"/>
            <w:bottom w:val="none" w:sz="0" w:space="0" w:color="auto"/>
            <w:right w:val="none" w:sz="0" w:space="0" w:color="auto"/>
          </w:divBdr>
          <w:divsChild>
            <w:div w:id="2046248598">
              <w:marLeft w:val="0"/>
              <w:marRight w:val="0"/>
              <w:marTop w:val="0"/>
              <w:marBottom w:val="0"/>
              <w:divBdr>
                <w:top w:val="none" w:sz="0" w:space="0" w:color="auto"/>
                <w:left w:val="none" w:sz="0" w:space="0" w:color="auto"/>
                <w:bottom w:val="none" w:sz="0" w:space="0" w:color="auto"/>
                <w:right w:val="none" w:sz="0" w:space="0" w:color="auto"/>
              </w:divBdr>
            </w:div>
            <w:div w:id="2099910263">
              <w:marLeft w:val="0"/>
              <w:marRight w:val="0"/>
              <w:marTop w:val="0"/>
              <w:marBottom w:val="0"/>
              <w:divBdr>
                <w:top w:val="none" w:sz="0" w:space="0" w:color="auto"/>
                <w:left w:val="none" w:sz="0" w:space="0" w:color="auto"/>
                <w:bottom w:val="none" w:sz="0" w:space="0" w:color="auto"/>
                <w:right w:val="none" w:sz="0" w:space="0" w:color="auto"/>
              </w:divBdr>
            </w:div>
            <w:div w:id="1664704528">
              <w:marLeft w:val="0"/>
              <w:marRight w:val="0"/>
              <w:marTop w:val="0"/>
              <w:marBottom w:val="0"/>
              <w:divBdr>
                <w:top w:val="none" w:sz="0" w:space="0" w:color="auto"/>
                <w:left w:val="none" w:sz="0" w:space="0" w:color="auto"/>
                <w:bottom w:val="none" w:sz="0" w:space="0" w:color="auto"/>
                <w:right w:val="none" w:sz="0" w:space="0" w:color="auto"/>
              </w:divBdr>
            </w:div>
            <w:div w:id="1867982130">
              <w:marLeft w:val="0"/>
              <w:marRight w:val="0"/>
              <w:marTop w:val="0"/>
              <w:marBottom w:val="0"/>
              <w:divBdr>
                <w:top w:val="none" w:sz="0" w:space="0" w:color="auto"/>
                <w:left w:val="none" w:sz="0" w:space="0" w:color="auto"/>
                <w:bottom w:val="none" w:sz="0" w:space="0" w:color="auto"/>
                <w:right w:val="none" w:sz="0" w:space="0" w:color="auto"/>
              </w:divBdr>
            </w:div>
            <w:div w:id="3486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1177">
      <w:bodyDiv w:val="1"/>
      <w:marLeft w:val="0"/>
      <w:marRight w:val="0"/>
      <w:marTop w:val="0"/>
      <w:marBottom w:val="0"/>
      <w:divBdr>
        <w:top w:val="none" w:sz="0" w:space="0" w:color="auto"/>
        <w:left w:val="none" w:sz="0" w:space="0" w:color="auto"/>
        <w:bottom w:val="none" w:sz="0" w:space="0" w:color="auto"/>
        <w:right w:val="none" w:sz="0" w:space="0" w:color="auto"/>
      </w:divBdr>
      <w:divsChild>
        <w:div w:id="1204246750">
          <w:marLeft w:val="0"/>
          <w:marRight w:val="0"/>
          <w:marTop w:val="0"/>
          <w:marBottom w:val="0"/>
          <w:divBdr>
            <w:top w:val="none" w:sz="0" w:space="0" w:color="auto"/>
            <w:left w:val="none" w:sz="0" w:space="0" w:color="auto"/>
            <w:bottom w:val="none" w:sz="0" w:space="0" w:color="auto"/>
            <w:right w:val="none" w:sz="0" w:space="0" w:color="auto"/>
          </w:divBdr>
          <w:divsChild>
            <w:div w:id="1286350030">
              <w:marLeft w:val="0"/>
              <w:marRight w:val="0"/>
              <w:marTop w:val="0"/>
              <w:marBottom w:val="0"/>
              <w:divBdr>
                <w:top w:val="none" w:sz="0" w:space="0" w:color="auto"/>
                <w:left w:val="none" w:sz="0" w:space="0" w:color="auto"/>
                <w:bottom w:val="none" w:sz="0" w:space="0" w:color="auto"/>
                <w:right w:val="none" w:sz="0" w:space="0" w:color="auto"/>
              </w:divBdr>
              <w:divsChild>
                <w:div w:id="21906105">
                  <w:marLeft w:val="0"/>
                  <w:marRight w:val="0"/>
                  <w:marTop w:val="0"/>
                  <w:marBottom w:val="0"/>
                  <w:divBdr>
                    <w:top w:val="none" w:sz="0" w:space="0" w:color="auto"/>
                    <w:left w:val="none" w:sz="0" w:space="0" w:color="auto"/>
                    <w:bottom w:val="none" w:sz="0" w:space="0" w:color="auto"/>
                    <w:right w:val="none" w:sz="0" w:space="0" w:color="auto"/>
                  </w:divBdr>
                  <w:divsChild>
                    <w:div w:id="10433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7336">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sChild>
                <w:div w:id="272591219">
                  <w:marLeft w:val="0"/>
                  <w:marRight w:val="0"/>
                  <w:marTop w:val="0"/>
                  <w:marBottom w:val="0"/>
                  <w:divBdr>
                    <w:top w:val="none" w:sz="0" w:space="0" w:color="auto"/>
                    <w:left w:val="none" w:sz="0" w:space="0" w:color="auto"/>
                    <w:bottom w:val="none" w:sz="0" w:space="0" w:color="auto"/>
                    <w:right w:val="none" w:sz="0" w:space="0" w:color="auto"/>
                  </w:divBdr>
                </w:div>
                <w:div w:id="2003004924">
                  <w:marLeft w:val="0"/>
                  <w:marRight w:val="0"/>
                  <w:marTop w:val="0"/>
                  <w:marBottom w:val="0"/>
                  <w:divBdr>
                    <w:top w:val="none" w:sz="0" w:space="0" w:color="auto"/>
                    <w:left w:val="none" w:sz="0" w:space="0" w:color="auto"/>
                    <w:bottom w:val="none" w:sz="0" w:space="0" w:color="auto"/>
                    <w:right w:val="none" w:sz="0" w:space="0" w:color="auto"/>
                  </w:divBdr>
                </w:div>
                <w:div w:id="85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006">
          <w:marLeft w:val="0"/>
          <w:marRight w:val="0"/>
          <w:marTop w:val="0"/>
          <w:marBottom w:val="0"/>
          <w:divBdr>
            <w:top w:val="none" w:sz="0" w:space="0" w:color="auto"/>
            <w:left w:val="none" w:sz="0" w:space="0" w:color="auto"/>
            <w:bottom w:val="none" w:sz="0" w:space="0" w:color="auto"/>
            <w:right w:val="none" w:sz="0" w:space="0" w:color="auto"/>
          </w:divBdr>
          <w:divsChild>
            <w:div w:id="750466021">
              <w:marLeft w:val="0"/>
              <w:marRight w:val="0"/>
              <w:marTop w:val="0"/>
              <w:marBottom w:val="0"/>
              <w:divBdr>
                <w:top w:val="none" w:sz="0" w:space="0" w:color="auto"/>
                <w:left w:val="none" w:sz="0" w:space="0" w:color="auto"/>
                <w:bottom w:val="none" w:sz="0" w:space="0" w:color="auto"/>
                <w:right w:val="none" w:sz="0" w:space="0" w:color="auto"/>
              </w:divBdr>
              <w:divsChild>
                <w:div w:id="1808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67">
          <w:marLeft w:val="0"/>
          <w:marRight w:val="0"/>
          <w:marTop w:val="0"/>
          <w:marBottom w:val="0"/>
          <w:divBdr>
            <w:top w:val="none" w:sz="0" w:space="0" w:color="auto"/>
            <w:left w:val="none" w:sz="0" w:space="0" w:color="auto"/>
            <w:bottom w:val="none" w:sz="0" w:space="0" w:color="auto"/>
            <w:right w:val="none" w:sz="0" w:space="0" w:color="auto"/>
          </w:divBdr>
          <w:divsChild>
            <w:div w:id="33122629">
              <w:marLeft w:val="0"/>
              <w:marRight w:val="0"/>
              <w:marTop w:val="0"/>
              <w:marBottom w:val="0"/>
              <w:divBdr>
                <w:top w:val="none" w:sz="0" w:space="0" w:color="auto"/>
                <w:left w:val="none" w:sz="0" w:space="0" w:color="auto"/>
                <w:bottom w:val="none" w:sz="0" w:space="0" w:color="auto"/>
                <w:right w:val="none" w:sz="0" w:space="0" w:color="auto"/>
              </w:divBdr>
              <w:divsChild>
                <w:div w:id="1594783105">
                  <w:marLeft w:val="0"/>
                  <w:marRight w:val="0"/>
                  <w:marTop w:val="0"/>
                  <w:marBottom w:val="0"/>
                  <w:divBdr>
                    <w:top w:val="none" w:sz="0" w:space="0" w:color="auto"/>
                    <w:left w:val="none" w:sz="0" w:space="0" w:color="auto"/>
                    <w:bottom w:val="none" w:sz="0" w:space="0" w:color="auto"/>
                    <w:right w:val="none" w:sz="0" w:space="0" w:color="auto"/>
                  </w:divBdr>
                  <w:divsChild>
                    <w:div w:id="13446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96181">
      <w:bodyDiv w:val="1"/>
      <w:marLeft w:val="0"/>
      <w:marRight w:val="0"/>
      <w:marTop w:val="0"/>
      <w:marBottom w:val="0"/>
      <w:divBdr>
        <w:top w:val="none" w:sz="0" w:space="0" w:color="auto"/>
        <w:left w:val="none" w:sz="0" w:space="0" w:color="auto"/>
        <w:bottom w:val="none" w:sz="0" w:space="0" w:color="auto"/>
        <w:right w:val="none" w:sz="0" w:space="0" w:color="auto"/>
      </w:divBdr>
      <w:divsChild>
        <w:div w:id="1631781088">
          <w:marLeft w:val="0"/>
          <w:marRight w:val="0"/>
          <w:marTop w:val="0"/>
          <w:marBottom w:val="0"/>
          <w:divBdr>
            <w:top w:val="none" w:sz="0" w:space="0" w:color="auto"/>
            <w:left w:val="none" w:sz="0" w:space="0" w:color="auto"/>
            <w:bottom w:val="none" w:sz="0" w:space="0" w:color="auto"/>
            <w:right w:val="none" w:sz="0" w:space="0" w:color="auto"/>
          </w:divBdr>
          <w:divsChild>
            <w:div w:id="20670217">
              <w:marLeft w:val="0"/>
              <w:marRight w:val="0"/>
              <w:marTop w:val="0"/>
              <w:marBottom w:val="0"/>
              <w:divBdr>
                <w:top w:val="none" w:sz="0" w:space="0" w:color="auto"/>
                <w:left w:val="none" w:sz="0" w:space="0" w:color="auto"/>
                <w:bottom w:val="none" w:sz="0" w:space="0" w:color="auto"/>
                <w:right w:val="none" w:sz="0" w:space="0" w:color="auto"/>
              </w:divBdr>
            </w:div>
          </w:divsChild>
        </w:div>
        <w:div w:id="1252472275">
          <w:marLeft w:val="0"/>
          <w:marRight w:val="0"/>
          <w:marTop w:val="0"/>
          <w:marBottom w:val="0"/>
          <w:divBdr>
            <w:top w:val="none" w:sz="0" w:space="0" w:color="auto"/>
            <w:left w:val="none" w:sz="0" w:space="0" w:color="auto"/>
            <w:bottom w:val="none" w:sz="0" w:space="0" w:color="auto"/>
            <w:right w:val="none" w:sz="0" w:space="0" w:color="auto"/>
          </w:divBdr>
          <w:divsChild>
            <w:div w:id="1170632393">
              <w:marLeft w:val="0"/>
              <w:marRight w:val="0"/>
              <w:marTop w:val="0"/>
              <w:marBottom w:val="0"/>
              <w:divBdr>
                <w:top w:val="none" w:sz="0" w:space="0" w:color="auto"/>
                <w:left w:val="none" w:sz="0" w:space="0" w:color="auto"/>
                <w:bottom w:val="none" w:sz="0" w:space="0" w:color="auto"/>
                <w:right w:val="none" w:sz="0" w:space="0" w:color="auto"/>
              </w:divBdr>
              <w:divsChild>
                <w:div w:id="1382828032">
                  <w:marLeft w:val="0"/>
                  <w:marRight w:val="0"/>
                  <w:marTop w:val="0"/>
                  <w:marBottom w:val="0"/>
                  <w:divBdr>
                    <w:top w:val="none" w:sz="0" w:space="0" w:color="auto"/>
                    <w:left w:val="none" w:sz="0" w:space="0" w:color="auto"/>
                    <w:bottom w:val="none" w:sz="0" w:space="0" w:color="auto"/>
                    <w:right w:val="none" w:sz="0" w:space="0" w:color="auto"/>
                  </w:divBdr>
                  <w:divsChild>
                    <w:div w:id="767819871">
                      <w:marLeft w:val="0"/>
                      <w:marRight w:val="0"/>
                      <w:marTop w:val="0"/>
                      <w:marBottom w:val="0"/>
                      <w:divBdr>
                        <w:top w:val="none" w:sz="0" w:space="0" w:color="auto"/>
                        <w:left w:val="none" w:sz="0" w:space="0" w:color="auto"/>
                        <w:bottom w:val="none" w:sz="0" w:space="0" w:color="auto"/>
                        <w:right w:val="none" w:sz="0" w:space="0" w:color="auto"/>
                      </w:divBdr>
                      <w:divsChild>
                        <w:div w:id="337201218">
                          <w:marLeft w:val="0"/>
                          <w:marRight w:val="0"/>
                          <w:marTop w:val="0"/>
                          <w:marBottom w:val="0"/>
                          <w:divBdr>
                            <w:top w:val="none" w:sz="0" w:space="0" w:color="auto"/>
                            <w:left w:val="none" w:sz="0" w:space="0" w:color="auto"/>
                            <w:bottom w:val="none" w:sz="0" w:space="0" w:color="auto"/>
                            <w:right w:val="none" w:sz="0" w:space="0" w:color="auto"/>
                          </w:divBdr>
                          <w:divsChild>
                            <w:div w:id="1073115311">
                              <w:marLeft w:val="0"/>
                              <w:marRight w:val="0"/>
                              <w:marTop w:val="0"/>
                              <w:marBottom w:val="0"/>
                              <w:divBdr>
                                <w:top w:val="none" w:sz="0" w:space="0" w:color="auto"/>
                                <w:left w:val="none" w:sz="0" w:space="0" w:color="auto"/>
                                <w:bottom w:val="none" w:sz="0" w:space="0" w:color="auto"/>
                                <w:right w:val="none" w:sz="0" w:space="0" w:color="auto"/>
                              </w:divBdr>
                              <w:divsChild>
                                <w:div w:id="1307277045">
                                  <w:marLeft w:val="0"/>
                                  <w:marRight w:val="0"/>
                                  <w:marTop w:val="0"/>
                                  <w:marBottom w:val="0"/>
                                  <w:divBdr>
                                    <w:top w:val="none" w:sz="0" w:space="0" w:color="auto"/>
                                    <w:left w:val="none" w:sz="0" w:space="0" w:color="auto"/>
                                    <w:bottom w:val="none" w:sz="0" w:space="0" w:color="auto"/>
                                    <w:right w:val="none" w:sz="0" w:space="0" w:color="auto"/>
                                  </w:divBdr>
                                  <w:divsChild>
                                    <w:div w:id="1222063530">
                                      <w:marLeft w:val="0"/>
                                      <w:marRight w:val="0"/>
                                      <w:marTop w:val="0"/>
                                      <w:marBottom w:val="0"/>
                                      <w:divBdr>
                                        <w:top w:val="none" w:sz="0" w:space="0" w:color="auto"/>
                                        <w:left w:val="none" w:sz="0" w:space="0" w:color="auto"/>
                                        <w:bottom w:val="none" w:sz="0" w:space="0" w:color="auto"/>
                                        <w:right w:val="none" w:sz="0" w:space="0" w:color="auto"/>
                                      </w:divBdr>
                                      <w:divsChild>
                                        <w:div w:id="1221482527">
                                          <w:marLeft w:val="0"/>
                                          <w:marRight w:val="0"/>
                                          <w:marTop w:val="0"/>
                                          <w:marBottom w:val="0"/>
                                          <w:divBdr>
                                            <w:top w:val="none" w:sz="0" w:space="0" w:color="auto"/>
                                            <w:left w:val="none" w:sz="0" w:space="0" w:color="auto"/>
                                            <w:bottom w:val="none" w:sz="0" w:space="0" w:color="auto"/>
                                            <w:right w:val="none" w:sz="0" w:space="0" w:color="auto"/>
                                          </w:divBdr>
                                          <w:divsChild>
                                            <w:div w:id="723215201">
                                              <w:marLeft w:val="0"/>
                                              <w:marRight w:val="0"/>
                                              <w:marTop w:val="0"/>
                                              <w:marBottom w:val="0"/>
                                              <w:divBdr>
                                                <w:top w:val="none" w:sz="0" w:space="0" w:color="auto"/>
                                                <w:left w:val="none" w:sz="0" w:space="0" w:color="auto"/>
                                                <w:bottom w:val="none" w:sz="0" w:space="0" w:color="auto"/>
                                                <w:right w:val="none" w:sz="0" w:space="0" w:color="auto"/>
                                              </w:divBdr>
                                              <w:divsChild>
                                                <w:div w:id="226575986">
                                                  <w:marLeft w:val="0"/>
                                                  <w:marRight w:val="0"/>
                                                  <w:marTop w:val="0"/>
                                                  <w:marBottom w:val="0"/>
                                                  <w:divBdr>
                                                    <w:top w:val="none" w:sz="0" w:space="0" w:color="auto"/>
                                                    <w:left w:val="none" w:sz="0" w:space="0" w:color="auto"/>
                                                    <w:bottom w:val="none" w:sz="0" w:space="0" w:color="auto"/>
                                                    <w:right w:val="none" w:sz="0" w:space="0" w:color="auto"/>
                                                  </w:divBdr>
                                                  <w:divsChild>
                                                    <w:div w:id="1157451276">
                                                      <w:marLeft w:val="0"/>
                                                      <w:marRight w:val="0"/>
                                                      <w:marTop w:val="0"/>
                                                      <w:marBottom w:val="0"/>
                                                      <w:divBdr>
                                                        <w:top w:val="none" w:sz="0" w:space="0" w:color="auto"/>
                                                        <w:left w:val="none" w:sz="0" w:space="0" w:color="auto"/>
                                                        <w:bottom w:val="none" w:sz="0" w:space="0" w:color="auto"/>
                                                        <w:right w:val="none" w:sz="0" w:space="0" w:color="auto"/>
                                                      </w:divBdr>
                                                      <w:divsChild>
                                                        <w:div w:id="187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7787">
                                              <w:marLeft w:val="0"/>
                                              <w:marRight w:val="0"/>
                                              <w:marTop w:val="0"/>
                                              <w:marBottom w:val="0"/>
                                              <w:divBdr>
                                                <w:top w:val="none" w:sz="0" w:space="0" w:color="auto"/>
                                                <w:left w:val="none" w:sz="0" w:space="0" w:color="auto"/>
                                                <w:bottom w:val="none" w:sz="0" w:space="0" w:color="auto"/>
                                                <w:right w:val="none" w:sz="0" w:space="0" w:color="auto"/>
                                              </w:divBdr>
                                              <w:divsChild>
                                                <w:div w:id="354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306642">
          <w:marLeft w:val="0"/>
          <w:marRight w:val="0"/>
          <w:marTop w:val="0"/>
          <w:marBottom w:val="0"/>
          <w:divBdr>
            <w:top w:val="none" w:sz="0" w:space="0" w:color="auto"/>
            <w:left w:val="none" w:sz="0" w:space="0" w:color="auto"/>
            <w:bottom w:val="none" w:sz="0" w:space="0" w:color="auto"/>
            <w:right w:val="none" w:sz="0" w:space="0" w:color="auto"/>
          </w:divBdr>
          <w:divsChild>
            <w:div w:id="131291425">
              <w:marLeft w:val="0"/>
              <w:marRight w:val="0"/>
              <w:marTop w:val="0"/>
              <w:marBottom w:val="0"/>
              <w:divBdr>
                <w:top w:val="none" w:sz="0" w:space="0" w:color="auto"/>
                <w:left w:val="none" w:sz="0" w:space="0" w:color="auto"/>
                <w:bottom w:val="none" w:sz="0" w:space="0" w:color="auto"/>
                <w:right w:val="none" w:sz="0" w:space="0" w:color="auto"/>
              </w:divBdr>
              <w:divsChild>
                <w:div w:id="887450658">
                  <w:marLeft w:val="0"/>
                  <w:marRight w:val="0"/>
                  <w:marTop w:val="0"/>
                  <w:marBottom w:val="0"/>
                  <w:divBdr>
                    <w:top w:val="none" w:sz="0" w:space="0" w:color="auto"/>
                    <w:left w:val="none" w:sz="0" w:space="0" w:color="auto"/>
                    <w:bottom w:val="none" w:sz="0" w:space="0" w:color="auto"/>
                    <w:right w:val="none" w:sz="0" w:space="0" w:color="auto"/>
                  </w:divBdr>
                  <w:divsChild>
                    <w:div w:id="396711500">
                      <w:marLeft w:val="0"/>
                      <w:marRight w:val="0"/>
                      <w:marTop w:val="0"/>
                      <w:marBottom w:val="0"/>
                      <w:divBdr>
                        <w:top w:val="none" w:sz="0" w:space="0" w:color="auto"/>
                        <w:left w:val="none" w:sz="0" w:space="0" w:color="auto"/>
                        <w:bottom w:val="none" w:sz="0" w:space="0" w:color="auto"/>
                        <w:right w:val="none" w:sz="0" w:space="0" w:color="auto"/>
                      </w:divBdr>
                      <w:divsChild>
                        <w:div w:id="1062093652">
                          <w:marLeft w:val="0"/>
                          <w:marRight w:val="0"/>
                          <w:marTop w:val="0"/>
                          <w:marBottom w:val="0"/>
                          <w:divBdr>
                            <w:top w:val="none" w:sz="0" w:space="0" w:color="auto"/>
                            <w:left w:val="none" w:sz="0" w:space="0" w:color="auto"/>
                            <w:bottom w:val="none" w:sz="0" w:space="0" w:color="auto"/>
                            <w:right w:val="none" w:sz="0" w:space="0" w:color="auto"/>
                          </w:divBdr>
                          <w:divsChild>
                            <w:div w:id="742340937">
                              <w:marLeft w:val="0"/>
                              <w:marRight w:val="0"/>
                              <w:marTop w:val="0"/>
                              <w:marBottom w:val="0"/>
                              <w:divBdr>
                                <w:top w:val="none" w:sz="0" w:space="0" w:color="auto"/>
                                <w:left w:val="none" w:sz="0" w:space="0" w:color="auto"/>
                                <w:bottom w:val="none" w:sz="0" w:space="0" w:color="auto"/>
                                <w:right w:val="none" w:sz="0" w:space="0" w:color="auto"/>
                              </w:divBdr>
                              <w:divsChild>
                                <w:div w:id="16666829">
                                  <w:marLeft w:val="0"/>
                                  <w:marRight w:val="0"/>
                                  <w:marTop w:val="0"/>
                                  <w:marBottom w:val="0"/>
                                  <w:divBdr>
                                    <w:top w:val="none" w:sz="0" w:space="0" w:color="auto"/>
                                    <w:left w:val="none" w:sz="0" w:space="0" w:color="auto"/>
                                    <w:bottom w:val="none" w:sz="0" w:space="0" w:color="auto"/>
                                    <w:right w:val="none" w:sz="0" w:space="0" w:color="auto"/>
                                  </w:divBdr>
                                  <w:divsChild>
                                    <w:div w:id="932007217">
                                      <w:marLeft w:val="0"/>
                                      <w:marRight w:val="0"/>
                                      <w:marTop w:val="0"/>
                                      <w:marBottom w:val="0"/>
                                      <w:divBdr>
                                        <w:top w:val="none" w:sz="0" w:space="0" w:color="auto"/>
                                        <w:left w:val="none" w:sz="0" w:space="0" w:color="auto"/>
                                        <w:bottom w:val="none" w:sz="0" w:space="0" w:color="auto"/>
                                        <w:right w:val="none" w:sz="0" w:space="0" w:color="auto"/>
                                      </w:divBdr>
                                      <w:divsChild>
                                        <w:div w:id="19526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8331">
                                  <w:marLeft w:val="0"/>
                                  <w:marRight w:val="0"/>
                                  <w:marTop w:val="0"/>
                                  <w:marBottom w:val="0"/>
                                  <w:divBdr>
                                    <w:top w:val="none" w:sz="0" w:space="0" w:color="auto"/>
                                    <w:left w:val="none" w:sz="0" w:space="0" w:color="auto"/>
                                    <w:bottom w:val="none" w:sz="0" w:space="0" w:color="auto"/>
                                    <w:right w:val="none" w:sz="0" w:space="0" w:color="auto"/>
                                  </w:divBdr>
                                  <w:divsChild>
                                    <w:div w:id="751698951">
                                      <w:marLeft w:val="0"/>
                                      <w:marRight w:val="0"/>
                                      <w:marTop w:val="0"/>
                                      <w:marBottom w:val="0"/>
                                      <w:divBdr>
                                        <w:top w:val="none" w:sz="0" w:space="0" w:color="auto"/>
                                        <w:left w:val="none" w:sz="0" w:space="0" w:color="auto"/>
                                        <w:bottom w:val="none" w:sz="0" w:space="0" w:color="auto"/>
                                        <w:right w:val="none" w:sz="0" w:space="0" w:color="auto"/>
                                      </w:divBdr>
                                      <w:divsChild>
                                        <w:div w:id="1566796915">
                                          <w:marLeft w:val="0"/>
                                          <w:marRight w:val="0"/>
                                          <w:marTop w:val="0"/>
                                          <w:marBottom w:val="0"/>
                                          <w:divBdr>
                                            <w:top w:val="none" w:sz="0" w:space="0" w:color="auto"/>
                                            <w:left w:val="none" w:sz="0" w:space="0" w:color="auto"/>
                                            <w:bottom w:val="none" w:sz="0" w:space="0" w:color="auto"/>
                                            <w:right w:val="none" w:sz="0" w:space="0" w:color="auto"/>
                                          </w:divBdr>
                                        </w:div>
                                      </w:divsChild>
                                    </w:div>
                                    <w:div w:id="1712725230">
                                      <w:marLeft w:val="0"/>
                                      <w:marRight w:val="0"/>
                                      <w:marTop w:val="0"/>
                                      <w:marBottom w:val="0"/>
                                      <w:divBdr>
                                        <w:top w:val="none" w:sz="0" w:space="0" w:color="auto"/>
                                        <w:left w:val="none" w:sz="0" w:space="0" w:color="auto"/>
                                        <w:bottom w:val="none" w:sz="0" w:space="0" w:color="auto"/>
                                        <w:right w:val="none" w:sz="0" w:space="0" w:color="auto"/>
                                      </w:divBdr>
                                      <w:divsChild>
                                        <w:div w:id="4519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876183">
          <w:marLeft w:val="0"/>
          <w:marRight w:val="0"/>
          <w:marTop w:val="0"/>
          <w:marBottom w:val="0"/>
          <w:divBdr>
            <w:top w:val="none" w:sz="0" w:space="0" w:color="auto"/>
            <w:left w:val="none" w:sz="0" w:space="0" w:color="auto"/>
            <w:bottom w:val="none" w:sz="0" w:space="0" w:color="auto"/>
            <w:right w:val="none" w:sz="0" w:space="0" w:color="auto"/>
          </w:divBdr>
          <w:divsChild>
            <w:div w:id="2034990779">
              <w:marLeft w:val="0"/>
              <w:marRight w:val="0"/>
              <w:marTop w:val="0"/>
              <w:marBottom w:val="0"/>
              <w:divBdr>
                <w:top w:val="none" w:sz="0" w:space="0" w:color="auto"/>
                <w:left w:val="none" w:sz="0" w:space="0" w:color="auto"/>
                <w:bottom w:val="none" w:sz="0" w:space="0" w:color="auto"/>
                <w:right w:val="none" w:sz="0" w:space="0" w:color="auto"/>
              </w:divBdr>
              <w:divsChild>
                <w:div w:id="332532216">
                  <w:marLeft w:val="0"/>
                  <w:marRight w:val="0"/>
                  <w:marTop w:val="0"/>
                  <w:marBottom w:val="0"/>
                  <w:divBdr>
                    <w:top w:val="none" w:sz="0" w:space="0" w:color="auto"/>
                    <w:left w:val="none" w:sz="0" w:space="0" w:color="auto"/>
                    <w:bottom w:val="none" w:sz="0" w:space="0" w:color="auto"/>
                    <w:right w:val="none" w:sz="0" w:space="0" w:color="auto"/>
                  </w:divBdr>
                  <w:divsChild>
                    <w:div w:id="2026712328">
                      <w:marLeft w:val="0"/>
                      <w:marRight w:val="0"/>
                      <w:marTop w:val="0"/>
                      <w:marBottom w:val="0"/>
                      <w:divBdr>
                        <w:top w:val="none" w:sz="0" w:space="0" w:color="auto"/>
                        <w:left w:val="none" w:sz="0" w:space="0" w:color="auto"/>
                        <w:bottom w:val="none" w:sz="0" w:space="0" w:color="auto"/>
                        <w:right w:val="none" w:sz="0" w:space="0" w:color="auto"/>
                      </w:divBdr>
                      <w:divsChild>
                        <w:div w:id="509217119">
                          <w:marLeft w:val="0"/>
                          <w:marRight w:val="0"/>
                          <w:marTop w:val="0"/>
                          <w:marBottom w:val="0"/>
                          <w:divBdr>
                            <w:top w:val="none" w:sz="0" w:space="0" w:color="auto"/>
                            <w:left w:val="none" w:sz="0" w:space="0" w:color="auto"/>
                            <w:bottom w:val="none" w:sz="0" w:space="0" w:color="auto"/>
                            <w:right w:val="none" w:sz="0" w:space="0" w:color="auto"/>
                          </w:divBdr>
                          <w:divsChild>
                            <w:div w:id="400519493">
                              <w:marLeft w:val="0"/>
                              <w:marRight w:val="0"/>
                              <w:marTop w:val="0"/>
                              <w:marBottom w:val="0"/>
                              <w:divBdr>
                                <w:top w:val="none" w:sz="0" w:space="0" w:color="auto"/>
                                <w:left w:val="none" w:sz="0" w:space="0" w:color="auto"/>
                                <w:bottom w:val="none" w:sz="0" w:space="0" w:color="auto"/>
                                <w:right w:val="none" w:sz="0" w:space="0" w:color="auto"/>
                              </w:divBdr>
                              <w:divsChild>
                                <w:div w:id="1117018139">
                                  <w:marLeft w:val="0"/>
                                  <w:marRight w:val="0"/>
                                  <w:marTop w:val="0"/>
                                  <w:marBottom w:val="0"/>
                                  <w:divBdr>
                                    <w:top w:val="none" w:sz="0" w:space="0" w:color="auto"/>
                                    <w:left w:val="none" w:sz="0" w:space="0" w:color="auto"/>
                                    <w:bottom w:val="none" w:sz="0" w:space="0" w:color="auto"/>
                                    <w:right w:val="none" w:sz="0" w:space="0" w:color="auto"/>
                                  </w:divBdr>
                                  <w:divsChild>
                                    <w:div w:id="752091411">
                                      <w:marLeft w:val="0"/>
                                      <w:marRight w:val="0"/>
                                      <w:marTop w:val="0"/>
                                      <w:marBottom w:val="0"/>
                                      <w:divBdr>
                                        <w:top w:val="none" w:sz="0" w:space="0" w:color="auto"/>
                                        <w:left w:val="none" w:sz="0" w:space="0" w:color="auto"/>
                                        <w:bottom w:val="none" w:sz="0" w:space="0" w:color="auto"/>
                                        <w:right w:val="none" w:sz="0" w:space="0" w:color="auto"/>
                                      </w:divBdr>
                                      <w:divsChild>
                                        <w:div w:id="1034891952">
                                          <w:marLeft w:val="0"/>
                                          <w:marRight w:val="0"/>
                                          <w:marTop w:val="0"/>
                                          <w:marBottom w:val="0"/>
                                          <w:divBdr>
                                            <w:top w:val="none" w:sz="0" w:space="0" w:color="auto"/>
                                            <w:left w:val="none" w:sz="0" w:space="0" w:color="auto"/>
                                            <w:bottom w:val="none" w:sz="0" w:space="0" w:color="auto"/>
                                            <w:right w:val="none" w:sz="0" w:space="0" w:color="auto"/>
                                          </w:divBdr>
                                          <w:divsChild>
                                            <w:div w:id="1240141853">
                                              <w:marLeft w:val="0"/>
                                              <w:marRight w:val="0"/>
                                              <w:marTop w:val="0"/>
                                              <w:marBottom w:val="0"/>
                                              <w:divBdr>
                                                <w:top w:val="none" w:sz="0" w:space="0" w:color="auto"/>
                                                <w:left w:val="none" w:sz="0" w:space="0" w:color="auto"/>
                                                <w:bottom w:val="none" w:sz="0" w:space="0" w:color="auto"/>
                                                <w:right w:val="none" w:sz="0" w:space="0" w:color="auto"/>
                                              </w:divBdr>
                                              <w:divsChild>
                                                <w:div w:id="784236068">
                                                  <w:marLeft w:val="0"/>
                                                  <w:marRight w:val="0"/>
                                                  <w:marTop w:val="0"/>
                                                  <w:marBottom w:val="0"/>
                                                  <w:divBdr>
                                                    <w:top w:val="none" w:sz="0" w:space="0" w:color="auto"/>
                                                    <w:left w:val="none" w:sz="0" w:space="0" w:color="auto"/>
                                                    <w:bottom w:val="none" w:sz="0" w:space="0" w:color="auto"/>
                                                    <w:right w:val="none" w:sz="0" w:space="0" w:color="auto"/>
                                                  </w:divBdr>
                                                  <w:divsChild>
                                                    <w:div w:id="417484433">
                                                      <w:marLeft w:val="0"/>
                                                      <w:marRight w:val="0"/>
                                                      <w:marTop w:val="0"/>
                                                      <w:marBottom w:val="0"/>
                                                      <w:divBdr>
                                                        <w:top w:val="none" w:sz="0" w:space="0" w:color="auto"/>
                                                        <w:left w:val="none" w:sz="0" w:space="0" w:color="auto"/>
                                                        <w:bottom w:val="none" w:sz="0" w:space="0" w:color="auto"/>
                                                        <w:right w:val="none" w:sz="0" w:space="0" w:color="auto"/>
                                                      </w:divBdr>
                                                    </w:div>
                                                  </w:divsChild>
                                                </w:div>
                                                <w:div w:id="522941263">
                                                  <w:marLeft w:val="0"/>
                                                  <w:marRight w:val="0"/>
                                                  <w:marTop w:val="0"/>
                                                  <w:marBottom w:val="0"/>
                                                  <w:divBdr>
                                                    <w:top w:val="none" w:sz="0" w:space="0" w:color="auto"/>
                                                    <w:left w:val="none" w:sz="0" w:space="0" w:color="auto"/>
                                                    <w:bottom w:val="none" w:sz="0" w:space="0" w:color="auto"/>
                                                    <w:right w:val="none" w:sz="0" w:space="0" w:color="auto"/>
                                                  </w:divBdr>
                                                  <w:divsChild>
                                                    <w:div w:id="1531723104">
                                                      <w:marLeft w:val="0"/>
                                                      <w:marRight w:val="0"/>
                                                      <w:marTop w:val="0"/>
                                                      <w:marBottom w:val="0"/>
                                                      <w:divBdr>
                                                        <w:top w:val="none" w:sz="0" w:space="0" w:color="auto"/>
                                                        <w:left w:val="none" w:sz="0" w:space="0" w:color="auto"/>
                                                        <w:bottom w:val="none" w:sz="0" w:space="0" w:color="auto"/>
                                                        <w:right w:val="none" w:sz="0" w:space="0" w:color="auto"/>
                                                      </w:divBdr>
                                                    </w:div>
                                                  </w:divsChild>
                                                </w:div>
                                                <w:div w:id="1545866400">
                                                  <w:marLeft w:val="0"/>
                                                  <w:marRight w:val="0"/>
                                                  <w:marTop w:val="0"/>
                                                  <w:marBottom w:val="0"/>
                                                  <w:divBdr>
                                                    <w:top w:val="none" w:sz="0" w:space="0" w:color="auto"/>
                                                    <w:left w:val="none" w:sz="0" w:space="0" w:color="auto"/>
                                                    <w:bottom w:val="none" w:sz="0" w:space="0" w:color="auto"/>
                                                    <w:right w:val="none" w:sz="0" w:space="0" w:color="auto"/>
                                                  </w:divBdr>
                                                  <w:divsChild>
                                                    <w:div w:id="1248884750">
                                                      <w:marLeft w:val="0"/>
                                                      <w:marRight w:val="0"/>
                                                      <w:marTop w:val="0"/>
                                                      <w:marBottom w:val="0"/>
                                                      <w:divBdr>
                                                        <w:top w:val="none" w:sz="0" w:space="0" w:color="auto"/>
                                                        <w:left w:val="none" w:sz="0" w:space="0" w:color="auto"/>
                                                        <w:bottom w:val="none" w:sz="0" w:space="0" w:color="auto"/>
                                                        <w:right w:val="none" w:sz="0" w:space="0" w:color="auto"/>
                                                      </w:divBdr>
                                                    </w:div>
                                                  </w:divsChild>
                                                </w:div>
                                                <w:div w:id="9184538">
                                                  <w:marLeft w:val="0"/>
                                                  <w:marRight w:val="0"/>
                                                  <w:marTop w:val="0"/>
                                                  <w:marBottom w:val="0"/>
                                                  <w:divBdr>
                                                    <w:top w:val="none" w:sz="0" w:space="0" w:color="auto"/>
                                                    <w:left w:val="none" w:sz="0" w:space="0" w:color="auto"/>
                                                    <w:bottom w:val="none" w:sz="0" w:space="0" w:color="auto"/>
                                                    <w:right w:val="none" w:sz="0" w:space="0" w:color="auto"/>
                                                  </w:divBdr>
                                                  <w:divsChild>
                                                    <w:div w:id="1817409574">
                                                      <w:marLeft w:val="0"/>
                                                      <w:marRight w:val="0"/>
                                                      <w:marTop w:val="0"/>
                                                      <w:marBottom w:val="0"/>
                                                      <w:divBdr>
                                                        <w:top w:val="none" w:sz="0" w:space="0" w:color="auto"/>
                                                        <w:left w:val="none" w:sz="0" w:space="0" w:color="auto"/>
                                                        <w:bottom w:val="none" w:sz="0" w:space="0" w:color="auto"/>
                                                        <w:right w:val="none" w:sz="0" w:space="0" w:color="auto"/>
                                                      </w:divBdr>
                                                    </w:div>
                                                  </w:divsChild>
                                                </w:div>
                                                <w:div w:id="1397361483">
                                                  <w:marLeft w:val="0"/>
                                                  <w:marRight w:val="0"/>
                                                  <w:marTop w:val="0"/>
                                                  <w:marBottom w:val="0"/>
                                                  <w:divBdr>
                                                    <w:top w:val="none" w:sz="0" w:space="0" w:color="auto"/>
                                                    <w:left w:val="none" w:sz="0" w:space="0" w:color="auto"/>
                                                    <w:bottom w:val="none" w:sz="0" w:space="0" w:color="auto"/>
                                                    <w:right w:val="none" w:sz="0" w:space="0" w:color="auto"/>
                                                  </w:divBdr>
                                                  <w:divsChild>
                                                    <w:div w:id="16459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75487">
                          <w:marLeft w:val="0"/>
                          <w:marRight w:val="0"/>
                          <w:marTop w:val="0"/>
                          <w:marBottom w:val="0"/>
                          <w:divBdr>
                            <w:top w:val="none" w:sz="0" w:space="0" w:color="auto"/>
                            <w:left w:val="none" w:sz="0" w:space="0" w:color="auto"/>
                            <w:bottom w:val="none" w:sz="0" w:space="0" w:color="auto"/>
                            <w:right w:val="none" w:sz="0" w:space="0" w:color="auto"/>
                          </w:divBdr>
                          <w:divsChild>
                            <w:div w:id="912853097">
                              <w:marLeft w:val="0"/>
                              <w:marRight w:val="0"/>
                              <w:marTop w:val="0"/>
                              <w:marBottom w:val="0"/>
                              <w:divBdr>
                                <w:top w:val="none" w:sz="0" w:space="0" w:color="auto"/>
                                <w:left w:val="none" w:sz="0" w:space="0" w:color="auto"/>
                                <w:bottom w:val="none" w:sz="0" w:space="0" w:color="auto"/>
                                <w:right w:val="none" w:sz="0" w:space="0" w:color="auto"/>
                              </w:divBdr>
                              <w:divsChild>
                                <w:div w:id="1097092303">
                                  <w:marLeft w:val="0"/>
                                  <w:marRight w:val="0"/>
                                  <w:marTop w:val="0"/>
                                  <w:marBottom w:val="0"/>
                                  <w:divBdr>
                                    <w:top w:val="none" w:sz="0" w:space="0" w:color="auto"/>
                                    <w:left w:val="none" w:sz="0" w:space="0" w:color="auto"/>
                                    <w:bottom w:val="none" w:sz="0" w:space="0" w:color="auto"/>
                                    <w:right w:val="none" w:sz="0" w:space="0" w:color="auto"/>
                                  </w:divBdr>
                                  <w:divsChild>
                                    <w:div w:id="95907369">
                                      <w:marLeft w:val="0"/>
                                      <w:marRight w:val="0"/>
                                      <w:marTop w:val="0"/>
                                      <w:marBottom w:val="0"/>
                                      <w:divBdr>
                                        <w:top w:val="none" w:sz="0" w:space="0" w:color="auto"/>
                                        <w:left w:val="none" w:sz="0" w:space="0" w:color="auto"/>
                                        <w:bottom w:val="none" w:sz="0" w:space="0" w:color="auto"/>
                                        <w:right w:val="none" w:sz="0" w:space="0" w:color="auto"/>
                                      </w:divBdr>
                                      <w:divsChild>
                                        <w:div w:id="1113133528">
                                          <w:marLeft w:val="0"/>
                                          <w:marRight w:val="0"/>
                                          <w:marTop w:val="0"/>
                                          <w:marBottom w:val="0"/>
                                          <w:divBdr>
                                            <w:top w:val="none" w:sz="0" w:space="0" w:color="auto"/>
                                            <w:left w:val="none" w:sz="0" w:space="0" w:color="auto"/>
                                            <w:bottom w:val="none" w:sz="0" w:space="0" w:color="auto"/>
                                            <w:right w:val="none" w:sz="0" w:space="0" w:color="auto"/>
                                          </w:divBdr>
                                          <w:divsChild>
                                            <w:div w:id="2120299589">
                                              <w:marLeft w:val="0"/>
                                              <w:marRight w:val="0"/>
                                              <w:marTop w:val="0"/>
                                              <w:marBottom w:val="0"/>
                                              <w:divBdr>
                                                <w:top w:val="none" w:sz="0" w:space="0" w:color="auto"/>
                                                <w:left w:val="none" w:sz="0" w:space="0" w:color="auto"/>
                                                <w:bottom w:val="none" w:sz="0" w:space="0" w:color="auto"/>
                                                <w:right w:val="none" w:sz="0" w:space="0" w:color="auto"/>
                                              </w:divBdr>
                                              <w:divsChild>
                                                <w:div w:id="1137647031">
                                                  <w:marLeft w:val="0"/>
                                                  <w:marRight w:val="0"/>
                                                  <w:marTop w:val="0"/>
                                                  <w:marBottom w:val="0"/>
                                                  <w:divBdr>
                                                    <w:top w:val="none" w:sz="0" w:space="0" w:color="auto"/>
                                                    <w:left w:val="none" w:sz="0" w:space="0" w:color="auto"/>
                                                    <w:bottom w:val="none" w:sz="0" w:space="0" w:color="auto"/>
                                                    <w:right w:val="none" w:sz="0" w:space="0" w:color="auto"/>
                                                  </w:divBdr>
                                                  <w:divsChild>
                                                    <w:div w:id="98063193">
                                                      <w:marLeft w:val="0"/>
                                                      <w:marRight w:val="0"/>
                                                      <w:marTop w:val="0"/>
                                                      <w:marBottom w:val="0"/>
                                                      <w:divBdr>
                                                        <w:top w:val="none" w:sz="0" w:space="0" w:color="auto"/>
                                                        <w:left w:val="none" w:sz="0" w:space="0" w:color="auto"/>
                                                        <w:bottom w:val="none" w:sz="0" w:space="0" w:color="auto"/>
                                                        <w:right w:val="none" w:sz="0" w:space="0" w:color="auto"/>
                                                      </w:divBdr>
                                                      <w:divsChild>
                                                        <w:div w:id="574627208">
                                                          <w:marLeft w:val="0"/>
                                                          <w:marRight w:val="0"/>
                                                          <w:marTop w:val="0"/>
                                                          <w:marBottom w:val="0"/>
                                                          <w:divBdr>
                                                            <w:top w:val="none" w:sz="0" w:space="0" w:color="auto"/>
                                                            <w:left w:val="none" w:sz="0" w:space="0" w:color="auto"/>
                                                            <w:bottom w:val="none" w:sz="0" w:space="0" w:color="auto"/>
                                                            <w:right w:val="none" w:sz="0" w:space="0" w:color="auto"/>
                                                          </w:divBdr>
                                                          <w:divsChild>
                                                            <w:div w:id="1700542075">
                                                              <w:marLeft w:val="0"/>
                                                              <w:marRight w:val="0"/>
                                                              <w:marTop w:val="0"/>
                                                              <w:marBottom w:val="0"/>
                                                              <w:divBdr>
                                                                <w:top w:val="none" w:sz="0" w:space="0" w:color="auto"/>
                                                                <w:left w:val="none" w:sz="0" w:space="0" w:color="auto"/>
                                                                <w:bottom w:val="none" w:sz="0" w:space="0" w:color="auto"/>
                                                                <w:right w:val="none" w:sz="0" w:space="0" w:color="auto"/>
                                                              </w:divBdr>
                                                              <w:divsChild>
                                                                <w:div w:id="1343514761">
                                                                  <w:marLeft w:val="0"/>
                                                                  <w:marRight w:val="0"/>
                                                                  <w:marTop w:val="0"/>
                                                                  <w:marBottom w:val="0"/>
                                                                  <w:divBdr>
                                                                    <w:top w:val="none" w:sz="0" w:space="0" w:color="auto"/>
                                                                    <w:left w:val="none" w:sz="0" w:space="0" w:color="auto"/>
                                                                    <w:bottom w:val="none" w:sz="0" w:space="0" w:color="auto"/>
                                                                    <w:right w:val="none" w:sz="0" w:space="0" w:color="auto"/>
                                                                  </w:divBdr>
                                                                  <w:divsChild>
                                                                    <w:div w:id="1199270638">
                                                                      <w:marLeft w:val="0"/>
                                                                      <w:marRight w:val="0"/>
                                                                      <w:marTop w:val="0"/>
                                                                      <w:marBottom w:val="0"/>
                                                                      <w:divBdr>
                                                                        <w:top w:val="none" w:sz="0" w:space="0" w:color="auto"/>
                                                                        <w:left w:val="none" w:sz="0" w:space="0" w:color="auto"/>
                                                                        <w:bottom w:val="none" w:sz="0" w:space="0" w:color="auto"/>
                                                                        <w:right w:val="none" w:sz="0" w:space="0" w:color="auto"/>
                                                                      </w:divBdr>
                                                                      <w:divsChild>
                                                                        <w:div w:id="4189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71">
                                                                  <w:marLeft w:val="0"/>
                                                                  <w:marRight w:val="0"/>
                                                                  <w:marTop w:val="0"/>
                                                                  <w:marBottom w:val="0"/>
                                                                  <w:divBdr>
                                                                    <w:top w:val="none" w:sz="0" w:space="0" w:color="auto"/>
                                                                    <w:left w:val="none" w:sz="0" w:space="0" w:color="auto"/>
                                                                    <w:bottom w:val="none" w:sz="0" w:space="0" w:color="auto"/>
                                                                    <w:right w:val="none" w:sz="0" w:space="0" w:color="auto"/>
                                                                  </w:divBdr>
                                                                  <w:divsChild>
                                                                    <w:div w:id="1199122468">
                                                                      <w:marLeft w:val="0"/>
                                                                      <w:marRight w:val="0"/>
                                                                      <w:marTop w:val="0"/>
                                                                      <w:marBottom w:val="0"/>
                                                                      <w:divBdr>
                                                                        <w:top w:val="none" w:sz="0" w:space="0" w:color="auto"/>
                                                                        <w:left w:val="none" w:sz="0" w:space="0" w:color="auto"/>
                                                                        <w:bottom w:val="none" w:sz="0" w:space="0" w:color="auto"/>
                                                                        <w:right w:val="none" w:sz="0" w:space="0" w:color="auto"/>
                                                                      </w:divBdr>
                                                                      <w:divsChild>
                                                                        <w:div w:id="675302751">
                                                                          <w:marLeft w:val="0"/>
                                                                          <w:marRight w:val="0"/>
                                                                          <w:marTop w:val="0"/>
                                                                          <w:marBottom w:val="0"/>
                                                                          <w:divBdr>
                                                                            <w:top w:val="none" w:sz="0" w:space="0" w:color="auto"/>
                                                                            <w:left w:val="none" w:sz="0" w:space="0" w:color="auto"/>
                                                                            <w:bottom w:val="none" w:sz="0" w:space="0" w:color="auto"/>
                                                                            <w:right w:val="none" w:sz="0" w:space="0" w:color="auto"/>
                                                                          </w:divBdr>
                                                                          <w:divsChild>
                                                                            <w:div w:id="1019240109">
                                                                              <w:marLeft w:val="0"/>
                                                                              <w:marRight w:val="0"/>
                                                                              <w:marTop w:val="0"/>
                                                                              <w:marBottom w:val="0"/>
                                                                              <w:divBdr>
                                                                                <w:top w:val="none" w:sz="0" w:space="0" w:color="auto"/>
                                                                                <w:left w:val="none" w:sz="0" w:space="0" w:color="auto"/>
                                                                                <w:bottom w:val="none" w:sz="0" w:space="0" w:color="auto"/>
                                                                                <w:right w:val="none" w:sz="0" w:space="0" w:color="auto"/>
                                                                              </w:divBdr>
                                                                              <w:divsChild>
                                                                                <w:div w:id="1683626935">
                                                                                  <w:marLeft w:val="0"/>
                                                                                  <w:marRight w:val="0"/>
                                                                                  <w:marTop w:val="0"/>
                                                                                  <w:marBottom w:val="0"/>
                                                                                  <w:divBdr>
                                                                                    <w:top w:val="none" w:sz="0" w:space="0" w:color="auto"/>
                                                                                    <w:left w:val="none" w:sz="0" w:space="0" w:color="auto"/>
                                                                                    <w:bottom w:val="none" w:sz="0" w:space="0" w:color="auto"/>
                                                                                    <w:right w:val="none" w:sz="0" w:space="0" w:color="auto"/>
                                                                                  </w:divBdr>
                                                                                </w:div>
                                                                              </w:divsChild>
                                                                            </w:div>
                                                                            <w:div w:id="1957906878">
                                                                              <w:marLeft w:val="0"/>
                                                                              <w:marRight w:val="0"/>
                                                                              <w:marTop w:val="0"/>
                                                                              <w:marBottom w:val="0"/>
                                                                              <w:divBdr>
                                                                                <w:top w:val="none" w:sz="0" w:space="0" w:color="auto"/>
                                                                                <w:left w:val="none" w:sz="0" w:space="0" w:color="auto"/>
                                                                                <w:bottom w:val="none" w:sz="0" w:space="0" w:color="auto"/>
                                                                                <w:right w:val="none" w:sz="0" w:space="0" w:color="auto"/>
                                                                              </w:divBdr>
                                                                              <w:divsChild>
                                                                                <w:div w:id="9714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743569">
                                                      <w:marLeft w:val="0"/>
                                                      <w:marRight w:val="0"/>
                                                      <w:marTop w:val="0"/>
                                                      <w:marBottom w:val="0"/>
                                                      <w:divBdr>
                                                        <w:top w:val="none" w:sz="0" w:space="0" w:color="auto"/>
                                                        <w:left w:val="none" w:sz="0" w:space="0" w:color="auto"/>
                                                        <w:bottom w:val="none" w:sz="0" w:space="0" w:color="auto"/>
                                                        <w:right w:val="none" w:sz="0" w:space="0" w:color="auto"/>
                                                      </w:divBdr>
                                                      <w:divsChild>
                                                        <w:div w:id="967511027">
                                                          <w:marLeft w:val="0"/>
                                                          <w:marRight w:val="0"/>
                                                          <w:marTop w:val="0"/>
                                                          <w:marBottom w:val="0"/>
                                                          <w:divBdr>
                                                            <w:top w:val="none" w:sz="0" w:space="0" w:color="auto"/>
                                                            <w:left w:val="none" w:sz="0" w:space="0" w:color="auto"/>
                                                            <w:bottom w:val="none" w:sz="0" w:space="0" w:color="auto"/>
                                                            <w:right w:val="none" w:sz="0" w:space="0" w:color="auto"/>
                                                          </w:divBdr>
                                                          <w:divsChild>
                                                            <w:div w:id="678431068">
                                                              <w:marLeft w:val="0"/>
                                                              <w:marRight w:val="0"/>
                                                              <w:marTop w:val="0"/>
                                                              <w:marBottom w:val="0"/>
                                                              <w:divBdr>
                                                                <w:top w:val="none" w:sz="0" w:space="0" w:color="auto"/>
                                                                <w:left w:val="none" w:sz="0" w:space="0" w:color="auto"/>
                                                                <w:bottom w:val="none" w:sz="0" w:space="0" w:color="auto"/>
                                                                <w:right w:val="none" w:sz="0" w:space="0" w:color="auto"/>
                                                              </w:divBdr>
                                                              <w:divsChild>
                                                                <w:div w:id="387921157">
                                                                  <w:marLeft w:val="0"/>
                                                                  <w:marRight w:val="0"/>
                                                                  <w:marTop w:val="0"/>
                                                                  <w:marBottom w:val="0"/>
                                                                  <w:divBdr>
                                                                    <w:top w:val="none" w:sz="0" w:space="0" w:color="auto"/>
                                                                    <w:left w:val="none" w:sz="0" w:space="0" w:color="auto"/>
                                                                    <w:bottom w:val="none" w:sz="0" w:space="0" w:color="auto"/>
                                                                    <w:right w:val="none" w:sz="0" w:space="0" w:color="auto"/>
                                                                  </w:divBdr>
                                                                </w:div>
                                                              </w:divsChild>
                                                            </w:div>
                                                            <w:div w:id="1299805027">
                                                              <w:marLeft w:val="0"/>
                                                              <w:marRight w:val="0"/>
                                                              <w:marTop w:val="0"/>
                                                              <w:marBottom w:val="0"/>
                                                              <w:divBdr>
                                                                <w:top w:val="none" w:sz="0" w:space="0" w:color="auto"/>
                                                                <w:left w:val="none" w:sz="0" w:space="0" w:color="auto"/>
                                                                <w:bottom w:val="none" w:sz="0" w:space="0" w:color="auto"/>
                                                                <w:right w:val="none" w:sz="0" w:space="0" w:color="auto"/>
                                                              </w:divBdr>
                                                              <w:divsChild>
                                                                <w:div w:id="150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807904">
                          <w:marLeft w:val="0"/>
                          <w:marRight w:val="0"/>
                          <w:marTop w:val="0"/>
                          <w:marBottom w:val="0"/>
                          <w:divBdr>
                            <w:top w:val="none" w:sz="0" w:space="0" w:color="auto"/>
                            <w:left w:val="none" w:sz="0" w:space="0" w:color="auto"/>
                            <w:bottom w:val="none" w:sz="0" w:space="0" w:color="auto"/>
                            <w:right w:val="none" w:sz="0" w:space="0" w:color="auto"/>
                          </w:divBdr>
                          <w:divsChild>
                            <w:div w:id="266931139">
                              <w:marLeft w:val="0"/>
                              <w:marRight w:val="0"/>
                              <w:marTop w:val="0"/>
                              <w:marBottom w:val="0"/>
                              <w:divBdr>
                                <w:top w:val="none" w:sz="0" w:space="0" w:color="auto"/>
                                <w:left w:val="none" w:sz="0" w:space="0" w:color="auto"/>
                                <w:bottom w:val="none" w:sz="0" w:space="0" w:color="auto"/>
                                <w:right w:val="none" w:sz="0" w:space="0" w:color="auto"/>
                              </w:divBdr>
                              <w:divsChild>
                                <w:div w:id="139199158">
                                  <w:marLeft w:val="0"/>
                                  <w:marRight w:val="0"/>
                                  <w:marTop w:val="0"/>
                                  <w:marBottom w:val="0"/>
                                  <w:divBdr>
                                    <w:top w:val="none" w:sz="0" w:space="0" w:color="auto"/>
                                    <w:left w:val="none" w:sz="0" w:space="0" w:color="auto"/>
                                    <w:bottom w:val="none" w:sz="0" w:space="0" w:color="auto"/>
                                    <w:right w:val="none" w:sz="0" w:space="0" w:color="auto"/>
                                  </w:divBdr>
                                  <w:divsChild>
                                    <w:div w:id="365716747">
                                      <w:marLeft w:val="0"/>
                                      <w:marRight w:val="0"/>
                                      <w:marTop w:val="0"/>
                                      <w:marBottom w:val="0"/>
                                      <w:divBdr>
                                        <w:top w:val="none" w:sz="0" w:space="0" w:color="auto"/>
                                        <w:left w:val="none" w:sz="0" w:space="0" w:color="auto"/>
                                        <w:bottom w:val="none" w:sz="0" w:space="0" w:color="auto"/>
                                        <w:right w:val="none" w:sz="0" w:space="0" w:color="auto"/>
                                      </w:divBdr>
                                      <w:divsChild>
                                        <w:div w:id="861865348">
                                          <w:marLeft w:val="0"/>
                                          <w:marRight w:val="0"/>
                                          <w:marTop w:val="0"/>
                                          <w:marBottom w:val="0"/>
                                          <w:divBdr>
                                            <w:top w:val="none" w:sz="0" w:space="0" w:color="auto"/>
                                            <w:left w:val="none" w:sz="0" w:space="0" w:color="auto"/>
                                            <w:bottom w:val="none" w:sz="0" w:space="0" w:color="auto"/>
                                            <w:right w:val="none" w:sz="0" w:space="0" w:color="auto"/>
                                          </w:divBdr>
                                          <w:divsChild>
                                            <w:div w:id="1257249915">
                                              <w:marLeft w:val="0"/>
                                              <w:marRight w:val="0"/>
                                              <w:marTop w:val="0"/>
                                              <w:marBottom w:val="0"/>
                                              <w:divBdr>
                                                <w:top w:val="none" w:sz="0" w:space="0" w:color="auto"/>
                                                <w:left w:val="none" w:sz="0" w:space="0" w:color="auto"/>
                                                <w:bottom w:val="none" w:sz="0" w:space="0" w:color="auto"/>
                                                <w:right w:val="none" w:sz="0" w:space="0" w:color="auto"/>
                                              </w:divBdr>
                                              <w:divsChild>
                                                <w:div w:id="561671478">
                                                  <w:marLeft w:val="0"/>
                                                  <w:marRight w:val="0"/>
                                                  <w:marTop w:val="0"/>
                                                  <w:marBottom w:val="0"/>
                                                  <w:divBdr>
                                                    <w:top w:val="none" w:sz="0" w:space="0" w:color="auto"/>
                                                    <w:left w:val="none" w:sz="0" w:space="0" w:color="auto"/>
                                                    <w:bottom w:val="none" w:sz="0" w:space="0" w:color="auto"/>
                                                    <w:right w:val="none" w:sz="0" w:space="0" w:color="auto"/>
                                                  </w:divBdr>
                                                  <w:divsChild>
                                                    <w:div w:id="941109358">
                                                      <w:marLeft w:val="0"/>
                                                      <w:marRight w:val="0"/>
                                                      <w:marTop w:val="0"/>
                                                      <w:marBottom w:val="0"/>
                                                      <w:divBdr>
                                                        <w:top w:val="none" w:sz="0" w:space="0" w:color="auto"/>
                                                        <w:left w:val="none" w:sz="0" w:space="0" w:color="auto"/>
                                                        <w:bottom w:val="none" w:sz="0" w:space="0" w:color="auto"/>
                                                        <w:right w:val="none" w:sz="0" w:space="0" w:color="auto"/>
                                                      </w:divBdr>
                                                      <w:divsChild>
                                                        <w:div w:id="1085347583">
                                                          <w:marLeft w:val="0"/>
                                                          <w:marRight w:val="0"/>
                                                          <w:marTop w:val="0"/>
                                                          <w:marBottom w:val="0"/>
                                                          <w:divBdr>
                                                            <w:top w:val="none" w:sz="0" w:space="0" w:color="auto"/>
                                                            <w:left w:val="none" w:sz="0" w:space="0" w:color="auto"/>
                                                            <w:bottom w:val="none" w:sz="0" w:space="0" w:color="auto"/>
                                                            <w:right w:val="none" w:sz="0" w:space="0" w:color="auto"/>
                                                          </w:divBdr>
                                                          <w:divsChild>
                                                            <w:div w:id="1280528695">
                                                              <w:marLeft w:val="0"/>
                                                              <w:marRight w:val="0"/>
                                                              <w:marTop w:val="0"/>
                                                              <w:marBottom w:val="0"/>
                                                              <w:divBdr>
                                                                <w:top w:val="none" w:sz="0" w:space="0" w:color="auto"/>
                                                                <w:left w:val="none" w:sz="0" w:space="0" w:color="auto"/>
                                                                <w:bottom w:val="none" w:sz="0" w:space="0" w:color="auto"/>
                                                                <w:right w:val="none" w:sz="0" w:space="0" w:color="auto"/>
                                                              </w:divBdr>
                                                              <w:divsChild>
                                                                <w:div w:id="169293779">
                                                                  <w:marLeft w:val="0"/>
                                                                  <w:marRight w:val="0"/>
                                                                  <w:marTop w:val="0"/>
                                                                  <w:marBottom w:val="0"/>
                                                                  <w:divBdr>
                                                                    <w:top w:val="none" w:sz="0" w:space="0" w:color="auto"/>
                                                                    <w:left w:val="none" w:sz="0" w:space="0" w:color="auto"/>
                                                                    <w:bottom w:val="none" w:sz="0" w:space="0" w:color="auto"/>
                                                                    <w:right w:val="none" w:sz="0" w:space="0" w:color="auto"/>
                                                                  </w:divBdr>
                                                                  <w:divsChild>
                                                                    <w:div w:id="203835190">
                                                                      <w:marLeft w:val="0"/>
                                                                      <w:marRight w:val="0"/>
                                                                      <w:marTop w:val="0"/>
                                                                      <w:marBottom w:val="0"/>
                                                                      <w:divBdr>
                                                                        <w:top w:val="none" w:sz="0" w:space="0" w:color="auto"/>
                                                                        <w:left w:val="none" w:sz="0" w:space="0" w:color="auto"/>
                                                                        <w:bottom w:val="none" w:sz="0" w:space="0" w:color="auto"/>
                                                                        <w:right w:val="none" w:sz="0" w:space="0" w:color="auto"/>
                                                                      </w:divBdr>
                                                                      <w:divsChild>
                                                                        <w:div w:id="164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29994">
                                                                  <w:marLeft w:val="0"/>
                                                                  <w:marRight w:val="0"/>
                                                                  <w:marTop w:val="0"/>
                                                                  <w:marBottom w:val="0"/>
                                                                  <w:divBdr>
                                                                    <w:top w:val="none" w:sz="0" w:space="0" w:color="auto"/>
                                                                    <w:left w:val="none" w:sz="0" w:space="0" w:color="auto"/>
                                                                    <w:bottom w:val="none" w:sz="0" w:space="0" w:color="auto"/>
                                                                    <w:right w:val="none" w:sz="0" w:space="0" w:color="auto"/>
                                                                  </w:divBdr>
                                                                  <w:divsChild>
                                                                    <w:div w:id="1002589814">
                                                                      <w:marLeft w:val="0"/>
                                                                      <w:marRight w:val="0"/>
                                                                      <w:marTop w:val="0"/>
                                                                      <w:marBottom w:val="0"/>
                                                                      <w:divBdr>
                                                                        <w:top w:val="none" w:sz="0" w:space="0" w:color="auto"/>
                                                                        <w:left w:val="none" w:sz="0" w:space="0" w:color="auto"/>
                                                                        <w:bottom w:val="none" w:sz="0" w:space="0" w:color="auto"/>
                                                                        <w:right w:val="none" w:sz="0" w:space="0" w:color="auto"/>
                                                                      </w:divBdr>
                                                                      <w:divsChild>
                                                                        <w:div w:id="857428152">
                                                                          <w:marLeft w:val="0"/>
                                                                          <w:marRight w:val="0"/>
                                                                          <w:marTop w:val="0"/>
                                                                          <w:marBottom w:val="0"/>
                                                                          <w:divBdr>
                                                                            <w:top w:val="none" w:sz="0" w:space="0" w:color="auto"/>
                                                                            <w:left w:val="none" w:sz="0" w:space="0" w:color="auto"/>
                                                                            <w:bottom w:val="none" w:sz="0" w:space="0" w:color="auto"/>
                                                                            <w:right w:val="none" w:sz="0" w:space="0" w:color="auto"/>
                                                                          </w:divBdr>
                                                                          <w:divsChild>
                                                                            <w:div w:id="832113129">
                                                                              <w:marLeft w:val="0"/>
                                                                              <w:marRight w:val="0"/>
                                                                              <w:marTop w:val="0"/>
                                                                              <w:marBottom w:val="0"/>
                                                                              <w:divBdr>
                                                                                <w:top w:val="none" w:sz="0" w:space="0" w:color="auto"/>
                                                                                <w:left w:val="none" w:sz="0" w:space="0" w:color="auto"/>
                                                                                <w:bottom w:val="none" w:sz="0" w:space="0" w:color="auto"/>
                                                                                <w:right w:val="none" w:sz="0" w:space="0" w:color="auto"/>
                                                                              </w:divBdr>
                                                                              <w:divsChild>
                                                                                <w:div w:id="606886079">
                                                                                  <w:marLeft w:val="0"/>
                                                                                  <w:marRight w:val="0"/>
                                                                                  <w:marTop w:val="0"/>
                                                                                  <w:marBottom w:val="0"/>
                                                                                  <w:divBdr>
                                                                                    <w:top w:val="none" w:sz="0" w:space="0" w:color="auto"/>
                                                                                    <w:left w:val="none" w:sz="0" w:space="0" w:color="auto"/>
                                                                                    <w:bottom w:val="none" w:sz="0" w:space="0" w:color="auto"/>
                                                                                    <w:right w:val="none" w:sz="0" w:space="0" w:color="auto"/>
                                                                                  </w:divBdr>
                                                                                </w:div>
                                                                              </w:divsChild>
                                                                            </w:div>
                                                                            <w:div w:id="304436084">
                                                                              <w:marLeft w:val="0"/>
                                                                              <w:marRight w:val="0"/>
                                                                              <w:marTop w:val="0"/>
                                                                              <w:marBottom w:val="0"/>
                                                                              <w:divBdr>
                                                                                <w:top w:val="none" w:sz="0" w:space="0" w:color="auto"/>
                                                                                <w:left w:val="none" w:sz="0" w:space="0" w:color="auto"/>
                                                                                <w:bottom w:val="none" w:sz="0" w:space="0" w:color="auto"/>
                                                                                <w:right w:val="none" w:sz="0" w:space="0" w:color="auto"/>
                                                                              </w:divBdr>
                                                                              <w:divsChild>
                                                                                <w:div w:id="11565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856739">
                                                      <w:marLeft w:val="0"/>
                                                      <w:marRight w:val="0"/>
                                                      <w:marTop w:val="0"/>
                                                      <w:marBottom w:val="0"/>
                                                      <w:divBdr>
                                                        <w:top w:val="none" w:sz="0" w:space="0" w:color="auto"/>
                                                        <w:left w:val="none" w:sz="0" w:space="0" w:color="auto"/>
                                                        <w:bottom w:val="none" w:sz="0" w:space="0" w:color="auto"/>
                                                        <w:right w:val="none" w:sz="0" w:space="0" w:color="auto"/>
                                                      </w:divBdr>
                                                      <w:divsChild>
                                                        <w:div w:id="783579726">
                                                          <w:marLeft w:val="0"/>
                                                          <w:marRight w:val="0"/>
                                                          <w:marTop w:val="0"/>
                                                          <w:marBottom w:val="0"/>
                                                          <w:divBdr>
                                                            <w:top w:val="none" w:sz="0" w:space="0" w:color="auto"/>
                                                            <w:left w:val="none" w:sz="0" w:space="0" w:color="auto"/>
                                                            <w:bottom w:val="none" w:sz="0" w:space="0" w:color="auto"/>
                                                            <w:right w:val="none" w:sz="0" w:space="0" w:color="auto"/>
                                                          </w:divBdr>
                                                          <w:divsChild>
                                                            <w:div w:id="242839499">
                                                              <w:marLeft w:val="0"/>
                                                              <w:marRight w:val="0"/>
                                                              <w:marTop w:val="0"/>
                                                              <w:marBottom w:val="0"/>
                                                              <w:divBdr>
                                                                <w:top w:val="none" w:sz="0" w:space="0" w:color="auto"/>
                                                                <w:left w:val="none" w:sz="0" w:space="0" w:color="auto"/>
                                                                <w:bottom w:val="none" w:sz="0" w:space="0" w:color="auto"/>
                                                                <w:right w:val="none" w:sz="0" w:space="0" w:color="auto"/>
                                                              </w:divBdr>
                                                              <w:divsChild>
                                                                <w:div w:id="1927375349">
                                                                  <w:marLeft w:val="0"/>
                                                                  <w:marRight w:val="0"/>
                                                                  <w:marTop w:val="0"/>
                                                                  <w:marBottom w:val="0"/>
                                                                  <w:divBdr>
                                                                    <w:top w:val="none" w:sz="0" w:space="0" w:color="auto"/>
                                                                    <w:left w:val="none" w:sz="0" w:space="0" w:color="auto"/>
                                                                    <w:bottom w:val="none" w:sz="0" w:space="0" w:color="auto"/>
                                                                    <w:right w:val="none" w:sz="0" w:space="0" w:color="auto"/>
                                                                  </w:divBdr>
                                                                </w:div>
                                                              </w:divsChild>
                                                            </w:div>
                                                            <w:div w:id="1675263129">
                                                              <w:marLeft w:val="0"/>
                                                              <w:marRight w:val="0"/>
                                                              <w:marTop w:val="0"/>
                                                              <w:marBottom w:val="0"/>
                                                              <w:divBdr>
                                                                <w:top w:val="none" w:sz="0" w:space="0" w:color="auto"/>
                                                                <w:left w:val="none" w:sz="0" w:space="0" w:color="auto"/>
                                                                <w:bottom w:val="none" w:sz="0" w:space="0" w:color="auto"/>
                                                                <w:right w:val="none" w:sz="0" w:space="0" w:color="auto"/>
                                                              </w:divBdr>
                                                              <w:divsChild>
                                                                <w:div w:id="14909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68083">
                          <w:marLeft w:val="0"/>
                          <w:marRight w:val="0"/>
                          <w:marTop w:val="0"/>
                          <w:marBottom w:val="0"/>
                          <w:divBdr>
                            <w:top w:val="none" w:sz="0" w:space="0" w:color="auto"/>
                            <w:left w:val="none" w:sz="0" w:space="0" w:color="auto"/>
                            <w:bottom w:val="none" w:sz="0" w:space="0" w:color="auto"/>
                            <w:right w:val="none" w:sz="0" w:space="0" w:color="auto"/>
                          </w:divBdr>
                          <w:divsChild>
                            <w:div w:id="1165976079">
                              <w:marLeft w:val="0"/>
                              <w:marRight w:val="0"/>
                              <w:marTop w:val="0"/>
                              <w:marBottom w:val="0"/>
                              <w:divBdr>
                                <w:top w:val="none" w:sz="0" w:space="0" w:color="auto"/>
                                <w:left w:val="none" w:sz="0" w:space="0" w:color="auto"/>
                                <w:bottom w:val="none" w:sz="0" w:space="0" w:color="auto"/>
                                <w:right w:val="none" w:sz="0" w:space="0" w:color="auto"/>
                              </w:divBdr>
                              <w:divsChild>
                                <w:div w:id="1141380736">
                                  <w:marLeft w:val="0"/>
                                  <w:marRight w:val="0"/>
                                  <w:marTop w:val="0"/>
                                  <w:marBottom w:val="0"/>
                                  <w:divBdr>
                                    <w:top w:val="none" w:sz="0" w:space="0" w:color="auto"/>
                                    <w:left w:val="none" w:sz="0" w:space="0" w:color="auto"/>
                                    <w:bottom w:val="none" w:sz="0" w:space="0" w:color="auto"/>
                                    <w:right w:val="none" w:sz="0" w:space="0" w:color="auto"/>
                                  </w:divBdr>
                                  <w:divsChild>
                                    <w:div w:id="1706633157">
                                      <w:marLeft w:val="0"/>
                                      <w:marRight w:val="0"/>
                                      <w:marTop w:val="0"/>
                                      <w:marBottom w:val="0"/>
                                      <w:divBdr>
                                        <w:top w:val="none" w:sz="0" w:space="0" w:color="auto"/>
                                        <w:left w:val="none" w:sz="0" w:space="0" w:color="auto"/>
                                        <w:bottom w:val="none" w:sz="0" w:space="0" w:color="auto"/>
                                        <w:right w:val="none" w:sz="0" w:space="0" w:color="auto"/>
                                      </w:divBdr>
                                      <w:divsChild>
                                        <w:div w:id="959531089">
                                          <w:marLeft w:val="0"/>
                                          <w:marRight w:val="0"/>
                                          <w:marTop w:val="0"/>
                                          <w:marBottom w:val="0"/>
                                          <w:divBdr>
                                            <w:top w:val="none" w:sz="0" w:space="0" w:color="auto"/>
                                            <w:left w:val="none" w:sz="0" w:space="0" w:color="auto"/>
                                            <w:bottom w:val="none" w:sz="0" w:space="0" w:color="auto"/>
                                            <w:right w:val="none" w:sz="0" w:space="0" w:color="auto"/>
                                          </w:divBdr>
                                          <w:divsChild>
                                            <w:div w:id="173569090">
                                              <w:marLeft w:val="0"/>
                                              <w:marRight w:val="0"/>
                                              <w:marTop w:val="0"/>
                                              <w:marBottom w:val="0"/>
                                              <w:divBdr>
                                                <w:top w:val="none" w:sz="0" w:space="0" w:color="auto"/>
                                                <w:left w:val="none" w:sz="0" w:space="0" w:color="auto"/>
                                                <w:bottom w:val="none" w:sz="0" w:space="0" w:color="auto"/>
                                                <w:right w:val="none" w:sz="0" w:space="0" w:color="auto"/>
                                              </w:divBdr>
                                              <w:divsChild>
                                                <w:div w:id="172914016">
                                                  <w:marLeft w:val="0"/>
                                                  <w:marRight w:val="0"/>
                                                  <w:marTop w:val="0"/>
                                                  <w:marBottom w:val="0"/>
                                                  <w:divBdr>
                                                    <w:top w:val="none" w:sz="0" w:space="0" w:color="auto"/>
                                                    <w:left w:val="none" w:sz="0" w:space="0" w:color="auto"/>
                                                    <w:bottom w:val="none" w:sz="0" w:space="0" w:color="auto"/>
                                                    <w:right w:val="none" w:sz="0" w:space="0" w:color="auto"/>
                                                  </w:divBdr>
                                                  <w:divsChild>
                                                    <w:div w:id="2051034022">
                                                      <w:marLeft w:val="0"/>
                                                      <w:marRight w:val="0"/>
                                                      <w:marTop w:val="0"/>
                                                      <w:marBottom w:val="0"/>
                                                      <w:divBdr>
                                                        <w:top w:val="none" w:sz="0" w:space="0" w:color="auto"/>
                                                        <w:left w:val="none" w:sz="0" w:space="0" w:color="auto"/>
                                                        <w:bottom w:val="none" w:sz="0" w:space="0" w:color="auto"/>
                                                        <w:right w:val="none" w:sz="0" w:space="0" w:color="auto"/>
                                                      </w:divBdr>
                                                      <w:divsChild>
                                                        <w:div w:id="1705710179">
                                                          <w:marLeft w:val="0"/>
                                                          <w:marRight w:val="0"/>
                                                          <w:marTop w:val="0"/>
                                                          <w:marBottom w:val="0"/>
                                                          <w:divBdr>
                                                            <w:top w:val="none" w:sz="0" w:space="0" w:color="auto"/>
                                                            <w:left w:val="none" w:sz="0" w:space="0" w:color="auto"/>
                                                            <w:bottom w:val="none" w:sz="0" w:space="0" w:color="auto"/>
                                                            <w:right w:val="none" w:sz="0" w:space="0" w:color="auto"/>
                                                          </w:divBdr>
                                                          <w:divsChild>
                                                            <w:div w:id="738944770">
                                                              <w:marLeft w:val="0"/>
                                                              <w:marRight w:val="0"/>
                                                              <w:marTop w:val="0"/>
                                                              <w:marBottom w:val="0"/>
                                                              <w:divBdr>
                                                                <w:top w:val="none" w:sz="0" w:space="0" w:color="auto"/>
                                                                <w:left w:val="none" w:sz="0" w:space="0" w:color="auto"/>
                                                                <w:bottom w:val="none" w:sz="0" w:space="0" w:color="auto"/>
                                                                <w:right w:val="none" w:sz="0" w:space="0" w:color="auto"/>
                                                              </w:divBdr>
                                                              <w:divsChild>
                                                                <w:div w:id="934627601">
                                                                  <w:marLeft w:val="0"/>
                                                                  <w:marRight w:val="0"/>
                                                                  <w:marTop w:val="0"/>
                                                                  <w:marBottom w:val="0"/>
                                                                  <w:divBdr>
                                                                    <w:top w:val="none" w:sz="0" w:space="0" w:color="auto"/>
                                                                    <w:left w:val="none" w:sz="0" w:space="0" w:color="auto"/>
                                                                    <w:bottom w:val="none" w:sz="0" w:space="0" w:color="auto"/>
                                                                    <w:right w:val="none" w:sz="0" w:space="0" w:color="auto"/>
                                                                  </w:divBdr>
                                                                  <w:divsChild>
                                                                    <w:div w:id="768113651">
                                                                      <w:marLeft w:val="0"/>
                                                                      <w:marRight w:val="0"/>
                                                                      <w:marTop w:val="0"/>
                                                                      <w:marBottom w:val="0"/>
                                                                      <w:divBdr>
                                                                        <w:top w:val="none" w:sz="0" w:space="0" w:color="auto"/>
                                                                        <w:left w:val="none" w:sz="0" w:space="0" w:color="auto"/>
                                                                        <w:bottom w:val="none" w:sz="0" w:space="0" w:color="auto"/>
                                                                        <w:right w:val="none" w:sz="0" w:space="0" w:color="auto"/>
                                                                      </w:divBdr>
                                                                      <w:divsChild>
                                                                        <w:div w:id="574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357">
                                                                  <w:marLeft w:val="0"/>
                                                                  <w:marRight w:val="0"/>
                                                                  <w:marTop w:val="0"/>
                                                                  <w:marBottom w:val="0"/>
                                                                  <w:divBdr>
                                                                    <w:top w:val="none" w:sz="0" w:space="0" w:color="auto"/>
                                                                    <w:left w:val="none" w:sz="0" w:space="0" w:color="auto"/>
                                                                    <w:bottom w:val="none" w:sz="0" w:space="0" w:color="auto"/>
                                                                    <w:right w:val="none" w:sz="0" w:space="0" w:color="auto"/>
                                                                  </w:divBdr>
                                                                  <w:divsChild>
                                                                    <w:div w:id="1399940730">
                                                                      <w:marLeft w:val="0"/>
                                                                      <w:marRight w:val="0"/>
                                                                      <w:marTop w:val="0"/>
                                                                      <w:marBottom w:val="0"/>
                                                                      <w:divBdr>
                                                                        <w:top w:val="none" w:sz="0" w:space="0" w:color="auto"/>
                                                                        <w:left w:val="none" w:sz="0" w:space="0" w:color="auto"/>
                                                                        <w:bottom w:val="none" w:sz="0" w:space="0" w:color="auto"/>
                                                                        <w:right w:val="none" w:sz="0" w:space="0" w:color="auto"/>
                                                                      </w:divBdr>
                                                                      <w:divsChild>
                                                                        <w:div w:id="1313291444">
                                                                          <w:marLeft w:val="0"/>
                                                                          <w:marRight w:val="0"/>
                                                                          <w:marTop w:val="0"/>
                                                                          <w:marBottom w:val="0"/>
                                                                          <w:divBdr>
                                                                            <w:top w:val="none" w:sz="0" w:space="0" w:color="auto"/>
                                                                            <w:left w:val="none" w:sz="0" w:space="0" w:color="auto"/>
                                                                            <w:bottom w:val="none" w:sz="0" w:space="0" w:color="auto"/>
                                                                            <w:right w:val="none" w:sz="0" w:space="0" w:color="auto"/>
                                                                          </w:divBdr>
                                                                          <w:divsChild>
                                                                            <w:div w:id="1753548936">
                                                                              <w:marLeft w:val="0"/>
                                                                              <w:marRight w:val="0"/>
                                                                              <w:marTop w:val="0"/>
                                                                              <w:marBottom w:val="0"/>
                                                                              <w:divBdr>
                                                                                <w:top w:val="none" w:sz="0" w:space="0" w:color="auto"/>
                                                                                <w:left w:val="none" w:sz="0" w:space="0" w:color="auto"/>
                                                                                <w:bottom w:val="none" w:sz="0" w:space="0" w:color="auto"/>
                                                                                <w:right w:val="none" w:sz="0" w:space="0" w:color="auto"/>
                                                                              </w:divBdr>
                                                                              <w:divsChild>
                                                                                <w:div w:id="587927736">
                                                                                  <w:marLeft w:val="0"/>
                                                                                  <w:marRight w:val="0"/>
                                                                                  <w:marTop w:val="0"/>
                                                                                  <w:marBottom w:val="0"/>
                                                                                  <w:divBdr>
                                                                                    <w:top w:val="none" w:sz="0" w:space="0" w:color="auto"/>
                                                                                    <w:left w:val="none" w:sz="0" w:space="0" w:color="auto"/>
                                                                                    <w:bottom w:val="none" w:sz="0" w:space="0" w:color="auto"/>
                                                                                    <w:right w:val="none" w:sz="0" w:space="0" w:color="auto"/>
                                                                                  </w:divBdr>
                                                                                </w:div>
                                                                              </w:divsChild>
                                                                            </w:div>
                                                                            <w:div w:id="179781054">
                                                                              <w:marLeft w:val="0"/>
                                                                              <w:marRight w:val="0"/>
                                                                              <w:marTop w:val="0"/>
                                                                              <w:marBottom w:val="0"/>
                                                                              <w:divBdr>
                                                                                <w:top w:val="none" w:sz="0" w:space="0" w:color="auto"/>
                                                                                <w:left w:val="none" w:sz="0" w:space="0" w:color="auto"/>
                                                                                <w:bottom w:val="none" w:sz="0" w:space="0" w:color="auto"/>
                                                                                <w:right w:val="none" w:sz="0" w:space="0" w:color="auto"/>
                                                                              </w:divBdr>
                                                                              <w:divsChild>
                                                                                <w:div w:id="14616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452179">
                                                      <w:marLeft w:val="0"/>
                                                      <w:marRight w:val="0"/>
                                                      <w:marTop w:val="0"/>
                                                      <w:marBottom w:val="0"/>
                                                      <w:divBdr>
                                                        <w:top w:val="none" w:sz="0" w:space="0" w:color="auto"/>
                                                        <w:left w:val="none" w:sz="0" w:space="0" w:color="auto"/>
                                                        <w:bottom w:val="none" w:sz="0" w:space="0" w:color="auto"/>
                                                        <w:right w:val="none" w:sz="0" w:space="0" w:color="auto"/>
                                                      </w:divBdr>
                                                      <w:divsChild>
                                                        <w:div w:id="1384021961">
                                                          <w:marLeft w:val="0"/>
                                                          <w:marRight w:val="0"/>
                                                          <w:marTop w:val="0"/>
                                                          <w:marBottom w:val="0"/>
                                                          <w:divBdr>
                                                            <w:top w:val="none" w:sz="0" w:space="0" w:color="auto"/>
                                                            <w:left w:val="none" w:sz="0" w:space="0" w:color="auto"/>
                                                            <w:bottom w:val="none" w:sz="0" w:space="0" w:color="auto"/>
                                                            <w:right w:val="none" w:sz="0" w:space="0" w:color="auto"/>
                                                          </w:divBdr>
                                                          <w:divsChild>
                                                            <w:div w:id="933367765">
                                                              <w:marLeft w:val="0"/>
                                                              <w:marRight w:val="0"/>
                                                              <w:marTop w:val="0"/>
                                                              <w:marBottom w:val="0"/>
                                                              <w:divBdr>
                                                                <w:top w:val="none" w:sz="0" w:space="0" w:color="auto"/>
                                                                <w:left w:val="none" w:sz="0" w:space="0" w:color="auto"/>
                                                                <w:bottom w:val="none" w:sz="0" w:space="0" w:color="auto"/>
                                                                <w:right w:val="none" w:sz="0" w:space="0" w:color="auto"/>
                                                              </w:divBdr>
                                                              <w:divsChild>
                                                                <w:div w:id="1165122481">
                                                                  <w:marLeft w:val="0"/>
                                                                  <w:marRight w:val="0"/>
                                                                  <w:marTop w:val="0"/>
                                                                  <w:marBottom w:val="0"/>
                                                                  <w:divBdr>
                                                                    <w:top w:val="none" w:sz="0" w:space="0" w:color="auto"/>
                                                                    <w:left w:val="none" w:sz="0" w:space="0" w:color="auto"/>
                                                                    <w:bottom w:val="none" w:sz="0" w:space="0" w:color="auto"/>
                                                                    <w:right w:val="none" w:sz="0" w:space="0" w:color="auto"/>
                                                                  </w:divBdr>
                                                                </w:div>
                                                              </w:divsChild>
                                                            </w:div>
                                                            <w:div w:id="1552425725">
                                                              <w:marLeft w:val="0"/>
                                                              <w:marRight w:val="0"/>
                                                              <w:marTop w:val="0"/>
                                                              <w:marBottom w:val="0"/>
                                                              <w:divBdr>
                                                                <w:top w:val="none" w:sz="0" w:space="0" w:color="auto"/>
                                                                <w:left w:val="none" w:sz="0" w:space="0" w:color="auto"/>
                                                                <w:bottom w:val="none" w:sz="0" w:space="0" w:color="auto"/>
                                                                <w:right w:val="none" w:sz="0" w:space="0" w:color="auto"/>
                                                              </w:divBdr>
                                                              <w:divsChild>
                                                                <w:div w:id="17580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057439">
                          <w:marLeft w:val="0"/>
                          <w:marRight w:val="0"/>
                          <w:marTop w:val="0"/>
                          <w:marBottom w:val="0"/>
                          <w:divBdr>
                            <w:top w:val="none" w:sz="0" w:space="0" w:color="auto"/>
                            <w:left w:val="none" w:sz="0" w:space="0" w:color="auto"/>
                            <w:bottom w:val="none" w:sz="0" w:space="0" w:color="auto"/>
                            <w:right w:val="none" w:sz="0" w:space="0" w:color="auto"/>
                          </w:divBdr>
                          <w:divsChild>
                            <w:div w:id="1814564906">
                              <w:marLeft w:val="0"/>
                              <w:marRight w:val="0"/>
                              <w:marTop w:val="0"/>
                              <w:marBottom w:val="0"/>
                              <w:divBdr>
                                <w:top w:val="none" w:sz="0" w:space="0" w:color="auto"/>
                                <w:left w:val="none" w:sz="0" w:space="0" w:color="auto"/>
                                <w:bottom w:val="none" w:sz="0" w:space="0" w:color="auto"/>
                                <w:right w:val="none" w:sz="0" w:space="0" w:color="auto"/>
                              </w:divBdr>
                              <w:divsChild>
                                <w:div w:id="591352680">
                                  <w:marLeft w:val="0"/>
                                  <w:marRight w:val="0"/>
                                  <w:marTop w:val="0"/>
                                  <w:marBottom w:val="0"/>
                                  <w:divBdr>
                                    <w:top w:val="none" w:sz="0" w:space="0" w:color="auto"/>
                                    <w:left w:val="none" w:sz="0" w:space="0" w:color="auto"/>
                                    <w:bottom w:val="none" w:sz="0" w:space="0" w:color="auto"/>
                                    <w:right w:val="none" w:sz="0" w:space="0" w:color="auto"/>
                                  </w:divBdr>
                                  <w:divsChild>
                                    <w:div w:id="1612204582">
                                      <w:marLeft w:val="0"/>
                                      <w:marRight w:val="0"/>
                                      <w:marTop w:val="0"/>
                                      <w:marBottom w:val="0"/>
                                      <w:divBdr>
                                        <w:top w:val="none" w:sz="0" w:space="0" w:color="auto"/>
                                        <w:left w:val="none" w:sz="0" w:space="0" w:color="auto"/>
                                        <w:bottom w:val="none" w:sz="0" w:space="0" w:color="auto"/>
                                        <w:right w:val="none" w:sz="0" w:space="0" w:color="auto"/>
                                      </w:divBdr>
                                      <w:divsChild>
                                        <w:div w:id="1809006008">
                                          <w:marLeft w:val="0"/>
                                          <w:marRight w:val="0"/>
                                          <w:marTop w:val="0"/>
                                          <w:marBottom w:val="0"/>
                                          <w:divBdr>
                                            <w:top w:val="none" w:sz="0" w:space="0" w:color="auto"/>
                                            <w:left w:val="none" w:sz="0" w:space="0" w:color="auto"/>
                                            <w:bottom w:val="none" w:sz="0" w:space="0" w:color="auto"/>
                                            <w:right w:val="none" w:sz="0" w:space="0" w:color="auto"/>
                                          </w:divBdr>
                                          <w:divsChild>
                                            <w:div w:id="571352640">
                                              <w:marLeft w:val="0"/>
                                              <w:marRight w:val="0"/>
                                              <w:marTop w:val="0"/>
                                              <w:marBottom w:val="0"/>
                                              <w:divBdr>
                                                <w:top w:val="none" w:sz="0" w:space="0" w:color="auto"/>
                                                <w:left w:val="none" w:sz="0" w:space="0" w:color="auto"/>
                                                <w:bottom w:val="none" w:sz="0" w:space="0" w:color="auto"/>
                                                <w:right w:val="none" w:sz="0" w:space="0" w:color="auto"/>
                                              </w:divBdr>
                                              <w:divsChild>
                                                <w:div w:id="669451442">
                                                  <w:marLeft w:val="0"/>
                                                  <w:marRight w:val="0"/>
                                                  <w:marTop w:val="0"/>
                                                  <w:marBottom w:val="0"/>
                                                  <w:divBdr>
                                                    <w:top w:val="none" w:sz="0" w:space="0" w:color="auto"/>
                                                    <w:left w:val="none" w:sz="0" w:space="0" w:color="auto"/>
                                                    <w:bottom w:val="none" w:sz="0" w:space="0" w:color="auto"/>
                                                    <w:right w:val="none" w:sz="0" w:space="0" w:color="auto"/>
                                                  </w:divBdr>
                                                  <w:divsChild>
                                                    <w:div w:id="1041712190">
                                                      <w:marLeft w:val="0"/>
                                                      <w:marRight w:val="0"/>
                                                      <w:marTop w:val="0"/>
                                                      <w:marBottom w:val="0"/>
                                                      <w:divBdr>
                                                        <w:top w:val="none" w:sz="0" w:space="0" w:color="auto"/>
                                                        <w:left w:val="none" w:sz="0" w:space="0" w:color="auto"/>
                                                        <w:bottom w:val="none" w:sz="0" w:space="0" w:color="auto"/>
                                                        <w:right w:val="none" w:sz="0" w:space="0" w:color="auto"/>
                                                      </w:divBdr>
                                                      <w:divsChild>
                                                        <w:div w:id="4333692">
                                                          <w:marLeft w:val="0"/>
                                                          <w:marRight w:val="0"/>
                                                          <w:marTop w:val="0"/>
                                                          <w:marBottom w:val="0"/>
                                                          <w:divBdr>
                                                            <w:top w:val="none" w:sz="0" w:space="0" w:color="auto"/>
                                                            <w:left w:val="none" w:sz="0" w:space="0" w:color="auto"/>
                                                            <w:bottom w:val="none" w:sz="0" w:space="0" w:color="auto"/>
                                                            <w:right w:val="none" w:sz="0" w:space="0" w:color="auto"/>
                                                          </w:divBdr>
                                                          <w:divsChild>
                                                            <w:div w:id="717555652">
                                                              <w:marLeft w:val="0"/>
                                                              <w:marRight w:val="0"/>
                                                              <w:marTop w:val="0"/>
                                                              <w:marBottom w:val="0"/>
                                                              <w:divBdr>
                                                                <w:top w:val="none" w:sz="0" w:space="0" w:color="auto"/>
                                                                <w:left w:val="none" w:sz="0" w:space="0" w:color="auto"/>
                                                                <w:bottom w:val="none" w:sz="0" w:space="0" w:color="auto"/>
                                                                <w:right w:val="none" w:sz="0" w:space="0" w:color="auto"/>
                                                              </w:divBdr>
                                                              <w:divsChild>
                                                                <w:div w:id="1136919690">
                                                                  <w:marLeft w:val="0"/>
                                                                  <w:marRight w:val="0"/>
                                                                  <w:marTop w:val="0"/>
                                                                  <w:marBottom w:val="0"/>
                                                                  <w:divBdr>
                                                                    <w:top w:val="none" w:sz="0" w:space="0" w:color="auto"/>
                                                                    <w:left w:val="none" w:sz="0" w:space="0" w:color="auto"/>
                                                                    <w:bottom w:val="none" w:sz="0" w:space="0" w:color="auto"/>
                                                                    <w:right w:val="none" w:sz="0" w:space="0" w:color="auto"/>
                                                                  </w:divBdr>
                                                                  <w:divsChild>
                                                                    <w:div w:id="92632568">
                                                                      <w:marLeft w:val="0"/>
                                                                      <w:marRight w:val="0"/>
                                                                      <w:marTop w:val="0"/>
                                                                      <w:marBottom w:val="0"/>
                                                                      <w:divBdr>
                                                                        <w:top w:val="none" w:sz="0" w:space="0" w:color="auto"/>
                                                                        <w:left w:val="none" w:sz="0" w:space="0" w:color="auto"/>
                                                                        <w:bottom w:val="none" w:sz="0" w:space="0" w:color="auto"/>
                                                                        <w:right w:val="none" w:sz="0" w:space="0" w:color="auto"/>
                                                                      </w:divBdr>
                                                                      <w:divsChild>
                                                                        <w:div w:id="468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143">
                                                                  <w:marLeft w:val="0"/>
                                                                  <w:marRight w:val="0"/>
                                                                  <w:marTop w:val="0"/>
                                                                  <w:marBottom w:val="0"/>
                                                                  <w:divBdr>
                                                                    <w:top w:val="none" w:sz="0" w:space="0" w:color="auto"/>
                                                                    <w:left w:val="none" w:sz="0" w:space="0" w:color="auto"/>
                                                                    <w:bottom w:val="none" w:sz="0" w:space="0" w:color="auto"/>
                                                                    <w:right w:val="none" w:sz="0" w:space="0" w:color="auto"/>
                                                                  </w:divBdr>
                                                                  <w:divsChild>
                                                                    <w:div w:id="1388605670">
                                                                      <w:marLeft w:val="0"/>
                                                                      <w:marRight w:val="0"/>
                                                                      <w:marTop w:val="0"/>
                                                                      <w:marBottom w:val="0"/>
                                                                      <w:divBdr>
                                                                        <w:top w:val="none" w:sz="0" w:space="0" w:color="auto"/>
                                                                        <w:left w:val="none" w:sz="0" w:space="0" w:color="auto"/>
                                                                        <w:bottom w:val="none" w:sz="0" w:space="0" w:color="auto"/>
                                                                        <w:right w:val="none" w:sz="0" w:space="0" w:color="auto"/>
                                                                      </w:divBdr>
                                                                      <w:divsChild>
                                                                        <w:div w:id="287473378">
                                                                          <w:marLeft w:val="0"/>
                                                                          <w:marRight w:val="0"/>
                                                                          <w:marTop w:val="0"/>
                                                                          <w:marBottom w:val="0"/>
                                                                          <w:divBdr>
                                                                            <w:top w:val="none" w:sz="0" w:space="0" w:color="auto"/>
                                                                            <w:left w:val="none" w:sz="0" w:space="0" w:color="auto"/>
                                                                            <w:bottom w:val="none" w:sz="0" w:space="0" w:color="auto"/>
                                                                            <w:right w:val="none" w:sz="0" w:space="0" w:color="auto"/>
                                                                          </w:divBdr>
                                                                          <w:divsChild>
                                                                            <w:div w:id="1263534280">
                                                                              <w:marLeft w:val="0"/>
                                                                              <w:marRight w:val="0"/>
                                                                              <w:marTop w:val="0"/>
                                                                              <w:marBottom w:val="0"/>
                                                                              <w:divBdr>
                                                                                <w:top w:val="none" w:sz="0" w:space="0" w:color="auto"/>
                                                                                <w:left w:val="none" w:sz="0" w:space="0" w:color="auto"/>
                                                                                <w:bottom w:val="none" w:sz="0" w:space="0" w:color="auto"/>
                                                                                <w:right w:val="none" w:sz="0" w:space="0" w:color="auto"/>
                                                                              </w:divBdr>
                                                                              <w:divsChild>
                                                                                <w:div w:id="744763684">
                                                                                  <w:marLeft w:val="0"/>
                                                                                  <w:marRight w:val="0"/>
                                                                                  <w:marTop w:val="0"/>
                                                                                  <w:marBottom w:val="0"/>
                                                                                  <w:divBdr>
                                                                                    <w:top w:val="none" w:sz="0" w:space="0" w:color="auto"/>
                                                                                    <w:left w:val="none" w:sz="0" w:space="0" w:color="auto"/>
                                                                                    <w:bottom w:val="none" w:sz="0" w:space="0" w:color="auto"/>
                                                                                    <w:right w:val="none" w:sz="0" w:space="0" w:color="auto"/>
                                                                                  </w:divBdr>
                                                                                </w:div>
                                                                              </w:divsChild>
                                                                            </w:div>
                                                                            <w:div w:id="758335527">
                                                                              <w:marLeft w:val="0"/>
                                                                              <w:marRight w:val="0"/>
                                                                              <w:marTop w:val="0"/>
                                                                              <w:marBottom w:val="0"/>
                                                                              <w:divBdr>
                                                                                <w:top w:val="none" w:sz="0" w:space="0" w:color="auto"/>
                                                                                <w:left w:val="none" w:sz="0" w:space="0" w:color="auto"/>
                                                                                <w:bottom w:val="none" w:sz="0" w:space="0" w:color="auto"/>
                                                                                <w:right w:val="none" w:sz="0" w:space="0" w:color="auto"/>
                                                                              </w:divBdr>
                                                                              <w:divsChild>
                                                                                <w:div w:id="13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936099">
                                                      <w:marLeft w:val="0"/>
                                                      <w:marRight w:val="0"/>
                                                      <w:marTop w:val="0"/>
                                                      <w:marBottom w:val="0"/>
                                                      <w:divBdr>
                                                        <w:top w:val="none" w:sz="0" w:space="0" w:color="auto"/>
                                                        <w:left w:val="none" w:sz="0" w:space="0" w:color="auto"/>
                                                        <w:bottom w:val="none" w:sz="0" w:space="0" w:color="auto"/>
                                                        <w:right w:val="none" w:sz="0" w:space="0" w:color="auto"/>
                                                      </w:divBdr>
                                                      <w:divsChild>
                                                        <w:div w:id="899945295">
                                                          <w:marLeft w:val="0"/>
                                                          <w:marRight w:val="0"/>
                                                          <w:marTop w:val="0"/>
                                                          <w:marBottom w:val="0"/>
                                                          <w:divBdr>
                                                            <w:top w:val="none" w:sz="0" w:space="0" w:color="auto"/>
                                                            <w:left w:val="none" w:sz="0" w:space="0" w:color="auto"/>
                                                            <w:bottom w:val="none" w:sz="0" w:space="0" w:color="auto"/>
                                                            <w:right w:val="none" w:sz="0" w:space="0" w:color="auto"/>
                                                          </w:divBdr>
                                                          <w:divsChild>
                                                            <w:div w:id="2050568239">
                                                              <w:marLeft w:val="0"/>
                                                              <w:marRight w:val="0"/>
                                                              <w:marTop w:val="0"/>
                                                              <w:marBottom w:val="0"/>
                                                              <w:divBdr>
                                                                <w:top w:val="none" w:sz="0" w:space="0" w:color="auto"/>
                                                                <w:left w:val="none" w:sz="0" w:space="0" w:color="auto"/>
                                                                <w:bottom w:val="none" w:sz="0" w:space="0" w:color="auto"/>
                                                                <w:right w:val="none" w:sz="0" w:space="0" w:color="auto"/>
                                                              </w:divBdr>
                                                              <w:divsChild>
                                                                <w:div w:id="387387873">
                                                                  <w:marLeft w:val="0"/>
                                                                  <w:marRight w:val="0"/>
                                                                  <w:marTop w:val="0"/>
                                                                  <w:marBottom w:val="0"/>
                                                                  <w:divBdr>
                                                                    <w:top w:val="none" w:sz="0" w:space="0" w:color="auto"/>
                                                                    <w:left w:val="none" w:sz="0" w:space="0" w:color="auto"/>
                                                                    <w:bottom w:val="none" w:sz="0" w:space="0" w:color="auto"/>
                                                                    <w:right w:val="none" w:sz="0" w:space="0" w:color="auto"/>
                                                                  </w:divBdr>
                                                                </w:div>
                                                              </w:divsChild>
                                                            </w:div>
                                                            <w:div w:id="960721676">
                                                              <w:marLeft w:val="0"/>
                                                              <w:marRight w:val="0"/>
                                                              <w:marTop w:val="0"/>
                                                              <w:marBottom w:val="0"/>
                                                              <w:divBdr>
                                                                <w:top w:val="none" w:sz="0" w:space="0" w:color="auto"/>
                                                                <w:left w:val="none" w:sz="0" w:space="0" w:color="auto"/>
                                                                <w:bottom w:val="none" w:sz="0" w:space="0" w:color="auto"/>
                                                                <w:right w:val="none" w:sz="0" w:space="0" w:color="auto"/>
                                                              </w:divBdr>
                                                              <w:divsChild>
                                                                <w:div w:id="2055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6865105">
          <w:marLeft w:val="0"/>
          <w:marRight w:val="0"/>
          <w:marTop w:val="0"/>
          <w:marBottom w:val="0"/>
          <w:divBdr>
            <w:top w:val="none" w:sz="0" w:space="0" w:color="auto"/>
            <w:left w:val="none" w:sz="0" w:space="0" w:color="auto"/>
            <w:bottom w:val="none" w:sz="0" w:space="0" w:color="auto"/>
            <w:right w:val="none" w:sz="0" w:space="0" w:color="auto"/>
          </w:divBdr>
          <w:divsChild>
            <w:div w:id="404107309">
              <w:marLeft w:val="0"/>
              <w:marRight w:val="0"/>
              <w:marTop w:val="0"/>
              <w:marBottom w:val="0"/>
              <w:divBdr>
                <w:top w:val="none" w:sz="0" w:space="0" w:color="auto"/>
                <w:left w:val="none" w:sz="0" w:space="0" w:color="auto"/>
                <w:bottom w:val="none" w:sz="0" w:space="0" w:color="auto"/>
                <w:right w:val="none" w:sz="0" w:space="0" w:color="auto"/>
              </w:divBdr>
              <w:divsChild>
                <w:div w:id="975256504">
                  <w:marLeft w:val="0"/>
                  <w:marRight w:val="0"/>
                  <w:marTop w:val="0"/>
                  <w:marBottom w:val="0"/>
                  <w:divBdr>
                    <w:top w:val="none" w:sz="0" w:space="0" w:color="auto"/>
                    <w:left w:val="none" w:sz="0" w:space="0" w:color="auto"/>
                    <w:bottom w:val="none" w:sz="0" w:space="0" w:color="auto"/>
                    <w:right w:val="none" w:sz="0" w:space="0" w:color="auto"/>
                  </w:divBdr>
                  <w:divsChild>
                    <w:div w:id="496312787">
                      <w:marLeft w:val="0"/>
                      <w:marRight w:val="0"/>
                      <w:marTop w:val="0"/>
                      <w:marBottom w:val="0"/>
                      <w:divBdr>
                        <w:top w:val="none" w:sz="0" w:space="0" w:color="auto"/>
                        <w:left w:val="none" w:sz="0" w:space="0" w:color="auto"/>
                        <w:bottom w:val="none" w:sz="0" w:space="0" w:color="auto"/>
                        <w:right w:val="none" w:sz="0" w:space="0" w:color="auto"/>
                      </w:divBdr>
                      <w:divsChild>
                        <w:div w:id="570118459">
                          <w:marLeft w:val="0"/>
                          <w:marRight w:val="0"/>
                          <w:marTop w:val="0"/>
                          <w:marBottom w:val="0"/>
                          <w:divBdr>
                            <w:top w:val="none" w:sz="0" w:space="0" w:color="auto"/>
                            <w:left w:val="none" w:sz="0" w:space="0" w:color="auto"/>
                            <w:bottom w:val="none" w:sz="0" w:space="0" w:color="auto"/>
                            <w:right w:val="none" w:sz="0" w:space="0" w:color="auto"/>
                          </w:divBdr>
                          <w:divsChild>
                            <w:div w:id="796683876">
                              <w:marLeft w:val="0"/>
                              <w:marRight w:val="0"/>
                              <w:marTop w:val="0"/>
                              <w:marBottom w:val="0"/>
                              <w:divBdr>
                                <w:top w:val="none" w:sz="0" w:space="0" w:color="auto"/>
                                <w:left w:val="none" w:sz="0" w:space="0" w:color="auto"/>
                                <w:bottom w:val="none" w:sz="0" w:space="0" w:color="auto"/>
                                <w:right w:val="none" w:sz="0" w:space="0" w:color="auto"/>
                              </w:divBdr>
                            </w:div>
                          </w:divsChild>
                        </w:div>
                        <w:div w:id="1202981824">
                          <w:marLeft w:val="0"/>
                          <w:marRight w:val="0"/>
                          <w:marTop w:val="0"/>
                          <w:marBottom w:val="0"/>
                          <w:divBdr>
                            <w:top w:val="none" w:sz="0" w:space="0" w:color="auto"/>
                            <w:left w:val="none" w:sz="0" w:space="0" w:color="auto"/>
                            <w:bottom w:val="none" w:sz="0" w:space="0" w:color="auto"/>
                            <w:right w:val="none" w:sz="0" w:space="0" w:color="auto"/>
                          </w:divBdr>
                          <w:divsChild>
                            <w:div w:id="1813601432">
                              <w:marLeft w:val="0"/>
                              <w:marRight w:val="0"/>
                              <w:marTop w:val="0"/>
                              <w:marBottom w:val="0"/>
                              <w:divBdr>
                                <w:top w:val="none" w:sz="0" w:space="0" w:color="auto"/>
                                <w:left w:val="none" w:sz="0" w:space="0" w:color="auto"/>
                                <w:bottom w:val="none" w:sz="0" w:space="0" w:color="auto"/>
                                <w:right w:val="none" w:sz="0" w:space="0" w:color="auto"/>
                              </w:divBdr>
                            </w:div>
                          </w:divsChild>
                        </w:div>
                        <w:div w:id="870722126">
                          <w:marLeft w:val="0"/>
                          <w:marRight w:val="0"/>
                          <w:marTop w:val="0"/>
                          <w:marBottom w:val="0"/>
                          <w:divBdr>
                            <w:top w:val="none" w:sz="0" w:space="0" w:color="auto"/>
                            <w:left w:val="none" w:sz="0" w:space="0" w:color="auto"/>
                            <w:bottom w:val="none" w:sz="0" w:space="0" w:color="auto"/>
                            <w:right w:val="none" w:sz="0" w:space="0" w:color="auto"/>
                          </w:divBdr>
                          <w:divsChild>
                            <w:div w:id="1135872419">
                              <w:marLeft w:val="0"/>
                              <w:marRight w:val="0"/>
                              <w:marTop w:val="0"/>
                              <w:marBottom w:val="0"/>
                              <w:divBdr>
                                <w:top w:val="none" w:sz="0" w:space="0" w:color="auto"/>
                                <w:left w:val="none" w:sz="0" w:space="0" w:color="auto"/>
                                <w:bottom w:val="none" w:sz="0" w:space="0" w:color="auto"/>
                                <w:right w:val="none" w:sz="0" w:space="0" w:color="auto"/>
                              </w:divBdr>
                            </w:div>
                          </w:divsChild>
                        </w:div>
                        <w:div w:id="2042703168">
                          <w:marLeft w:val="0"/>
                          <w:marRight w:val="0"/>
                          <w:marTop w:val="0"/>
                          <w:marBottom w:val="0"/>
                          <w:divBdr>
                            <w:top w:val="none" w:sz="0" w:space="0" w:color="auto"/>
                            <w:left w:val="none" w:sz="0" w:space="0" w:color="auto"/>
                            <w:bottom w:val="none" w:sz="0" w:space="0" w:color="auto"/>
                            <w:right w:val="none" w:sz="0" w:space="0" w:color="auto"/>
                          </w:divBdr>
                          <w:divsChild>
                            <w:div w:id="369458702">
                              <w:marLeft w:val="0"/>
                              <w:marRight w:val="0"/>
                              <w:marTop w:val="0"/>
                              <w:marBottom w:val="0"/>
                              <w:divBdr>
                                <w:top w:val="none" w:sz="0" w:space="0" w:color="auto"/>
                                <w:left w:val="none" w:sz="0" w:space="0" w:color="auto"/>
                                <w:bottom w:val="none" w:sz="0" w:space="0" w:color="auto"/>
                                <w:right w:val="none" w:sz="0" w:space="0" w:color="auto"/>
                              </w:divBdr>
                            </w:div>
                          </w:divsChild>
                        </w:div>
                        <w:div w:id="1003819253">
                          <w:marLeft w:val="0"/>
                          <w:marRight w:val="0"/>
                          <w:marTop w:val="0"/>
                          <w:marBottom w:val="0"/>
                          <w:divBdr>
                            <w:top w:val="none" w:sz="0" w:space="0" w:color="auto"/>
                            <w:left w:val="none" w:sz="0" w:space="0" w:color="auto"/>
                            <w:bottom w:val="none" w:sz="0" w:space="0" w:color="auto"/>
                            <w:right w:val="none" w:sz="0" w:space="0" w:color="auto"/>
                          </w:divBdr>
                          <w:divsChild>
                            <w:div w:id="62340872">
                              <w:marLeft w:val="0"/>
                              <w:marRight w:val="0"/>
                              <w:marTop w:val="0"/>
                              <w:marBottom w:val="0"/>
                              <w:divBdr>
                                <w:top w:val="none" w:sz="0" w:space="0" w:color="auto"/>
                                <w:left w:val="none" w:sz="0" w:space="0" w:color="auto"/>
                                <w:bottom w:val="none" w:sz="0" w:space="0" w:color="auto"/>
                                <w:right w:val="none" w:sz="0" w:space="0" w:color="auto"/>
                              </w:divBdr>
                            </w:div>
                          </w:divsChild>
                        </w:div>
                        <w:div w:id="224337012">
                          <w:marLeft w:val="0"/>
                          <w:marRight w:val="0"/>
                          <w:marTop w:val="0"/>
                          <w:marBottom w:val="0"/>
                          <w:divBdr>
                            <w:top w:val="none" w:sz="0" w:space="0" w:color="auto"/>
                            <w:left w:val="none" w:sz="0" w:space="0" w:color="auto"/>
                            <w:bottom w:val="none" w:sz="0" w:space="0" w:color="auto"/>
                            <w:right w:val="none" w:sz="0" w:space="0" w:color="auto"/>
                          </w:divBdr>
                          <w:divsChild>
                            <w:div w:id="58750114">
                              <w:marLeft w:val="0"/>
                              <w:marRight w:val="0"/>
                              <w:marTop w:val="0"/>
                              <w:marBottom w:val="0"/>
                              <w:divBdr>
                                <w:top w:val="none" w:sz="0" w:space="0" w:color="auto"/>
                                <w:left w:val="none" w:sz="0" w:space="0" w:color="auto"/>
                                <w:bottom w:val="none" w:sz="0" w:space="0" w:color="auto"/>
                                <w:right w:val="none" w:sz="0" w:space="0" w:color="auto"/>
                              </w:divBdr>
                            </w:div>
                          </w:divsChild>
                        </w:div>
                        <w:div w:id="393552439">
                          <w:marLeft w:val="0"/>
                          <w:marRight w:val="0"/>
                          <w:marTop w:val="0"/>
                          <w:marBottom w:val="0"/>
                          <w:divBdr>
                            <w:top w:val="none" w:sz="0" w:space="0" w:color="auto"/>
                            <w:left w:val="none" w:sz="0" w:space="0" w:color="auto"/>
                            <w:bottom w:val="none" w:sz="0" w:space="0" w:color="auto"/>
                            <w:right w:val="none" w:sz="0" w:space="0" w:color="auto"/>
                          </w:divBdr>
                          <w:divsChild>
                            <w:div w:id="353309207">
                              <w:marLeft w:val="0"/>
                              <w:marRight w:val="0"/>
                              <w:marTop w:val="0"/>
                              <w:marBottom w:val="0"/>
                              <w:divBdr>
                                <w:top w:val="none" w:sz="0" w:space="0" w:color="auto"/>
                                <w:left w:val="none" w:sz="0" w:space="0" w:color="auto"/>
                                <w:bottom w:val="none" w:sz="0" w:space="0" w:color="auto"/>
                                <w:right w:val="none" w:sz="0" w:space="0" w:color="auto"/>
                              </w:divBdr>
                            </w:div>
                          </w:divsChild>
                        </w:div>
                        <w:div w:id="1045719542">
                          <w:marLeft w:val="0"/>
                          <w:marRight w:val="0"/>
                          <w:marTop w:val="0"/>
                          <w:marBottom w:val="0"/>
                          <w:divBdr>
                            <w:top w:val="none" w:sz="0" w:space="0" w:color="auto"/>
                            <w:left w:val="none" w:sz="0" w:space="0" w:color="auto"/>
                            <w:bottom w:val="none" w:sz="0" w:space="0" w:color="auto"/>
                            <w:right w:val="none" w:sz="0" w:space="0" w:color="auto"/>
                          </w:divBdr>
                          <w:divsChild>
                            <w:div w:id="821116787">
                              <w:marLeft w:val="0"/>
                              <w:marRight w:val="0"/>
                              <w:marTop w:val="0"/>
                              <w:marBottom w:val="0"/>
                              <w:divBdr>
                                <w:top w:val="none" w:sz="0" w:space="0" w:color="auto"/>
                                <w:left w:val="none" w:sz="0" w:space="0" w:color="auto"/>
                                <w:bottom w:val="none" w:sz="0" w:space="0" w:color="auto"/>
                                <w:right w:val="none" w:sz="0" w:space="0" w:color="auto"/>
                              </w:divBdr>
                            </w:div>
                          </w:divsChild>
                        </w:div>
                        <w:div w:id="836502436">
                          <w:marLeft w:val="0"/>
                          <w:marRight w:val="0"/>
                          <w:marTop w:val="0"/>
                          <w:marBottom w:val="0"/>
                          <w:divBdr>
                            <w:top w:val="none" w:sz="0" w:space="0" w:color="auto"/>
                            <w:left w:val="none" w:sz="0" w:space="0" w:color="auto"/>
                            <w:bottom w:val="none" w:sz="0" w:space="0" w:color="auto"/>
                            <w:right w:val="none" w:sz="0" w:space="0" w:color="auto"/>
                          </w:divBdr>
                          <w:divsChild>
                            <w:div w:id="412435589">
                              <w:marLeft w:val="0"/>
                              <w:marRight w:val="0"/>
                              <w:marTop w:val="0"/>
                              <w:marBottom w:val="0"/>
                              <w:divBdr>
                                <w:top w:val="none" w:sz="0" w:space="0" w:color="auto"/>
                                <w:left w:val="none" w:sz="0" w:space="0" w:color="auto"/>
                                <w:bottom w:val="none" w:sz="0" w:space="0" w:color="auto"/>
                                <w:right w:val="none" w:sz="0" w:space="0" w:color="auto"/>
                              </w:divBdr>
                            </w:div>
                          </w:divsChild>
                        </w:div>
                        <w:div w:id="1877305859">
                          <w:marLeft w:val="0"/>
                          <w:marRight w:val="0"/>
                          <w:marTop w:val="0"/>
                          <w:marBottom w:val="0"/>
                          <w:divBdr>
                            <w:top w:val="none" w:sz="0" w:space="0" w:color="auto"/>
                            <w:left w:val="none" w:sz="0" w:space="0" w:color="auto"/>
                            <w:bottom w:val="none" w:sz="0" w:space="0" w:color="auto"/>
                            <w:right w:val="none" w:sz="0" w:space="0" w:color="auto"/>
                          </w:divBdr>
                          <w:divsChild>
                            <w:div w:id="6310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959834">
          <w:marLeft w:val="0"/>
          <w:marRight w:val="0"/>
          <w:marTop w:val="0"/>
          <w:marBottom w:val="93"/>
          <w:divBdr>
            <w:top w:val="none" w:sz="0" w:space="0" w:color="auto"/>
            <w:left w:val="none" w:sz="0" w:space="0" w:color="auto"/>
            <w:bottom w:val="none" w:sz="0" w:space="0" w:color="auto"/>
            <w:right w:val="none" w:sz="0" w:space="0" w:color="auto"/>
          </w:divBdr>
          <w:divsChild>
            <w:div w:id="1356074685">
              <w:marLeft w:val="0"/>
              <w:marRight w:val="0"/>
              <w:marTop w:val="0"/>
              <w:marBottom w:val="0"/>
              <w:divBdr>
                <w:top w:val="none" w:sz="0" w:space="0" w:color="auto"/>
                <w:left w:val="none" w:sz="0" w:space="0" w:color="auto"/>
                <w:bottom w:val="none" w:sz="0" w:space="0" w:color="auto"/>
                <w:right w:val="none" w:sz="0" w:space="0" w:color="auto"/>
              </w:divBdr>
              <w:divsChild>
                <w:div w:id="1548032044">
                  <w:marLeft w:val="0"/>
                  <w:marRight w:val="0"/>
                  <w:marTop w:val="0"/>
                  <w:marBottom w:val="0"/>
                  <w:divBdr>
                    <w:top w:val="none" w:sz="0" w:space="0" w:color="auto"/>
                    <w:left w:val="none" w:sz="0" w:space="0" w:color="auto"/>
                    <w:bottom w:val="none" w:sz="0" w:space="0" w:color="auto"/>
                    <w:right w:val="none" w:sz="0" w:space="0" w:color="auto"/>
                  </w:divBdr>
                  <w:divsChild>
                    <w:div w:id="16669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89989">
          <w:marLeft w:val="0"/>
          <w:marRight w:val="0"/>
          <w:marTop w:val="0"/>
          <w:marBottom w:val="0"/>
          <w:divBdr>
            <w:top w:val="none" w:sz="0" w:space="0" w:color="auto"/>
            <w:left w:val="none" w:sz="0" w:space="0" w:color="auto"/>
            <w:bottom w:val="none" w:sz="0" w:space="0" w:color="auto"/>
            <w:right w:val="none" w:sz="0" w:space="0" w:color="auto"/>
          </w:divBdr>
          <w:divsChild>
            <w:div w:id="1896350000">
              <w:marLeft w:val="0"/>
              <w:marRight w:val="0"/>
              <w:marTop w:val="0"/>
              <w:marBottom w:val="0"/>
              <w:divBdr>
                <w:top w:val="none" w:sz="0" w:space="0" w:color="auto"/>
                <w:left w:val="none" w:sz="0" w:space="0" w:color="auto"/>
                <w:bottom w:val="none" w:sz="0" w:space="0" w:color="auto"/>
                <w:right w:val="none" w:sz="0" w:space="0" w:color="auto"/>
              </w:divBdr>
              <w:divsChild>
                <w:div w:id="1920365442">
                  <w:marLeft w:val="0"/>
                  <w:marRight w:val="0"/>
                  <w:marTop w:val="0"/>
                  <w:marBottom w:val="0"/>
                  <w:divBdr>
                    <w:top w:val="none" w:sz="0" w:space="0" w:color="auto"/>
                    <w:left w:val="none" w:sz="0" w:space="0" w:color="auto"/>
                    <w:bottom w:val="none" w:sz="0" w:space="0" w:color="auto"/>
                    <w:right w:val="none" w:sz="0" w:space="0" w:color="auto"/>
                  </w:divBdr>
                  <w:divsChild>
                    <w:div w:id="1019164692">
                      <w:marLeft w:val="0"/>
                      <w:marRight w:val="0"/>
                      <w:marTop w:val="0"/>
                      <w:marBottom w:val="0"/>
                      <w:divBdr>
                        <w:top w:val="none" w:sz="0" w:space="0" w:color="auto"/>
                        <w:left w:val="none" w:sz="0" w:space="0" w:color="auto"/>
                        <w:bottom w:val="none" w:sz="0" w:space="0" w:color="auto"/>
                        <w:right w:val="none" w:sz="0" w:space="0" w:color="auto"/>
                      </w:divBdr>
                      <w:divsChild>
                        <w:div w:id="384840632">
                          <w:marLeft w:val="0"/>
                          <w:marRight w:val="0"/>
                          <w:marTop w:val="0"/>
                          <w:marBottom w:val="0"/>
                          <w:divBdr>
                            <w:top w:val="none" w:sz="0" w:space="0" w:color="auto"/>
                            <w:left w:val="none" w:sz="0" w:space="0" w:color="auto"/>
                            <w:bottom w:val="none" w:sz="0" w:space="0" w:color="auto"/>
                            <w:right w:val="none" w:sz="0" w:space="0" w:color="auto"/>
                          </w:divBdr>
                          <w:divsChild>
                            <w:div w:id="752318773">
                              <w:marLeft w:val="0"/>
                              <w:marRight w:val="0"/>
                              <w:marTop w:val="0"/>
                              <w:marBottom w:val="0"/>
                              <w:divBdr>
                                <w:top w:val="none" w:sz="0" w:space="0" w:color="auto"/>
                                <w:left w:val="none" w:sz="0" w:space="0" w:color="auto"/>
                                <w:bottom w:val="none" w:sz="0" w:space="0" w:color="auto"/>
                                <w:right w:val="none" w:sz="0" w:space="0" w:color="auto"/>
                              </w:divBdr>
                              <w:divsChild>
                                <w:div w:id="1944414693">
                                  <w:marLeft w:val="0"/>
                                  <w:marRight w:val="0"/>
                                  <w:marTop w:val="0"/>
                                  <w:marBottom w:val="0"/>
                                  <w:divBdr>
                                    <w:top w:val="none" w:sz="0" w:space="0" w:color="auto"/>
                                    <w:left w:val="none" w:sz="0" w:space="0" w:color="auto"/>
                                    <w:bottom w:val="none" w:sz="0" w:space="0" w:color="auto"/>
                                    <w:right w:val="none" w:sz="0" w:space="0" w:color="auto"/>
                                  </w:divBdr>
                                  <w:divsChild>
                                    <w:div w:id="1367559820">
                                      <w:marLeft w:val="0"/>
                                      <w:marRight w:val="0"/>
                                      <w:marTop w:val="0"/>
                                      <w:marBottom w:val="0"/>
                                      <w:divBdr>
                                        <w:top w:val="none" w:sz="0" w:space="0" w:color="auto"/>
                                        <w:left w:val="none" w:sz="0" w:space="0" w:color="auto"/>
                                        <w:bottom w:val="none" w:sz="0" w:space="0" w:color="auto"/>
                                        <w:right w:val="none" w:sz="0" w:space="0" w:color="auto"/>
                                      </w:divBdr>
                                      <w:divsChild>
                                        <w:div w:id="1045177842">
                                          <w:marLeft w:val="0"/>
                                          <w:marRight w:val="0"/>
                                          <w:marTop w:val="0"/>
                                          <w:marBottom w:val="0"/>
                                          <w:divBdr>
                                            <w:top w:val="none" w:sz="0" w:space="0" w:color="auto"/>
                                            <w:left w:val="none" w:sz="0" w:space="0" w:color="auto"/>
                                            <w:bottom w:val="none" w:sz="0" w:space="0" w:color="auto"/>
                                            <w:right w:val="none" w:sz="0" w:space="0" w:color="auto"/>
                                          </w:divBdr>
                                          <w:divsChild>
                                            <w:div w:id="1184631453">
                                              <w:marLeft w:val="0"/>
                                              <w:marRight w:val="0"/>
                                              <w:marTop w:val="0"/>
                                              <w:marBottom w:val="0"/>
                                              <w:divBdr>
                                                <w:top w:val="none" w:sz="0" w:space="0" w:color="auto"/>
                                                <w:left w:val="none" w:sz="0" w:space="0" w:color="auto"/>
                                                <w:bottom w:val="none" w:sz="0" w:space="0" w:color="auto"/>
                                                <w:right w:val="none" w:sz="0" w:space="0" w:color="auto"/>
                                              </w:divBdr>
                                              <w:divsChild>
                                                <w:div w:id="1747528933">
                                                  <w:marLeft w:val="0"/>
                                                  <w:marRight w:val="0"/>
                                                  <w:marTop w:val="0"/>
                                                  <w:marBottom w:val="0"/>
                                                  <w:divBdr>
                                                    <w:top w:val="none" w:sz="0" w:space="0" w:color="auto"/>
                                                    <w:left w:val="none" w:sz="0" w:space="0" w:color="auto"/>
                                                    <w:bottom w:val="none" w:sz="0" w:space="0" w:color="auto"/>
                                                    <w:right w:val="none" w:sz="0" w:space="0" w:color="auto"/>
                                                  </w:divBdr>
                                                  <w:divsChild>
                                                    <w:div w:id="1936210474">
                                                      <w:marLeft w:val="0"/>
                                                      <w:marRight w:val="0"/>
                                                      <w:marTop w:val="0"/>
                                                      <w:marBottom w:val="0"/>
                                                      <w:divBdr>
                                                        <w:top w:val="none" w:sz="0" w:space="0" w:color="auto"/>
                                                        <w:left w:val="none" w:sz="0" w:space="0" w:color="auto"/>
                                                        <w:bottom w:val="none" w:sz="0" w:space="0" w:color="auto"/>
                                                        <w:right w:val="none" w:sz="0" w:space="0" w:color="auto"/>
                                                      </w:divBdr>
                                                    </w:div>
                                                  </w:divsChild>
                                                </w:div>
                                                <w:div w:id="1861235336">
                                                  <w:marLeft w:val="0"/>
                                                  <w:marRight w:val="0"/>
                                                  <w:marTop w:val="0"/>
                                                  <w:marBottom w:val="0"/>
                                                  <w:divBdr>
                                                    <w:top w:val="none" w:sz="0" w:space="0" w:color="auto"/>
                                                    <w:left w:val="none" w:sz="0" w:space="0" w:color="auto"/>
                                                    <w:bottom w:val="none" w:sz="0" w:space="0" w:color="auto"/>
                                                    <w:right w:val="none" w:sz="0" w:space="0" w:color="auto"/>
                                                  </w:divBdr>
                                                  <w:divsChild>
                                                    <w:div w:id="1404643867">
                                                      <w:marLeft w:val="0"/>
                                                      <w:marRight w:val="0"/>
                                                      <w:marTop w:val="0"/>
                                                      <w:marBottom w:val="0"/>
                                                      <w:divBdr>
                                                        <w:top w:val="none" w:sz="0" w:space="0" w:color="auto"/>
                                                        <w:left w:val="none" w:sz="0" w:space="0" w:color="auto"/>
                                                        <w:bottom w:val="none" w:sz="0" w:space="0" w:color="auto"/>
                                                        <w:right w:val="none" w:sz="0" w:space="0" w:color="auto"/>
                                                      </w:divBdr>
                                                    </w:div>
                                                  </w:divsChild>
                                                </w:div>
                                                <w:div w:id="733242592">
                                                  <w:marLeft w:val="0"/>
                                                  <w:marRight w:val="0"/>
                                                  <w:marTop w:val="0"/>
                                                  <w:marBottom w:val="0"/>
                                                  <w:divBdr>
                                                    <w:top w:val="none" w:sz="0" w:space="0" w:color="auto"/>
                                                    <w:left w:val="none" w:sz="0" w:space="0" w:color="auto"/>
                                                    <w:bottom w:val="none" w:sz="0" w:space="0" w:color="auto"/>
                                                    <w:right w:val="none" w:sz="0" w:space="0" w:color="auto"/>
                                                  </w:divBdr>
                                                  <w:divsChild>
                                                    <w:div w:id="523790157">
                                                      <w:marLeft w:val="0"/>
                                                      <w:marRight w:val="0"/>
                                                      <w:marTop w:val="0"/>
                                                      <w:marBottom w:val="0"/>
                                                      <w:divBdr>
                                                        <w:top w:val="none" w:sz="0" w:space="0" w:color="auto"/>
                                                        <w:left w:val="none" w:sz="0" w:space="0" w:color="auto"/>
                                                        <w:bottom w:val="none" w:sz="0" w:space="0" w:color="auto"/>
                                                        <w:right w:val="none" w:sz="0" w:space="0" w:color="auto"/>
                                                      </w:divBdr>
                                                    </w:div>
                                                  </w:divsChild>
                                                </w:div>
                                                <w:div w:id="1840657445">
                                                  <w:marLeft w:val="0"/>
                                                  <w:marRight w:val="0"/>
                                                  <w:marTop w:val="0"/>
                                                  <w:marBottom w:val="0"/>
                                                  <w:divBdr>
                                                    <w:top w:val="none" w:sz="0" w:space="0" w:color="auto"/>
                                                    <w:left w:val="none" w:sz="0" w:space="0" w:color="auto"/>
                                                    <w:bottom w:val="none" w:sz="0" w:space="0" w:color="auto"/>
                                                    <w:right w:val="none" w:sz="0" w:space="0" w:color="auto"/>
                                                  </w:divBdr>
                                                  <w:divsChild>
                                                    <w:div w:id="159006660">
                                                      <w:marLeft w:val="0"/>
                                                      <w:marRight w:val="0"/>
                                                      <w:marTop w:val="0"/>
                                                      <w:marBottom w:val="0"/>
                                                      <w:divBdr>
                                                        <w:top w:val="none" w:sz="0" w:space="0" w:color="auto"/>
                                                        <w:left w:val="none" w:sz="0" w:space="0" w:color="auto"/>
                                                        <w:bottom w:val="none" w:sz="0" w:space="0" w:color="auto"/>
                                                        <w:right w:val="none" w:sz="0" w:space="0" w:color="auto"/>
                                                      </w:divBdr>
                                                    </w:div>
                                                  </w:divsChild>
                                                </w:div>
                                                <w:div w:id="1463109307">
                                                  <w:marLeft w:val="0"/>
                                                  <w:marRight w:val="0"/>
                                                  <w:marTop w:val="0"/>
                                                  <w:marBottom w:val="0"/>
                                                  <w:divBdr>
                                                    <w:top w:val="none" w:sz="0" w:space="0" w:color="auto"/>
                                                    <w:left w:val="none" w:sz="0" w:space="0" w:color="auto"/>
                                                    <w:bottom w:val="none" w:sz="0" w:space="0" w:color="auto"/>
                                                    <w:right w:val="none" w:sz="0" w:space="0" w:color="auto"/>
                                                  </w:divBdr>
                                                  <w:divsChild>
                                                    <w:div w:id="263655137">
                                                      <w:marLeft w:val="0"/>
                                                      <w:marRight w:val="0"/>
                                                      <w:marTop w:val="0"/>
                                                      <w:marBottom w:val="0"/>
                                                      <w:divBdr>
                                                        <w:top w:val="none" w:sz="0" w:space="0" w:color="auto"/>
                                                        <w:left w:val="none" w:sz="0" w:space="0" w:color="auto"/>
                                                        <w:bottom w:val="none" w:sz="0" w:space="0" w:color="auto"/>
                                                        <w:right w:val="none" w:sz="0" w:space="0" w:color="auto"/>
                                                      </w:divBdr>
                                                    </w:div>
                                                  </w:divsChild>
                                                </w:div>
                                                <w:div w:id="270358057">
                                                  <w:marLeft w:val="0"/>
                                                  <w:marRight w:val="0"/>
                                                  <w:marTop w:val="0"/>
                                                  <w:marBottom w:val="0"/>
                                                  <w:divBdr>
                                                    <w:top w:val="none" w:sz="0" w:space="0" w:color="auto"/>
                                                    <w:left w:val="none" w:sz="0" w:space="0" w:color="auto"/>
                                                    <w:bottom w:val="none" w:sz="0" w:space="0" w:color="auto"/>
                                                    <w:right w:val="none" w:sz="0" w:space="0" w:color="auto"/>
                                                  </w:divBdr>
                                                  <w:divsChild>
                                                    <w:div w:id="350452261">
                                                      <w:marLeft w:val="0"/>
                                                      <w:marRight w:val="0"/>
                                                      <w:marTop w:val="0"/>
                                                      <w:marBottom w:val="0"/>
                                                      <w:divBdr>
                                                        <w:top w:val="none" w:sz="0" w:space="0" w:color="auto"/>
                                                        <w:left w:val="none" w:sz="0" w:space="0" w:color="auto"/>
                                                        <w:bottom w:val="none" w:sz="0" w:space="0" w:color="auto"/>
                                                        <w:right w:val="none" w:sz="0" w:space="0" w:color="auto"/>
                                                      </w:divBdr>
                                                    </w:div>
                                                  </w:divsChild>
                                                </w:div>
                                                <w:div w:id="464586628">
                                                  <w:marLeft w:val="0"/>
                                                  <w:marRight w:val="0"/>
                                                  <w:marTop w:val="0"/>
                                                  <w:marBottom w:val="0"/>
                                                  <w:divBdr>
                                                    <w:top w:val="none" w:sz="0" w:space="0" w:color="auto"/>
                                                    <w:left w:val="none" w:sz="0" w:space="0" w:color="auto"/>
                                                    <w:bottom w:val="none" w:sz="0" w:space="0" w:color="auto"/>
                                                    <w:right w:val="none" w:sz="0" w:space="0" w:color="auto"/>
                                                  </w:divBdr>
                                                  <w:divsChild>
                                                    <w:div w:id="244657099">
                                                      <w:marLeft w:val="0"/>
                                                      <w:marRight w:val="0"/>
                                                      <w:marTop w:val="0"/>
                                                      <w:marBottom w:val="0"/>
                                                      <w:divBdr>
                                                        <w:top w:val="none" w:sz="0" w:space="0" w:color="auto"/>
                                                        <w:left w:val="none" w:sz="0" w:space="0" w:color="auto"/>
                                                        <w:bottom w:val="none" w:sz="0" w:space="0" w:color="auto"/>
                                                        <w:right w:val="none" w:sz="0" w:space="0" w:color="auto"/>
                                                      </w:divBdr>
                                                    </w:div>
                                                  </w:divsChild>
                                                </w:div>
                                                <w:div w:id="1654143632">
                                                  <w:marLeft w:val="0"/>
                                                  <w:marRight w:val="0"/>
                                                  <w:marTop w:val="0"/>
                                                  <w:marBottom w:val="0"/>
                                                  <w:divBdr>
                                                    <w:top w:val="none" w:sz="0" w:space="0" w:color="auto"/>
                                                    <w:left w:val="none" w:sz="0" w:space="0" w:color="auto"/>
                                                    <w:bottom w:val="none" w:sz="0" w:space="0" w:color="auto"/>
                                                    <w:right w:val="none" w:sz="0" w:space="0" w:color="auto"/>
                                                  </w:divBdr>
                                                  <w:divsChild>
                                                    <w:div w:id="1424378371">
                                                      <w:marLeft w:val="0"/>
                                                      <w:marRight w:val="0"/>
                                                      <w:marTop w:val="0"/>
                                                      <w:marBottom w:val="0"/>
                                                      <w:divBdr>
                                                        <w:top w:val="none" w:sz="0" w:space="0" w:color="auto"/>
                                                        <w:left w:val="none" w:sz="0" w:space="0" w:color="auto"/>
                                                        <w:bottom w:val="none" w:sz="0" w:space="0" w:color="auto"/>
                                                        <w:right w:val="none" w:sz="0" w:space="0" w:color="auto"/>
                                                      </w:divBdr>
                                                    </w:div>
                                                  </w:divsChild>
                                                </w:div>
                                                <w:div w:id="1822650966">
                                                  <w:marLeft w:val="0"/>
                                                  <w:marRight w:val="0"/>
                                                  <w:marTop w:val="0"/>
                                                  <w:marBottom w:val="0"/>
                                                  <w:divBdr>
                                                    <w:top w:val="none" w:sz="0" w:space="0" w:color="auto"/>
                                                    <w:left w:val="none" w:sz="0" w:space="0" w:color="auto"/>
                                                    <w:bottom w:val="none" w:sz="0" w:space="0" w:color="auto"/>
                                                    <w:right w:val="none" w:sz="0" w:space="0" w:color="auto"/>
                                                  </w:divBdr>
                                                  <w:divsChild>
                                                    <w:div w:id="895165382">
                                                      <w:marLeft w:val="0"/>
                                                      <w:marRight w:val="0"/>
                                                      <w:marTop w:val="0"/>
                                                      <w:marBottom w:val="0"/>
                                                      <w:divBdr>
                                                        <w:top w:val="none" w:sz="0" w:space="0" w:color="auto"/>
                                                        <w:left w:val="none" w:sz="0" w:space="0" w:color="auto"/>
                                                        <w:bottom w:val="none" w:sz="0" w:space="0" w:color="auto"/>
                                                        <w:right w:val="none" w:sz="0" w:space="0" w:color="auto"/>
                                                      </w:divBdr>
                                                    </w:div>
                                                  </w:divsChild>
                                                </w:div>
                                                <w:div w:id="1924532053">
                                                  <w:marLeft w:val="0"/>
                                                  <w:marRight w:val="0"/>
                                                  <w:marTop w:val="0"/>
                                                  <w:marBottom w:val="0"/>
                                                  <w:divBdr>
                                                    <w:top w:val="none" w:sz="0" w:space="0" w:color="auto"/>
                                                    <w:left w:val="none" w:sz="0" w:space="0" w:color="auto"/>
                                                    <w:bottom w:val="none" w:sz="0" w:space="0" w:color="auto"/>
                                                    <w:right w:val="none" w:sz="0" w:space="0" w:color="auto"/>
                                                  </w:divBdr>
                                                  <w:divsChild>
                                                    <w:div w:id="2125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1767089">
      <w:bodyDiv w:val="1"/>
      <w:marLeft w:val="0"/>
      <w:marRight w:val="0"/>
      <w:marTop w:val="0"/>
      <w:marBottom w:val="0"/>
      <w:divBdr>
        <w:top w:val="none" w:sz="0" w:space="0" w:color="auto"/>
        <w:left w:val="none" w:sz="0" w:space="0" w:color="auto"/>
        <w:bottom w:val="none" w:sz="0" w:space="0" w:color="auto"/>
        <w:right w:val="none" w:sz="0" w:space="0" w:color="auto"/>
      </w:divBdr>
      <w:divsChild>
        <w:div w:id="1981226404">
          <w:marLeft w:val="0"/>
          <w:marRight w:val="0"/>
          <w:marTop w:val="0"/>
          <w:marBottom w:val="0"/>
          <w:divBdr>
            <w:top w:val="none" w:sz="0" w:space="0" w:color="auto"/>
            <w:left w:val="none" w:sz="0" w:space="0" w:color="auto"/>
            <w:bottom w:val="none" w:sz="0" w:space="0" w:color="auto"/>
            <w:right w:val="none" w:sz="0" w:space="0" w:color="auto"/>
          </w:divBdr>
          <w:divsChild>
            <w:div w:id="2585791">
              <w:marLeft w:val="0"/>
              <w:marRight w:val="0"/>
              <w:marTop w:val="0"/>
              <w:marBottom w:val="0"/>
              <w:divBdr>
                <w:top w:val="none" w:sz="0" w:space="0" w:color="auto"/>
                <w:left w:val="none" w:sz="0" w:space="0" w:color="auto"/>
                <w:bottom w:val="none" w:sz="0" w:space="0" w:color="auto"/>
                <w:right w:val="none" w:sz="0" w:space="0" w:color="auto"/>
              </w:divBdr>
              <w:divsChild>
                <w:div w:id="5971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4538">
          <w:marLeft w:val="0"/>
          <w:marRight w:val="0"/>
          <w:marTop w:val="0"/>
          <w:marBottom w:val="0"/>
          <w:divBdr>
            <w:top w:val="none" w:sz="0" w:space="0" w:color="auto"/>
            <w:left w:val="none" w:sz="0" w:space="0" w:color="auto"/>
            <w:bottom w:val="none" w:sz="0" w:space="0" w:color="auto"/>
            <w:right w:val="none" w:sz="0" w:space="0" w:color="auto"/>
          </w:divBdr>
          <w:divsChild>
            <w:div w:id="1272735987">
              <w:marLeft w:val="0"/>
              <w:marRight w:val="0"/>
              <w:marTop w:val="0"/>
              <w:marBottom w:val="0"/>
              <w:divBdr>
                <w:top w:val="none" w:sz="0" w:space="0" w:color="auto"/>
                <w:left w:val="none" w:sz="0" w:space="0" w:color="auto"/>
                <w:bottom w:val="none" w:sz="0" w:space="0" w:color="auto"/>
                <w:right w:val="none" w:sz="0" w:space="0" w:color="auto"/>
              </w:divBdr>
              <w:divsChild>
                <w:div w:id="4555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233">
          <w:marLeft w:val="0"/>
          <w:marRight w:val="0"/>
          <w:marTop w:val="0"/>
          <w:marBottom w:val="0"/>
          <w:divBdr>
            <w:top w:val="none" w:sz="0" w:space="0" w:color="auto"/>
            <w:left w:val="none" w:sz="0" w:space="0" w:color="auto"/>
            <w:bottom w:val="none" w:sz="0" w:space="0" w:color="auto"/>
            <w:right w:val="none" w:sz="0" w:space="0" w:color="auto"/>
          </w:divBdr>
          <w:divsChild>
            <w:div w:id="1460879972">
              <w:marLeft w:val="0"/>
              <w:marRight w:val="0"/>
              <w:marTop w:val="0"/>
              <w:marBottom w:val="0"/>
              <w:divBdr>
                <w:top w:val="none" w:sz="0" w:space="0" w:color="auto"/>
                <w:left w:val="none" w:sz="0" w:space="0" w:color="auto"/>
                <w:bottom w:val="none" w:sz="0" w:space="0" w:color="auto"/>
                <w:right w:val="none" w:sz="0" w:space="0" w:color="auto"/>
              </w:divBdr>
              <w:divsChild>
                <w:div w:id="1950038689">
                  <w:marLeft w:val="0"/>
                  <w:marRight w:val="0"/>
                  <w:marTop w:val="0"/>
                  <w:marBottom w:val="0"/>
                  <w:divBdr>
                    <w:top w:val="none" w:sz="0" w:space="0" w:color="auto"/>
                    <w:left w:val="none" w:sz="0" w:space="0" w:color="auto"/>
                    <w:bottom w:val="none" w:sz="0" w:space="0" w:color="auto"/>
                    <w:right w:val="none" w:sz="0" w:space="0" w:color="auto"/>
                  </w:divBdr>
                </w:div>
                <w:div w:id="1352536232">
                  <w:marLeft w:val="0"/>
                  <w:marRight w:val="0"/>
                  <w:marTop w:val="0"/>
                  <w:marBottom w:val="0"/>
                  <w:divBdr>
                    <w:top w:val="none" w:sz="0" w:space="0" w:color="auto"/>
                    <w:left w:val="none" w:sz="0" w:space="0" w:color="auto"/>
                    <w:bottom w:val="none" w:sz="0" w:space="0" w:color="auto"/>
                    <w:right w:val="none" w:sz="0" w:space="0" w:color="auto"/>
                  </w:divBdr>
                </w:div>
                <w:div w:id="82143745">
                  <w:marLeft w:val="0"/>
                  <w:marRight w:val="0"/>
                  <w:marTop w:val="0"/>
                  <w:marBottom w:val="0"/>
                  <w:divBdr>
                    <w:top w:val="none" w:sz="0" w:space="0" w:color="auto"/>
                    <w:left w:val="none" w:sz="0" w:space="0" w:color="auto"/>
                    <w:bottom w:val="none" w:sz="0" w:space="0" w:color="auto"/>
                    <w:right w:val="none" w:sz="0" w:space="0" w:color="auto"/>
                  </w:divBdr>
                </w:div>
              </w:divsChild>
            </w:div>
            <w:div w:id="525946714">
              <w:marLeft w:val="0"/>
              <w:marRight w:val="0"/>
              <w:marTop w:val="0"/>
              <w:marBottom w:val="0"/>
              <w:divBdr>
                <w:top w:val="none" w:sz="0" w:space="0" w:color="auto"/>
                <w:left w:val="none" w:sz="0" w:space="0" w:color="auto"/>
                <w:bottom w:val="none" w:sz="0" w:space="0" w:color="auto"/>
                <w:right w:val="none" w:sz="0" w:space="0" w:color="auto"/>
              </w:divBdr>
            </w:div>
            <w:div w:id="605699623">
              <w:marLeft w:val="0"/>
              <w:marRight w:val="0"/>
              <w:marTop w:val="0"/>
              <w:marBottom w:val="0"/>
              <w:divBdr>
                <w:top w:val="none" w:sz="0" w:space="0" w:color="auto"/>
                <w:left w:val="none" w:sz="0" w:space="0" w:color="auto"/>
                <w:bottom w:val="none" w:sz="0" w:space="0" w:color="auto"/>
                <w:right w:val="none" w:sz="0" w:space="0" w:color="auto"/>
              </w:divBdr>
              <w:divsChild>
                <w:div w:id="12477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460">
          <w:marLeft w:val="0"/>
          <w:marRight w:val="0"/>
          <w:marTop w:val="0"/>
          <w:marBottom w:val="0"/>
          <w:divBdr>
            <w:top w:val="none" w:sz="0" w:space="0" w:color="auto"/>
            <w:left w:val="none" w:sz="0" w:space="0" w:color="auto"/>
            <w:bottom w:val="none" w:sz="0" w:space="0" w:color="auto"/>
            <w:right w:val="none" w:sz="0" w:space="0" w:color="auto"/>
          </w:divBdr>
          <w:divsChild>
            <w:div w:id="1748763662">
              <w:marLeft w:val="0"/>
              <w:marRight w:val="0"/>
              <w:marTop w:val="0"/>
              <w:marBottom w:val="0"/>
              <w:divBdr>
                <w:top w:val="none" w:sz="0" w:space="0" w:color="auto"/>
                <w:left w:val="none" w:sz="0" w:space="0" w:color="auto"/>
                <w:bottom w:val="none" w:sz="0" w:space="0" w:color="auto"/>
                <w:right w:val="none" w:sz="0" w:space="0" w:color="auto"/>
              </w:divBdr>
            </w:div>
          </w:divsChild>
        </w:div>
        <w:div w:id="1490747957">
          <w:marLeft w:val="0"/>
          <w:marRight w:val="0"/>
          <w:marTop w:val="0"/>
          <w:marBottom w:val="0"/>
          <w:divBdr>
            <w:top w:val="none" w:sz="0" w:space="0" w:color="auto"/>
            <w:left w:val="none" w:sz="0" w:space="0" w:color="auto"/>
            <w:bottom w:val="none" w:sz="0" w:space="0" w:color="auto"/>
            <w:right w:val="none" w:sz="0" w:space="0" w:color="auto"/>
          </w:divBdr>
          <w:divsChild>
            <w:div w:id="1574660506">
              <w:marLeft w:val="0"/>
              <w:marRight w:val="0"/>
              <w:marTop w:val="0"/>
              <w:marBottom w:val="0"/>
              <w:divBdr>
                <w:top w:val="none" w:sz="0" w:space="0" w:color="auto"/>
                <w:left w:val="none" w:sz="0" w:space="0" w:color="auto"/>
                <w:bottom w:val="none" w:sz="0" w:space="0" w:color="auto"/>
                <w:right w:val="none" w:sz="0" w:space="0" w:color="auto"/>
              </w:divBdr>
              <w:divsChild>
                <w:div w:id="1217738004">
                  <w:marLeft w:val="0"/>
                  <w:marRight w:val="0"/>
                  <w:marTop w:val="0"/>
                  <w:marBottom w:val="0"/>
                  <w:divBdr>
                    <w:top w:val="none" w:sz="0" w:space="0" w:color="auto"/>
                    <w:left w:val="none" w:sz="0" w:space="0" w:color="auto"/>
                    <w:bottom w:val="none" w:sz="0" w:space="0" w:color="auto"/>
                    <w:right w:val="none" w:sz="0" w:space="0" w:color="auto"/>
                  </w:divBdr>
                  <w:divsChild>
                    <w:div w:id="405149252">
                      <w:marLeft w:val="0"/>
                      <w:marRight w:val="0"/>
                      <w:marTop w:val="0"/>
                      <w:marBottom w:val="0"/>
                      <w:divBdr>
                        <w:top w:val="none" w:sz="0" w:space="0" w:color="auto"/>
                        <w:left w:val="none" w:sz="0" w:space="0" w:color="auto"/>
                        <w:bottom w:val="none" w:sz="0" w:space="0" w:color="auto"/>
                        <w:right w:val="none" w:sz="0" w:space="0" w:color="auto"/>
                      </w:divBdr>
                      <w:divsChild>
                        <w:div w:id="1183275625">
                          <w:marLeft w:val="0"/>
                          <w:marRight w:val="0"/>
                          <w:marTop w:val="0"/>
                          <w:marBottom w:val="0"/>
                          <w:divBdr>
                            <w:top w:val="none" w:sz="0" w:space="0" w:color="auto"/>
                            <w:left w:val="none" w:sz="0" w:space="0" w:color="auto"/>
                            <w:bottom w:val="none" w:sz="0" w:space="0" w:color="auto"/>
                            <w:right w:val="none" w:sz="0" w:space="0" w:color="auto"/>
                          </w:divBdr>
                          <w:divsChild>
                            <w:div w:id="20154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54375">
          <w:marLeft w:val="0"/>
          <w:marRight w:val="0"/>
          <w:marTop w:val="0"/>
          <w:marBottom w:val="0"/>
          <w:divBdr>
            <w:top w:val="none" w:sz="0" w:space="0" w:color="auto"/>
            <w:left w:val="none" w:sz="0" w:space="0" w:color="auto"/>
            <w:bottom w:val="none" w:sz="0" w:space="0" w:color="auto"/>
            <w:right w:val="none" w:sz="0" w:space="0" w:color="auto"/>
          </w:divBdr>
          <w:divsChild>
            <w:div w:id="257101447">
              <w:marLeft w:val="0"/>
              <w:marRight w:val="0"/>
              <w:marTop w:val="0"/>
              <w:marBottom w:val="0"/>
              <w:divBdr>
                <w:top w:val="none" w:sz="0" w:space="0" w:color="auto"/>
                <w:left w:val="none" w:sz="0" w:space="0" w:color="auto"/>
                <w:bottom w:val="none" w:sz="0" w:space="0" w:color="auto"/>
                <w:right w:val="none" w:sz="0" w:space="0" w:color="auto"/>
              </w:divBdr>
              <w:divsChild>
                <w:div w:id="1267542913">
                  <w:marLeft w:val="0"/>
                  <w:marRight w:val="0"/>
                  <w:marTop w:val="0"/>
                  <w:marBottom w:val="0"/>
                  <w:divBdr>
                    <w:top w:val="none" w:sz="0" w:space="0" w:color="auto"/>
                    <w:left w:val="none" w:sz="0" w:space="0" w:color="auto"/>
                    <w:bottom w:val="none" w:sz="0" w:space="0" w:color="auto"/>
                    <w:right w:val="none" w:sz="0" w:space="0" w:color="auto"/>
                  </w:divBdr>
                </w:div>
                <w:div w:id="477235742">
                  <w:marLeft w:val="0"/>
                  <w:marRight w:val="0"/>
                  <w:marTop w:val="0"/>
                  <w:marBottom w:val="0"/>
                  <w:divBdr>
                    <w:top w:val="none" w:sz="0" w:space="0" w:color="auto"/>
                    <w:left w:val="none" w:sz="0" w:space="0" w:color="auto"/>
                    <w:bottom w:val="none" w:sz="0" w:space="0" w:color="auto"/>
                    <w:right w:val="none" w:sz="0" w:space="0" w:color="auto"/>
                  </w:divBdr>
                  <w:divsChild>
                    <w:div w:id="389234149">
                      <w:marLeft w:val="0"/>
                      <w:marRight w:val="0"/>
                      <w:marTop w:val="0"/>
                      <w:marBottom w:val="0"/>
                      <w:divBdr>
                        <w:top w:val="none" w:sz="0" w:space="0" w:color="auto"/>
                        <w:left w:val="none" w:sz="0" w:space="0" w:color="auto"/>
                        <w:bottom w:val="none" w:sz="0" w:space="0" w:color="auto"/>
                        <w:right w:val="none" w:sz="0" w:space="0" w:color="auto"/>
                      </w:divBdr>
                    </w:div>
                  </w:divsChild>
                </w:div>
                <w:div w:id="73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416">
          <w:marLeft w:val="0"/>
          <w:marRight w:val="0"/>
          <w:marTop w:val="0"/>
          <w:marBottom w:val="0"/>
          <w:divBdr>
            <w:top w:val="none" w:sz="0" w:space="0" w:color="auto"/>
            <w:left w:val="none" w:sz="0" w:space="0" w:color="auto"/>
            <w:bottom w:val="none" w:sz="0" w:space="0" w:color="auto"/>
            <w:right w:val="none" w:sz="0" w:space="0" w:color="auto"/>
          </w:divBdr>
          <w:divsChild>
            <w:div w:id="1052389454">
              <w:marLeft w:val="0"/>
              <w:marRight w:val="0"/>
              <w:marTop w:val="0"/>
              <w:marBottom w:val="0"/>
              <w:divBdr>
                <w:top w:val="none" w:sz="0" w:space="0" w:color="auto"/>
                <w:left w:val="none" w:sz="0" w:space="0" w:color="auto"/>
                <w:bottom w:val="none" w:sz="0" w:space="0" w:color="auto"/>
                <w:right w:val="none" w:sz="0" w:space="0" w:color="auto"/>
              </w:divBdr>
            </w:div>
            <w:div w:id="1121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8040">
      <w:bodyDiv w:val="1"/>
      <w:marLeft w:val="0"/>
      <w:marRight w:val="0"/>
      <w:marTop w:val="0"/>
      <w:marBottom w:val="0"/>
      <w:divBdr>
        <w:top w:val="none" w:sz="0" w:space="0" w:color="auto"/>
        <w:left w:val="none" w:sz="0" w:space="0" w:color="auto"/>
        <w:bottom w:val="none" w:sz="0" w:space="0" w:color="auto"/>
        <w:right w:val="none" w:sz="0" w:space="0" w:color="auto"/>
      </w:divBdr>
    </w:div>
    <w:div w:id="203581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mple_polygon" TargetMode="External"/><Relationship Id="rId18" Type="http://schemas.openxmlformats.org/officeDocument/2006/relationships/image" Target="media/image3.png"/><Relationship Id="rId26" Type="http://schemas.openxmlformats.org/officeDocument/2006/relationships/hyperlink" Target="https://www.quora.com/Why-would-you-use-a-belt-drive-instead-of-a-chain-drive" TargetMode="External"/><Relationship Id="rId39" Type="http://schemas.openxmlformats.org/officeDocument/2006/relationships/hyperlink" Target="https://en.wikipedia.org/wiki/Translation_%28physics%29" TargetMode="External"/><Relationship Id="rId21" Type="http://schemas.openxmlformats.org/officeDocument/2006/relationships/image" Target="media/image5.png"/><Relationship Id="rId34" Type="http://schemas.openxmlformats.org/officeDocument/2006/relationships/hyperlink" Target="https://en.wikipedia.org/wiki/Gear_ratio" TargetMode="External"/><Relationship Id="rId42" Type="http://schemas.openxmlformats.org/officeDocument/2006/relationships/hyperlink" Target="https://en.wiktionary.org/wiki/continuous" TargetMode="External"/><Relationship Id="rId47" Type="http://schemas.openxmlformats.org/officeDocument/2006/relationships/image" Target="media/image9.jpeg"/><Relationship Id="rId50" Type="http://schemas.openxmlformats.org/officeDocument/2006/relationships/hyperlink" Target="http://khkgears.net/product-category/gear-rack/" TargetMode="External"/><Relationship Id="rId55" Type="http://schemas.openxmlformats.org/officeDocument/2006/relationships/image" Target="media/image13.jpeg"/><Relationship Id="rId63" Type="http://schemas.openxmlformats.org/officeDocument/2006/relationships/image" Target="media/image17.jpeg"/><Relationship Id="rId68" Type="http://schemas.openxmlformats.org/officeDocument/2006/relationships/hyperlink" Target="http://www.gearandrack.com/gear_information/gear_standards.html" TargetMode="External"/><Relationship Id="rId76" Type="http://schemas.openxmlformats.org/officeDocument/2006/relationships/hyperlink" Target="http://www.level.org.nz/water/water-supply/system-layout-and-pipework/pipe-jointing-systems/" TargetMode="External"/><Relationship Id="rId84" Type="http://schemas.openxmlformats.org/officeDocument/2006/relationships/hyperlink" Target="http://www.level.org.nz/water/water-supply/system-layout-and-pipework/valves-and-controls/" TargetMode="External"/><Relationship Id="rId7" Type="http://schemas.openxmlformats.org/officeDocument/2006/relationships/hyperlink" Target="https://en.wikipedia.org/wiki/Line_segment" TargetMode="External"/><Relationship Id="rId71" Type="http://schemas.openxmlformats.org/officeDocument/2006/relationships/hyperlink" Target="http://www.gearandrack.com/gear_information/gear_standards.ht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n.wikipedia.org/wiki/Rotating" TargetMode="External"/><Relationship Id="rId11" Type="http://schemas.openxmlformats.org/officeDocument/2006/relationships/hyperlink" Target="https://en.wikipedia.org/wiki/Triangle" TargetMode="External"/><Relationship Id="rId24" Type="http://schemas.openxmlformats.org/officeDocument/2006/relationships/image" Target="media/image7.jpeg"/><Relationship Id="rId32" Type="http://schemas.openxmlformats.org/officeDocument/2006/relationships/hyperlink" Target="https://en.wikipedia.org/wiki/Power_%28physics%29" TargetMode="External"/><Relationship Id="rId37" Type="http://schemas.openxmlformats.org/officeDocument/2006/relationships/hyperlink" Target="https://en.wikipedia.org/wiki/Gear_train" TargetMode="External"/><Relationship Id="rId40" Type="http://schemas.openxmlformats.org/officeDocument/2006/relationships/hyperlink" Target="https://en.wikipedia.org/wiki/Pulley" TargetMode="External"/><Relationship Id="rId45" Type="http://schemas.openxmlformats.org/officeDocument/2006/relationships/hyperlink" Target="https://en.wikipedia.org/wiki/Gear" TargetMode="External"/><Relationship Id="rId53" Type="http://schemas.openxmlformats.org/officeDocument/2006/relationships/image" Target="media/image12.jpeg"/><Relationship Id="rId58" Type="http://schemas.openxmlformats.org/officeDocument/2006/relationships/hyperlink" Target="http://khkgears.net/product-category/miter-gears/" TargetMode="External"/><Relationship Id="rId66" Type="http://schemas.openxmlformats.org/officeDocument/2006/relationships/hyperlink" Target="https://www.collinsdictionary.com/dictionary/english/shaft" TargetMode="External"/><Relationship Id="rId74" Type="http://schemas.openxmlformats.org/officeDocument/2006/relationships/hyperlink" Target="http://www.level.org.nz/water/water-supply/system-layout-and-pipework/pipework-installation/" TargetMode="External"/><Relationship Id="rId79" Type="http://schemas.openxmlformats.org/officeDocument/2006/relationships/hyperlink" Target="http://www.level.org.nz/water/water-supply/system-layout-and-pipework/pipe-materials/" TargetMode="External"/><Relationship Id="rId5" Type="http://schemas.openxmlformats.org/officeDocument/2006/relationships/hyperlink" Target="https://en.wikipedia.org/wiki/Plane_%28mathematics%29" TargetMode="External"/><Relationship Id="rId61" Type="http://schemas.openxmlformats.org/officeDocument/2006/relationships/image" Target="media/image16.jpeg"/><Relationship Id="rId82" Type="http://schemas.openxmlformats.org/officeDocument/2006/relationships/hyperlink" Target="http://www.level.org.nz/water/water-supply/system-layout-and-pipework/noise-and-air-locks-in-pipework/"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Edge_%28geometry%29" TargetMode="External"/><Relationship Id="rId14" Type="http://schemas.openxmlformats.org/officeDocument/2006/relationships/hyperlink" Target="https://en.wikipedia.org/wiki/Star_polygon" TargetMode="External"/><Relationship Id="rId22" Type="http://schemas.openxmlformats.org/officeDocument/2006/relationships/hyperlink" Target="http://www.differencebetween.net/category/object/auto-object/" TargetMode="External"/><Relationship Id="rId27" Type="http://schemas.openxmlformats.org/officeDocument/2006/relationships/image" Target="media/image8.wmf"/><Relationship Id="rId30" Type="http://schemas.openxmlformats.org/officeDocument/2006/relationships/hyperlink" Target="https://en.wikipedia.org/wiki/Machine_%28mechanical%29" TargetMode="External"/><Relationship Id="rId35" Type="http://schemas.openxmlformats.org/officeDocument/2006/relationships/hyperlink" Target="https://en.wikipedia.org/wiki/Simple_machine" TargetMode="External"/><Relationship Id="rId43" Type="http://schemas.openxmlformats.org/officeDocument/2006/relationships/hyperlink" Target="https://en.wiktionary.org/wiki/discrete" TargetMode="External"/><Relationship Id="rId48" Type="http://schemas.openxmlformats.org/officeDocument/2006/relationships/hyperlink" Target="http://khkgears.net/product-category/helical-gears/" TargetMode="External"/><Relationship Id="rId56" Type="http://schemas.openxmlformats.org/officeDocument/2006/relationships/hyperlink" Target="http://khkgears.net/product-category/screw-gears/" TargetMode="External"/><Relationship Id="rId64" Type="http://schemas.openxmlformats.org/officeDocument/2006/relationships/image" Target="media/image18.jpeg"/><Relationship Id="rId69" Type="http://schemas.openxmlformats.org/officeDocument/2006/relationships/hyperlink" Target="http://www.gearandrack.com/gear_information/gear_info_a_00.html" TargetMode="External"/><Relationship Id="rId77" Type="http://schemas.openxmlformats.org/officeDocument/2006/relationships/hyperlink" Target="http://www.level.org.nz/water/water-supply/system-layout-and-pipework/valves-and-controls/" TargetMode="External"/><Relationship Id="rId8" Type="http://schemas.openxmlformats.org/officeDocument/2006/relationships/hyperlink" Target="https://en.wikipedia.org/wiki/Polygonal_chain" TargetMode="External"/><Relationship Id="rId51" Type="http://schemas.openxmlformats.org/officeDocument/2006/relationships/image" Target="media/image11.jpeg"/><Relationship Id="rId72" Type="http://schemas.openxmlformats.org/officeDocument/2006/relationships/hyperlink" Target="http://www.gearandrack.com/special_application_gears.html" TargetMode="External"/><Relationship Id="rId80" Type="http://schemas.openxmlformats.org/officeDocument/2006/relationships/hyperlink" Target="http://www.level.org.nz/water/water-supply/system-layout-and-pipework/pipe-jointing-system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olytope" TargetMode="External"/><Relationship Id="rId17" Type="http://schemas.openxmlformats.org/officeDocument/2006/relationships/image" Target="media/image2.png"/><Relationship Id="rId25" Type="http://schemas.openxmlformats.org/officeDocument/2006/relationships/hyperlink" Target="https://www.quora.com/What-are-the-advantages-of-using-a-belt-drive-over-a-chain-drive" TargetMode="External"/><Relationship Id="rId33" Type="http://schemas.openxmlformats.org/officeDocument/2006/relationships/hyperlink" Target="https://en.wikipedia.org/wiki/Mechanical_advantage" TargetMode="External"/><Relationship Id="rId38" Type="http://schemas.openxmlformats.org/officeDocument/2006/relationships/hyperlink" Target="https://en.wikipedia.org/wiki/Transmission_%28mechanics%29" TargetMode="External"/><Relationship Id="rId46" Type="http://schemas.openxmlformats.org/officeDocument/2006/relationships/hyperlink" Target="http://khkgears.net/product-category/spur-gears/" TargetMode="External"/><Relationship Id="rId59" Type="http://schemas.openxmlformats.org/officeDocument/2006/relationships/image" Target="media/image15.jpeg"/><Relationship Id="rId67" Type="http://schemas.openxmlformats.org/officeDocument/2006/relationships/hyperlink" Target="https://www.collinsdictionary.com/dictionary/english/input" TargetMode="External"/><Relationship Id="rId20" Type="http://schemas.openxmlformats.org/officeDocument/2006/relationships/hyperlink" Target="http://www.differencebetween.net/category/technology/" TargetMode="External"/><Relationship Id="rId41" Type="http://schemas.openxmlformats.org/officeDocument/2006/relationships/hyperlink" Target="https://en.wikipedia.org/wiki/Rotational_speed" TargetMode="External"/><Relationship Id="rId54" Type="http://schemas.openxmlformats.org/officeDocument/2006/relationships/hyperlink" Target="http://khkgears.net/product-category/bevel-gears/" TargetMode="External"/><Relationship Id="rId62" Type="http://schemas.openxmlformats.org/officeDocument/2006/relationships/hyperlink" Target="http://khkgears.net/product-category/internal-gears/" TargetMode="External"/><Relationship Id="rId70" Type="http://schemas.openxmlformats.org/officeDocument/2006/relationships/hyperlink" Target="http://www.gearandrack.com/gear_information/gear_standards.html" TargetMode="External"/><Relationship Id="rId75" Type="http://schemas.openxmlformats.org/officeDocument/2006/relationships/hyperlink" Target="http://www.level.org.nz/water/water-supply/system-layout-and-pipework/noise-and-air-locks-in-pipework/" TargetMode="External"/><Relationship Id="rId83" Type="http://schemas.openxmlformats.org/officeDocument/2006/relationships/hyperlink" Target="http://www.level.org.nz/water/water-supply/system-layout-and-pipework/backflow-prevention/" TargetMode="External"/><Relationship Id="rId1" Type="http://schemas.openxmlformats.org/officeDocument/2006/relationships/numbering" Target="numbering.xml"/><Relationship Id="rId6" Type="http://schemas.openxmlformats.org/officeDocument/2006/relationships/hyperlink" Target="https://en.wikipedia.org/wiki/Shape" TargetMode="External"/><Relationship Id="rId15" Type="http://schemas.openxmlformats.org/officeDocument/2006/relationships/hyperlink" Target="https://en.wikipedia.org/wiki/List_of_self-intersecting_polygons" TargetMode="External"/><Relationship Id="rId23" Type="http://schemas.openxmlformats.org/officeDocument/2006/relationships/image" Target="media/image6.jpeg"/><Relationship Id="rId28" Type="http://schemas.openxmlformats.org/officeDocument/2006/relationships/control" Target="activeX/activeX1.xml"/><Relationship Id="rId36" Type="http://schemas.openxmlformats.org/officeDocument/2006/relationships/hyperlink" Target="https://en.wikipedia.org/wiki/Gear" TargetMode="External"/><Relationship Id="rId49" Type="http://schemas.openxmlformats.org/officeDocument/2006/relationships/image" Target="media/image10.jpeg"/><Relationship Id="rId57" Type="http://schemas.openxmlformats.org/officeDocument/2006/relationships/image" Target="media/image14.jpeg"/><Relationship Id="rId10" Type="http://schemas.openxmlformats.org/officeDocument/2006/relationships/hyperlink" Target="https://en.wikipedia.org/wiki/Vertex_%28geometry%29" TargetMode="External"/><Relationship Id="rId31" Type="http://schemas.openxmlformats.org/officeDocument/2006/relationships/hyperlink" Target="https://en.wikipedia.org/wiki/Torque" TargetMode="External"/><Relationship Id="rId44" Type="http://schemas.openxmlformats.org/officeDocument/2006/relationships/hyperlink" Target="https://en.wikipedia.org/wiki/Continuously_variable_transmission" TargetMode="External"/><Relationship Id="rId52" Type="http://schemas.openxmlformats.org/officeDocument/2006/relationships/hyperlink" Target="http://khkgears.net/product-category/bevel-gears/" TargetMode="External"/><Relationship Id="rId60" Type="http://schemas.openxmlformats.org/officeDocument/2006/relationships/hyperlink" Target="http://khkgears.net/new/worm_gear.html" TargetMode="External"/><Relationship Id="rId65" Type="http://schemas.openxmlformats.org/officeDocument/2006/relationships/hyperlink" Target="https://www.collinsdictionary.com/dictionary/english/output" TargetMode="External"/><Relationship Id="rId73" Type="http://schemas.openxmlformats.org/officeDocument/2006/relationships/hyperlink" Target="http://www.gearandrack.com/special_application_gears/coarse_pitch_gears.html" TargetMode="External"/><Relationship Id="rId78" Type="http://schemas.openxmlformats.org/officeDocument/2006/relationships/hyperlink" Target="http://www.level.org.nz/water/water-supply/system-layout-and-pipework/backflow-prevention/" TargetMode="External"/><Relationship Id="rId81" Type="http://schemas.openxmlformats.org/officeDocument/2006/relationships/hyperlink" Target="http://www.level.org.nz/water/water-supply/system-layout-and-pipework/pipework-installation/"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24</Pages>
  <Words>5419</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49</cp:revision>
  <dcterms:created xsi:type="dcterms:W3CDTF">2018-03-13T09:00:00Z</dcterms:created>
  <dcterms:modified xsi:type="dcterms:W3CDTF">2018-03-17T20:40:00Z</dcterms:modified>
</cp:coreProperties>
</file>