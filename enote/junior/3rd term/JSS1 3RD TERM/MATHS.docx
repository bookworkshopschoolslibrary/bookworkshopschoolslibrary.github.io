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172" w:rsidRPr="00DD43E5" w:rsidRDefault="00AE4172" w:rsidP="00EB40D3">
      <w:pPr>
        <w:tabs>
          <w:tab w:val="left" w:pos="675"/>
          <w:tab w:val="center" w:pos="4680"/>
        </w:tabs>
        <w:spacing w:before="100" w:beforeAutospacing="1" w:after="100" w:afterAutospacing="1" w:line="48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SCHEMES OF WORK FOR BASIC 7 THIRD TERM (OMEGA TERM)</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1</w:t>
      </w:r>
      <w:r w:rsidRPr="00DD43E5">
        <w:rPr>
          <w:rFonts w:ascii="Times New Roman" w:eastAsia="Times New Roman" w:hAnsi="Times New Roman" w:cs="Times New Roman"/>
          <w:b/>
          <w:bCs/>
          <w:kern w:val="36"/>
          <w:sz w:val="24"/>
          <w:szCs w:val="24"/>
        </w:rPr>
        <w:tab/>
        <w:t xml:space="preserve">REVISION OF SECOND TERM’S </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2</w:t>
      </w:r>
      <w:r w:rsidRPr="00DD43E5">
        <w:rPr>
          <w:rFonts w:ascii="Times New Roman" w:eastAsia="Times New Roman" w:hAnsi="Times New Roman" w:cs="Times New Roman"/>
          <w:b/>
          <w:bCs/>
          <w:kern w:val="36"/>
          <w:sz w:val="24"/>
          <w:szCs w:val="24"/>
        </w:rPr>
        <w:tab/>
        <w:t>SIMPLE EQUATION</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3</w:t>
      </w:r>
      <w:r w:rsidRPr="00DD43E5">
        <w:rPr>
          <w:rFonts w:ascii="Times New Roman" w:eastAsia="Times New Roman" w:hAnsi="Times New Roman" w:cs="Times New Roman"/>
          <w:b/>
          <w:bCs/>
          <w:kern w:val="36"/>
          <w:sz w:val="24"/>
          <w:szCs w:val="24"/>
        </w:rPr>
        <w:tab/>
        <w:t>GEOMETRY</w:t>
      </w:r>
      <w:r w:rsidR="009A2A35">
        <w:rPr>
          <w:rFonts w:ascii="Times New Roman" w:eastAsia="Times New Roman" w:hAnsi="Times New Roman" w:cs="Times New Roman"/>
          <w:b/>
          <w:bCs/>
          <w:kern w:val="36"/>
          <w:sz w:val="24"/>
          <w:szCs w:val="24"/>
        </w:rPr>
        <w:t>: PLANE SHAPES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4</w:t>
      </w:r>
      <w:r w:rsidRPr="00DD43E5">
        <w:rPr>
          <w:rFonts w:ascii="Times New Roman" w:eastAsia="Times New Roman" w:hAnsi="Times New Roman" w:cs="Times New Roman"/>
          <w:b/>
          <w:bCs/>
          <w:kern w:val="36"/>
          <w:sz w:val="24"/>
          <w:szCs w:val="24"/>
        </w:rPr>
        <w:tab/>
        <w:t>THREE DIMESIONAL SHAPES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5</w:t>
      </w:r>
      <w:r w:rsidRPr="00DD43E5">
        <w:rPr>
          <w:rFonts w:ascii="Times New Roman" w:eastAsia="Times New Roman" w:hAnsi="Times New Roman" w:cs="Times New Roman"/>
          <w:b/>
          <w:bCs/>
          <w:kern w:val="36"/>
          <w:sz w:val="24"/>
          <w:szCs w:val="24"/>
        </w:rPr>
        <w:tab/>
        <w:t>IDENTIFICATION AND PROPERTIES OF ANGLES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6</w:t>
      </w:r>
      <w:r w:rsidRPr="00DD43E5">
        <w:rPr>
          <w:rFonts w:ascii="Times New Roman" w:eastAsia="Times New Roman" w:hAnsi="Times New Roman" w:cs="Times New Roman"/>
          <w:b/>
          <w:bCs/>
          <w:kern w:val="36"/>
          <w:sz w:val="24"/>
          <w:szCs w:val="24"/>
        </w:rPr>
        <w:tab/>
        <w:t>THEOREMS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7</w:t>
      </w:r>
      <w:r w:rsidRPr="00DD43E5">
        <w:rPr>
          <w:rFonts w:ascii="Times New Roman" w:eastAsia="Times New Roman" w:hAnsi="Times New Roman" w:cs="Times New Roman"/>
          <w:b/>
          <w:bCs/>
          <w:kern w:val="36"/>
          <w:sz w:val="24"/>
          <w:szCs w:val="24"/>
        </w:rPr>
        <w:tab/>
        <w:t>REVIEW OF FIRST HALF TERM’S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8</w:t>
      </w:r>
      <w:r w:rsidRPr="00DD43E5">
        <w:rPr>
          <w:rFonts w:ascii="Times New Roman" w:eastAsia="Times New Roman" w:hAnsi="Times New Roman" w:cs="Times New Roman"/>
          <w:b/>
          <w:bCs/>
          <w:kern w:val="36"/>
          <w:sz w:val="24"/>
          <w:szCs w:val="24"/>
        </w:rPr>
        <w:tab/>
        <w:t>CONSTRUCTION</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9</w:t>
      </w:r>
      <w:r w:rsidRPr="00DD43E5">
        <w:rPr>
          <w:rFonts w:ascii="Times New Roman" w:eastAsia="Times New Roman" w:hAnsi="Times New Roman" w:cs="Times New Roman"/>
          <w:b/>
          <w:bCs/>
          <w:kern w:val="36"/>
          <w:sz w:val="24"/>
          <w:szCs w:val="24"/>
        </w:rPr>
        <w:tab/>
        <w:t>STATISTICS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10</w:t>
      </w:r>
      <w:r w:rsidRPr="00DD43E5">
        <w:rPr>
          <w:rFonts w:ascii="Times New Roman" w:eastAsia="Times New Roman" w:hAnsi="Times New Roman" w:cs="Times New Roman"/>
          <w:b/>
          <w:bCs/>
          <w:kern w:val="36"/>
          <w:sz w:val="24"/>
          <w:szCs w:val="24"/>
        </w:rPr>
        <w:tab/>
        <w:t>STATISTICS</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11</w:t>
      </w:r>
      <w:r w:rsidRPr="00DD43E5">
        <w:rPr>
          <w:rFonts w:ascii="Times New Roman" w:eastAsia="Times New Roman" w:hAnsi="Times New Roman" w:cs="Times New Roman"/>
          <w:b/>
          <w:bCs/>
          <w:kern w:val="36"/>
          <w:sz w:val="24"/>
          <w:szCs w:val="24"/>
        </w:rPr>
        <w:tab/>
        <w:t>REVISION</w:t>
      </w:r>
    </w:p>
    <w:p w:rsidR="00AE4172" w:rsidRPr="00DD43E5" w:rsidRDefault="00AE4172" w:rsidP="00AE4172">
      <w:pPr>
        <w:spacing w:before="100" w:beforeAutospacing="1" w:after="100" w:afterAutospacing="1" w:line="48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WEEK 12</w:t>
      </w:r>
      <w:r w:rsidRPr="00DD43E5">
        <w:rPr>
          <w:rFonts w:ascii="Times New Roman" w:eastAsia="Times New Roman" w:hAnsi="Times New Roman" w:cs="Times New Roman"/>
          <w:b/>
          <w:bCs/>
          <w:kern w:val="36"/>
          <w:sz w:val="24"/>
          <w:szCs w:val="24"/>
        </w:rPr>
        <w:tab/>
        <w:t>EXAMINATION</w:t>
      </w:r>
    </w:p>
    <w:p w:rsidR="00AE4172"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AE4172"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AE4172"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5B7A65" w:rsidRPr="0004031F" w:rsidRDefault="00AE4172" w:rsidP="0004031F">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04031F">
        <w:rPr>
          <w:rFonts w:ascii="Times New Roman" w:eastAsia="Times New Roman" w:hAnsi="Times New Roman" w:cs="Times New Roman"/>
          <w:b/>
          <w:bCs/>
          <w:kern w:val="36"/>
          <w:sz w:val="24"/>
          <w:szCs w:val="24"/>
        </w:rPr>
        <w:lastRenderedPageBreak/>
        <w:t>WEEK 1</w:t>
      </w:r>
      <w:r w:rsidRPr="0004031F">
        <w:rPr>
          <w:rFonts w:ascii="Times New Roman" w:eastAsia="Times New Roman" w:hAnsi="Times New Roman" w:cs="Times New Roman"/>
          <w:b/>
          <w:bCs/>
          <w:kern w:val="36"/>
          <w:sz w:val="24"/>
          <w:szCs w:val="24"/>
        </w:rPr>
        <w:tab/>
      </w:r>
    </w:p>
    <w:p w:rsidR="00AE4172" w:rsidRPr="00DD43E5" w:rsidRDefault="005B7A65" w:rsidP="001B31ED">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TOPIC: </w:t>
      </w:r>
      <w:r w:rsidR="00AE4172" w:rsidRPr="00DD43E5">
        <w:rPr>
          <w:rFonts w:ascii="Times New Roman" w:eastAsia="Times New Roman" w:hAnsi="Times New Roman" w:cs="Times New Roman"/>
          <w:b/>
          <w:bCs/>
          <w:kern w:val="36"/>
          <w:sz w:val="24"/>
          <w:szCs w:val="24"/>
          <w:u w:val="single"/>
        </w:rPr>
        <w:t>SIMPLE EQUATION</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Pr="00DD43E5" w:rsidRDefault="003C5DC7"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This expression 3 x p</w:t>
      </w:r>
      <w:r w:rsidR="00AE4172" w:rsidRPr="00DD43E5">
        <w:rPr>
          <w:rFonts w:ascii="Times New Roman" w:eastAsia="Times New Roman" w:hAnsi="Times New Roman" w:cs="Times New Roman"/>
          <w:bCs/>
          <w:kern w:val="36"/>
          <w:sz w:val="24"/>
          <w:szCs w:val="24"/>
        </w:rPr>
        <w:t xml:space="preserve">= 18 is an algebraic sentence. It </w:t>
      </w:r>
      <w:r w:rsidRPr="00DD43E5">
        <w:rPr>
          <w:rFonts w:ascii="Times New Roman" w:eastAsia="Times New Roman" w:hAnsi="Times New Roman" w:cs="Times New Roman"/>
          <w:bCs/>
          <w:kern w:val="36"/>
          <w:sz w:val="24"/>
          <w:szCs w:val="24"/>
        </w:rPr>
        <w:t>means three</w:t>
      </w:r>
      <w:r w:rsidR="00AE4172" w:rsidRPr="00DD43E5">
        <w:rPr>
          <w:rFonts w:ascii="Times New Roman" w:eastAsia="Times New Roman" w:hAnsi="Times New Roman" w:cs="Times New Roman"/>
          <w:bCs/>
          <w:kern w:val="36"/>
          <w:sz w:val="24"/>
          <w:szCs w:val="24"/>
        </w:rPr>
        <w:t xml:space="preserve"> times an unknown numbers is equal to eighteen.</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Translate the following equations into words.</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 xml:space="preserve">5x + 7 = </w:t>
      </w:r>
      <w:proofErr w:type="gramStart"/>
      <w:r w:rsidRPr="00DD43E5">
        <w:rPr>
          <w:rFonts w:ascii="Times New Roman" w:eastAsia="Times New Roman" w:hAnsi="Times New Roman" w:cs="Times New Roman"/>
          <w:bCs/>
          <w:kern w:val="36"/>
          <w:sz w:val="24"/>
          <w:szCs w:val="24"/>
        </w:rPr>
        <w:t>37</w:t>
      </w:r>
      <w:r w:rsidR="003C5DC7">
        <w:rPr>
          <w:rFonts w:ascii="Times New Roman" w:eastAsia="Times New Roman" w:hAnsi="Times New Roman" w:cs="Times New Roman"/>
          <w:bCs/>
          <w:kern w:val="36"/>
          <w:sz w:val="24"/>
          <w:szCs w:val="24"/>
        </w:rPr>
        <w:t xml:space="preserve">  it</w:t>
      </w:r>
      <w:proofErr w:type="gramEnd"/>
      <w:r w:rsidR="003C5DC7">
        <w:rPr>
          <w:rFonts w:ascii="Times New Roman" w:eastAsia="Times New Roman" w:hAnsi="Times New Roman" w:cs="Times New Roman"/>
          <w:bCs/>
          <w:kern w:val="36"/>
          <w:sz w:val="24"/>
          <w:szCs w:val="24"/>
        </w:rPr>
        <w:t xml:space="preserve"> means if 7 is added to five times a number, the result is 37 </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gramStart"/>
      <w:r w:rsidRPr="00DD43E5">
        <w:rPr>
          <w:rFonts w:ascii="Times New Roman" w:eastAsia="Times New Roman" w:hAnsi="Times New Roman" w:cs="Times New Roman"/>
          <w:bCs/>
          <w:kern w:val="36"/>
          <w:sz w:val="24"/>
          <w:szCs w:val="24"/>
        </w:rPr>
        <w:t>11 = 3x – 1.</w:t>
      </w:r>
      <w:proofErr w:type="gramEnd"/>
      <w:r w:rsidR="003C5DC7">
        <w:rPr>
          <w:rFonts w:ascii="Times New Roman" w:eastAsia="Times New Roman" w:hAnsi="Times New Roman" w:cs="Times New Roman"/>
          <w:bCs/>
          <w:kern w:val="36"/>
          <w:sz w:val="24"/>
          <w:szCs w:val="24"/>
        </w:rPr>
        <w:t xml:space="preserve"> It means 11 </w:t>
      </w:r>
      <w:proofErr w:type="gramStart"/>
      <w:r w:rsidR="003C5DC7">
        <w:rPr>
          <w:rFonts w:ascii="Times New Roman" w:eastAsia="Times New Roman" w:hAnsi="Times New Roman" w:cs="Times New Roman"/>
          <w:bCs/>
          <w:kern w:val="36"/>
          <w:sz w:val="24"/>
          <w:szCs w:val="24"/>
        </w:rPr>
        <w:t>is</w:t>
      </w:r>
      <w:proofErr w:type="gramEnd"/>
      <w:r w:rsidR="003C5DC7">
        <w:rPr>
          <w:rFonts w:ascii="Times New Roman" w:eastAsia="Times New Roman" w:hAnsi="Times New Roman" w:cs="Times New Roman"/>
          <w:bCs/>
          <w:kern w:val="36"/>
          <w:sz w:val="24"/>
          <w:szCs w:val="24"/>
        </w:rPr>
        <w:t xml:space="preserve"> equal to 3 times a certain number minus one.</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TRUE AND FALSE STATEMENT</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EXAMPLES: State whether the following is true or false</w:t>
      </w:r>
    </w:p>
    <w:p w:rsidR="00AE4172" w:rsidRPr="00DD43E5" w:rsidRDefault="00AE4172" w:rsidP="00AE4172">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X + 8 = 15 ( when x is 7)</w:t>
      </w:r>
    </w:p>
    <w:p w:rsidR="00AE4172" w:rsidRPr="00DD43E5" w:rsidRDefault="00AE4172" w:rsidP="00AE4172">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3x – 4 = 11 ( when x is 6)</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Solution</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X + 8 = 15</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7 + 8 = 15. Therefore the statement is true.</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 xml:space="preserve">Solution </w:t>
      </w:r>
    </w:p>
    <w:p w:rsidR="00AE4172" w:rsidRPr="00DD43E5" w:rsidRDefault="00522B6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3x – 4</w:t>
      </w:r>
      <w:r w:rsidR="00AE4172" w:rsidRPr="00DD43E5">
        <w:rPr>
          <w:rFonts w:ascii="Times New Roman" w:eastAsia="Times New Roman" w:hAnsi="Times New Roman" w:cs="Times New Roman"/>
          <w:bCs/>
          <w:kern w:val="36"/>
          <w:sz w:val="24"/>
          <w:szCs w:val="24"/>
        </w:rPr>
        <w:t xml:space="preserve"> = 11</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3*6 – 4 = 11</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18 – 4 = 14 therefore the statement is false.</w:t>
      </w:r>
    </w:p>
    <w:p w:rsidR="00AE4172" w:rsidRPr="00DD43E5" w:rsidRDefault="00AE4172"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LINEAR EQUAUTION WITH MIXED OPERATION AND COLLECTION OF LIKE TERMS</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When the operation are more than one,</w:t>
      </w:r>
    </w:p>
    <w:p w:rsidR="00AE4172" w:rsidRPr="00DD43E5" w:rsidRDefault="00AE4172" w:rsidP="00AE4172">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Eliminate the unwanted terms by either adding or subtraction</w:t>
      </w:r>
    </w:p>
    <w:p w:rsidR="00AE4172" w:rsidRPr="00DD43E5" w:rsidRDefault="00AE4172" w:rsidP="00AE4172">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Then eliminate the co efficient of the unknown by either multiplying or dividing.</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Examples</w:t>
      </w:r>
    </w:p>
    <w:p w:rsidR="00AE4172" w:rsidRPr="009701BE" w:rsidRDefault="00AE4172" w:rsidP="00AE417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9701BE">
        <w:rPr>
          <w:rFonts w:ascii="Times New Roman" w:eastAsia="Times New Roman" w:hAnsi="Times New Roman" w:cs="Times New Roman"/>
          <w:b/>
          <w:bCs/>
          <w:kern w:val="36"/>
          <w:sz w:val="24"/>
          <w:szCs w:val="24"/>
        </w:rPr>
        <w:t>4y – 5 = 7</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 xml:space="preserve">Solution </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 xml:space="preserve">Add 5 to both </w:t>
      </w:r>
      <w:r w:rsidR="005B7A65" w:rsidRPr="00DD43E5">
        <w:rPr>
          <w:rFonts w:ascii="Times New Roman" w:eastAsia="Times New Roman" w:hAnsi="Times New Roman" w:cs="Times New Roman"/>
          <w:bCs/>
          <w:kern w:val="36"/>
          <w:sz w:val="24"/>
          <w:szCs w:val="24"/>
        </w:rPr>
        <w:t>sides</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4y -5 + 5 = 7 + 5</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4y = 12</w:t>
      </w:r>
    </w:p>
    <w:p w:rsidR="00AE4172" w:rsidRPr="00DD43E5" w:rsidRDefault="001F66DC"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Divide both sides by the coefficient of the unknown</w:t>
      </w:r>
    </w:p>
    <w:p w:rsidR="00AE4172" w:rsidRPr="00DD43E5" w:rsidRDefault="001F66DC"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4y/4 = 12/4</w:t>
      </w:r>
    </w:p>
    <w:p w:rsidR="00AE4172" w:rsidRPr="00DD43E5" w:rsidRDefault="001F66DC"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Y = 3</w:t>
      </w:r>
    </w:p>
    <w:p w:rsidR="00AE4172" w:rsidRPr="009701BE" w:rsidRDefault="00AE4172" w:rsidP="00AE4172">
      <w:pPr>
        <w:pStyle w:val="ListParagraph"/>
        <w:numPr>
          <w:ilvl w:val="0"/>
          <w:numId w:val="4"/>
        </w:num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9701BE">
        <w:rPr>
          <w:rFonts w:ascii="Times New Roman" w:eastAsia="Times New Roman" w:hAnsi="Times New Roman" w:cs="Times New Roman"/>
          <w:b/>
          <w:bCs/>
          <w:kern w:val="36"/>
          <w:sz w:val="24"/>
          <w:szCs w:val="24"/>
        </w:rPr>
        <w:t>5x -10 = 15x -60</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Solution</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5x – 10 = 15x – 60</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Collect the like terms</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5x -15 x = -60 + 10</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-10x = -50</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Divide both side</w:t>
      </w:r>
      <w:r w:rsidR="009701BE">
        <w:rPr>
          <w:rFonts w:ascii="Times New Roman" w:eastAsia="Times New Roman" w:hAnsi="Times New Roman" w:cs="Times New Roman"/>
          <w:bCs/>
          <w:kern w:val="36"/>
          <w:sz w:val="24"/>
          <w:szCs w:val="24"/>
        </w:rPr>
        <w:t>s</w:t>
      </w:r>
      <w:r w:rsidRPr="00DD43E5">
        <w:rPr>
          <w:rFonts w:ascii="Times New Roman" w:eastAsia="Times New Roman" w:hAnsi="Times New Roman" w:cs="Times New Roman"/>
          <w:bCs/>
          <w:kern w:val="36"/>
          <w:sz w:val="24"/>
          <w:szCs w:val="24"/>
        </w:rPr>
        <w:t xml:space="preserve"> by </w:t>
      </w:r>
      <w:r w:rsidR="009701BE">
        <w:rPr>
          <w:rFonts w:ascii="Times New Roman" w:eastAsia="Times New Roman" w:hAnsi="Times New Roman" w:cs="Times New Roman"/>
          <w:bCs/>
          <w:kern w:val="36"/>
          <w:sz w:val="24"/>
          <w:szCs w:val="24"/>
        </w:rPr>
        <w:t>-</w:t>
      </w:r>
      <w:r w:rsidR="00E82BE1">
        <w:rPr>
          <w:rFonts w:ascii="Times New Roman" w:eastAsia="Times New Roman" w:hAnsi="Times New Roman" w:cs="Times New Roman"/>
          <w:bCs/>
          <w:kern w:val="36"/>
          <w:sz w:val="24"/>
          <w:szCs w:val="24"/>
        </w:rPr>
        <w:t>10 (Coefficient of the unknown)</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-10x/-10 = -50/ -10</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X = 5.</w:t>
      </w:r>
    </w:p>
    <w:p w:rsidR="00AE4172" w:rsidRPr="007934D8"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7934D8">
        <w:rPr>
          <w:rFonts w:ascii="Times New Roman" w:eastAsia="Times New Roman" w:hAnsi="Times New Roman" w:cs="Times New Roman"/>
          <w:b/>
          <w:bCs/>
          <w:kern w:val="36"/>
          <w:sz w:val="24"/>
          <w:szCs w:val="24"/>
        </w:rPr>
        <w:t xml:space="preserve">Do these </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Solve the following equation</w:t>
      </w:r>
    </w:p>
    <w:p w:rsidR="00AE4172" w:rsidRPr="00DD43E5" w:rsidRDefault="00AE4172" w:rsidP="00AE4172">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6m + 2 = 20 + 5m</w:t>
      </w:r>
    </w:p>
    <w:p w:rsidR="00AE4172" w:rsidRDefault="00AE4172" w:rsidP="00AE4172">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4c – 8 = 10 – 5c</w:t>
      </w:r>
    </w:p>
    <w:p w:rsidR="007934D8" w:rsidRDefault="007934D8" w:rsidP="00AE4172">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5x +5 = 35+ 2x</w:t>
      </w:r>
    </w:p>
    <w:p w:rsidR="007934D8" w:rsidRPr="00DD43E5" w:rsidRDefault="007934D8" w:rsidP="00AE4172">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56 +7y = 5y + 16</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
          <w:bCs/>
          <w:kern w:val="36"/>
          <w:sz w:val="24"/>
          <w:szCs w:val="24"/>
          <w:u w:val="single"/>
        </w:rPr>
        <w:lastRenderedPageBreak/>
        <w:t>ASSIGNMENT</w:t>
      </w:r>
      <w:r w:rsidRPr="00EC6B95">
        <w:rPr>
          <w:rFonts w:ascii="Times New Roman" w:eastAsia="Times New Roman" w:hAnsi="Times New Roman" w:cs="Times New Roman"/>
          <w:bCs/>
          <w:kern w:val="36"/>
          <w:sz w:val="24"/>
          <w:szCs w:val="24"/>
        </w:rPr>
        <w:t>:</w:t>
      </w:r>
      <w:r w:rsidR="00EC6B95" w:rsidRPr="00EC6B95">
        <w:rPr>
          <w:rFonts w:ascii="Times New Roman" w:eastAsia="Times New Roman" w:hAnsi="Times New Roman" w:cs="Times New Roman"/>
          <w:bCs/>
          <w:kern w:val="36"/>
          <w:sz w:val="24"/>
          <w:szCs w:val="24"/>
        </w:rPr>
        <w:t xml:space="preserve">  Page 151 Exercise 14.6 (</w:t>
      </w:r>
      <w:proofErr w:type="spellStart"/>
      <w:r w:rsidR="00EC6B95" w:rsidRPr="00EC6B95">
        <w:rPr>
          <w:rFonts w:ascii="Times New Roman" w:eastAsia="Times New Roman" w:hAnsi="Times New Roman" w:cs="Times New Roman"/>
          <w:bCs/>
          <w:kern w:val="36"/>
          <w:sz w:val="24"/>
          <w:szCs w:val="24"/>
        </w:rPr>
        <w:t>Nos</w:t>
      </w:r>
      <w:proofErr w:type="spellEnd"/>
      <w:r w:rsidR="00EC6B95" w:rsidRPr="00EC6B95">
        <w:rPr>
          <w:rFonts w:ascii="Times New Roman" w:eastAsia="Times New Roman" w:hAnsi="Times New Roman" w:cs="Times New Roman"/>
          <w:bCs/>
          <w:kern w:val="36"/>
          <w:sz w:val="24"/>
          <w:szCs w:val="24"/>
        </w:rPr>
        <w:t xml:space="preserve"> 1, 5,15,21,31 and 38</w:t>
      </w:r>
      <w:r w:rsidR="00EC6B95" w:rsidRPr="00EC6B95">
        <w:rPr>
          <w:rFonts w:ascii="Times New Roman" w:eastAsia="Times New Roman" w:hAnsi="Times New Roman" w:cs="Times New Roman"/>
          <w:b/>
          <w:bCs/>
          <w:kern w:val="36"/>
          <w:sz w:val="24"/>
          <w:szCs w:val="24"/>
        </w:rPr>
        <w:t>) and</w:t>
      </w:r>
      <w:r w:rsidR="00EC6B95">
        <w:rPr>
          <w:rFonts w:ascii="Times New Roman" w:eastAsia="Times New Roman" w:hAnsi="Times New Roman" w:cs="Times New Roman"/>
          <w:bCs/>
          <w:kern w:val="36"/>
          <w:sz w:val="24"/>
          <w:szCs w:val="24"/>
        </w:rPr>
        <w:t xml:space="preserve"> </w:t>
      </w:r>
      <w:r>
        <w:rPr>
          <w:rFonts w:ascii="Times New Roman" w:eastAsia="Times New Roman" w:hAnsi="Times New Roman" w:cs="Times New Roman"/>
          <w:bCs/>
          <w:kern w:val="36"/>
          <w:sz w:val="24"/>
          <w:szCs w:val="24"/>
        </w:rPr>
        <w:t>PAGE 153 EX 14.8 NO 2</w:t>
      </w:r>
      <w:r w:rsidRPr="00DD43E5">
        <w:rPr>
          <w:rFonts w:ascii="Times New Roman" w:eastAsia="Times New Roman" w:hAnsi="Times New Roman" w:cs="Times New Roman"/>
          <w:bCs/>
          <w:kern w:val="36"/>
          <w:sz w:val="24"/>
          <w:szCs w:val="24"/>
        </w:rPr>
        <w:t xml:space="preserve"> (</w:t>
      </w:r>
      <w:proofErr w:type="spellStart"/>
      <w:r w:rsidRPr="00DD43E5">
        <w:rPr>
          <w:rFonts w:ascii="Times New Roman" w:eastAsia="Times New Roman" w:hAnsi="Times New Roman" w:cs="Times New Roman"/>
          <w:bCs/>
          <w:kern w:val="36"/>
          <w:sz w:val="24"/>
          <w:szCs w:val="24"/>
        </w:rPr>
        <w:t>a</w:t>
      </w:r>
      <w:proofErr w:type="gramStart"/>
      <w:r w:rsidRPr="00DD43E5">
        <w:rPr>
          <w:rFonts w:ascii="Times New Roman" w:eastAsia="Times New Roman" w:hAnsi="Times New Roman" w:cs="Times New Roman"/>
          <w:bCs/>
          <w:kern w:val="36"/>
          <w:sz w:val="24"/>
          <w:szCs w:val="24"/>
        </w:rPr>
        <w:t>,b,c</w:t>
      </w:r>
      <w:proofErr w:type="spellEnd"/>
      <w:proofErr w:type="gramEnd"/>
      <w:r w:rsidRPr="00DD43E5">
        <w:rPr>
          <w:rFonts w:ascii="Times New Roman" w:eastAsia="Times New Roman" w:hAnsi="Times New Roman" w:cs="Times New Roman"/>
          <w:bCs/>
          <w:kern w:val="36"/>
          <w:sz w:val="24"/>
          <w:szCs w:val="24"/>
        </w:rPr>
        <w:t xml:space="preserve"> and d)</w:t>
      </w:r>
      <w:r>
        <w:rPr>
          <w:rFonts w:ascii="Times New Roman" w:eastAsia="Times New Roman" w:hAnsi="Times New Roman" w:cs="Times New Roman"/>
          <w:bCs/>
          <w:kern w:val="36"/>
          <w:sz w:val="24"/>
          <w:szCs w:val="24"/>
        </w:rPr>
        <w:t xml:space="preserve"> NO 3 (</w:t>
      </w:r>
      <w:proofErr w:type="spellStart"/>
      <w:r>
        <w:rPr>
          <w:rFonts w:ascii="Times New Roman" w:eastAsia="Times New Roman" w:hAnsi="Times New Roman" w:cs="Times New Roman"/>
          <w:bCs/>
          <w:kern w:val="36"/>
          <w:sz w:val="24"/>
          <w:szCs w:val="24"/>
        </w:rPr>
        <w:t>a,b,c</w:t>
      </w:r>
      <w:proofErr w:type="spellEnd"/>
      <w:r>
        <w:rPr>
          <w:rFonts w:ascii="Times New Roman" w:eastAsia="Times New Roman" w:hAnsi="Times New Roman" w:cs="Times New Roman"/>
          <w:bCs/>
          <w:kern w:val="36"/>
          <w:sz w:val="24"/>
          <w:szCs w:val="24"/>
        </w:rPr>
        <w:t xml:space="preserve"> and d)</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B46139" w:rsidRDefault="00B46139"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1B31ED" w:rsidRDefault="001B31ED" w:rsidP="00FD64D3">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p>
    <w:p w:rsidR="001B31ED" w:rsidRDefault="001B31ED" w:rsidP="00FD64D3">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p>
    <w:p w:rsidR="00FD64D3" w:rsidRDefault="00FD64D3" w:rsidP="00FD64D3">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lastRenderedPageBreak/>
        <w:t>WEEK 2:</w:t>
      </w:r>
    </w:p>
    <w:p w:rsidR="00AE4172" w:rsidRPr="00DD43E5" w:rsidRDefault="00FD64D3" w:rsidP="00FD64D3">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 xml:space="preserve">  </w:t>
      </w:r>
      <w:r w:rsidR="0076070E">
        <w:rPr>
          <w:rFonts w:ascii="Times New Roman" w:eastAsia="Times New Roman" w:hAnsi="Times New Roman" w:cs="Times New Roman"/>
          <w:b/>
          <w:bCs/>
          <w:kern w:val="36"/>
          <w:sz w:val="24"/>
          <w:szCs w:val="24"/>
          <w:u w:val="single"/>
        </w:rPr>
        <w:t>TOPIC</w:t>
      </w:r>
      <w:r>
        <w:rPr>
          <w:rFonts w:ascii="Times New Roman" w:eastAsia="Times New Roman" w:hAnsi="Times New Roman" w:cs="Times New Roman"/>
          <w:b/>
          <w:bCs/>
          <w:kern w:val="36"/>
          <w:sz w:val="24"/>
          <w:szCs w:val="24"/>
          <w:u w:val="single"/>
        </w:rPr>
        <w:t xml:space="preserve">: </w:t>
      </w:r>
      <w:r w:rsidR="00AE4172" w:rsidRPr="00DD43E5">
        <w:rPr>
          <w:rFonts w:ascii="Times New Roman" w:eastAsia="Times New Roman" w:hAnsi="Times New Roman" w:cs="Times New Roman"/>
          <w:b/>
          <w:bCs/>
          <w:kern w:val="36"/>
          <w:sz w:val="24"/>
          <w:szCs w:val="24"/>
          <w:u w:val="single"/>
        </w:rPr>
        <w:t>GEOMETRY (PLANE SHAPES AND THEIR PROPERTIES)</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DD43E5">
        <w:rPr>
          <w:rFonts w:ascii="Times New Roman" w:eastAsia="Times New Roman" w:hAnsi="Times New Roman" w:cs="Times New Roman"/>
          <w:bCs/>
          <w:kern w:val="36"/>
          <w:sz w:val="24"/>
          <w:szCs w:val="24"/>
        </w:rPr>
        <w:t>There are two types of plane shapes</w:t>
      </w:r>
    </w:p>
    <w:p w:rsidR="00AE4172" w:rsidRPr="0076070E"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76070E">
        <w:rPr>
          <w:rFonts w:ascii="Times New Roman" w:eastAsia="Times New Roman" w:hAnsi="Times New Roman" w:cs="Times New Roman"/>
          <w:b/>
          <w:bCs/>
          <w:kern w:val="36"/>
          <w:sz w:val="24"/>
          <w:szCs w:val="24"/>
        </w:rPr>
        <w:t>Regular and Irregular shapes.</w:t>
      </w:r>
      <w:proofErr w:type="gramEnd"/>
    </w:p>
    <w:p w:rsidR="00AE4172" w:rsidRPr="00DD43E5" w:rsidRDefault="00AE4172" w:rsidP="00AE4172">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TRIANGLES:</w:t>
      </w:r>
      <w:r w:rsidRPr="00DD43E5">
        <w:rPr>
          <w:rFonts w:ascii="Times New Roman" w:eastAsia="Times New Roman" w:hAnsi="Times New Roman" w:cs="Times New Roman"/>
          <w:bCs/>
          <w:kern w:val="36"/>
          <w:sz w:val="24"/>
          <w:szCs w:val="24"/>
        </w:rPr>
        <w:t xml:space="preserve"> Triangles is a three sides plane shapes with three angles.</w:t>
      </w:r>
    </w:p>
    <w:p w:rsidR="00AE4172" w:rsidRPr="00DD43E5" w:rsidRDefault="00AE4172" w:rsidP="00AE4172">
      <w:pPr>
        <w:pStyle w:val="Heading3"/>
        <w:jc w:val="center"/>
        <w:rPr>
          <w:color w:val="auto"/>
          <w:sz w:val="24"/>
          <w:szCs w:val="24"/>
          <w:u w:val="single"/>
        </w:rPr>
      </w:pPr>
      <w:r w:rsidRPr="00DD43E5">
        <w:rPr>
          <w:color w:val="auto"/>
          <w:sz w:val="24"/>
          <w:szCs w:val="24"/>
          <w:u w:val="single"/>
        </w:rPr>
        <w:t>Types and Properties of Triangles</w:t>
      </w:r>
    </w:p>
    <w:p w:rsidR="00AE4172" w:rsidRPr="00DD43E5" w:rsidRDefault="00AE4172" w:rsidP="00AE4172">
      <w:pPr>
        <w:pStyle w:val="NormalWeb"/>
      </w:pPr>
      <w:r w:rsidRPr="00DD43E5">
        <w:rPr>
          <w:u w:val="single"/>
        </w:rPr>
        <w:t>Equilateral Triangles</w:t>
      </w:r>
    </w:p>
    <w:p w:rsidR="00AE4172" w:rsidRPr="00DD43E5" w:rsidRDefault="00AE4172" w:rsidP="00AE4172">
      <w:pPr>
        <w:pStyle w:val="NormalWeb"/>
      </w:pPr>
      <w:r w:rsidRPr="00DD43E5">
        <w:t>Triangles with all three sides equal in length and all three angles equal in magnitude, are called equilateral triangles. Since the angles in a triangle sum to 180° and the size of each angle is the same in an equilateral triangle, the angles are all 60°.</w:t>
      </w:r>
    </w:p>
    <w:p w:rsidR="00AE4172" w:rsidRPr="00DD43E5" w:rsidRDefault="00AE4172" w:rsidP="00AE4172">
      <w:pPr>
        <w:pStyle w:val="NormalWeb"/>
      </w:pPr>
      <w:r w:rsidRPr="00DD43E5">
        <w:rPr>
          <w:noProof/>
          <w:color w:val="0000FF"/>
        </w:rPr>
        <w:drawing>
          <wp:inline distT="0" distB="0" distL="0" distR="0">
            <wp:extent cx="1828800" cy="1266190"/>
            <wp:effectExtent l="19050" t="0" r="0" b="0"/>
            <wp:docPr id="244" name="Picture 244" descr="http://wizznotes.com/wp-content/uploads/2011/01/image011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izznotes.com/wp-content/uploads/2011/01/image0111.jpg">
                      <a:hlinkClick r:id="rId5"/>
                    </pic:cNvPr>
                    <pic:cNvPicPr>
                      <a:picLocks noChangeAspect="1" noChangeArrowheads="1"/>
                    </pic:cNvPicPr>
                  </pic:nvPicPr>
                  <pic:blipFill>
                    <a:blip r:embed="rId6"/>
                    <a:srcRect/>
                    <a:stretch>
                      <a:fillRect/>
                    </a:stretch>
                  </pic:blipFill>
                  <pic:spPr bwMode="auto">
                    <a:xfrm>
                      <a:off x="0" y="0"/>
                      <a:ext cx="1828800" cy="126619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Isosceles Triangles</w:t>
      </w:r>
    </w:p>
    <w:p w:rsidR="00AE4172" w:rsidRPr="00DD43E5" w:rsidRDefault="00AE4172" w:rsidP="00AE4172">
      <w:pPr>
        <w:pStyle w:val="NormalWeb"/>
      </w:pPr>
      <w:r w:rsidRPr="00DD43E5">
        <w:t>Isosceles triangles are triangles with two sides equal in length and two angles equal in magnitude.</w:t>
      </w:r>
    </w:p>
    <w:p w:rsidR="00AE4172" w:rsidRPr="00DD43E5" w:rsidRDefault="00AE4172" w:rsidP="00AE4172">
      <w:pPr>
        <w:pStyle w:val="NormalWeb"/>
      </w:pPr>
      <w:r w:rsidRPr="00DD43E5">
        <w:rPr>
          <w:noProof/>
          <w:color w:val="0000FF"/>
        </w:rPr>
        <w:drawing>
          <wp:inline distT="0" distB="0" distL="0" distR="0">
            <wp:extent cx="1758315" cy="1437005"/>
            <wp:effectExtent l="19050" t="0" r="0" b="0"/>
            <wp:docPr id="245" name="Picture 245" descr="http://wizznotes.com/wp-content/uploads/2011/01/image012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izznotes.com/wp-content/uploads/2011/01/image0121.jpg">
                      <a:hlinkClick r:id="rId7"/>
                    </pic:cNvPr>
                    <pic:cNvPicPr>
                      <a:picLocks noChangeAspect="1" noChangeArrowheads="1"/>
                    </pic:cNvPicPr>
                  </pic:nvPicPr>
                  <pic:blipFill>
                    <a:blip r:embed="rId8"/>
                    <a:srcRect/>
                    <a:stretch>
                      <a:fillRect/>
                    </a:stretch>
                  </pic:blipFill>
                  <pic:spPr bwMode="auto">
                    <a:xfrm>
                      <a:off x="0" y="0"/>
                      <a:ext cx="1758315" cy="143700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Scalene Triangles</w:t>
      </w:r>
    </w:p>
    <w:p w:rsidR="00AE4172" w:rsidRPr="00DD43E5" w:rsidRDefault="00AE4172" w:rsidP="00AE4172">
      <w:pPr>
        <w:pStyle w:val="NormalWeb"/>
      </w:pPr>
      <w:r w:rsidRPr="00DD43E5">
        <w:t>A scalene triangle is one which has no sides equal in length and no angles equal in magnitude.</w:t>
      </w:r>
    </w:p>
    <w:p w:rsidR="00AE4172" w:rsidRPr="00DD43E5" w:rsidRDefault="00AE4172" w:rsidP="00AE4172">
      <w:pPr>
        <w:pStyle w:val="NormalWeb"/>
      </w:pPr>
      <w:r w:rsidRPr="00DD43E5">
        <w:rPr>
          <w:noProof/>
          <w:color w:val="0000FF"/>
        </w:rPr>
        <w:lastRenderedPageBreak/>
        <w:drawing>
          <wp:inline distT="0" distB="0" distL="0" distR="0">
            <wp:extent cx="2331085" cy="1256030"/>
            <wp:effectExtent l="19050" t="0" r="0" b="0"/>
            <wp:docPr id="246" name="Picture 246" descr="http://wizznotes.com/wp-content/uploads/2011/01/image01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izznotes.com/wp-content/uploads/2011/01/image013.jpg">
                      <a:hlinkClick r:id="rId9"/>
                    </pic:cNvPr>
                    <pic:cNvPicPr>
                      <a:picLocks noChangeAspect="1" noChangeArrowheads="1"/>
                    </pic:cNvPicPr>
                  </pic:nvPicPr>
                  <pic:blipFill>
                    <a:blip r:embed="rId10"/>
                    <a:srcRect/>
                    <a:stretch>
                      <a:fillRect/>
                    </a:stretch>
                  </pic:blipFill>
                  <pic:spPr bwMode="auto">
                    <a:xfrm>
                      <a:off x="0" y="0"/>
                      <a:ext cx="2331085" cy="125603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Right-Angled Triangles</w:t>
      </w:r>
    </w:p>
    <w:p w:rsidR="00AE4172" w:rsidRPr="00DD43E5" w:rsidRDefault="00AE4172" w:rsidP="00AE4172">
      <w:pPr>
        <w:pStyle w:val="NormalWeb"/>
      </w:pPr>
      <w:r w:rsidRPr="00DD43E5">
        <w:t>Right-angled triangles are triangles with one of their angles equal to 90° (i.e. a right angle).</w:t>
      </w:r>
    </w:p>
    <w:p w:rsidR="00AE4172" w:rsidRPr="00DD43E5" w:rsidRDefault="00AE4172" w:rsidP="00AE4172">
      <w:pPr>
        <w:pStyle w:val="NormalWeb"/>
      </w:pPr>
      <w:r w:rsidRPr="00DD43E5">
        <w:rPr>
          <w:noProof/>
          <w:color w:val="0000FF"/>
        </w:rPr>
        <w:drawing>
          <wp:inline distT="0" distB="0" distL="0" distR="0">
            <wp:extent cx="1918970" cy="1316355"/>
            <wp:effectExtent l="19050" t="0" r="5080" b="0"/>
            <wp:docPr id="247" name="Picture 247" descr="http://wizznotes.com/wp-content/uploads/2011/01/image01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izznotes.com/wp-content/uploads/2011/01/image014.jpg">
                      <a:hlinkClick r:id="rId11"/>
                    </pic:cNvPr>
                    <pic:cNvPicPr>
                      <a:picLocks noChangeAspect="1" noChangeArrowheads="1"/>
                    </pic:cNvPicPr>
                  </pic:nvPicPr>
                  <pic:blipFill>
                    <a:blip r:embed="rId12"/>
                    <a:srcRect/>
                    <a:stretch>
                      <a:fillRect/>
                    </a:stretch>
                  </pic:blipFill>
                  <pic:spPr bwMode="auto">
                    <a:xfrm>
                      <a:off x="0" y="0"/>
                      <a:ext cx="1918970" cy="1316355"/>
                    </a:xfrm>
                    <a:prstGeom prst="rect">
                      <a:avLst/>
                    </a:prstGeom>
                    <a:noFill/>
                    <a:ln w="9525">
                      <a:noFill/>
                      <a:miter lim="800000"/>
                      <a:headEnd/>
                      <a:tailEnd/>
                    </a:ln>
                  </pic:spPr>
                </pic:pic>
              </a:graphicData>
            </a:graphic>
          </wp:inline>
        </w:drawing>
      </w:r>
    </w:p>
    <w:p w:rsidR="00AE4172" w:rsidRPr="00DD43E5" w:rsidRDefault="00AE4172" w:rsidP="00AE4172">
      <w:pPr>
        <w:pStyle w:val="Heading1"/>
        <w:ind w:left="360"/>
        <w:jc w:val="center"/>
        <w:rPr>
          <w:sz w:val="24"/>
          <w:szCs w:val="24"/>
          <w:u w:val="single"/>
        </w:rPr>
      </w:pPr>
      <w:r w:rsidRPr="00DD43E5">
        <w:rPr>
          <w:sz w:val="24"/>
          <w:szCs w:val="24"/>
          <w:u w:val="single"/>
        </w:rPr>
        <w:t>QUADRILATERALS</w:t>
      </w:r>
    </w:p>
    <w:p w:rsidR="00AE4172" w:rsidRPr="00DD43E5" w:rsidRDefault="00AE4172" w:rsidP="00AE4172">
      <w:pPr>
        <w:pStyle w:val="NormalWeb"/>
      </w:pPr>
      <w:r w:rsidRPr="00DD43E5">
        <w:t>Quadrilateral just means "four sides" (</w:t>
      </w:r>
      <w:r w:rsidRPr="00DD43E5">
        <w:rPr>
          <w:i/>
          <w:iCs/>
        </w:rPr>
        <w:t>quad</w:t>
      </w:r>
      <w:r w:rsidRPr="00DD43E5">
        <w:t xml:space="preserve"> means four, </w:t>
      </w:r>
      <w:r w:rsidRPr="00DD43E5">
        <w:rPr>
          <w:i/>
          <w:iCs/>
        </w:rPr>
        <w:t xml:space="preserve">lateral </w:t>
      </w:r>
      <w:r w:rsidRPr="00DD43E5">
        <w:t>means side).</w:t>
      </w:r>
      <w:r w:rsidRPr="00DD43E5">
        <w:rPr>
          <w:b/>
          <w:bCs/>
        </w:rPr>
        <w:t>A Quadrilateral has four-sides</w:t>
      </w:r>
      <w:r w:rsidRPr="00DD43E5">
        <w:t xml:space="preserve">, it is </w:t>
      </w:r>
      <w:r w:rsidRPr="00DD43E5">
        <w:rPr>
          <w:b/>
          <w:bCs/>
        </w:rPr>
        <w:t>2-dimensional</w:t>
      </w:r>
      <w:r w:rsidRPr="00DD43E5">
        <w:t xml:space="preserve"> (a flat shape), </w:t>
      </w:r>
      <w:r w:rsidRPr="00DD43E5">
        <w:rPr>
          <w:b/>
          <w:bCs/>
        </w:rPr>
        <w:t>closed</w:t>
      </w:r>
      <w:r w:rsidRPr="00DD43E5">
        <w:t xml:space="preserve"> (the lines join up), and has </w:t>
      </w:r>
      <w:r w:rsidRPr="00DD43E5">
        <w:rPr>
          <w:b/>
          <w:bCs/>
        </w:rPr>
        <w:t>straight</w:t>
      </w:r>
      <w:r w:rsidRPr="00DD43E5">
        <w:t xml:space="preserve"> sides.</w:t>
      </w:r>
    </w:p>
    <w:p w:rsidR="00AE4172" w:rsidRPr="00DD43E5" w:rsidRDefault="00AE4172" w:rsidP="00AE4172">
      <w:pPr>
        <w:pStyle w:val="Heading2"/>
        <w:rPr>
          <w:sz w:val="24"/>
          <w:szCs w:val="24"/>
          <w:u w:val="single"/>
        </w:rPr>
      </w:pPr>
      <w:r w:rsidRPr="00DD43E5">
        <w:rPr>
          <w:color w:val="auto"/>
          <w:sz w:val="24"/>
          <w:szCs w:val="24"/>
          <w:u w:val="single"/>
        </w:rPr>
        <w:t>Types of Quadrilaterals</w:t>
      </w:r>
    </w:p>
    <w:p w:rsidR="00AE4172" w:rsidRPr="00DD43E5" w:rsidRDefault="00AE4172" w:rsidP="00AE4172">
      <w:pPr>
        <w:pStyle w:val="NormalWeb"/>
      </w:pPr>
      <w:r w:rsidRPr="00DD43E5">
        <w:t xml:space="preserve">There are special types of quadrilateral: </w:t>
      </w:r>
    </w:p>
    <w:p w:rsidR="00AE4172" w:rsidRPr="00DD43E5" w:rsidRDefault="00AE4172" w:rsidP="00AE4172">
      <w:pPr>
        <w:jc w:val="center"/>
        <w:rPr>
          <w:sz w:val="24"/>
          <w:szCs w:val="24"/>
        </w:rPr>
      </w:pPr>
      <w:r w:rsidRPr="00DD43E5">
        <w:rPr>
          <w:noProof/>
          <w:sz w:val="24"/>
          <w:szCs w:val="24"/>
        </w:rPr>
        <w:drawing>
          <wp:inline distT="0" distB="0" distL="0" distR="0">
            <wp:extent cx="5817870" cy="934720"/>
            <wp:effectExtent l="19050" t="0" r="0" b="0"/>
            <wp:docPr id="144" name="Picture 144" descr="Types of Quadrila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ypes of Quadrilateral"/>
                    <pic:cNvPicPr>
                      <a:picLocks noChangeAspect="1" noChangeArrowheads="1"/>
                    </pic:cNvPicPr>
                  </pic:nvPicPr>
                  <pic:blipFill>
                    <a:blip r:embed="rId13"/>
                    <a:srcRect/>
                    <a:stretch>
                      <a:fillRect/>
                    </a:stretch>
                  </pic:blipFill>
                  <pic:spPr bwMode="auto">
                    <a:xfrm>
                      <a:off x="0" y="0"/>
                      <a:ext cx="5817870" cy="93472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xml:space="preserve">Some types are also included in the definition of other types! For example a </w:t>
      </w:r>
      <w:r w:rsidRPr="00DD43E5">
        <w:rPr>
          <w:b/>
          <w:bCs/>
        </w:rPr>
        <w:t>square</w:t>
      </w:r>
      <w:r w:rsidRPr="00DD43E5">
        <w:t xml:space="preserve">, </w:t>
      </w:r>
      <w:r w:rsidRPr="00DD43E5">
        <w:rPr>
          <w:b/>
          <w:bCs/>
        </w:rPr>
        <w:t>rhombus</w:t>
      </w:r>
      <w:r w:rsidRPr="00DD43E5">
        <w:t xml:space="preserve"> and </w:t>
      </w:r>
      <w:r w:rsidRPr="00DD43E5">
        <w:rPr>
          <w:b/>
          <w:bCs/>
        </w:rPr>
        <w:t>rectangle</w:t>
      </w:r>
      <w:r w:rsidRPr="00DD43E5">
        <w:t xml:space="preserve"> are also </w:t>
      </w:r>
      <w:r w:rsidRPr="00DD43E5">
        <w:rPr>
          <w:b/>
          <w:bCs/>
          <w:i/>
          <w:iCs/>
        </w:rPr>
        <w:t>parallelograms</w:t>
      </w:r>
      <w:r w:rsidRPr="00DD43E5">
        <w:t>.</w:t>
      </w:r>
    </w:p>
    <w:p w:rsidR="00AE4172" w:rsidRPr="00DD43E5" w:rsidRDefault="00AE4172" w:rsidP="00AE4172">
      <w:pPr>
        <w:pStyle w:val="ListParagraph"/>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Cs/>
          <w:kern w:val="36"/>
          <w:sz w:val="24"/>
          <w:szCs w:val="24"/>
        </w:rPr>
      </w:pPr>
    </w:p>
    <w:p w:rsidR="00AE4172" w:rsidRPr="00DD43E5" w:rsidRDefault="00AE4172" w:rsidP="00AE4172">
      <w:pPr>
        <w:spacing w:before="100" w:beforeAutospacing="1" w:after="100" w:afterAutospacing="1" w:line="240" w:lineRule="auto"/>
        <w:jc w:val="center"/>
        <w:outlineLvl w:val="2"/>
        <w:rPr>
          <w:rFonts w:ascii="Times New Roman" w:eastAsia="Times New Roman" w:hAnsi="Times New Roman" w:cs="Times New Roman"/>
          <w:b/>
          <w:bCs/>
          <w:sz w:val="24"/>
          <w:szCs w:val="24"/>
          <w:u w:val="single"/>
        </w:rPr>
      </w:pPr>
      <w:r w:rsidRPr="00DD43E5">
        <w:rPr>
          <w:rFonts w:ascii="Times New Roman" w:eastAsia="Times New Roman" w:hAnsi="Times New Roman" w:cs="Times New Roman"/>
          <w:b/>
          <w:bCs/>
          <w:sz w:val="24"/>
          <w:szCs w:val="24"/>
          <w:u w:val="single"/>
        </w:rPr>
        <w:lastRenderedPageBreak/>
        <w:t>TYPES AND PROPERTIES OF QUADRILATERALS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Quadrilaterals are any four-sided figure, joined by four straight lines, that is, Quadrilaterals are four-sided polygons.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Properties of Quadrilaterals: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-Four sides.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-Four vertices (corners).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-Interior angles sum to 360</w:t>
      </w:r>
      <w:r w:rsidRPr="00DD43E5">
        <w:rPr>
          <w:rFonts w:ascii="Times New Roman" w:eastAsia="Times New Roman" w:hAnsi="Times New Roman" w:cs="Times New Roman"/>
          <w:sz w:val="24"/>
          <w:szCs w:val="24"/>
          <w:vertAlign w:val="superscript"/>
        </w:rPr>
        <w:t>°</w:t>
      </w:r>
      <w:r w:rsidRPr="00DD43E5">
        <w:rPr>
          <w:rFonts w:ascii="Times New Roman" w:eastAsia="Times New Roman" w:hAnsi="Times New Roman" w:cs="Times New Roman"/>
          <w:sz w:val="24"/>
          <w:szCs w:val="24"/>
        </w:rPr>
        <w:t>.</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-Exterior angles sum to 360</w:t>
      </w:r>
      <w:r w:rsidRPr="00DD43E5">
        <w:rPr>
          <w:rFonts w:ascii="Times New Roman" w:eastAsia="Times New Roman" w:hAnsi="Times New Roman" w:cs="Times New Roman"/>
          <w:sz w:val="24"/>
          <w:szCs w:val="24"/>
          <w:vertAlign w:val="superscript"/>
        </w:rPr>
        <w:t>°</w:t>
      </w:r>
      <w:r w:rsidRPr="00DD43E5">
        <w:rPr>
          <w:rFonts w:ascii="Times New Roman" w:eastAsia="Times New Roman" w:hAnsi="Times New Roman" w:cs="Times New Roman"/>
          <w:sz w:val="24"/>
          <w:szCs w:val="24"/>
        </w:rPr>
        <w:t>.</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Things to Know:</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-Diagonals are line segments that join two opposite vertices (corners).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441575" cy="2240915"/>
            <wp:effectExtent l="19050" t="0" r="0" b="0"/>
            <wp:docPr id="1" name="Picture 1" descr="http://wizznotes.com/wp-content/uploads/2011/01/image01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zznotes.com/wp-content/uploads/2011/01/image019.jpg">
                      <a:hlinkClick r:id="rId14"/>
                    </pic:cNvPr>
                    <pic:cNvPicPr>
                      <a:picLocks noChangeAspect="1" noChangeArrowheads="1"/>
                    </pic:cNvPicPr>
                  </pic:nvPicPr>
                  <pic:blipFill>
                    <a:blip r:embed="rId15"/>
                    <a:srcRect/>
                    <a:stretch>
                      <a:fillRect/>
                    </a:stretch>
                  </pic:blipFill>
                  <pic:spPr bwMode="auto">
                    <a:xfrm>
                      <a:off x="0" y="0"/>
                      <a:ext cx="2441575" cy="2240915"/>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lastRenderedPageBreak/>
        <w:t>-Two sides are adjacent, if they share a common vertex.</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210435" cy="2240915"/>
            <wp:effectExtent l="19050" t="0" r="0" b="0"/>
            <wp:docPr id="2" name="Picture 2" descr="http://wizznotes.com/wp-content/uploads/2011/01/image02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zznotes.com/wp-content/uploads/2011/01/image020.jpg">
                      <a:hlinkClick r:id="rId16"/>
                    </pic:cNvPr>
                    <pic:cNvPicPr>
                      <a:picLocks noChangeAspect="1" noChangeArrowheads="1"/>
                    </pic:cNvPicPr>
                  </pic:nvPicPr>
                  <pic:blipFill>
                    <a:blip r:embed="rId17"/>
                    <a:srcRect/>
                    <a:stretch>
                      <a:fillRect/>
                    </a:stretch>
                  </pic:blipFill>
                  <pic:spPr bwMode="auto">
                    <a:xfrm>
                      <a:off x="0" y="0"/>
                      <a:ext cx="2210435" cy="2240915"/>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-Two angles are adjacent, if they share a common side.</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070100" cy="2059940"/>
            <wp:effectExtent l="19050" t="0" r="6350" b="0"/>
            <wp:docPr id="19" name="Picture 19" descr="http://wizznotes.com/wp-content/uploads/2011/01/image02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zznotes.com/wp-content/uploads/2011/01/image021.jpg">
                      <a:hlinkClick r:id="rId18"/>
                    </pic:cNvPr>
                    <pic:cNvPicPr>
                      <a:picLocks noChangeAspect="1" noChangeArrowheads="1"/>
                    </pic:cNvPicPr>
                  </pic:nvPicPr>
                  <pic:blipFill>
                    <a:blip r:embed="rId19"/>
                    <a:srcRect/>
                    <a:stretch>
                      <a:fillRect/>
                    </a:stretch>
                  </pic:blipFill>
                  <pic:spPr bwMode="auto">
                    <a:xfrm>
                      <a:off x="0" y="0"/>
                      <a:ext cx="2070100" cy="205994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RECTANGLE</w:t>
      </w:r>
    </w:p>
    <w:p w:rsidR="00AE4172" w:rsidRPr="00DD43E5" w:rsidRDefault="00AE4172" w:rsidP="00AE4172">
      <w:pPr>
        <w:spacing w:after="0"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1969770" cy="1035050"/>
            <wp:effectExtent l="19050" t="0" r="0" b="0"/>
            <wp:docPr id="123" name="Picture 123"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ectangle"/>
                    <pic:cNvPicPr>
                      <a:picLocks noChangeAspect="1" noChangeArrowheads="1"/>
                    </pic:cNvPicPr>
                  </pic:nvPicPr>
                  <pic:blipFill>
                    <a:blip r:embed="rId20"/>
                    <a:srcRect/>
                    <a:stretch>
                      <a:fillRect/>
                    </a:stretch>
                  </pic:blipFill>
                  <pic:spPr bwMode="auto">
                    <a:xfrm>
                      <a:off x="0" y="0"/>
                      <a:ext cx="1969770" cy="103505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xml:space="preserve">A closed planar </w:t>
      </w:r>
      <w:hyperlink r:id="rId21" w:history="1">
        <w:r w:rsidRPr="00DD43E5">
          <w:rPr>
            <w:u w:val="single"/>
          </w:rPr>
          <w:t>quadrilateral</w:t>
        </w:r>
      </w:hyperlink>
      <w:r w:rsidRPr="00DD43E5">
        <w:t xml:space="preserve"> with opposite sides of equal lengths </w:t>
      </w:r>
      <w:r w:rsidRPr="00DD43E5">
        <w:rPr>
          <w:noProof/>
        </w:rPr>
        <w:drawing>
          <wp:inline distT="0" distB="0" distL="0" distR="0">
            <wp:extent cx="70485" cy="130810"/>
            <wp:effectExtent l="19050" t="0" r="5715" b="0"/>
            <wp:docPr id="124" name="Picture 12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
                    <pic:cNvPicPr>
                      <a:picLocks noChangeAspect="1" noChangeArrowheads="1"/>
                    </pic:cNvPicPr>
                  </pic:nvPicPr>
                  <pic:blipFill>
                    <a:blip r:embed="rId22"/>
                    <a:srcRect/>
                    <a:stretch>
                      <a:fillRect/>
                    </a:stretch>
                  </pic:blipFill>
                  <pic:spPr bwMode="auto">
                    <a:xfrm>
                      <a:off x="0" y="0"/>
                      <a:ext cx="70485" cy="130810"/>
                    </a:xfrm>
                    <a:prstGeom prst="rect">
                      <a:avLst/>
                    </a:prstGeom>
                    <a:noFill/>
                    <a:ln w="9525">
                      <a:noFill/>
                      <a:miter lim="800000"/>
                      <a:headEnd/>
                      <a:tailEnd/>
                    </a:ln>
                  </pic:spPr>
                </pic:pic>
              </a:graphicData>
            </a:graphic>
          </wp:inline>
        </w:drawing>
      </w:r>
      <w:proofErr w:type="gramStart"/>
      <w:r w:rsidRPr="00DD43E5">
        <w:t xml:space="preserve">and </w:t>
      </w:r>
      <w:proofErr w:type="gramEnd"/>
      <w:r w:rsidRPr="00DD43E5">
        <w:rPr>
          <w:noProof/>
        </w:rPr>
        <w:drawing>
          <wp:inline distT="0" distB="0" distL="0" distR="0">
            <wp:extent cx="70485" cy="130810"/>
            <wp:effectExtent l="19050" t="0" r="5715" b="0"/>
            <wp:docPr id="125" name="Picture 12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
                    <pic:cNvPicPr>
                      <a:picLocks noChangeAspect="1" noChangeArrowheads="1"/>
                    </pic:cNvPicPr>
                  </pic:nvPicPr>
                  <pic:blipFill>
                    <a:blip r:embed="rId23"/>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t xml:space="preserve">, and with four </w:t>
      </w:r>
      <w:hyperlink r:id="rId24" w:history="1">
        <w:r w:rsidRPr="00DD43E5">
          <w:rPr>
            <w:u w:val="single"/>
          </w:rPr>
          <w:t>right angles</w:t>
        </w:r>
      </w:hyperlink>
      <w:r w:rsidRPr="00DD43E5">
        <w:t xml:space="preserve">. A </w:t>
      </w:r>
      <w:hyperlink r:id="rId25" w:history="1">
        <w:r w:rsidRPr="00DD43E5">
          <w:rPr>
            <w:u w:val="single"/>
          </w:rPr>
          <w:t>square</w:t>
        </w:r>
      </w:hyperlink>
      <w:r w:rsidRPr="00DD43E5">
        <w:t xml:space="preserve"> is a degenerate rectangle </w:t>
      </w:r>
      <w:proofErr w:type="gramStart"/>
      <w:r w:rsidRPr="00DD43E5">
        <w:t xml:space="preserve">with </w:t>
      </w:r>
      <w:proofErr w:type="gramEnd"/>
      <w:r w:rsidRPr="00DD43E5">
        <w:rPr>
          <w:noProof/>
        </w:rPr>
        <w:drawing>
          <wp:inline distT="0" distB="0" distL="0" distR="0">
            <wp:extent cx="291465" cy="130810"/>
            <wp:effectExtent l="19050" t="0" r="0" b="0"/>
            <wp:docPr id="126" name="Picture 126"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b"/>
                    <pic:cNvPicPr>
                      <a:picLocks noChangeAspect="1" noChangeArrowheads="1"/>
                    </pic:cNvPicPr>
                  </pic:nvPicPr>
                  <pic:blipFill>
                    <a:blip r:embed="rId26"/>
                    <a:srcRect/>
                    <a:stretch>
                      <a:fillRect/>
                    </a:stretch>
                  </pic:blipFill>
                  <pic:spPr bwMode="auto">
                    <a:xfrm>
                      <a:off x="0" y="0"/>
                      <a:ext cx="291465" cy="130810"/>
                    </a:xfrm>
                    <a:prstGeom prst="rect">
                      <a:avLst/>
                    </a:prstGeom>
                    <a:noFill/>
                    <a:ln w="9525">
                      <a:noFill/>
                      <a:miter lim="800000"/>
                      <a:headEnd/>
                      <a:tailEnd/>
                    </a:ln>
                  </pic:spPr>
                </pic:pic>
              </a:graphicData>
            </a:graphic>
          </wp:inline>
        </w:drawing>
      </w:r>
      <w:r w:rsidRPr="00DD43E5">
        <w:t xml:space="preserve">. The </w:t>
      </w:r>
      <w:hyperlink r:id="rId27" w:history="1">
        <w:r w:rsidRPr="00DD43E5">
          <w:rPr>
            <w:u w:val="single"/>
          </w:rPr>
          <w:t>area</w:t>
        </w:r>
      </w:hyperlink>
      <w:r w:rsidRPr="00DD43E5">
        <w:t xml:space="preserve"> of the rectangle is </w:t>
      </w:r>
      <w:r w:rsidRPr="00DD43E5">
        <w:rPr>
          <w:noProof/>
        </w:rPr>
        <w:drawing>
          <wp:inline distT="0" distB="0" distL="0" distR="0">
            <wp:extent cx="441960" cy="130810"/>
            <wp:effectExtent l="0" t="0" r="0" b="0"/>
            <wp:docPr id="127" name="Picture 127" descr=" A=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A=ab, "/>
                    <pic:cNvPicPr>
                      <a:picLocks noChangeAspect="1" noChangeArrowheads="1"/>
                    </pic:cNvPicPr>
                  </pic:nvPicPr>
                  <pic:blipFill>
                    <a:blip r:embed="rId28"/>
                    <a:srcRect/>
                    <a:stretch>
                      <a:fillRect/>
                    </a:stretch>
                  </pic:blipFill>
                  <pic:spPr bwMode="auto">
                    <a:xfrm>
                      <a:off x="0" y="0"/>
                      <a:ext cx="441960" cy="130810"/>
                    </a:xfrm>
                    <a:prstGeom prst="rect">
                      <a:avLst/>
                    </a:prstGeom>
                    <a:noFill/>
                    <a:ln w="9525">
                      <a:noFill/>
                      <a:miter lim="800000"/>
                      <a:headEnd/>
                      <a:tailEnd/>
                    </a:ln>
                  </pic:spPr>
                </pic:pic>
              </a:graphicData>
            </a:graphic>
          </wp:inline>
        </w:drawing>
      </w:r>
      <w:r w:rsidRPr="00DD43E5">
        <w:t xml:space="preserve"> and its </w:t>
      </w:r>
      <w:hyperlink r:id="rId29" w:history="1">
        <w:r w:rsidRPr="00DD43E5">
          <w:rPr>
            <w:u w:val="single"/>
          </w:rPr>
          <w:t>polygon diagonals</w:t>
        </w:r>
      </w:hyperlink>
      <w:r w:rsidRPr="00DD43E5">
        <w:rPr>
          <w:noProof/>
        </w:rPr>
        <w:drawing>
          <wp:inline distT="0" distB="0" distL="0" distR="0">
            <wp:extent cx="80645" cy="130810"/>
            <wp:effectExtent l="19050" t="0" r="0" b="0"/>
            <wp:docPr id="128" name="Picture 12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
                    <pic:cNvPicPr>
                      <a:picLocks noChangeAspect="1" noChangeArrowheads="1"/>
                    </pic:cNvPicPr>
                  </pic:nvPicPr>
                  <pic:blipFill>
                    <a:blip r:embed="rId30"/>
                    <a:srcRect/>
                    <a:stretch>
                      <a:fillRect/>
                    </a:stretch>
                  </pic:blipFill>
                  <pic:spPr bwMode="auto">
                    <a:xfrm>
                      <a:off x="0" y="0"/>
                      <a:ext cx="80645" cy="130810"/>
                    </a:xfrm>
                    <a:prstGeom prst="rect">
                      <a:avLst/>
                    </a:prstGeom>
                    <a:noFill/>
                    <a:ln w="9525">
                      <a:noFill/>
                      <a:miter lim="800000"/>
                      <a:headEnd/>
                      <a:tailEnd/>
                    </a:ln>
                  </pic:spPr>
                </pic:pic>
              </a:graphicData>
            </a:graphic>
          </wp:inline>
        </w:drawing>
      </w:r>
      <w:r w:rsidRPr="00DD43E5">
        <w:t xml:space="preserve">and </w:t>
      </w:r>
      <w:r w:rsidRPr="00DD43E5">
        <w:rPr>
          <w:noProof/>
        </w:rPr>
        <w:drawing>
          <wp:inline distT="0" distB="0" distL="0" distR="0">
            <wp:extent cx="70485" cy="130810"/>
            <wp:effectExtent l="19050" t="0" r="5715" b="0"/>
            <wp:docPr id="129" name="Picture 12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q"/>
                    <pic:cNvPicPr>
                      <a:picLocks noChangeAspect="1" noChangeArrowheads="1"/>
                    </pic:cNvPicPr>
                  </pic:nvPicPr>
                  <pic:blipFill>
                    <a:blip r:embed="rId31"/>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t xml:space="preserve">are of length </w:t>
      </w:r>
      <w:proofErr w:type="gramStart"/>
      <w:r w:rsidRPr="00DD43E5">
        <w:t>A</w:t>
      </w:r>
      <w:proofErr w:type="gramEnd"/>
      <w:r w:rsidRPr="00DD43E5">
        <w:t xml:space="preserve"> </w:t>
      </w:r>
      <w:hyperlink r:id="rId32" w:history="1">
        <w:r w:rsidRPr="00DD43E5">
          <w:rPr>
            <w:rStyle w:val="Hyperlink"/>
            <w:rFonts w:eastAsiaTheme="majorEastAsia"/>
            <w:color w:val="auto"/>
          </w:rPr>
          <w:t>rectangle</w:t>
        </w:r>
      </w:hyperlink>
      <w:r w:rsidRPr="00DD43E5">
        <w:t xml:space="preserve"> is a four-sided shape where every angle is a </w:t>
      </w:r>
      <w:hyperlink r:id="rId33" w:history="1">
        <w:r w:rsidRPr="00DD43E5">
          <w:rPr>
            <w:rStyle w:val="Hyperlink"/>
            <w:rFonts w:eastAsiaTheme="majorEastAsia"/>
            <w:color w:val="auto"/>
          </w:rPr>
          <w:t>right angle</w:t>
        </w:r>
      </w:hyperlink>
      <w:r w:rsidRPr="00DD43E5">
        <w:t xml:space="preserve"> (90°). Also </w:t>
      </w:r>
      <w:r w:rsidRPr="00DD43E5">
        <w:rPr>
          <w:b/>
          <w:bCs/>
        </w:rPr>
        <w:t>opposite sides</w:t>
      </w:r>
      <w:r w:rsidRPr="00DD43E5">
        <w:t xml:space="preserve"> are </w:t>
      </w:r>
      <w:hyperlink r:id="rId34" w:history="1">
        <w:r w:rsidRPr="00DD43E5">
          <w:rPr>
            <w:rStyle w:val="Hyperlink"/>
            <w:rFonts w:eastAsiaTheme="majorEastAsia"/>
            <w:color w:val="auto"/>
          </w:rPr>
          <w:t>parallel</w:t>
        </w:r>
      </w:hyperlink>
      <w:r w:rsidRPr="00DD43E5">
        <w:t xml:space="preserve"> and of equal length.</w:t>
      </w:r>
    </w:p>
    <w:p w:rsidR="00AE4172" w:rsidRPr="00DD43E5" w:rsidRDefault="00AE4172" w:rsidP="00AE4172">
      <w:pPr>
        <w:pStyle w:val="Heading2"/>
        <w:rPr>
          <w:sz w:val="24"/>
          <w:szCs w:val="24"/>
        </w:rPr>
      </w:pPr>
    </w:p>
    <w:tbl>
      <w:tblPr>
        <w:tblW w:w="6360" w:type="dxa"/>
        <w:jc w:val="center"/>
        <w:tblCellSpacing w:w="15" w:type="dxa"/>
        <w:tblCellMar>
          <w:top w:w="15" w:type="dxa"/>
          <w:left w:w="15" w:type="dxa"/>
          <w:bottom w:w="15" w:type="dxa"/>
          <w:right w:w="15" w:type="dxa"/>
        </w:tblCellMar>
        <w:tblLook w:val="04A0"/>
      </w:tblPr>
      <w:tblGrid>
        <w:gridCol w:w="3022"/>
        <w:gridCol w:w="1158"/>
        <w:gridCol w:w="2180"/>
      </w:tblGrid>
      <w:tr w:rsidR="00AE4172" w:rsidRPr="00DD43E5" w:rsidTr="00E24337">
        <w:trPr>
          <w:tblCellSpacing w:w="15" w:type="dxa"/>
          <w:jc w:val="center"/>
        </w:trPr>
        <w:tc>
          <w:tcPr>
            <w:tcW w:w="2977" w:type="dxa"/>
            <w:vMerge w:val="restart"/>
            <w:vAlign w:val="center"/>
            <w:hideMark/>
          </w:tcPr>
          <w:p w:rsidR="00AE4172" w:rsidRPr="00DD43E5" w:rsidRDefault="00AE4172" w:rsidP="00E24337">
            <w:pPr>
              <w:rPr>
                <w:sz w:val="24"/>
                <w:szCs w:val="24"/>
              </w:rPr>
            </w:pPr>
            <w:r w:rsidRPr="00DD43E5">
              <w:rPr>
                <w:noProof/>
                <w:sz w:val="24"/>
                <w:szCs w:val="24"/>
              </w:rPr>
              <w:drawing>
                <wp:inline distT="0" distB="0" distL="0" distR="0">
                  <wp:extent cx="1838960" cy="1256030"/>
                  <wp:effectExtent l="19050" t="0" r="8890" b="0"/>
                  <wp:docPr id="145" name="Picture 145"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ectangle"/>
                          <pic:cNvPicPr>
                            <a:picLocks noChangeAspect="1" noChangeArrowheads="1"/>
                          </pic:cNvPicPr>
                        </pic:nvPicPr>
                        <pic:blipFill>
                          <a:blip r:embed="rId35"/>
                          <a:srcRect/>
                          <a:stretch>
                            <a:fillRect/>
                          </a:stretch>
                        </pic:blipFill>
                        <pic:spPr bwMode="auto">
                          <a:xfrm>
                            <a:off x="0" y="0"/>
                            <a:ext cx="1838960" cy="1256030"/>
                          </a:xfrm>
                          <a:prstGeom prst="rect">
                            <a:avLst/>
                          </a:prstGeom>
                          <a:noFill/>
                          <a:ln w="9525">
                            <a:noFill/>
                            <a:miter lim="800000"/>
                            <a:headEnd/>
                            <a:tailEnd/>
                          </a:ln>
                        </pic:spPr>
                      </pic:pic>
                    </a:graphicData>
                  </a:graphic>
                </wp:inline>
              </w:drawing>
            </w:r>
          </w:p>
        </w:tc>
        <w:tc>
          <w:tcPr>
            <w:tcW w:w="1128" w:type="dxa"/>
            <w:vAlign w:val="center"/>
            <w:hideMark/>
          </w:tcPr>
          <w:p w:rsidR="00AE4172" w:rsidRPr="00DD43E5" w:rsidRDefault="00AE4172" w:rsidP="00E24337">
            <w:pPr>
              <w:rPr>
                <w:sz w:val="24"/>
                <w:szCs w:val="24"/>
              </w:rPr>
            </w:pPr>
          </w:p>
        </w:tc>
        <w:tc>
          <w:tcPr>
            <w:tcW w:w="2135" w:type="dxa"/>
            <w:vAlign w:val="center"/>
            <w:hideMark/>
          </w:tcPr>
          <w:p w:rsidR="00AE4172" w:rsidRPr="00DD43E5" w:rsidRDefault="00AE4172" w:rsidP="00E24337">
            <w:pPr>
              <w:rPr>
                <w:sz w:val="24"/>
                <w:szCs w:val="24"/>
              </w:rPr>
            </w:pPr>
            <w:r w:rsidRPr="00DD43E5">
              <w:rPr>
                <w:sz w:val="24"/>
                <w:szCs w:val="24"/>
              </w:rPr>
              <w:t> </w:t>
            </w:r>
          </w:p>
        </w:tc>
      </w:tr>
      <w:tr w:rsidR="00AE4172" w:rsidRPr="00DD43E5" w:rsidTr="00E24337">
        <w:trPr>
          <w:tblCellSpacing w:w="15" w:type="dxa"/>
          <w:jc w:val="center"/>
        </w:trPr>
        <w:tc>
          <w:tcPr>
            <w:tcW w:w="0" w:type="auto"/>
            <w:vMerge/>
            <w:vAlign w:val="center"/>
            <w:hideMark/>
          </w:tcPr>
          <w:p w:rsidR="00AE4172" w:rsidRPr="00DD43E5" w:rsidRDefault="00AE4172" w:rsidP="00E24337">
            <w:pPr>
              <w:rPr>
                <w:sz w:val="24"/>
                <w:szCs w:val="24"/>
              </w:rPr>
            </w:pPr>
          </w:p>
        </w:tc>
        <w:tc>
          <w:tcPr>
            <w:tcW w:w="1128" w:type="dxa"/>
            <w:vAlign w:val="center"/>
            <w:hideMark/>
          </w:tcPr>
          <w:p w:rsidR="00AE4172" w:rsidRPr="00DD43E5" w:rsidRDefault="00AE4172" w:rsidP="00E24337">
            <w:pPr>
              <w:jc w:val="right"/>
              <w:rPr>
                <w:sz w:val="24"/>
                <w:szCs w:val="24"/>
              </w:rPr>
            </w:pPr>
            <w:r w:rsidRPr="00DD43E5">
              <w:rPr>
                <w:noProof/>
                <w:sz w:val="24"/>
                <w:szCs w:val="24"/>
              </w:rPr>
              <w:drawing>
                <wp:inline distT="0" distB="0" distL="0" distR="0">
                  <wp:extent cx="180975" cy="210820"/>
                  <wp:effectExtent l="19050" t="0" r="9525" b="0"/>
                  <wp:docPr id="146" name="Picture 146" descr="https://www.mathsisfun.com/images/quadrilateral-right-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mathsisfun.com/images/quadrilateral-right-key.gif"/>
                          <pic:cNvPicPr>
                            <a:picLocks noChangeAspect="1" noChangeArrowheads="1"/>
                          </pic:cNvPicPr>
                        </pic:nvPicPr>
                        <pic:blipFill>
                          <a:blip r:embed="rId36"/>
                          <a:srcRect/>
                          <a:stretch>
                            <a:fillRect/>
                          </a:stretch>
                        </pic:blipFill>
                        <pic:spPr bwMode="auto">
                          <a:xfrm>
                            <a:off x="0" y="0"/>
                            <a:ext cx="180975" cy="210820"/>
                          </a:xfrm>
                          <a:prstGeom prst="rect">
                            <a:avLst/>
                          </a:prstGeom>
                          <a:noFill/>
                          <a:ln w="9525">
                            <a:noFill/>
                            <a:miter lim="800000"/>
                            <a:headEnd/>
                            <a:tailEnd/>
                          </a:ln>
                        </pic:spPr>
                      </pic:pic>
                    </a:graphicData>
                  </a:graphic>
                </wp:inline>
              </w:drawing>
            </w:r>
          </w:p>
        </w:tc>
        <w:tc>
          <w:tcPr>
            <w:tcW w:w="2135" w:type="dxa"/>
            <w:vAlign w:val="center"/>
            <w:hideMark/>
          </w:tcPr>
          <w:p w:rsidR="00AE4172" w:rsidRPr="00DD43E5" w:rsidRDefault="00AE4172" w:rsidP="00E24337">
            <w:pPr>
              <w:rPr>
                <w:sz w:val="24"/>
                <w:szCs w:val="24"/>
              </w:rPr>
            </w:pPr>
            <w:r w:rsidRPr="00DD43E5">
              <w:rPr>
                <w:i/>
                <w:iCs/>
                <w:sz w:val="24"/>
                <w:szCs w:val="24"/>
              </w:rPr>
              <w:t>means "right angle"</w:t>
            </w:r>
          </w:p>
        </w:tc>
      </w:tr>
      <w:tr w:rsidR="00AE4172" w:rsidRPr="00DD43E5" w:rsidTr="00E24337">
        <w:trPr>
          <w:tblCellSpacing w:w="15" w:type="dxa"/>
          <w:jc w:val="center"/>
        </w:trPr>
        <w:tc>
          <w:tcPr>
            <w:tcW w:w="0" w:type="auto"/>
            <w:vMerge/>
            <w:vAlign w:val="center"/>
            <w:hideMark/>
          </w:tcPr>
          <w:p w:rsidR="00AE4172" w:rsidRPr="00DD43E5" w:rsidRDefault="00AE4172" w:rsidP="00E24337">
            <w:pPr>
              <w:rPr>
                <w:sz w:val="24"/>
                <w:szCs w:val="24"/>
              </w:rPr>
            </w:pPr>
          </w:p>
        </w:tc>
        <w:tc>
          <w:tcPr>
            <w:tcW w:w="1128" w:type="dxa"/>
            <w:vAlign w:val="center"/>
            <w:hideMark/>
          </w:tcPr>
          <w:p w:rsidR="00AE4172" w:rsidRPr="00DD43E5" w:rsidRDefault="00AE4172" w:rsidP="00E24337">
            <w:pPr>
              <w:jc w:val="right"/>
              <w:rPr>
                <w:sz w:val="24"/>
                <w:szCs w:val="24"/>
              </w:rPr>
            </w:pPr>
            <w:r w:rsidRPr="00DD43E5">
              <w:rPr>
                <w:noProof/>
                <w:sz w:val="24"/>
                <w:szCs w:val="24"/>
              </w:rPr>
              <w:drawing>
                <wp:inline distT="0" distB="0" distL="0" distR="0">
                  <wp:extent cx="100330" cy="180975"/>
                  <wp:effectExtent l="19050" t="0" r="0" b="0"/>
                  <wp:docPr id="147" name="Picture 147" descr="https://www.mathsisfun.com/images/quadrilateral-equal-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mathsisfun.com/images/quadrilateral-equal-key.gif"/>
                          <pic:cNvPicPr>
                            <a:picLocks noChangeAspect="1" noChangeArrowheads="1"/>
                          </pic:cNvPicPr>
                        </pic:nvPicPr>
                        <pic:blipFill>
                          <a:blip r:embed="rId37"/>
                          <a:srcRect/>
                          <a:stretch>
                            <a:fillRect/>
                          </a:stretch>
                        </pic:blipFill>
                        <pic:spPr bwMode="auto">
                          <a:xfrm>
                            <a:off x="0" y="0"/>
                            <a:ext cx="100330" cy="180975"/>
                          </a:xfrm>
                          <a:prstGeom prst="rect">
                            <a:avLst/>
                          </a:prstGeom>
                          <a:noFill/>
                          <a:ln w="9525">
                            <a:noFill/>
                            <a:miter lim="800000"/>
                            <a:headEnd/>
                            <a:tailEnd/>
                          </a:ln>
                        </pic:spPr>
                      </pic:pic>
                    </a:graphicData>
                  </a:graphic>
                </wp:inline>
              </w:drawing>
            </w:r>
            <w:r w:rsidRPr="00DD43E5">
              <w:rPr>
                <w:sz w:val="24"/>
                <w:szCs w:val="24"/>
              </w:rPr>
              <w:t>and</w:t>
            </w:r>
            <w:r w:rsidRPr="00DD43E5">
              <w:rPr>
                <w:noProof/>
                <w:sz w:val="24"/>
                <w:szCs w:val="24"/>
              </w:rPr>
              <w:drawing>
                <wp:inline distT="0" distB="0" distL="0" distR="0">
                  <wp:extent cx="180975" cy="180975"/>
                  <wp:effectExtent l="19050" t="0" r="9525" b="0"/>
                  <wp:docPr id="148" name="Picture 148" descr="https://www.mathsisfun.com/images/quadrilateral-equal-ke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mathsisfun.com/images/quadrilateral-equal-key2.gif"/>
                          <pic:cNvPicPr>
                            <a:picLocks noChangeAspect="1" noChangeArrowheads="1"/>
                          </pic:cNvPicPr>
                        </pic:nvPicPr>
                        <pic:blipFill>
                          <a:blip r:embed="rId38"/>
                          <a:srcRect/>
                          <a:stretch>
                            <a:fillRect/>
                          </a:stretch>
                        </pic:blipFill>
                        <pic:spPr bwMode="auto">
                          <a:xfrm>
                            <a:off x="0" y="0"/>
                            <a:ext cx="180975" cy="180975"/>
                          </a:xfrm>
                          <a:prstGeom prst="rect">
                            <a:avLst/>
                          </a:prstGeom>
                          <a:noFill/>
                          <a:ln w="9525">
                            <a:noFill/>
                            <a:miter lim="800000"/>
                            <a:headEnd/>
                            <a:tailEnd/>
                          </a:ln>
                        </pic:spPr>
                      </pic:pic>
                    </a:graphicData>
                  </a:graphic>
                </wp:inline>
              </w:drawing>
            </w:r>
          </w:p>
        </w:tc>
        <w:tc>
          <w:tcPr>
            <w:tcW w:w="2135" w:type="dxa"/>
            <w:vAlign w:val="center"/>
            <w:hideMark/>
          </w:tcPr>
          <w:p w:rsidR="00AE4172" w:rsidRPr="00DD43E5" w:rsidRDefault="00AE4172" w:rsidP="00E24337">
            <w:pPr>
              <w:rPr>
                <w:sz w:val="24"/>
                <w:szCs w:val="24"/>
              </w:rPr>
            </w:pPr>
            <w:r w:rsidRPr="00DD43E5">
              <w:rPr>
                <w:i/>
                <w:iCs/>
                <w:sz w:val="24"/>
                <w:szCs w:val="24"/>
              </w:rPr>
              <w:t>show equal sides</w:t>
            </w:r>
          </w:p>
        </w:tc>
      </w:tr>
    </w:tbl>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u w:val="single"/>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t>RECTANGLE</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5742589" cy="1762963"/>
            <wp:effectExtent l="0" t="0" r="0" b="8890"/>
            <wp:docPr id="20" name="Picture 20" descr="http://wizznotes.com/wp-content/uploads/2011/01/image022-300x170.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zznotes.com/wp-content/uploads/2011/01/image022-300x170.jpg">
                      <a:hlinkClick r:id="rId39"/>
                    </pic:cNvPr>
                    <pic:cNvPicPr>
                      <a:picLocks noChangeAspect="1" noChangeArrowheads="1"/>
                    </pic:cNvPicPr>
                  </pic:nvPicPr>
                  <pic:blipFill>
                    <a:blip r:embed="rId40"/>
                    <a:srcRect/>
                    <a:stretch>
                      <a:fillRect/>
                    </a:stretch>
                  </pic:blipFill>
                  <pic:spPr bwMode="auto">
                    <a:xfrm>
                      <a:off x="0" y="0"/>
                      <a:ext cx="5773405" cy="1772423"/>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RHOMBUS</w:t>
      </w:r>
    </w:p>
    <w:p w:rsidR="00AE4172" w:rsidRPr="00DD43E5" w:rsidRDefault="00AE4172" w:rsidP="00AE4172">
      <w:pPr>
        <w:spacing w:after="0"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4682490" cy="984885"/>
            <wp:effectExtent l="19050" t="0" r="3810" b="0"/>
            <wp:docPr id="76" name="Picture 76" descr="Rh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hombus"/>
                    <pic:cNvPicPr>
                      <a:picLocks noChangeAspect="1" noChangeArrowheads="1"/>
                    </pic:cNvPicPr>
                  </pic:nvPicPr>
                  <pic:blipFill>
                    <a:blip r:embed="rId41"/>
                    <a:srcRect/>
                    <a:stretch>
                      <a:fillRect/>
                    </a:stretch>
                  </pic:blipFill>
                  <pic:spPr bwMode="auto">
                    <a:xfrm>
                      <a:off x="0" y="0"/>
                      <a:ext cx="4682490" cy="984885"/>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A </w:t>
      </w:r>
      <w:hyperlink r:id="rId42" w:history="1">
        <w:r w:rsidRPr="00DD43E5">
          <w:rPr>
            <w:rFonts w:ascii="Times New Roman" w:eastAsia="Times New Roman" w:hAnsi="Times New Roman" w:cs="Times New Roman"/>
            <w:sz w:val="24"/>
            <w:szCs w:val="24"/>
            <w:u w:val="single"/>
          </w:rPr>
          <w:t>quadrilateral</w:t>
        </w:r>
      </w:hyperlink>
      <w:r w:rsidRPr="00DD43E5">
        <w:rPr>
          <w:rFonts w:ascii="Times New Roman" w:eastAsia="Times New Roman" w:hAnsi="Times New Roman" w:cs="Times New Roman"/>
          <w:sz w:val="24"/>
          <w:szCs w:val="24"/>
        </w:rPr>
        <w:t xml:space="preserve"> with both pairs of opposite sides </w:t>
      </w:r>
      <w:hyperlink r:id="rId43" w:history="1">
        <w:r w:rsidRPr="00DD43E5">
          <w:rPr>
            <w:rFonts w:ascii="Times New Roman" w:eastAsia="Times New Roman" w:hAnsi="Times New Roman" w:cs="Times New Roman"/>
            <w:sz w:val="24"/>
            <w:szCs w:val="24"/>
            <w:u w:val="single"/>
          </w:rPr>
          <w:t>parallel</w:t>
        </w:r>
      </w:hyperlink>
      <w:r w:rsidRPr="00DD43E5">
        <w:rPr>
          <w:rFonts w:ascii="Times New Roman" w:eastAsia="Times New Roman" w:hAnsi="Times New Roman" w:cs="Times New Roman"/>
          <w:sz w:val="24"/>
          <w:szCs w:val="24"/>
        </w:rPr>
        <w:t xml:space="preserve"> and all sides the same length, i.e., an </w:t>
      </w:r>
      <w:hyperlink r:id="rId44" w:history="1">
        <w:proofErr w:type="spellStart"/>
        <w:r w:rsidRPr="00DD43E5">
          <w:rPr>
            <w:rFonts w:ascii="Times New Roman" w:eastAsia="Times New Roman" w:hAnsi="Times New Roman" w:cs="Times New Roman"/>
            <w:sz w:val="24"/>
            <w:szCs w:val="24"/>
            <w:u w:val="single"/>
          </w:rPr>
          <w:t>equilateral</w:t>
        </w:r>
      </w:hyperlink>
      <w:hyperlink r:id="rId45" w:history="1">
        <w:r w:rsidRPr="00DD43E5">
          <w:rPr>
            <w:rFonts w:ascii="Times New Roman" w:eastAsia="Times New Roman" w:hAnsi="Times New Roman" w:cs="Times New Roman"/>
            <w:sz w:val="24"/>
            <w:szCs w:val="24"/>
            <w:u w:val="single"/>
          </w:rPr>
          <w:t>parallelogram</w:t>
        </w:r>
        <w:proofErr w:type="spellEnd"/>
      </w:hyperlink>
      <w:r w:rsidRPr="00DD43E5">
        <w:rPr>
          <w:rFonts w:ascii="Times New Roman" w:eastAsia="Times New Roman" w:hAnsi="Times New Roman" w:cs="Times New Roman"/>
          <w:sz w:val="24"/>
          <w:szCs w:val="24"/>
        </w:rPr>
        <w:t xml:space="preserve">. The word rhomb is sometimes used instead of rhombus, and a rhombus is sometimes also called a diamond. A rhombus with </w:t>
      </w:r>
      <w:r w:rsidRPr="00DD43E5">
        <w:rPr>
          <w:rFonts w:ascii="Times New Roman" w:eastAsia="Times New Roman" w:hAnsi="Times New Roman" w:cs="Times New Roman"/>
          <w:noProof/>
          <w:sz w:val="24"/>
          <w:szCs w:val="24"/>
        </w:rPr>
        <w:drawing>
          <wp:inline distT="0" distB="0" distL="0" distR="0">
            <wp:extent cx="532765" cy="130810"/>
            <wp:effectExtent l="19050" t="0" r="635" b="0"/>
            <wp:docPr id="77" name="Picture 77" descr="2theta=45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theta=45 degrees"/>
                    <pic:cNvPicPr>
                      <a:picLocks noChangeAspect="1" noChangeArrowheads="1"/>
                    </pic:cNvPicPr>
                  </pic:nvPicPr>
                  <pic:blipFill>
                    <a:blip r:embed="rId46"/>
                    <a:srcRect/>
                    <a:stretch>
                      <a:fillRect/>
                    </a:stretch>
                  </pic:blipFill>
                  <pic:spPr bwMode="auto">
                    <a:xfrm>
                      <a:off x="0" y="0"/>
                      <a:ext cx="53276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is sometimes called a </w:t>
      </w:r>
      <w:hyperlink r:id="rId47" w:history="1">
        <w:r w:rsidRPr="00DD43E5">
          <w:rPr>
            <w:rFonts w:ascii="Times New Roman" w:eastAsia="Times New Roman" w:hAnsi="Times New Roman" w:cs="Times New Roman"/>
            <w:sz w:val="24"/>
            <w:szCs w:val="24"/>
            <w:u w:val="single"/>
          </w:rPr>
          <w:t>lozenge</w:t>
        </w:r>
      </w:hyperlink>
      <w:r w:rsidRPr="00DD43E5">
        <w:rPr>
          <w:rFonts w:ascii="Times New Roman" w:eastAsia="Times New Roman" w:hAnsi="Times New Roman" w:cs="Times New Roman"/>
          <w:sz w:val="24"/>
          <w:szCs w:val="24"/>
        </w:rPr>
        <w:t xml:space="preserve">. </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The </w:t>
      </w:r>
      <w:hyperlink r:id="rId48" w:history="1">
        <w:r w:rsidRPr="00DD43E5">
          <w:rPr>
            <w:rFonts w:ascii="Times New Roman" w:eastAsia="Times New Roman" w:hAnsi="Times New Roman" w:cs="Times New Roman"/>
            <w:sz w:val="24"/>
            <w:szCs w:val="24"/>
            <w:u w:val="single"/>
          </w:rPr>
          <w:t>polygon diagonals</w:t>
        </w:r>
      </w:hyperlink>
      <w:r w:rsidRPr="00DD43E5">
        <w:rPr>
          <w:rFonts w:ascii="Times New Roman" w:eastAsia="Times New Roman" w:hAnsi="Times New Roman" w:cs="Times New Roman"/>
          <w:noProof/>
          <w:sz w:val="24"/>
          <w:szCs w:val="24"/>
        </w:rPr>
        <w:drawing>
          <wp:inline distT="0" distB="0" distL="0" distR="0">
            <wp:extent cx="80645" cy="130810"/>
            <wp:effectExtent l="19050" t="0" r="0" b="0"/>
            <wp:docPr id="78" name="Picture 7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
                    <pic:cNvPicPr>
                      <a:picLocks noChangeAspect="1" noChangeArrowheads="1"/>
                    </pic:cNvPicPr>
                  </pic:nvPicPr>
                  <pic:blipFill>
                    <a:blip r:embed="rId30"/>
                    <a:srcRect/>
                    <a:stretch>
                      <a:fillRect/>
                    </a:stretch>
                  </pic:blipFill>
                  <pic:spPr bwMode="auto">
                    <a:xfrm>
                      <a:off x="0" y="0"/>
                      <a:ext cx="8064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and </w:t>
      </w:r>
      <w:r w:rsidRPr="00DD43E5">
        <w:rPr>
          <w:rFonts w:ascii="Times New Roman" w:eastAsia="Times New Roman" w:hAnsi="Times New Roman" w:cs="Times New Roman"/>
          <w:noProof/>
          <w:sz w:val="24"/>
          <w:szCs w:val="24"/>
        </w:rPr>
        <w:drawing>
          <wp:inline distT="0" distB="0" distL="0" distR="0">
            <wp:extent cx="70485" cy="130810"/>
            <wp:effectExtent l="19050" t="0" r="5715" b="0"/>
            <wp:docPr id="79" name="Picture 7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q"/>
                    <pic:cNvPicPr>
                      <a:picLocks noChangeAspect="1" noChangeArrowheads="1"/>
                    </pic:cNvPicPr>
                  </pic:nvPicPr>
                  <pic:blipFill>
                    <a:blip r:embed="rId31"/>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of a rhombus are </w:t>
      </w:r>
      <w:hyperlink r:id="rId49" w:history="1">
        <w:r w:rsidRPr="00DD43E5">
          <w:rPr>
            <w:rFonts w:ascii="Times New Roman" w:eastAsia="Times New Roman" w:hAnsi="Times New Roman" w:cs="Times New Roman"/>
            <w:sz w:val="24"/>
            <w:szCs w:val="24"/>
            <w:u w:val="single"/>
          </w:rPr>
          <w:t>perpendicular</w:t>
        </w:r>
      </w:hyperlink>
      <w:r w:rsidRPr="00DD43E5">
        <w:rPr>
          <w:rFonts w:ascii="Times New Roman" w:eastAsia="Times New Roman" w:hAnsi="Times New Roman" w:cs="Times New Roman"/>
          <w:sz w:val="24"/>
          <w:szCs w:val="24"/>
        </w:rPr>
        <w:t xml:space="preserve"> and satisfy </w:t>
      </w:r>
    </w:p>
    <w:tbl>
      <w:tblPr>
        <w:tblW w:w="5000" w:type="pct"/>
        <w:jc w:val="center"/>
        <w:tblCellSpacing w:w="0" w:type="dxa"/>
        <w:tblCellMar>
          <w:left w:w="791" w:type="dxa"/>
          <w:right w:w="0" w:type="dxa"/>
        </w:tblCellMar>
        <w:tblLook w:val="04A0"/>
      </w:tblPr>
      <w:tblGrid>
        <w:gridCol w:w="9080"/>
        <w:gridCol w:w="1071"/>
      </w:tblGrid>
      <w:tr w:rsidR="00AE4172" w:rsidRPr="00DD43E5" w:rsidTr="00E24337">
        <w:trPr>
          <w:tblCellSpacing w:w="0" w:type="dxa"/>
          <w:jc w:val="center"/>
        </w:trPr>
        <w:tc>
          <w:tcPr>
            <w:tcW w:w="0" w:type="auto"/>
            <w:vAlign w:val="center"/>
            <w:hideMark/>
          </w:tcPr>
          <w:p w:rsidR="00AE4172" w:rsidRPr="00DD43E5" w:rsidRDefault="00AE4172" w:rsidP="00E24337">
            <w:pPr>
              <w:spacing w:after="0"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824230" cy="160655"/>
                  <wp:effectExtent l="19050" t="0" r="0" b="0"/>
                  <wp:docPr id="80" name="Picture 80" descr=" p^2+q^2=4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2+q^2=4a^2. "/>
                          <pic:cNvPicPr>
                            <a:picLocks noChangeAspect="1" noChangeArrowheads="1"/>
                          </pic:cNvPicPr>
                        </pic:nvPicPr>
                        <pic:blipFill>
                          <a:blip r:embed="rId50"/>
                          <a:srcRect/>
                          <a:stretch>
                            <a:fillRect/>
                          </a:stretch>
                        </pic:blipFill>
                        <pic:spPr bwMode="auto">
                          <a:xfrm>
                            <a:off x="0" y="0"/>
                            <a:ext cx="824230" cy="160655"/>
                          </a:xfrm>
                          <a:prstGeom prst="rect">
                            <a:avLst/>
                          </a:prstGeom>
                          <a:noFill/>
                          <a:ln w="9525">
                            <a:noFill/>
                            <a:miter lim="800000"/>
                            <a:headEnd/>
                            <a:tailEnd/>
                          </a:ln>
                        </pic:spPr>
                      </pic:pic>
                    </a:graphicData>
                  </a:graphic>
                </wp:inline>
              </w:drawing>
            </w:r>
          </w:p>
        </w:tc>
        <w:tc>
          <w:tcPr>
            <w:tcW w:w="45" w:type="dxa"/>
            <w:vAlign w:val="center"/>
            <w:hideMark/>
          </w:tcPr>
          <w:p w:rsidR="00AE4172" w:rsidRPr="00DD43E5" w:rsidRDefault="00AE4172" w:rsidP="00E24337">
            <w:pPr>
              <w:spacing w:after="0" w:line="240" w:lineRule="auto"/>
              <w:jc w:val="right"/>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(1) </w:t>
            </w:r>
          </w:p>
        </w:tc>
      </w:tr>
    </w:tbl>
    <w:p w:rsidR="00AE4172" w:rsidRPr="00DD43E5" w:rsidRDefault="00AE4172" w:rsidP="00AE4172">
      <w:pPr>
        <w:pStyle w:val="NormalWeb"/>
      </w:pPr>
    </w:p>
    <w:p w:rsidR="00AE4172" w:rsidRPr="00DD43E5" w:rsidRDefault="00AE4172" w:rsidP="00AE4172">
      <w:pPr>
        <w:pStyle w:val="Heading2"/>
        <w:rPr>
          <w:color w:val="auto"/>
          <w:sz w:val="24"/>
          <w:szCs w:val="24"/>
          <w:u w:val="single"/>
        </w:rPr>
      </w:pPr>
      <w:r w:rsidRPr="00DD43E5">
        <w:rPr>
          <w:color w:val="auto"/>
          <w:sz w:val="24"/>
          <w:szCs w:val="24"/>
          <w:u w:val="single"/>
        </w:rPr>
        <w:lastRenderedPageBreak/>
        <w:t>THE RHOMBUS</w:t>
      </w:r>
    </w:p>
    <w:p w:rsidR="00AE4172" w:rsidRPr="00DD43E5" w:rsidRDefault="00AE4172" w:rsidP="00AE4172">
      <w:pPr>
        <w:pStyle w:val="NormalWeb"/>
        <w:jc w:val="center"/>
      </w:pPr>
      <w:r w:rsidRPr="00DD43E5">
        <w:rPr>
          <w:noProof/>
        </w:rPr>
        <w:drawing>
          <wp:inline distT="0" distB="0" distL="0" distR="0">
            <wp:extent cx="3697605" cy="1185545"/>
            <wp:effectExtent l="19050" t="0" r="0" b="0"/>
            <wp:docPr id="149" name="Picture 149" descr="Rh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Rhombus"/>
                    <pic:cNvPicPr>
                      <a:picLocks noChangeAspect="1" noChangeArrowheads="1"/>
                    </pic:cNvPicPr>
                  </pic:nvPicPr>
                  <pic:blipFill>
                    <a:blip r:embed="rId51"/>
                    <a:srcRect/>
                    <a:stretch>
                      <a:fillRect/>
                    </a:stretch>
                  </pic:blipFill>
                  <pic:spPr bwMode="auto">
                    <a:xfrm>
                      <a:off x="0" y="0"/>
                      <a:ext cx="3697605" cy="118554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xml:space="preserve">A </w:t>
      </w:r>
      <w:hyperlink r:id="rId52" w:history="1">
        <w:r w:rsidRPr="00DD43E5">
          <w:rPr>
            <w:rStyle w:val="Hyperlink"/>
            <w:rFonts w:eastAsiaTheme="majorEastAsia"/>
          </w:rPr>
          <w:t>rhombus</w:t>
        </w:r>
      </w:hyperlink>
      <w:r w:rsidRPr="00DD43E5">
        <w:t xml:space="preserve"> is a four-sided shape where all sides have equal length. Also opposite sides are parallel </w:t>
      </w:r>
      <w:r w:rsidRPr="00DD43E5">
        <w:rPr>
          <w:i/>
          <w:iCs/>
        </w:rPr>
        <w:t>and</w:t>
      </w:r>
      <w:r w:rsidRPr="00DD43E5">
        <w:t xml:space="preserve"> opposite angles are equal. </w:t>
      </w:r>
    </w:p>
    <w:p w:rsidR="00AE4172" w:rsidRPr="00DD43E5" w:rsidRDefault="00AE4172" w:rsidP="00AE4172">
      <w:pPr>
        <w:pStyle w:val="NormalWeb"/>
      </w:pPr>
      <w:r w:rsidRPr="00DD43E5">
        <w:t>Another interesting thing is that the diagonals (dashed lines in second figure) meet in the middle at a right angle. In other words they "bisect" (cut in half) each other at right angles.</w:t>
      </w:r>
    </w:p>
    <w:p w:rsidR="00AE4172" w:rsidRPr="00DD43E5" w:rsidRDefault="00AE4172" w:rsidP="00AE4172">
      <w:pPr>
        <w:pStyle w:val="NormalWeb"/>
      </w:pPr>
      <w:r w:rsidRPr="00DD43E5">
        <w:t xml:space="preserve">A rhombus is sometimes called a </w:t>
      </w:r>
      <w:r w:rsidRPr="00DD43E5">
        <w:rPr>
          <w:b/>
          <w:bCs/>
        </w:rPr>
        <w:t>rhomb</w:t>
      </w:r>
      <w:r w:rsidRPr="00DD43E5">
        <w:t xml:space="preserve"> or a </w:t>
      </w:r>
      <w:r w:rsidRPr="00DD43E5">
        <w:rPr>
          <w:b/>
          <w:bCs/>
        </w:rPr>
        <w:t>diamond</w:t>
      </w:r>
      <w:r w:rsidRPr="00DD43E5">
        <w:t>.</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t>Rhombus</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813685" cy="1849120"/>
            <wp:effectExtent l="19050" t="0" r="5715" b="0"/>
            <wp:docPr id="21" name="Picture 21" descr="http://wizznotes.com/wp-content/uploads/2011/01/image023.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zznotes.com/wp-content/uploads/2011/01/image023.jpg">
                      <a:hlinkClick r:id="rId53"/>
                    </pic:cNvPr>
                    <pic:cNvPicPr>
                      <a:picLocks noChangeAspect="1" noChangeArrowheads="1"/>
                    </pic:cNvPicPr>
                  </pic:nvPicPr>
                  <pic:blipFill>
                    <a:blip r:embed="rId54"/>
                    <a:srcRect/>
                    <a:stretch>
                      <a:fillRect/>
                    </a:stretch>
                  </pic:blipFill>
                  <pic:spPr bwMode="auto">
                    <a:xfrm>
                      <a:off x="0" y="0"/>
                      <a:ext cx="2813685" cy="184912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i/>
          <w:kern w:val="36"/>
          <w:sz w:val="24"/>
          <w:szCs w:val="24"/>
          <w:u w:val="single"/>
        </w:rPr>
      </w:pPr>
      <w:r w:rsidRPr="00DD43E5">
        <w:rPr>
          <w:rFonts w:ascii="Times New Roman" w:eastAsia="Times New Roman" w:hAnsi="Times New Roman" w:cs="Times New Roman"/>
          <w:b/>
          <w:bCs/>
          <w:i/>
          <w:kern w:val="36"/>
          <w:sz w:val="24"/>
          <w:szCs w:val="24"/>
          <w:u w:val="single"/>
        </w:rPr>
        <w:t>SQUARE</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i/>
          <w:kern w:val="36"/>
          <w:sz w:val="24"/>
          <w:szCs w:val="24"/>
          <w:u w:val="single"/>
        </w:rPr>
      </w:pPr>
      <w:r w:rsidRPr="00DD43E5">
        <w:rPr>
          <w:rFonts w:ascii="Times New Roman" w:eastAsia="Times New Roman" w:hAnsi="Times New Roman" w:cs="Times New Roman"/>
          <w:noProof/>
          <w:sz w:val="24"/>
          <w:szCs w:val="24"/>
        </w:rPr>
        <w:drawing>
          <wp:inline distT="0" distB="0" distL="0" distR="0">
            <wp:extent cx="1302386" cy="1367197"/>
            <wp:effectExtent l="0" t="0" r="0" b="4445"/>
            <wp:docPr id="3" name="Picture 3"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pic:cNvPicPr>
                      <a:picLocks noChangeAspect="1" noChangeArrowheads="1"/>
                    </pic:cNvPicPr>
                  </pic:nvPicPr>
                  <pic:blipFill>
                    <a:blip r:embed="rId55"/>
                    <a:srcRect/>
                    <a:stretch>
                      <a:fillRect/>
                    </a:stretch>
                  </pic:blipFill>
                  <pic:spPr bwMode="auto">
                    <a:xfrm>
                      <a:off x="0" y="0"/>
                      <a:ext cx="1307095" cy="137214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The term "square" can be used to mean either a </w:t>
      </w:r>
      <w:hyperlink r:id="rId56" w:history="1">
        <w:r w:rsidRPr="00DD43E5">
          <w:rPr>
            <w:rFonts w:ascii="Times New Roman" w:eastAsia="Times New Roman" w:hAnsi="Times New Roman" w:cs="Times New Roman"/>
            <w:sz w:val="24"/>
            <w:szCs w:val="24"/>
            <w:u w:val="single"/>
          </w:rPr>
          <w:t>square number</w:t>
        </w:r>
      </w:hyperlink>
      <w:r w:rsidRPr="00DD43E5">
        <w:rPr>
          <w:rFonts w:ascii="Times New Roman" w:eastAsia="Times New Roman" w:hAnsi="Times New Roman" w:cs="Times New Roman"/>
          <w:sz w:val="24"/>
          <w:szCs w:val="24"/>
        </w:rPr>
        <w:t xml:space="preserve"> ("</w:t>
      </w:r>
      <w:r w:rsidRPr="00DD43E5">
        <w:rPr>
          <w:rFonts w:ascii="Times New Roman" w:eastAsia="Times New Roman" w:hAnsi="Times New Roman" w:cs="Times New Roman"/>
          <w:noProof/>
          <w:sz w:val="24"/>
          <w:szCs w:val="24"/>
        </w:rPr>
        <w:drawing>
          <wp:inline distT="0" distB="0" distL="0" distR="0">
            <wp:extent cx="120650" cy="160655"/>
            <wp:effectExtent l="19050" t="0" r="0" b="0"/>
            <wp:docPr id="4" name="Picture 4" desc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2"/>
                    <pic:cNvPicPr>
                      <a:picLocks noChangeAspect="1" noChangeArrowheads="1"/>
                    </pic:cNvPicPr>
                  </pic:nvPicPr>
                  <pic:blipFill>
                    <a:blip r:embed="rId57"/>
                    <a:srcRect/>
                    <a:stretch>
                      <a:fillRect/>
                    </a:stretch>
                  </pic:blipFill>
                  <pic:spPr bwMode="auto">
                    <a:xfrm>
                      <a:off x="0" y="0"/>
                      <a:ext cx="120650" cy="160655"/>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 is the square of </w:t>
      </w:r>
      <w:r w:rsidRPr="00DD43E5">
        <w:rPr>
          <w:rFonts w:ascii="Times New Roman" w:eastAsia="Times New Roman" w:hAnsi="Times New Roman" w:cs="Times New Roman"/>
          <w:noProof/>
          <w:sz w:val="24"/>
          <w:szCs w:val="24"/>
        </w:rPr>
        <w:drawing>
          <wp:inline distT="0" distB="0" distL="0" distR="0">
            <wp:extent cx="70485" cy="130810"/>
            <wp:effectExtent l="19050" t="0" r="5715" b="0"/>
            <wp:docPr id="5" name="Picture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58"/>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 or a geometric figure consisting of a convex </w:t>
      </w:r>
      <w:hyperlink r:id="rId59" w:history="1">
        <w:r w:rsidRPr="00DD43E5">
          <w:rPr>
            <w:rFonts w:ascii="Times New Roman" w:eastAsia="Times New Roman" w:hAnsi="Times New Roman" w:cs="Times New Roman"/>
            <w:sz w:val="24"/>
            <w:szCs w:val="24"/>
            <w:u w:val="single"/>
          </w:rPr>
          <w:t>quadrilateral</w:t>
        </w:r>
      </w:hyperlink>
      <w:r w:rsidRPr="00DD43E5">
        <w:rPr>
          <w:rFonts w:ascii="Times New Roman" w:eastAsia="Times New Roman" w:hAnsi="Times New Roman" w:cs="Times New Roman"/>
          <w:sz w:val="24"/>
          <w:szCs w:val="24"/>
        </w:rPr>
        <w:t xml:space="preserve"> with sides of equal length that are </w:t>
      </w:r>
      <w:r w:rsidRPr="00DD43E5">
        <w:rPr>
          <w:rFonts w:ascii="Times New Roman" w:eastAsia="Times New Roman" w:hAnsi="Times New Roman" w:cs="Times New Roman"/>
          <w:sz w:val="24"/>
          <w:szCs w:val="24"/>
        </w:rPr>
        <w:lastRenderedPageBreak/>
        <w:t xml:space="preserve">positioned at </w:t>
      </w:r>
      <w:hyperlink r:id="rId60" w:history="1">
        <w:r w:rsidRPr="00DD43E5">
          <w:rPr>
            <w:rFonts w:ascii="Times New Roman" w:eastAsia="Times New Roman" w:hAnsi="Times New Roman" w:cs="Times New Roman"/>
            <w:sz w:val="24"/>
            <w:szCs w:val="24"/>
            <w:u w:val="single"/>
          </w:rPr>
          <w:t>right angles</w:t>
        </w:r>
      </w:hyperlink>
      <w:r w:rsidRPr="00DD43E5">
        <w:rPr>
          <w:rFonts w:ascii="Times New Roman" w:eastAsia="Times New Roman" w:hAnsi="Times New Roman" w:cs="Times New Roman"/>
          <w:sz w:val="24"/>
          <w:szCs w:val="24"/>
        </w:rPr>
        <w:t xml:space="preserve"> to each other as illustrated above. In other words, a square is a </w:t>
      </w:r>
      <w:hyperlink r:id="rId61" w:history="1">
        <w:r w:rsidRPr="00DD43E5">
          <w:rPr>
            <w:rFonts w:ascii="Times New Roman" w:eastAsia="Times New Roman" w:hAnsi="Times New Roman" w:cs="Times New Roman"/>
            <w:sz w:val="24"/>
            <w:szCs w:val="24"/>
            <w:u w:val="single"/>
          </w:rPr>
          <w:t>regular polygon</w:t>
        </w:r>
      </w:hyperlink>
      <w:r w:rsidRPr="00DD43E5">
        <w:rPr>
          <w:rFonts w:ascii="Times New Roman" w:eastAsia="Times New Roman" w:hAnsi="Times New Roman" w:cs="Times New Roman"/>
          <w:sz w:val="24"/>
          <w:szCs w:val="24"/>
        </w:rPr>
        <w:t xml:space="preserve"> with four sides. </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The </w:t>
      </w:r>
      <w:hyperlink r:id="rId62" w:history="1">
        <w:r w:rsidRPr="00DD43E5">
          <w:rPr>
            <w:rFonts w:ascii="Times New Roman" w:eastAsia="Times New Roman" w:hAnsi="Times New Roman" w:cs="Times New Roman"/>
            <w:sz w:val="24"/>
            <w:szCs w:val="24"/>
            <w:u w:val="single"/>
          </w:rPr>
          <w:t>perimeter</w:t>
        </w:r>
      </w:hyperlink>
      <w:r w:rsidRPr="00DD43E5">
        <w:rPr>
          <w:rFonts w:ascii="Times New Roman" w:eastAsia="Times New Roman" w:hAnsi="Times New Roman" w:cs="Times New Roman"/>
          <w:sz w:val="24"/>
          <w:szCs w:val="24"/>
        </w:rPr>
        <w:t xml:space="preserve"> of a square with side length </w:t>
      </w:r>
      <w:r w:rsidRPr="00DD43E5">
        <w:rPr>
          <w:rFonts w:ascii="Times New Roman" w:eastAsia="Times New Roman" w:hAnsi="Times New Roman" w:cs="Times New Roman"/>
          <w:noProof/>
          <w:sz w:val="24"/>
          <w:szCs w:val="24"/>
        </w:rPr>
        <w:drawing>
          <wp:inline distT="0" distB="0" distL="0" distR="0">
            <wp:extent cx="70485" cy="130810"/>
            <wp:effectExtent l="19050" t="0" r="5715" b="0"/>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22"/>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is </w:t>
      </w:r>
    </w:p>
    <w:tbl>
      <w:tblPr>
        <w:tblW w:w="5000" w:type="pct"/>
        <w:jc w:val="center"/>
        <w:tblCellSpacing w:w="0" w:type="dxa"/>
        <w:tblCellMar>
          <w:left w:w="791" w:type="dxa"/>
          <w:right w:w="0" w:type="dxa"/>
        </w:tblCellMar>
        <w:tblLook w:val="04A0"/>
      </w:tblPr>
      <w:tblGrid>
        <w:gridCol w:w="9033"/>
        <w:gridCol w:w="1118"/>
      </w:tblGrid>
      <w:tr w:rsidR="00AE4172" w:rsidRPr="00DD43E5" w:rsidTr="00E24337">
        <w:trPr>
          <w:tblCellSpacing w:w="0" w:type="dxa"/>
          <w:jc w:val="center"/>
        </w:trPr>
        <w:tc>
          <w:tcPr>
            <w:tcW w:w="0" w:type="auto"/>
            <w:vAlign w:val="center"/>
          </w:tcPr>
          <w:p w:rsidR="00AE4172" w:rsidRPr="00DD43E5" w:rsidRDefault="00AE4172" w:rsidP="00E24337">
            <w:pPr>
              <w:spacing w:after="0"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401955" cy="130810"/>
                  <wp:effectExtent l="19050" t="0" r="0" b="0"/>
                  <wp:docPr id="10" name="Picture 10" descr=" L=4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L=4a "/>
                          <pic:cNvPicPr>
                            <a:picLocks noChangeAspect="1" noChangeArrowheads="1"/>
                          </pic:cNvPicPr>
                        </pic:nvPicPr>
                        <pic:blipFill>
                          <a:blip r:embed="rId63"/>
                          <a:srcRect/>
                          <a:stretch>
                            <a:fillRect/>
                          </a:stretch>
                        </pic:blipFill>
                        <pic:spPr bwMode="auto">
                          <a:xfrm>
                            <a:off x="0" y="0"/>
                            <a:ext cx="40195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 and the Area is </w:t>
            </w:r>
            <w:r w:rsidRPr="00DD43E5">
              <w:rPr>
                <w:rFonts w:ascii="Times New Roman" w:eastAsia="Times New Roman" w:hAnsi="Times New Roman" w:cs="Times New Roman"/>
                <w:noProof/>
                <w:sz w:val="24"/>
                <w:szCs w:val="24"/>
              </w:rPr>
              <w:drawing>
                <wp:inline distT="0" distB="0" distL="0" distR="0">
                  <wp:extent cx="412115" cy="160655"/>
                  <wp:effectExtent l="19050" t="0" r="6985" b="0"/>
                  <wp:docPr id="11" name="Picture 11" descr=" A=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a^2. "/>
                          <pic:cNvPicPr>
                            <a:picLocks noChangeAspect="1" noChangeArrowheads="1"/>
                          </pic:cNvPicPr>
                        </pic:nvPicPr>
                        <pic:blipFill>
                          <a:blip r:embed="rId64"/>
                          <a:srcRect/>
                          <a:stretch>
                            <a:fillRect/>
                          </a:stretch>
                        </pic:blipFill>
                        <pic:spPr bwMode="auto">
                          <a:xfrm>
                            <a:off x="0" y="0"/>
                            <a:ext cx="412115" cy="160655"/>
                          </a:xfrm>
                          <a:prstGeom prst="rect">
                            <a:avLst/>
                          </a:prstGeom>
                          <a:noFill/>
                          <a:ln w="9525">
                            <a:noFill/>
                            <a:miter lim="800000"/>
                            <a:headEnd/>
                            <a:tailEnd/>
                          </a:ln>
                        </pic:spPr>
                      </pic:pic>
                    </a:graphicData>
                  </a:graphic>
                </wp:inline>
              </w:drawing>
            </w:r>
          </w:p>
        </w:tc>
        <w:tc>
          <w:tcPr>
            <w:tcW w:w="1118" w:type="dxa"/>
            <w:vAlign w:val="center"/>
          </w:tcPr>
          <w:p w:rsidR="00AE4172" w:rsidRPr="00DD43E5" w:rsidRDefault="00AE4172" w:rsidP="00E24337">
            <w:pPr>
              <w:spacing w:after="0" w:line="240" w:lineRule="auto"/>
              <w:jc w:val="right"/>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(1) </w:t>
            </w:r>
          </w:p>
        </w:tc>
      </w:tr>
      <w:tr w:rsidR="00AE4172" w:rsidRPr="00DD43E5" w:rsidTr="00E24337">
        <w:trPr>
          <w:tblCellSpacing w:w="0" w:type="dxa"/>
          <w:jc w:val="center"/>
        </w:trPr>
        <w:tc>
          <w:tcPr>
            <w:tcW w:w="0" w:type="auto"/>
            <w:vAlign w:val="center"/>
          </w:tcPr>
          <w:p w:rsidR="00AE4172" w:rsidRPr="00DD43E5" w:rsidRDefault="00AE4172" w:rsidP="00E24337">
            <w:pPr>
              <w:spacing w:after="0" w:line="240" w:lineRule="auto"/>
              <w:rPr>
                <w:rFonts w:ascii="Times New Roman" w:eastAsia="Times New Roman" w:hAnsi="Times New Roman" w:cs="Times New Roman"/>
                <w:sz w:val="24"/>
                <w:szCs w:val="24"/>
              </w:rPr>
            </w:pPr>
          </w:p>
        </w:tc>
        <w:tc>
          <w:tcPr>
            <w:tcW w:w="1118" w:type="dxa"/>
            <w:vAlign w:val="center"/>
          </w:tcPr>
          <w:p w:rsidR="00AE4172" w:rsidRPr="00DD43E5" w:rsidRDefault="00AE4172" w:rsidP="00E24337">
            <w:pPr>
              <w:spacing w:after="0" w:line="240" w:lineRule="auto"/>
              <w:jc w:val="right"/>
              <w:rPr>
                <w:rFonts w:ascii="Times New Roman" w:eastAsia="Times New Roman" w:hAnsi="Times New Roman" w:cs="Times New Roman"/>
                <w:sz w:val="24"/>
                <w:szCs w:val="24"/>
              </w:rPr>
            </w:pPr>
          </w:p>
        </w:tc>
      </w:tr>
      <w:tr w:rsidR="00AE4172" w:rsidRPr="00DD43E5" w:rsidTr="00E24337">
        <w:trPr>
          <w:tblCellSpacing w:w="0" w:type="dxa"/>
          <w:jc w:val="center"/>
        </w:trPr>
        <w:tc>
          <w:tcPr>
            <w:tcW w:w="0" w:type="auto"/>
            <w:vAlign w:val="center"/>
            <w:hideMark/>
          </w:tcPr>
          <w:p w:rsidR="00AE4172" w:rsidRPr="00DD43E5" w:rsidRDefault="00AE4172" w:rsidP="00E24337">
            <w:pPr>
              <w:spacing w:after="0" w:line="240" w:lineRule="auto"/>
              <w:rPr>
                <w:rFonts w:ascii="Times New Roman" w:eastAsia="Times New Roman" w:hAnsi="Times New Roman" w:cs="Times New Roman"/>
                <w:sz w:val="24"/>
                <w:szCs w:val="24"/>
              </w:rPr>
            </w:pPr>
          </w:p>
        </w:tc>
        <w:tc>
          <w:tcPr>
            <w:tcW w:w="1118" w:type="dxa"/>
            <w:vAlign w:val="center"/>
            <w:hideMark/>
          </w:tcPr>
          <w:p w:rsidR="00AE4172" w:rsidRPr="00DD43E5" w:rsidRDefault="00AE4172" w:rsidP="00E24337">
            <w:pPr>
              <w:spacing w:after="0" w:line="240" w:lineRule="auto"/>
              <w:jc w:val="right"/>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(2) </w:t>
            </w:r>
          </w:p>
        </w:tc>
      </w:tr>
    </w:tbl>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t>Square</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662555" cy="1979295"/>
            <wp:effectExtent l="19050" t="0" r="4445" b="0"/>
            <wp:docPr id="6" name="Picture 6" descr="http://wizznotes.com/wp-content/uploads/2011/01/image024.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zznotes.com/wp-content/uploads/2011/01/image024.jpg">
                      <a:hlinkClick r:id="rId65"/>
                    </pic:cNvPr>
                    <pic:cNvPicPr>
                      <a:picLocks noChangeAspect="1" noChangeArrowheads="1"/>
                    </pic:cNvPicPr>
                  </pic:nvPicPr>
                  <pic:blipFill>
                    <a:blip r:embed="rId66"/>
                    <a:srcRect/>
                    <a:stretch>
                      <a:fillRect/>
                    </a:stretch>
                  </pic:blipFill>
                  <pic:spPr bwMode="auto">
                    <a:xfrm>
                      <a:off x="0" y="0"/>
                      <a:ext cx="2662555" cy="1979295"/>
                    </a:xfrm>
                    <a:prstGeom prst="rect">
                      <a:avLst/>
                    </a:prstGeom>
                    <a:noFill/>
                    <a:ln w="9525">
                      <a:noFill/>
                      <a:miter lim="800000"/>
                      <a:headEnd/>
                      <a:tailEnd/>
                    </a:ln>
                  </pic:spPr>
                </pic:pic>
              </a:graphicData>
            </a:graphic>
          </wp:inline>
        </w:drawing>
      </w:r>
    </w:p>
    <w:p w:rsidR="00AE4172" w:rsidRPr="00DD43E5" w:rsidRDefault="00AE4172" w:rsidP="00AE4172">
      <w:pPr>
        <w:pStyle w:val="Heading2"/>
        <w:rPr>
          <w:color w:val="auto"/>
          <w:sz w:val="24"/>
          <w:szCs w:val="24"/>
          <w:u w:val="single"/>
        </w:rPr>
      </w:pPr>
      <w:r w:rsidRPr="00DD43E5">
        <w:rPr>
          <w:color w:val="auto"/>
          <w:sz w:val="24"/>
          <w:szCs w:val="24"/>
          <w:u w:val="single"/>
        </w:rPr>
        <w:t>THE PARALLELOGRAM</w:t>
      </w:r>
    </w:p>
    <w:p w:rsidR="00AE4172" w:rsidRPr="00DD43E5" w:rsidRDefault="00AE4172" w:rsidP="00AE4172">
      <w:pPr>
        <w:pStyle w:val="NormalWeb"/>
        <w:jc w:val="center"/>
      </w:pPr>
      <w:r w:rsidRPr="00DD43E5">
        <w:rPr>
          <w:noProof/>
        </w:rPr>
        <w:drawing>
          <wp:inline distT="0" distB="0" distL="0" distR="0">
            <wp:extent cx="1949450" cy="1185545"/>
            <wp:effectExtent l="19050" t="0" r="0" b="0"/>
            <wp:docPr id="153" name="Picture 153" descr="Paralle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arallelogram"/>
                    <pic:cNvPicPr>
                      <a:picLocks noChangeAspect="1" noChangeArrowheads="1"/>
                    </pic:cNvPicPr>
                  </pic:nvPicPr>
                  <pic:blipFill>
                    <a:blip r:embed="rId67"/>
                    <a:srcRect/>
                    <a:stretch>
                      <a:fillRect/>
                    </a:stretch>
                  </pic:blipFill>
                  <pic:spPr bwMode="auto">
                    <a:xfrm>
                      <a:off x="0" y="0"/>
                      <a:ext cx="1949450" cy="118554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xml:space="preserve">A </w:t>
      </w:r>
      <w:hyperlink r:id="rId68" w:history="1">
        <w:r w:rsidRPr="00DD43E5">
          <w:rPr>
            <w:rStyle w:val="Hyperlink"/>
            <w:rFonts w:eastAsiaTheme="majorEastAsia"/>
          </w:rPr>
          <w:t>parallelogram</w:t>
        </w:r>
      </w:hyperlink>
      <w:r w:rsidRPr="00DD43E5">
        <w:t xml:space="preserve"> has opposite sides parallel and equal in length. Also opposite angles are equal (angles "a" are the same, and angles "b" are the same).</w:t>
      </w:r>
    </w:p>
    <w:p w:rsidR="00AE4172" w:rsidRPr="00DD43E5" w:rsidRDefault="00AE4172" w:rsidP="00AE4172">
      <w:pPr>
        <w:pStyle w:val="larger"/>
        <w:jc w:val="center"/>
      </w:pPr>
      <w:r w:rsidRPr="00DD43E5">
        <w:t xml:space="preserve">NOTE: Squares, Rectangles and Rhombuses are all Parallelograms! </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Default="00AE4172" w:rsidP="00AE4172">
      <w:pPr>
        <w:spacing w:before="100" w:beforeAutospacing="1" w:after="100" w:afterAutospacing="1" w:line="240" w:lineRule="auto"/>
        <w:rPr>
          <w:rFonts w:ascii="Times New Roman" w:eastAsia="Times New Roman" w:hAnsi="Times New Roman" w:cs="Times New Roman"/>
          <w:sz w:val="24"/>
          <w:szCs w:val="24"/>
          <w:u w:val="single"/>
        </w:rPr>
      </w:pPr>
    </w:p>
    <w:p w:rsidR="00AE4172" w:rsidRDefault="00AE4172" w:rsidP="00AE4172">
      <w:pPr>
        <w:spacing w:before="100" w:beforeAutospacing="1" w:after="100" w:afterAutospacing="1" w:line="240" w:lineRule="auto"/>
        <w:rPr>
          <w:rFonts w:ascii="Times New Roman" w:eastAsia="Times New Roman" w:hAnsi="Times New Roman" w:cs="Times New Roman"/>
          <w:sz w:val="24"/>
          <w:szCs w:val="24"/>
          <w:u w:val="single"/>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u w:val="single"/>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lastRenderedPageBreak/>
        <w:t>Parallelogram</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853690" cy="1507490"/>
            <wp:effectExtent l="19050" t="0" r="3810" b="0"/>
            <wp:docPr id="7" name="Picture 7" descr="http://wizznotes.com/wp-content/uploads/2011/01/image025-300x158.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zznotes.com/wp-content/uploads/2011/01/image025-300x158.jpg">
                      <a:hlinkClick r:id="rId69"/>
                    </pic:cNvPr>
                    <pic:cNvPicPr>
                      <a:picLocks noChangeAspect="1" noChangeArrowheads="1"/>
                    </pic:cNvPicPr>
                  </pic:nvPicPr>
                  <pic:blipFill>
                    <a:blip r:embed="rId70"/>
                    <a:srcRect/>
                    <a:stretch>
                      <a:fillRect/>
                    </a:stretch>
                  </pic:blipFill>
                  <pic:spPr bwMode="auto">
                    <a:xfrm>
                      <a:off x="0" y="0"/>
                      <a:ext cx="2853690" cy="150749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t xml:space="preserve">Trapezium </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1999615" cy="1235710"/>
            <wp:effectExtent l="19050" t="0" r="635" b="0"/>
            <wp:docPr id="22" name="Picture 22" descr="http://wizznotes.com/wp-content/uploads/2011/01/image026.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zznotes.com/wp-content/uploads/2011/01/image026.jpg">
                      <a:hlinkClick r:id="rId71"/>
                    </pic:cNvPr>
                    <pic:cNvPicPr>
                      <a:picLocks noChangeAspect="1" noChangeArrowheads="1"/>
                    </pic:cNvPicPr>
                  </pic:nvPicPr>
                  <pic:blipFill>
                    <a:blip r:embed="rId72"/>
                    <a:srcRect/>
                    <a:stretch>
                      <a:fillRect/>
                    </a:stretch>
                  </pic:blipFill>
                  <pic:spPr bwMode="auto">
                    <a:xfrm>
                      <a:off x="0" y="0"/>
                      <a:ext cx="1999615" cy="123571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t>Isosceles Trapezium</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793365" cy="1798955"/>
            <wp:effectExtent l="19050" t="0" r="6985" b="0"/>
            <wp:docPr id="23" name="Picture 23" descr="http://wizznotes.com/wp-content/uploads/2011/01/image027.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zznotes.com/wp-content/uploads/2011/01/image027.jpg">
                      <a:hlinkClick r:id="rId73"/>
                    </pic:cNvPr>
                    <pic:cNvPicPr>
                      <a:picLocks noChangeAspect="1" noChangeArrowheads="1"/>
                    </pic:cNvPicPr>
                  </pic:nvPicPr>
                  <pic:blipFill>
                    <a:blip r:embed="rId74"/>
                    <a:srcRect/>
                    <a:stretch>
                      <a:fillRect/>
                    </a:stretch>
                  </pic:blipFill>
                  <pic:spPr bwMode="auto">
                    <a:xfrm>
                      <a:off x="0" y="0"/>
                      <a:ext cx="2793365" cy="1798955"/>
                    </a:xfrm>
                    <a:prstGeom prst="rect">
                      <a:avLst/>
                    </a:prstGeom>
                    <a:noFill/>
                    <a:ln w="9525">
                      <a:noFill/>
                      <a:miter lim="800000"/>
                      <a:headEnd/>
                      <a:tailEnd/>
                    </a:ln>
                  </pic:spPr>
                </pic:pic>
              </a:graphicData>
            </a:graphic>
          </wp:inline>
        </w:drawing>
      </w: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F453A2" w:rsidRDefault="00F453A2" w:rsidP="00AE4172">
      <w:pPr>
        <w:spacing w:before="100" w:beforeAutospacing="1" w:after="100" w:afterAutospacing="1" w:line="240" w:lineRule="auto"/>
        <w:rPr>
          <w:rFonts w:ascii="Times New Roman" w:eastAsia="Times New Roman" w:hAnsi="Times New Roman" w:cs="Times New Roman"/>
          <w:sz w:val="24"/>
          <w:szCs w:val="24"/>
          <w:u w:val="single"/>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u w:val="single"/>
        </w:rPr>
        <w:lastRenderedPageBreak/>
        <w:t>Kite</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color w:val="0000FF"/>
          <w:sz w:val="24"/>
          <w:szCs w:val="24"/>
        </w:rPr>
        <w:drawing>
          <wp:inline distT="0" distB="0" distL="0" distR="0">
            <wp:extent cx="2482215" cy="2572385"/>
            <wp:effectExtent l="19050" t="0" r="0" b="0"/>
            <wp:docPr id="24" name="Picture 24" descr="http://wizznotes.com/wp-content/uploads/2011/01/image028.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zznotes.com/wp-content/uploads/2011/01/image028.jpg">
                      <a:hlinkClick r:id="rId75"/>
                    </pic:cNvPr>
                    <pic:cNvPicPr>
                      <a:picLocks noChangeAspect="1" noChangeArrowheads="1"/>
                    </pic:cNvPicPr>
                  </pic:nvPicPr>
                  <pic:blipFill>
                    <a:blip r:embed="rId76"/>
                    <a:srcRect/>
                    <a:stretch>
                      <a:fillRect/>
                    </a:stretch>
                  </pic:blipFill>
                  <pic:spPr bwMode="auto">
                    <a:xfrm>
                      <a:off x="0" y="0"/>
                      <a:ext cx="2482215" cy="2572385"/>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u w:val="single"/>
        </w:rPr>
        <w:t>KITE</w:t>
      </w:r>
    </w:p>
    <w:p w:rsidR="00AE4172" w:rsidRPr="00DD43E5" w:rsidRDefault="00AE4172" w:rsidP="00AE4172">
      <w:pPr>
        <w:spacing w:after="0"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4823460" cy="1035050"/>
            <wp:effectExtent l="19050" t="0" r="0" b="0"/>
            <wp:docPr id="66" name="Picture 66" descr="K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ite"/>
                    <pic:cNvPicPr>
                      <a:picLocks noChangeAspect="1" noChangeArrowheads="1"/>
                    </pic:cNvPicPr>
                  </pic:nvPicPr>
                  <pic:blipFill>
                    <a:blip r:embed="rId77"/>
                    <a:srcRect/>
                    <a:stretch>
                      <a:fillRect/>
                    </a:stretch>
                  </pic:blipFill>
                  <pic:spPr bwMode="auto">
                    <a:xfrm>
                      <a:off x="0" y="0"/>
                      <a:ext cx="4823460" cy="1035050"/>
                    </a:xfrm>
                    <a:prstGeom prst="rect">
                      <a:avLst/>
                    </a:prstGeom>
                    <a:noFill/>
                    <a:ln w="9525">
                      <a:noFill/>
                      <a:miter lim="800000"/>
                      <a:headEnd/>
                      <a:tailEnd/>
                    </a:ln>
                  </pic:spPr>
                </pic:pic>
              </a:graphicData>
            </a:graphic>
          </wp:inline>
        </w:drawing>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t xml:space="preserve">A planar convex </w:t>
      </w:r>
      <w:hyperlink r:id="rId78" w:history="1">
        <w:r w:rsidRPr="00DD43E5">
          <w:rPr>
            <w:rFonts w:ascii="Times New Roman" w:eastAsia="Times New Roman" w:hAnsi="Times New Roman" w:cs="Times New Roman"/>
            <w:sz w:val="24"/>
            <w:szCs w:val="24"/>
            <w:u w:val="single"/>
          </w:rPr>
          <w:t>quadrilateral</w:t>
        </w:r>
      </w:hyperlink>
      <w:r w:rsidRPr="00DD43E5">
        <w:rPr>
          <w:rFonts w:ascii="Times New Roman" w:eastAsia="Times New Roman" w:hAnsi="Times New Roman" w:cs="Times New Roman"/>
          <w:sz w:val="24"/>
          <w:szCs w:val="24"/>
        </w:rPr>
        <w:t xml:space="preserve"> consisting of two adjacent sides of length </w:t>
      </w:r>
      <w:r w:rsidRPr="00DD43E5">
        <w:rPr>
          <w:rFonts w:ascii="Times New Roman" w:eastAsia="Times New Roman" w:hAnsi="Times New Roman" w:cs="Times New Roman"/>
          <w:noProof/>
          <w:sz w:val="24"/>
          <w:szCs w:val="24"/>
        </w:rPr>
        <w:drawing>
          <wp:inline distT="0" distB="0" distL="0" distR="0">
            <wp:extent cx="70485" cy="130810"/>
            <wp:effectExtent l="19050" t="0" r="5715" b="0"/>
            <wp:docPr id="67" name="Picture 6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pic:cNvPicPr>
                      <a:picLocks noChangeAspect="1" noChangeArrowheads="1"/>
                    </pic:cNvPicPr>
                  </pic:nvPicPr>
                  <pic:blipFill>
                    <a:blip r:embed="rId22"/>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and the other two sides of </w:t>
      </w:r>
      <w:proofErr w:type="gramStart"/>
      <w:r w:rsidRPr="00DD43E5">
        <w:rPr>
          <w:rFonts w:ascii="Times New Roman" w:eastAsia="Times New Roman" w:hAnsi="Times New Roman" w:cs="Times New Roman"/>
          <w:sz w:val="24"/>
          <w:szCs w:val="24"/>
        </w:rPr>
        <w:t xml:space="preserve">length </w:t>
      </w:r>
      <w:proofErr w:type="gramEnd"/>
      <w:r w:rsidRPr="00DD43E5">
        <w:rPr>
          <w:rFonts w:ascii="Times New Roman" w:eastAsia="Times New Roman" w:hAnsi="Times New Roman" w:cs="Times New Roman"/>
          <w:noProof/>
          <w:sz w:val="24"/>
          <w:szCs w:val="24"/>
        </w:rPr>
        <w:drawing>
          <wp:inline distT="0" distB="0" distL="0" distR="0">
            <wp:extent cx="70485" cy="130810"/>
            <wp:effectExtent l="19050" t="0" r="5715" b="0"/>
            <wp:docPr id="68" name="Picture 6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
                    <pic:cNvPicPr>
                      <a:picLocks noChangeAspect="1" noChangeArrowheads="1"/>
                    </pic:cNvPicPr>
                  </pic:nvPicPr>
                  <pic:blipFill>
                    <a:blip r:embed="rId23"/>
                    <a:srcRect/>
                    <a:stretch>
                      <a:fillRect/>
                    </a:stretch>
                  </pic:blipFill>
                  <pic:spPr bwMode="auto">
                    <a:xfrm>
                      <a:off x="0" y="0"/>
                      <a:ext cx="70485" cy="130810"/>
                    </a:xfrm>
                    <a:prstGeom prst="rect">
                      <a:avLst/>
                    </a:prstGeom>
                    <a:noFill/>
                    <a:ln w="9525">
                      <a:noFill/>
                      <a:miter lim="800000"/>
                      <a:headEnd/>
                      <a:tailEnd/>
                    </a:ln>
                  </pic:spPr>
                </pic:pic>
              </a:graphicData>
            </a:graphic>
          </wp:inline>
        </w:drawing>
      </w:r>
      <w:r w:rsidRPr="00DD43E5">
        <w:rPr>
          <w:rFonts w:ascii="Times New Roman" w:eastAsia="Times New Roman" w:hAnsi="Times New Roman" w:cs="Times New Roman"/>
          <w:sz w:val="24"/>
          <w:szCs w:val="24"/>
        </w:rPr>
        <w:t xml:space="preserve">. The </w:t>
      </w:r>
      <w:hyperlink r:id="rId79" w:history="1">
        <w:r w:rsidRPr="00DD43E5">
          <w:rPr>
            <w:rFonts w:ascii="Times New Roman" w:eastAsia="Times New Roman" w:hAnsi="Times New Roman" w:cs="Times New Roman"/>
            <w:sz w:val="24"/>
            <w:szCs w:val="24"/>
            <w:u w:val="single"/>
          </w:rPr>
          <w:t>rhombus</w:t>
        </w:r>
      </w:hyperlink>
      <w:r w:rsidRPr="00DD43E5">
        <w:rPr>
          <w:rFonts w:ascii="Times New Roman" w:eastAsia="Times New Roman" w:hAnsi="Times New Roman" w:cs="Times New Roman"/>
          <w:sz w:val="24"/>
          <w:szCs w:val="24"/>
        </w:rPr>
        <w:t xml:space="preserve"> is a special case of the kite, and the </w:t>
      </w:r>
      <w:hyperlink r:id="rId80" w:history="1">
        <w:r w:rsidRPr="00DD43E5">
          <w:rPr>
            <w:rFonts w:ascii="Times New Roman" w:eastAsia="Times New Roman" w:hAnsi="Times New Roman" w:cs="Times New Roman"/>
            <w:sz w:val="24"/>
            <w:szCs w:val="24"/>
            <w:u w:val="single"/>
          </w:rPr>
          <w:t>lozenge</w:t>
        </w:r>
      </w:hyperlink>
      <w:r w:rsidRPr="00DD43E5">
        <w:rPr>
          <w:rFonts w:ascii="Times New Roman" w:eastAsia="Times New Roman" w:hAnsi="Times New Roman" w:cs="Times New Roman"/>
          <w:sz w:val="24"/>
          <w:szCs w:val="24"/>
        </w:rPr>
        <w:t xml:space="preserve"> is a special case of the </w:t>
      </w:r>
      <w:hyperlink r:id="rId81" w:history="1">
        <w:r w:rsidRPr="00DD43E5">
          <w:rPr>
            <w:rFonts w:ascii="Times New Roman" w:eastAsia="Times New Roman" w:hAnsi="Times New Roman" w:cs="Times New Roman"/>
            <w:sz w:val="24"/>
            <w:szCs w:val="24"/>
            <w:u w:val="single"/>
          </w:rPr>
          <w:t>rhombus</w:t>
        </w:r>
      </w:hyperlink>
      <w:r w:rsidRPr="00DD43E5">
        <w:rPr>
          <w:rFonts w:ascii="Times New Roman" w:eastAsia="Times New Roman" w:hAnsi="Times New Roman" w:cs="Times New Roman"/>
          <w:sz w:val="24"/>
          <w:szCs w:val="24"/>
        </w:rPr>
        <w:t xml:space="preserve">. The </w:t>
      </w:r>
      <w:hyperlink r:id="rId82" w:history="1">
        <w:r w:rsidRPr="00DD43E5">
          <w:rPr>
            <w:rFonts w:ascii="Times New Roman" w:eastAsia="Times New Roman" w:hAnsi="Times New Roman" w:cs="Times New Roman"/>
            <w:sz w:val="24"/>
            <w:szCs w:val="24"/>
            <w:u w:val="single"/>
          </w:rPr>
          <w:t>area</w:t>
        </w:r>
      </w:hyperlink>
      <w:r w:rsidRPr="00DD43E5">
        <w:rPr>
          <w:rFonts w:ascii="Times New Roman" w:eastAsia="Times New Roman" w:hAnsi="Times New Roman" w:cs="Times New Roman"/>
          <w:sz w:val="24"/>
          <w:szCs w:val="24"/>
        </w:rPr>
        <w:t xml:space="preserve"> of a kite is given by</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noProof/>
          <w:sz w:val="24"/>
          <w:szCs w:val="24"/>
        </w:rPr>
        <w:drawing>
          <wp:inline distT="0" distB="0" distL="0" distR="0">
            <wp:extent cx="1192377" cy="219074"/>
            <wp:effectExtent l="0" t="0" r="0" b="0"/>
            <wp:docPr id="69" name="Picture 69" descr=" A=1/2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A=1/2pq, "/>
                    <pic:cNvPicPr>
                      <a:picLocks noChangeAspect="1" noChangeArrowheads="1"/>
                    </pic:cNvPicPr>
                  </pic:nvPicPr>
                  <pic:blipFill>
                    <a:blip r:embed="rId83"/>
                    <a:srcRect/>
                    <a:stretch>
                      <a:fillRect/>
                    </a:stretch>
                  </pic:blipFill>
                  <pic:spPr bwMode="auto">
                    <a:xfrm>
                      <a:off x="0" y="0"/>
                      <a:ext cx="1202753" cy="220980"/>
                    </a:xfrm>
                    <a:prstGeom prst="rect">
                      <a:avLst/>
                    </a:prstGeom>
                    <a:noFill/>
                    <a:ln w="9525">
                      <a:noFill/>
                      <a:miter lim="800000"/>
                      <a:headEnd/>
                      <a:tailEnd/>
                    </a:ln>
                  </pic:spPr>
                </pic:pic>
              </a:graphicData>
            </a:graphic>
          </wp:inline>
        </w:drawing>
      </w:r>
    </w:p>
    <w:tbl>
      <w:tblPr>
        <w:tblW w:w="5000" w:type="pct"/>
        <w:jc w:val="center"/>
        <w:tblCellSpacing w:w="0" w:type="dxa"/>
        <w:tblCellMar>
          <w:left w:w="791" w:type="dxa"/>
          <w:right w:w="0" w:type="dxa"/>
        </w:tblCellMar>
        <w:tblLook w:val="04A0"/>
      </w:tblPr>
      <w:tblGrid>
        <w:gridCol w:w="10151"/>
      </w:tblGrid>
      <w:tr w:rsidR="00AE4172" w:rsidRPr="00DD43E5" w:rsidTr="00E24337">
        <w:trPr>
          <w:tblCellSpacing w:w="0" w:type="dxa"/>
          <w:jc w:val="center"/>
        </w:trPr>
        <w:tc>
          <w:tcPr>
            <w:tcW w:w="0" w:type="auto"/>
            <w:vAlign w:val="center"/>
            <w:hideMark/>
          </w:tcPr>
          <w:p w:rsidR="00AE4172" w:rsidRPr="00DD43E5" w:rsidRDefault="00AE4172" w:rsidP="00E24337">
            <w:pPr>
              <w:spacing w:after="0" w:line="240" w:lineRule="auto"/>
              <w:rPr>
                <w:rFonts w:ascii="Times New Roman" w:eastAsia="Times New Roman" w:hAnsi="Times New Roman" w:cs="Times New Roman"/>
                <w:sz w:val="24"/>
                <w:szCs w:val="24"/>
              </w:rPr>
            </w:pPr>
          </w:p>
        </w:tc>
      </w:tr>
    </w:tbl>
    <w:p w:rsidR="00AE4172" w:rsidRPr="00DD43E5" w:rsidRDefault="00AE4172" w:rsidP="00AE4172">
      <w:pPr>
        <w:pStyle w:val="Heading2"/>
        <w:rPr>
          <w:sz w:val="24"/>
          <w:szCs w:val="24"/>
        </w:rPr>
      </w:pPr>
      <w:r w:rsidRPr="00DD43E5">
        <w:rPr>
          <w:sz w:val="24"/>
          <w:szCs w:val="24"/>
        </w:rPr>
        <w:t>The Kite</w:t>
      </w:r>
    </w:p>
    <w:p w:rsidR="00AE4172" w:rsidRPr="00DD43E5" w:rsidRDefault="00AE4172" w:rsidP="00AE4172">
      <w:pPr>
        <w:pStyle w:val="NormalWeb"/>
        <w:jc w:val="center"/>
      </w:pPr>
      <w:r w:rsidRPr="00DD43E5">
        <w:rPr>
          <w:noProof/>
        </w:rPr>
        <w:drawing>
          <wp:inline distT="0" distB="0" distL="0" distR="0">
            <wp:extent cx="1448410" cy="1441094"/>
            <wp:effectExtent l="0" t="0" r="0" b="6985"/>
            <wp:docPr id="156" name="Picture 156" descr="The K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 Kite"/>
                    <pic:cNvPicPr>
                      <a:picLocks noChangeAspect="1" noChangeArrowheads="1"/>
                    </pic:cNvPicPr>
                  </pic:nvPicPr>
                  <pic:blipFill>
                    <a:blip r:embed="rId84"/>
                    <a:srcRect/>
                    <a:stretch>
                      <a:fillRect/>
                    </a:stretch>
                  </pic:blipFill>
                  <pic:spPr bwMode="auto">
                    <a:xfrm>
                      <a:off x="0" y="0"/>
                      <a:ext cx="1450610" cy="1443283"/>
                    </a:xfrm>
                    <a:prstGeom prst="rect">
                      <a:avLst/>
                    </a:prstGeom>
                    <a:noFill/>
                    <a:ln w="9525">
                      <a:noFill/>
                      <a:miter lim="800000"/>
                      <a:headEnd/>
                      <a:tailEnd/>
                    </a:ln>
                  </pic:spPr>
                </pic:pic>
              </a:graphicData>
            </a:graphic>
          </wp:inline>
        </w:drawing>
      </w:r>
      <w:r w:rsidRPr="00DD43E5">
        <w:t>It has two pairs of sides. Each pair is made up of adjacent sides (they meet) that are equal in length. The angles are equal where the pairs meet. Diagonals (dashed lines) meet at a right angle, and one of the diagonal bisects (cuts equally in half) the other.</w:t>
      </w:r>
    </w:p>
    <w:tbl>
      <w:tblPr>
        <w:tblW w:w="551" w:type="pct"/>
        <w:jc w:val="center"/>
        <w:tblCellSpacing w:w="0" w:type="dxa"/>
        <w:tblCellMar>
          <w:left w:w="791" w:type="dxa"/>
          <w:right w:w="0" w:type="dxa"/>
        </w:tblCellMar>
        <w:tblLook w:val="04A0"/>
      </w:tblPr>
      <w:tblGrid>
        <w:gridCol w:w="1119"/>
      </w:tblGrid>
      <w:tr w:rsidR="00AE4172" w:rsidRPr="00DD43E5" w:rsidTr="00E24337">
        <w:trPr>
          <w:tblCellSpacing w:w="0" w:type="dxa"/>
          <w:jc w:val="center"/>
        </w:trPr>
        <w:tc>
          <w:tcPr>
            <w:tcW w:w="1119" w:type="dxa"/>
            <w:vAlign w:val="center"/>
            <w:hideMark/>
          </w:tcPr>
          <w:p w:rsidR="00AE4172" w:rsidRPr="00DD43E5" w:rsidRDefault="00AE4172" w:rsidP="00E24337">
            <w:pPr>
              <w:spacing w:after="0" w:line="240" w:lineRule="auto"/>
              <w:rPr>
                <w:rFonts w:ascii="Times New Roman" w:eastAsia="Times New Roman" w:hAnsi="Times New Roman" w:cs="Times New Roman"/>
                <w:sz w:val="24"/>
                <w:szCs w:val="24"/>
              </w:rPr>
            </w:pPr>
          </w:p>
        </w:tc>
      </w:tr>
    </w:tbl>
    <w:p w:rsidR="00AE4172" w:rsidRPr="00DD43E5" w:rsidRDefault="00AE4172" w:rsidP="00AE4172">
      <w:pPr>
        <w:pStyle w:val="Heading2"/>
        <w:jc w:val="center"/>
        <w:rPr>
          <w:color w:val="auto"/>
          <w:sz w:val="24"/>
          <w:szCs w:val="24"/>
          <w:u w:val="single"/>
        </w:rPr>
      </w:pPr>
      <w:r w:rsidRPr="00DD43E5">
        <w:rPr>
          <w:color w:val="auto"/>
          <w:sz w:val="24"/>
          <w:szCs w:val="24"/>
          <w:u w:val="single"/>
        </w:rPr>
        <w:t>IRREGULAR QUADRILATERALS</w:t>
      </w:r>
    </w:p>
    <w:p w:rsidR="00AE4172" w:rsidRPr="00DD43E5" w:rsidRDefault="00AE4172" w:rsidP="00AE4172">
      <w:pPr>
        <w:pStyle w:val="NormalWeb"/>
      </w:pPr>
      <w:r w:rsidRPr="00DD43E5">
        <w:t xml:space="preserve">The only </w:t>
      </w:r>
      <w:hyperlink r:id="rId85" w:history="1">
        <w:r w:rsidRPr="00DD43E5">
          <w:rPr>
            <w:rStyle w:val="Hyperlink"/>
            <w:rFonts w:eastAsiaTheme="majorEastAsia"/>
          </w:rPr>
          <w:t>regular</w:t>
        </w:r>
      </w:hyperlink>
      <w:r w:rsidRPr="00DD43E5">
        <w:t xml:space="preserve"> quadrilateral is a square. </w:t>
      </w:r>
      <w:proofErr w:type="gramStart"/>
      <w:r w:rsidRPr="00DD43E5">
        <w:t xml:space="preserve">So all other quadrilaterals are </w:t>
      </w:r>
      <w:r w:rsidRPr="00DD43E5">
        <w:rPr>
          <w:b/>
          <w:bCs/>
        </w:rPr>
        <w:t>irregular</w:t>
      </w:r>
      <w:r w:rsidRPr="00DD43E5">
        <w:t>.</w:t>
      </w:r>
      <w:proofErr w:type="gramEnd"/>
    </w:p>
    <w:p w:rsidR="00AE4172" w:rsidRPr="00DD43E5" w:rsidRDefault="00AE4172" w:rsidP="00AE4172">
      <w:pPr>
        <w:pStyle w:val="NormalWeb"/>
      </w:pPr>
      <w:r w:rsidRPr="00DD43E5">
        <w:t> </w:t>
      </w:r>
      <w:r w:rsidRPr="00DD43E5">
        <w:rPr>
          <w:noProof/>
        </w:rPr>
        <w:drawing>
          <wp:inline distT="0" distB="0" distL="0" distR="0">
            <wp:extent cx="4052621" cy="1294790"/>
            <wp:effectExtent l="0" t="0" r="5080" b="635"/>
            <wp:docPr id="13" name="Picture 13" descr="Complex Quadrilater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mplex Quadrilaterals"/>
                    <pic:cNvPicPr>
                      <a:picLocks noChangeAspect="1" noChangeArrowheads="1"/>
                    </pic:cNvPicPr>
                  </pic:nvPicPr>
                  <pic:blipFill>
                    <a:blip r:embed="rId86"/>
                    <a:srcRect/>
                    <a:stretch>
                      <a:fillRect/>
                    </a:stretch>
                  </pic:blipFill>
                  <pic:spPr bwMode="auto">
                    <a:xfrm>
                      <a:off x="0" y="0"/>
                      <a:ext cx="4065130" cy="1298787"/>
                    </a:xfrm>
                    <a:prstGeom prst="rect">
                      <a:avLst/>
                    </a:prstGeom>
                    <a:noFill/>
                    <a:ln w="9525">
                      <a:noFill/>
                      <a:miter lim="800000"/>
                      <a:headEnd/>
                      <a:tailEnd/>
                    </a:ln>
                  </pic:spPr>
                </pic:pic>
              </a:graphicData>
            </a:graphic>
          </wp:inline>
        </w:drawing>
      </w:r>
    </w:p>
    <w:p w:rsidR="00AE4172" w:rsidRPr="00DD43E5" w:rsidRDefault="00AE4172" w:rsidP="00AE4172">
      <w:pPr>
        <w:pStyle w:val="Heading2"/>
        <w:rPr>
          <w:sz w:val="24"/>
          <w:szCs w:val="24"/>
        </w:rPr>
      </w:pPr>
      <w:r w:rsidRPr="00DD43E5">
        <w:rPr>
          <w:sz w:val="24"/>
          <w:szCs w:val="24"/>
        </w:rPr>
        <w:t>The "Family Tree" Chart</w:t>
      </w:r>
    </w:p>
    <w:p w:rsidR="00AE4172" w:rsidRPr="00DD43E5" w:rsidRDefault="00AE4172" w:rsidP="00AE4172">
      <w:pPr>
        <w:pStyle w:val="NormalWeb"/>
      </w:pPr>
      <w:bookmarkStart w:id="0" w:name="tree"/>
      <w:bookmarkEnd w:id="0"/>
      <w:r w:rsidRPr="00DD43E5">
        <w:t xml:space="preserve">Quadrilateral definitions are </w:t>
      </w:r>
      <w:r w:rsidRPr="00DD43E5">
        <w:rPr>
          <w:b/>
          <w:bCs/>
        </w:rPr>
        <w:t>inclusive</w:t>
      </w:r>
      <w:r w:rsidRPr="00DD43E5">
        <w:t>.</w:t>
      </w:r>
    </w:p>
    <w:p w:rsidR="00AE4172" w:rsidRPr="00DD43E5" w:rsidRDefault="00AE4172" w:rsidP="00AE4172">
      <w:pPr>
        <w:pStyle w:val="Heading3"/>
        <w:rPr>
          <w:sz w:val="24"/>
          <w:szCs w:val="24"/>
        </w:rPr>
      </w:pPr>
      <w:r w:rsidRPr="00DD43E5">
        <w:rPr>
          <w:sz w:val="24"/>
          <w:szCs w:val="24"/>
        </w:rPr>
        <w:t>Example: a square is also a rectangle.</w:t>
      </w:r>
    </w:p>
    <w:p w:rsidR="00AE4172" w:rsidRPr="00DD43E5" w:rsidRDefault="00AE4172" w:rsidP="00AE4172">
      <w:pPr>
        <w:pStyle w:val="NormalWeb"/>
      </w:pPr>
      <w:r w:rsidRPr="00DD43E5">
        <w:t xml:space="preserve">So we </w:t>
      </w:r>
      <w:r w:rsidRPr="00DD43E5">
        <w:rPr>
          <w:b/>
          <w:bCs/>
        </w:rPr>
        <w:t>include</w:t>
      </w:r>
      <w:r w:rsidRPr="00DD43E5">
        <w:t xml:space="preserve"> a square in the definition of a rectangle. </w:t>
      </w:r>
    </w:p>
    <w:p w:rsidR="00AE4172" w:rsidRPr="00DD43E5" w:rsidRDefault="00AE4172" w:rsidP="00AE4172">
      <w:pPr>
        <w:pStyle w:val="NormalWeb"/>
      </w:pPr>
      <w:r w:rsidRPr="00DD43E5">
        <w:rPr>
          <w:i/>
          <w:iCs/>
        </w:rPr>
        <w:t xml:space="preserve">(We </w:t>
      </w:r>
      <w:r w:rsidRPr="00DD43E5">
        <w:rPr>
          <w:b/>
          <w:bCs/>
          <w:i/>
          <w:iCs/>
        </w:rPr>
        <w:t>don't</w:t>
      </w:r>
      <w:r w:rsidRPr="00DD43E5">
        <w:rPr>
          <w:i/>
          <w:iCs/>
        </w:rPr>
        <w:t xml:space="preserve"> say "Having all 90° angles makes it a rectangle except when all sides are equal then it is a square.")</w:t>
      </w:r>
    </w:p>
    <w:p w:rsidR="00AE4172" w:rsidRPr="00DD43E5" w:rsidRDefault="00AE4172" w:rsidP="00AE4172">
      <w:pPr>
        <w:pStyle w:val="NormalWeb"/>
      </w:pPr>
      <w:r w:rsidRPr="00DD43E5">
        <w:t xml:space="preserve">This may seem odd, as in daily life we think of a square as </w:t>
      </w:r>
      <w:r w:rsidRPr="00DD43E5">
        <w:rPr>
          <w:b/>
          <w:bCs/>
        </w:rPr>
        <w:t>not</w:t>
      </w:r>
      <w:r w:rsidRPr="00DD43E5">
        <w:t xml:space="preserve"> being a rectangle ... but in mathematics it </w:t>
      </w:r>
      <w:r w:rsidRPr="00DD43E5">
        <w:rPr>
          <w:b/>
          <w:bCs/>
        </w:rPr>
        <w:t>is</w:t>
      </w:r>
      <w:r w:rsidRPr="00DD43E5">
        <w:t xml:space="preserve">. </w:t>
      </w:r>
    </w:p>
    <w:p w:rsidR="00AE4172" w:rsidRPr="00DD43E5" w:rsidRDefault="00AE4172" w:rsidP="00AE4172">
      <w:pPr>
        <w:pStyle w:val="NormalWeb"/>
      </w:pPr>
      <w:r w:rsidRPr="00DD43E5">
        <w:t>Using the chart below you can answer such questions as:</w:t>
      </w:r>
    </w:p>
    <w:p w:rsidR="00AE4172" w:rsidRPr="00DD43E5" w:rsidRDefault="00AE4172" w:rsidP="00AE4172">
      <w:pPr>
        <w:numPr>
          <w:ilvl w:val="0"/>
          <w:numId w:val="1"/>
        </w:numPr>
        <w:spacing w:before="100" w:beforeAutospacing="1" w:after="100" w:afterAutospacing="1" w:line="240" w:lineRule="auto"/>
        <w:rPr>
          <w:sz w:val="24"/>
          <w:szCs w:val="24"/>
        </w:rPr>
      </w:pPr>
      <w:r w:rsidRPr="00DD43E5">
        <w:rPr>
          <w:sz w:val="24"/>
          <w:szCs w:val="24"/>
        </w:rPr>
        <w:t>Is a Square a type of Rectangle? (Yes)</w:t>
      </w:r>
    </w:p>
    <w:p w:rsidR="00AE4172" w:rsidRPr="00DD43E5" w:rsidRDefault="00AE4172" w:rsidP="00AE4172">
      <w:pPr>
        <w:numPr>
          <w:ilvl w:val="0"/>
          <w:numId w:val="1"/>
        </w:numPr>
        <w:spacing w:before="100" w:beforeAutospacing="1" w:after="100" w:afterAutospacing="1" w:line="240" w:lineRule="auto"/>
        <w:rPr>
          <w:sz w:val="24"/>
          <w:szCs w:val="24"/>
        </w:rPr>
      </w:pPr>
      <w:r w:rsidRPr="00DD43E5">
        <w:rPr>
          <w:sz w:val="24"/>
          <w:szCs w:val="24"/>
        </w:rPr>
        <w:t>Is a Rectangle a type of Kite? (No)</w:t>
      </w:r>
    </w:p>
    <w:p w:rsidR="00AE4172" w:rsidRPr="00DD43E5" w:rsidRDefault="00AE4172" w:rsidP="00AE4172">
      <w:pPr>
        <w:pStyle w:val="NormalWeb"/>
        <w:jc w:val="center"/>
        <w:rPr>
          <w:ins w:id="1" w:author="Unknown"/>
        </w:rPr>
      </w:pPr>
      <w:r w:rsidRPr="00DD43E5">
        <w:rPr>
          <w:noProof/>
        </w:rPr>
        <w:lastRenderedPageBreak/>
        <w:drawing>
          <wp:inline distT="0" distB="0" distL="0" distR="0">
            <wp:extent cx="5808269" cy="6561734"/>
            <wp:effectExtent l="0" t="0" r="2540" b="0"/>
            <wp:docPr id="157" name="Picture 157" descr="Quadrilateral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Quadrilateral Classification"/>
                    <pic:cNvPicPr>
                      <a:picLocks noChangeAspect="1" noChangeArrowheads="1"/>
                    </pic:cNvPicPr>
                  </pic:nvPicPr>
                  <pic:blipFill>
                    <a:blip r:embed="rId87"/>
                    <a:srcRect/>
                    <a:stretch>
                      <a:fillRect/>
                    </a:stretch>
                  </pic:blipFill>
                  <pic:spPr bwMode="auto">
                    <a:xfrm>
                      <a:off x="0" y="0"/>
                      <a:ext cx="5814340" cy="6568592"/>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w:t>
      </w:r>
    </w:p>
    <w:p w:rsidR="00AE4172" w:rsidRPr="00DD43E5" w:rsidRDefault="00AE4172" w:rsidP="00AE4172">
      <w:pPr>
        <w:pStyle w:val="NormalWeb"/>
        <w:jc w:val="cente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rFonts w:ascii="Times New Roman" w:eastAsia="Times New Roman" w:hAnsi="Times New Roman" w:cs="Times New Roman"/>
          <w:sz w:val="24"/>
          <w:szCs w:val="24"/>
        </w:rPr>
        <w:lastRenderedPageBreak/>
        <w:t>Do these</w:t>
      </w:r>
    </w:p>
    <w:p w:rsidR="00AE4172" w:rsidRPr="00DD43E5" w:rsidRDefault="00AE4172" w:rsidP="00AE4172">
      <w:pPr>
        <w:spacing w:before="100" w:beforeAutospacing="1" w:after="100" w:afterAutospacing="1" w:line="240" w:lineRule="auto"/>
        <w:rPr>
          <w:rFonts w:ascii="Times New Roman" w:eastAsia="Times New Roman" w:hAnsi="Times New Roman" w:cs="Times New Roman"/>
          <w:sz w:val="24"/>
          <w:szCs w:val="24"/>
        </w:rPr>
      </w:pPr>
      <w:r w:rsidRPr="00DD43E5">
        <w:rPr>
          <w:noProof/>
          <w:sz w:val="24"/>
          <w:szCs w:val="24"/>
        </w:rPr>
        <w:drawing>
          <wp:inline distT="0" distB="0" distL="0" distR="0">
            <wp:extent cx="6174029" cy="5808269"/>
            <wp:effectExtent l="0" t="0" r="0" b="2540"/>
            <wp:docPr id="218" name="img" descr="http://www.learningclip.co.uk/FileStore/ClipImage/ws6B1f-large.png?width=606&amp;height=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learningclip.co.uk/FileStore/ClipImage/ws6B1f-large.png?width=606&amp;height=455"/>
                    <pic:cNvPicPr>
                      <a:picLocks noChangeAspect="1" noChangeArrowheads="1"/>
                    </pic:cNvPicPr>
                  </pic:nvPicPr>
                  <pic:blipFill>
                    <a:blip r:embed="rId88"/>
                    <a:srcRect/>
                    <a:stretch>
                      <a:fillRect/>
                    </a:stretch>
                  </pic:blipFill>
                  <pic:spPr bwMode="auto">
                    <a:xfrm>
                      <a:off x="0" y="0"/>
                      <a:ext cx="6178791" cy="5812749"/>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pStyle w:val="z-TopofForm"/>
        <w:rPr>
          <w:sz w:val="24"/>
          <w:szCs w:val="24"/>
        </w:rPr>
      </w:pPr>
      <w:r w:rsidRPr="00DD43E5">
        <w:rPr>
          <w:sz w:val="24"/>
          <w:szCs w:val="24"/>
        </w:rPr>
        <w:t>Top of Form</w:t>
      </w:r>
    </w:p>
    <w:p w:rsidR="00AE4172" w:rsidRPr="00DD43E5" w:rsidRDefault="00AE4172" w:rsidP="00AE4172">
      <w:pPr>
        <w:rPr>
          <w:sz w:val="24"/>
          <w:szCs w:val="24"/>
        </w:rPr>
      </w:pPr>
    </w:p>
    <w:p w:rsidR="00AE4172" w:rsidRPr="00DD43E5" w:rsidRDefault="00AE4172" w:rsidP="00AE4172">
      <w:pPr>
        <w:pStyle w:val="z-BottomofForm"/>
        <w:rPr>
          <w:sz w:val="24"/>
          <w:szCs w:val="24"/>
        </w:rPr>
      </w:pPr>
      <w:r w:rsidRPr="00DD43E5">
        <w:rPr>
          <w:sz w:val="24"/>
          <w:szCs w:val="24"/>
        </w:rPr>
        <w:t>Bottom of Form</w:t>
      </w:r>
    </w:p>
    <w:p w:rsidR="00AE4172" w:rsidRPr="00DD43E5" w:rsidRDefault="00AE4172" w:rsidP="00AE4172">
      <w:pPr>
        <w:pStyle w:val="z-TopofForm"/>
        <w:rPr>
          <w:sz w:val="24"/>
          <w:szCs w:val="24"/>
        </w:rPr>
      </w:pPr>
      <w:r w:rsidRPr="00DD43E5">
        <w:rPr>
          <w:sz w:val="24"/>
          <w:szCs w:val="24"/>
        </w:rPr>
        <w:t>Top of Form</w:t>
      </w:r>
    </w:p>
    <w:p w:rsidR="00AE4172" w:rsidRPr="00DD43E5" w:rsidRDefault="00AE4172" w:rsidP="00AE4172">
      <w:pPr>
        <w:pStyle w:val="z-BottomofForm"/>
        <w:rPr>
          <w:sz w:val="24"/>
          <w:szCs w:val="24"/>
        </w:rPr>
      </w:pPr>
      <w:r w:rsidRPr="00DD43E5">
        <w:rPr>
          <w:sz w:val="24"/>
          <w:szCs w:val="24"/>
        </w:rPr>
        <w:t>Bottom of Form</w:t>
      </w: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noProof/>
          <w:sz w:val="24"/>
          <w:szCs w:val="24"/>
        </w:rPr>
      </w:pPr>
    </w:p>
    <w:p w:rsidR="00AE4172" w:rsidRPr="00DD43E5" w:rsidRDefault="00AE4172" w:rsidP="00AE4172">
      <w:pPr>
        <w:rPr>
          <w:noProof/>
          <w:sz w:val="24"/>
          <w:szCs w:val="24"/>
        </w:rPr>
      </w:pPr>
      <w:r w:rsidRPr="00DD43E5">
        <w:rPr>
          <w:noProof/>
          <w:sz w:val="24"/>
          <w:szCs w:val="24"/>
        </w:rPr>
        <w:t>ASSIGNMENT</w:t>
      </w:r>
    </w:p>
    <w:p w:rsidR="00AE4172" w:rsidRPr="00DD43E5" w:rsidRDefault="00AE4172" w:rsidP="00AE4172">
      <w:pPr>
        <w:rPr>
          <w:sz w:val="24"/>
          <w:szCs w:val="24"/>
        </w:rPr>
      </w:pPr>
      <w:r w:rsidRPr="00DD43E5">
        <w:rPr>
          <w:noProof/>
          <w:sz w:val="24"/>
          <w:szCs w:val="24"/>
        </w:rPr>
        <w:drawing>
          <wp:inline distT="0" distB="0" distL="0" distR="0">
            <wp:extent cx="5943600" cy="3594083"/>
            <wp:effectExtent l="19050" t="0" r="0" b="0"/>
            <wp:docPr id="211" name="img" descr="http://image.tutorvista.com/content/feed/u72/geomtry%20shapes%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mage.tutorvista.com/content/feed/u72/geomtry%20shapes%201.JPG"/>
                    <pic:cNvPicPr>
                      <a:picLocks noChangeAspect="1" noChangeArrowheads="1"/>
                    </pic:cNvPicPr>
                  </pic:nvPicPr>
                  <pic:blipFill>
                    <a:blip r:embed="rId89"/>
                    <a:srcRect/>
                    <a:stretch>
                      <a:fillRect/>
                    </a:stretch>
                  </pic:blipFill>
                  <pic:spPr bwMode="auto">
                    <a:xfrm>
                      <a:off x="0" y="0"/>
                      <a:ext cx="5943600" cy="3594083"/>
                    </a:xfrm>
                    <a:prstGeom prst="rect">
                      <a:avLst/>
                    </a:prstGeom>
                    <a:noFill/>
                    <a:ln w="9525">
                      <a:noFill/>
                      <a:miter lim="800000"/>
                      <a:headEnd/>
                      <a:tailEnd/>
                    </a:ln>
                  </pic:spPr>
                </pic:pic>
              </a:graphicData>
            </a:graphic>
          </wp:inline>
        </w:drawing>
      </w:r>
    </w:p>
    <w:p w:rsidR="00AE4172" w:rsidRDefault="00E82BE1" w:rsidP="00AE4172">
      <w:pPr>
        <w:rPr>
          <w:sz w:val="24"/>
          <w:szCs w:val="24"/>
        </w:rPr>
      </w:pPr>
      <w:r>
        <w:rPr>
          <w:sz w:val="24"/>
          <w:szCs w:val="24"/>
        </w:rPr>
        <w:t>Write at least three properties each of the following shapes</w:t>
      </w:r>
    </w:p>
    <w:p w:rsidR="007F7C78" w:rsidRDefault="007F7C78" w:rsidP="00AE4172">
      <w:pPr>
        <w:rPr>
          <w:sz w:val="24"/>
          <w:szCs w:val="24"/>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
    <w:p w:rsidR="006925FF" w:rsidRDefault="006925FF" w:rsidP="00AE4172">
      <w:pPr>
        <w:rPr>
          <w:b/>
          <w:sz w:val="28"/>
          <w:szCs w:val="28"/>
          <w:u w:val="single"/>
        </w:rPr>
      </w:pPr>
      <w:proofErr w:type="gramStart"/>
      <w:r>
        <w:rPr>
          <w:b/>
          <w:sz w:val="28"/>
          <w:szCs w:val="28"/>
          <w:u w:val="single"/>
        </w:rPr>
        <w:t>WEEK 3.</w:t>
      </w:r>
      <w:proofErr w:type="gramEnd"/>
    </w:p>
    <w:p w:rsidR="007F7C78" w:rsidRDefault="006925FF" w:rsidP="00AE4172">
      <w:pPr>
        <w:rPr>
          <w:b/>
          <w:sz w:val="28"/>
          <w:szCs w:val="28"/>
          <w:u w:val="single"/>
        </w:rPr>
      </w:pPr>
      <w:r>
        <w:rPr>
          <w:b/>
          <w:sz w:val="28"/>
          <w:szCs w:val="28"/>
          <w:u w:val="single"/>
        </w:rPr>
        <w:t xml:space="preserve">TOPIC: </w:t>
      </w:r>
      <w:r w:rsidR="001B31ED">
        <w:rPr>
          <w:b/>
          <w:sz w:val="28"/>
          <w:szCs w:val="28"/>
          <w:u w:val="single"/>
        </w:rPr>
        <w:t xml:space="preserve"> </w:t>
      </w:r>
      <w:r w:rsidR="007F7C78" w:rsidRPr="008839BA">
        <w:rPr>
          <w:b/>
          <w:sz w:val="28"/>
          <w:szCs w:val="28"/>
          <w:u w:val="single"/>
        </w:rPr>
        <w:t>AREA AND PERIMETER OF PLANE SHAPES</w:t>
      </w:r>
    </w:p>
    <w:p w:rsidR="008839BA" w:rsidRDefault="008839BA" w:rsidP="00AE4172">
      <w:pPr>
        <w:rPr>
          <w:sz w:val="28"/>
          <w:szCs w:val="28"/>
        </w:rPr>
      </w:pPr>
      <w:r>
        <w:rPr>
          <w:b/>
          <w:sz w:val="28"/>
          <w:szCs w:val="28"/>
          <w:u w:val="single"/>
        </w:rPr>
        <w:t xml:space="preserve">PERIMETER: </w:t>
      </w:r>
      <w:r>
        <w:rPr>
          <w:sz w:val="28"/>
          <w:szCs w:val="28"/>
        </w:rPr>
        <w:t>The perimeter of a plane shape is the length of its outside boundary. This means the distance round its edges.</w:t>
      </w:r>
    </w:p>
    <w:p w:rsidR="00A431E2" w:rsidRPr="00A431E2" w:rsidRDefault="008839BA" w:rsidP="00AE4172">
      <w:pPr>
        <w:rPr>
          <w:b/>
          <w:sz w:val="28"/>
          <w:szCs w:val="28"/>
        </w:rPr>
      </w:pPr>
      <w:r w:rsidRPr="00A431E2">
        <w:rPr>
          <w:b/>
          <w:sz w:val="28"/>
          <w:szCs w:val="28"/>
        </w:rPr>
        <w:t>Example</w:t>
      </w:r>
      <w:r w:rsidR="00A431E2" w:rsidRPr="00A431E2">
        <w:rPr>
          <w:b/>
          <w:sz w:val="28"/>
          <w:szCs w:val="28"/>
        </w:rPr>
        <w:t>s</w:t>
      </w:r>
      <w:r w:rsidRPr="00A431E2">
        <w:rPr>
          <w:b/>
          <w:sz w:val="28"/>
          <w:szCs w:val="28"/>
        </w:rPr>
        <w:t xml:space="preserve"> </w:t>
      </w:r>
    </w:p>
    <w:p w:rsidR="008839BA" w:rsidRDefault="00A431E2" w:rsidP="00AE4172">
      <w:pPr>
        <w:rPr>
          <w:sz w:val="28"/>
          <w:szCs w:val="28"/>
        </w:rPr>
      </w:pPr>
      <w:r>
        <w:rPr>
          <w:sz w:val="28"/>
          <w:szCs w:val="28"/>
        </w:rPr>
        <w:t>1. The</w:t>
      </w:r>
      <w:r w:rsidR="008839BA">
        <w:rPr>
          <w:sz w:val="28"/>
          <w:szCs w:val="28"/>
        </w:rPr>
        <w:t xml:space="preserve"> length of a rectangular room is 5m and the width is 4m. </w:t>
      </w:r>
      <w:proofErr w:type="gramStart"/>
      <w:r w:rsidR="008839BA">
        <w:rPr>
          <w:sz w:val="28"/>
          <w:szCs w:val="28"/>
        </w:rPr>
        <w:t>find</w:t>
      </w:r>
      <w:proofErr w:type="gramEnd"/>
      <w:r w:rsidR="008839BA">
        <w:rPr>
          <w:sz w:val="28"/>
          <w:szCs w:val="28"/>
        </w:rPr>
        <w:t xml:space="preserve"> the perimeter of the room</w:t>
      </w:r>
    </w:p>
    <w:p w:rsidR="008839BA" w:rsidRDefault="008839BA" w:rsidP="00AE4172">
      <w:pPr>
        <w:rPr>
          <w:sz w:val="28"/>
          <w:szCs w:val="28"/>
        </w:rPr>
      </w:pPr>
      <w:r>
        <w:rPr>
          <w:sz w:val="28"/>
          <w:szCs w:val="28"/>
        </w:rPr>
        <w:t>Solution</w:t>
      </w:r>
    </w:p>
    <w:p w:rsidR="008839BA" w:rsidRDefault="008839BA" w:rsidP="00AE4172">
      <w:pPr>
        <w:rPr>
          <w:sz w:val="28"/>
          <w:szCs w:val="28"/>
        </w:rPr>
      </w:pPr>
      <w:r>
        <w:rPr>
          <w:sz w:val="28"/>
          <w:szCs w:val="28"/>
        </w:rPr>
        <w:t>The length of the room = 5m</w:t>
      </w:r>
    </w:p>
    <w:p w:rsidR="008839BA" w:rsidRDefault="008839BA" w:rsidP="00AE4172">
      <w:pPr>
        <w:rPr>
          <w:sz w:val="28"/>
          <w:szCs w:val="28"/>
        </w:rPr>
      </w:pPr>
      <w:r>
        <w:rPr>
          <w:sz w:val="28"/>
          <w:szCs w:val="28"/>
        </w:rPr>
        <w:t>The width of the room = 4m</w:t>
      </w:r>
    </w:p>
    <w:p w:rsidR="008839BA" w:rsidRDefault="008839BA" w:rsidP="00AE4172">
      <w:pPr>
        <w:rPr>
          <w:sz w:val="28"/>
          <w:szCs w:val="28"/>
        </w:rPr>
      </w:pPr>
      <w:r>
        <w:rPr>
          <w:sz w:val="28"/>
          <w:szCs w:val="28"/>
        </w:rPr>
        <w:t>Perimeter = 2(</w:t>
      </w:r>
      <w:proofErr w:type="spellStart"/>
      <w:r>
        <w:rPr>
          <w:sz w:val="28"/>
          <w:szCs w:val="28"/>
        </w:rPr>
        <w:t>l+w</w:t>
      </w:r>
      <w:proofErr w:type="spellEnd"/>
      <w:r>
        <w:rPr>
          <w:sz w:val="28"/>
          <w:szCs w:val="28"/>
        </w:rPr>
        <w:t xml:space="preserve">) </w:t>
      </w:r>
    </w:p>
    <w:p w:rsidR="008839BA" w:rsidRDefault="008839BA" w:rsidP="00AE4172">
      <w:pPr>
        <w:rPr>
          <w:sz w:val="28"/>
          <w:szCs w:val="28"/>
        </w:rPr>
      </w:pPr>
      <w:r>
        <w:rPr>
          <w:sz w:val="28"/>
          <w:szCs w:val="28"/>
        </w:rPr>
        <w:t>Perimeter = 2(5+4)</w:t>
      </w:r>
    </w:p>
    <w:p w:rsidR="008839BA" w:rsidRDefault="008839BA" w:rsidP="00AE4172">
      <w:pPr>
        <w:rPr>
          <w:b/>
          <w:sz w:val="28"/>
          <w:szCs w:val="28"/>
        </w:rPr>
      </w:pPr>
      <w:r>
        <w:rPr>
          <w:sz w:val="28"/>
          <w:szCs w:val="28"/>
        </w:rPr>
        <w:t>Perimeter = 2(9</w:t>
      </w:r>
      <w:proofErr w:type="gramStart"/>
      <w:r>
        <w:rPr>
          <w:sz w:val="28"/>
          <w:szCs w:val="28"/>
        </w:rPr>
        <w:t>)=</w:t>
      </w:r>
      <w:proofErr w:type="gramEnd"/>
      <w:r>
        <w:rPr>
          <w:sz w:val="28"/>
          <w:szCs w:val="28"/>
        </w:rPr>
        <w:t xml:space="preserve"> 2x9= </w:t>
      </w:r>
      <w:r w:rsidRPr="008839BA">
        <w:rPr>
          <w:b/>
          <w:sz w:val="28"/>
          <w:szCs w:val="28"/>
        </w:rPr>
        <w:t>18m</w:t>
      </w:r>
    </w:p>
    <w:p w:rsidR="00A431E2" w:rsidRDefault="00A431E2" w:rsidP="00A431E2">
      <w:pPr>
        <w:pStyle w:val="ListParagraph"/>
        <w:numPr>
          <w:ilvl w:val="0"/>
          <w:numId w:val="6"/>
        </w:numPr>
        <w:rPr>
          <w:sz w:val="28"/>
          <w:szCs w:val="28"/>
        </w:rPr>
      </w:pPr>
      <w:r>
        <w:rPr>
          <w:sz w:val="28"/>
          <w:szCs w:val="28"/>
        </w:rPr>
        <w:t xml:space="preserve">The perimeter of a square is </w:t>
      </w:r>
      <w:r w:rsidR="00FE251F">
        <w:rPr>
          <w:sz w:val="28"/>
          <w:szCs w:val="28"/>
        </w:rPr>
        <w:t xml:space="preserve">2580cm.  </w:t>
      </w:r>
      <w:proofErr w:type="gramStart"/>
      <w:r w:rsidR="00FE251F">
        <w:rPr>
          <w:sz w:val="28"/>
          <w:szCs w:val="28"/>
        </w:rPr>
        <w:t>find</w:t>
      </w:r>
      <w:proofErr w:type="gramEnd"/>
      <w:r w:rsidR="00FE251F">
        <w:rPr>
          <w:sz w:val="28"/>
          <w:szCs w:val="28"/>
        </w:rPr>
        <w:t xml:space="preserve"> the length of the square in meter.</w:t>
      </w:r>
    </w:p>
    <w:p w:rsidR="00FE251F" w:rsidRDefault="00FE251F" w:rsidP="00FE251F">
      <w:pPr>
        <w:rPr>
          <w:sz w:val="28"/>
          <w:szCs w:val="28"/>
        </w:rPr>
      </w:pPr>
      <w:r>
        <w:rPr>
          <w:sz w:val="28"/>
          <w:szCs w:val="28"/>
        </w:rPr>
        <w:t>Solution:</w:t>
      </w:r>
    </w:p>
    <w:p w:rsidR="00FE251F" w:rsidRDefault="00FE251F" w:rsidP="00FE251F">
      <w:pPr>
        <w:rPr>
          <w:sz w:val="28"/>
          <w:szCs w:val="28"/>
        </w:rPr>
      </w:pPr>
      <w:r>
        <w:rPr>
          <w:sz w:val="28"/>
          <w:szCs w:val="28"/>
        </w:rPr>
        <w:t>P= 2580cm = 25.8m</w:t>
      </w:r>
    </w:p>
    <w:p w:rsidR="00FE251F" w:rsidRDefault="00FE251F" w:rsidP="00FE251F">
      <w:pPr>
        <w:rPr>
          <w:sz w:val="28"/>
          <w:szCs w:val="28"/>
        </w:rPr>
      </w:pPr>
      <w:r>
        <w:rPr>
          <w:sz w:val="28"/>
          <w:szCs w:val="28"/>
        </w:rPr>
        <w:t>P= 4 x length = 4l</w:t>
      </w:r>
    </w:p>
    <w:p w:rsidR="00FE251F" w:rsidRPr="00CD6ECD" w:rsidRDefault="00FE251F" w:rsidP="00FE251F">
      <w:pPr>
        <w:rPr>
          <w:sz w:val="28"/>
          <w:szCs w:val="28"/>
        </w:rPr>
      </w:pPr>
      <w:r w:rsidRPr="00CD6ECD">
        <w:rPr>
          <w:sz w:val="28"/>
          <w:szCs w:val="28"/>
        </w:rPr>
        <w:t>L = 25.8/4</w:t>
      </w:r>
    </w:p>
    <w:p w:rsidR="00FE251F" w:rsidRPr="00CD6ECD" w:rsidRDefault="00FE251F" w:rsidP="00FE251F">
      <w:pPr>
        <w:rPr>
          <w:sz w:val="28"/>
          <w:szCs w:val="28"/>
        </w:rPr>
      </w:pPr>
      <w:r w:rsidRPr="00CD6ECD">
        <w:rPr>
          <w:sz w:val="28"/>
          <w:szCs w:val="28"/>
        </w:rPr>
        <w:t>L = 6.45m</w:t>
      </w:r>
    </w:p>
    <w:p w:rsidR="00FE251F" w:rsidRPr="00CD6ECD" w:rsidRDefault="00FE251F" w:rsidP="00FE251F">
      <w:pPr>
        <w:rPr>
          <w:sz w:val="28"/>
          <w:szCs w:val="28"/>
        </w:rPr>
      </w:pPr>
      <w:r w:rsidRPr="00CD6ECD">
        <w:rPr>
          <w:sz w:val="28"/>
          <w:szCs w:val="28"/>
        </w:rPr>
        <w:t>Therefore, the length of the square = 6.45m</w:t>
      </w:r>
    </w:p>
    <w:p w:rsidR="00CD6ECD" w:rsidRDefault="00CD6ECD" w:rsidP="00CD6ECD">
      <w:pPr>
        <w:pStyle w:val="ListParagraph"/>
        <w:numPr>
          <w:ilvl w:val="0"/>
          <w:numId w:val="6"/>
        </w:numPr>
        <w:rPr>
          <w:sz w:val="28"/>
          <w:szCs w:val="28"/>
        </w:rPr>
      </w:pPr>
      <w:r>
        <w:rPr>
          <w:sz w:val="28"/>
          <w:szCs w:val="28"/>
        </w:rPr>
        <w:t xml:space="preserve">Calculate the perimeter of a triangle with dimensions </w:t>
      </w:r>
      <w:r w:rsidR="002E0A6A">
        <w:rPr>
          <w:sz w:val="28"/>
          <w:szCs w:val="28"/>
        </w:rPr>
        <w:t>4.2m,</w:t>
      </w:r>
      <w:r>
        <w:rPr>
          <w:sz w:val="28"/>
          <w:szCs w:val="28"/>
        </w:rPr>
        <w:t xml:space="preserve"> 3.6m and 5.7m.</w:t>
      </w:r>
    </w:p>
    <w:p w:rsidR="00CD6ECD" w:rsidRDefault="00CD6ECD" w:rsidP="00CD6ECD">
      <w:pPr>
        <w:rPr>
          <w:sz w:val="28"/>
          <w:szCs w:val="28"/>
        </w:rPr>
      </w:pPr>
      <w:r>
        <w:rPr>
          <w:sz w:val="28"/>
          <w:szCs w:val="28"/>
        </w:rPr>
        <w:lastRenderedPageBreak/>
        <w:t>Solution:</w:t>
      </w:r>
    </w:p>
    <w:p w:rsidR="00CD6ECD" w:rsidRDefault="00CD6ECD" w:rsidP="00CD6ECD">
      <w:pPr>
        <w:rPr>
          <w:sz w:val="28"/>
          <w:szCs w:val="28"/>
        </w:rPr>
      </w:pPr>
      <w:r>
        <w:rPr>
          <w:sz w:val="28"/>
          <w:szCs w:val="28"/>
        </w:rPr>
        <w:t>Perimeter = (4.2 + 3.6 + 5.7) meters</w:t>
      </w:r>
    </w:p>
    <w:p w:rsidR="00CD6ECD" w:rsidRDefault="00CD6ECD" w:rsidP="00CD6ECD">
      <w:pPr>
        <w:rPr>
          <w:sz w:val="28"/>
          <w:szCs w:val="28"/>
        </w:rPr>
      </w:pPr>
      <w:r>
        <w:rPr>
          <w:sz w:val="28"/>
          <w:szCs w:val="28"/>
        </w:rPr>
        <w:t xml:space="preserve">Perimeter </w:t>
      </w:r>
      <w:r w:rsidRPr="00A00DF3">
        <w:rPr>
          <w:b/>
          <w:sz w:val="28"/>
          <w:szCs w:val="28"/>
        </w:rPr>
        <w:t xml:space="preserve">= </w:t>
      </w:r>
      <w:r w:rsidR="00A00DF3">
        <w:rPr>
          <w:b/>
          <w:sz w:val="28"/>
          <w:szCs w:val="28"/>
        </w:rPr>
        <w:t>13.5m</w:t>
      </w:r>
    </w:p>
    <w:p w:rsidR="003E14F9" w:rsidRDefault="003E14F9" w:rsidP="003E14F9">
      <w:pPr>
        <w:pStyle w:val="ListParagraph"/>
        <w:numPr>
          <w:ilvl w:val="0"/>
          <w:numId w:val="6"/>
        </w:numPr>
        <w:rPr>
          <w:sz w:val="28"/>
          <w:szCs w:val="28"/>
        </w:rPr>
      </w:pPr>
      <w:r>
        <w:rPr>
          <w:sz w:val="28"/>
          <w:szCs w:val="28"/>
        </w:rPr>
        <w:t xml:space="preserve">A parallelogram has sides measuring 200mm by 150mm. what would be the length of </w:t>
      </w:r>
      <w:r w:rsidR="00907A67">
        <w:rPr>
          <w:sz w:val="28"/>
          <w:szCs w:val="28"/>
        </w:rPr>
        <w:t>the side of a square having the same perimeter?</w:t>
      </w:r>
    </w:p>
    <w:p w:rsidR="00907A67" w:rsidRDefault="00907A67" w:rsidP="00907A67">
      <w:pPr>
        <w:rPr>
          <w:sz w:val="28"/>
          <w:szCs w:val="28"/>
        </w:rPr>
      </w:pPr>
      <w:r>
        <w:rPr>
          <w:sz w:val="28"/>
          <w:szCs w:val="28"/>
        </w:rPr>
        <w:t>Solution</w:t>
      </w:r>
    </w:p>
    <w:p w:rsidR="00907A67" w:rsidRDefault="005261D9" w:rsidP="00907A67">
      <w:pPr>
        <w:rPr>
          <w:sz w:val="28"/>
          <w:szCs w:val="28"/>
        </w:rPr>
      </w:pPr>
      <w:r>
        <w:rPr>
          <w:sz w:val="28"/>
          <w:szCs w:val="28"/>
        </w:rPr>
        <w:t xml:space="preserve">Length </w:t>
      </w:r>
      <w:proofErr w:type="gramStart"/>
      <w:r>
        <w:rPr>
          <w:sz w:val="28"/>
          <w:szCs w:val="28"/>
        </w:rPr>
        <w:t xml:space="preserve">of </w:t>
      </w:r>
      <w:r w:rsidR="002A0223">
        <w:rPr>
          <w:sz w:val="28"/>
          <w:szCs w:val="28"/>
        </w:rPr>
        <w:t xml:space="preserve"> parallelogram</w:t>
      </w:r>
      <w:proofErr w:type="gramEnd"/>
      <w:r w:rsidR="002A0223">
        <w:rPr>
          <w:sz w:val="28"/>
          <w:szCs w:val="28"/>
        </w:rPr>
        <w:t xml:space="preserve"> = 200mm</w:t>
      </w:r>
    </w:p>
    <w:p w:rsidR="002A0223" w:rsidRDefault="002A0223" w:rsidP="00907A67">
      <w:pPr>
        <w:rPr>
          <w:sz w:val="28"/>
          <w:szCs w:val="28"/>
        </w:rPr>
      </w:pPr>
      <w:r>
        <w:rPr>
          <w:sz w:val="28"/>
          <w:szCs w:val="28"/>
        </w:rPr>
        <w:t>The width of the parallelogram = 150mm</w:t>
      </w:r>
    </w:p>
    <w:p w:rsidR="002A0223" w:rsidRDefault="002A0223" w:rsidP="00907A67">
      <w:pPr>
        <w:rPr>
          <w:sz w:val="28"/>
          <w:szCs w:val="28"/>
        </w:rPr>
      </w:pPr>
      <w:r>
        <w:rPr>
          <w:sz w:val="28"/>
          <w:szCs w:val="28"/>
        </w:rPr>
        <w:t>Perimeter = 2</w:t>
      </w:r>
      <w:proofErr w:type="gramStart"/>
      <w:r>
        <w:rPr>
          <w:sz w:val="28"/>
          <w:szCs w:val="28"/>
        </w:rPr>
        <w:t>( L</w:t>
      </w:r>
      <w:proofErr w:type="gramEnd"/>
      <w:r>
        <w:rPr>
          <w:sz w:val="28"/>
          <w:szCs w:val="28"/>
        </w:rPr>
        <w:t xml:space="preserve"> + w)</w:t>
      </w:r>
    </w:p>
    <w:p w:rsidR="002A0223" w:rsidRDefault="002A0223" w:rsidP="00907A67">
      <w:pPr>
        <w:rPr>
          <w:sz w:val="28"/>
          <w:szCs w:val="28"/>
        </w:rPr>
      </w:pPr>
      <w:r>
        <w:rPr>
          <w:sz w:val="28"/>
          <w:szCs w:val="28"/>
        </w:rPr>
        <w:t>Perimeter = 2(200 + 150) mm</w:t>
      </w:r>
    </w:p>
    <w:p w:rsidR="002A0223" w:rsidRDefault="002A0223" w:rsidP="00907A67">
      <w:pPr>
        <w:rPr>
          <w:sz w:val="28"/>
          <w:szCs w:val="28"/>
        </w:rPr>
      </w:pPr>
      <w:r>
        <w:rPr>
          <w:sz w:val="28"/>
          <w:szCs w:val="28"/>
        </w:rPr>
        <w:t>Perimeter = 2 x 350 = 700mm</w:t>
      </w:r>
    </w:p>
    <w:p w:rsidR="002A0223" w:rsidRDefault="002A0223" w:rsidP="00907A67">
      <w:pPr>
        <w:rPr>
          <w:sz w:val="28"/>
          <w:szCs w:val="28"/>
        </w:rPr>
      </w:pPr>
      <w:r>
        <w:rPr>
          <w:sz w:val="28"/>
          <w:szCs w:val="28"/>
        </w:rPr>
        <w:t>But</w:t>
      </w:r>
    </w:p>
    <w:p w:rsidR="002A0223" w:rsidRDefault="002A0223" w:rsidP="00907A67">
      <w:pPr>
        <w:rPr>
          <w:sz w:val="28"/>
          <w:szCs w:val="28"/>
        </w:rPr>
      </w:pPr>
      <w:r>
        <w:rPr>
          <w:sz w:val="28"/>
          <w:szCs w:val="28"/>
        </w:rPr>
        <w:t>Perimeter of the square = 4 x length = 4L</w:t>
      </w:r>
    </w:p>
    <w:p w:rsidR="002A0223" w:rsidRDefault="002A0223" w:rsidP="00907A67">
      <w:pPr>
        <w:rPr>
          <w:sz w:val="28"/>
          <w:szCs w:val="28"/>
        </w:rPr>
      </w:pPr>
      <w:r>
        <w:rPr>
          <w:sz w:val="28"/>
          <w:szCs w:val="28"/>
        </w:rPr>
        <w:t>4L = 700mm</w:t>
      </w:r>
    </w:p>
    <w:p w:rsidR="002A0223" w:rsidRDefault="002A0223" w:rsidP="00907A67">
      <w:pPr>
        <w:rPr>
          <w:sz w:val="28"/>
          <w:szCs w:val="28"/>
        </w:rPr>
      </w:pPr>
      <w:r>
        <w:rPr>
          <w:sz w:val="28"/>
          <w:szCs w:val="28"/>
        </w:rPr>
        <w:t xml:space="preserve">Divide both sides by the coefficient of l </w:t>
      </w:r>
    </w:p>
    <w:p w:rsidR="002A0223" w:rsidRDefault="002A0223" w:rsidP="00907A67">
      <w:pPr>
        <w:rPr>
          <w:sz w:val="28"/>
          <w:szCs w:val="28"/>
        </w:rPr>
      </w:pPr>
      <w:r>
        <w:rPr>
          <w:sz w:val="28"/>
          <w:szCs w:val="28"/>
        </w:rPr>
        <w:t>L = 700/4 = 175</w:t>
      </w:r>
    </w:p>
    <w:p w:rsidR="002A0223" w:rsidRDefault="002A0223" w:rsidP="00907A67">
      <w:pPr>
        <w:rPr>
          <w:b/>
          <w:sz w:val="28"/>
          <w:szCs w:val="28"/>
        </w:rPr>
      </w:pPr>
      <w:r>
        <w:rPr>
          <w:sz w:val="28"/>
          <w:szCs w:val="28"/>
        </w:rPr>
        <w:t xml:space="preserve">Therefore length of the square = </w:t>
      </w:r>
      <w:r w:rsidRPr="002A0223">
        <w:rPr>
          <w:b/>
          <w:sz w:val="28"/>
          <w:szCs w:val="28"/>
        </w:rPr>
        <w:t>175mm</w:t>
      </w:r>
    </w:p>
    <w:p w:rsidR="008D12EE" w:rsidRDefault="008D12EE" w:rsidP="008D12EE">
      <w:pPr>
        <w:pStyle w:val="ListParagraph"/>
        <w:numPr>
          <w:ilvl w:val="0"/>
          <w:numId w:val="6"/>
        </w:numPr>
        <w:rPr>
          <w:sz w:val="28"/>
          <w:szCs w:val="28"/>
        </w:rPr>
      </w:pPr>
      <w:r>
        <w:rPr>
          <w:sz w:val="28"/>
          <w:szCs w:val="28"/>
        </w:rPr>
        <w:t>Calculate the perimeter of a circle of diameter 14cm</w:t>
      </w:r>
      <w:r w:rsidR="00901672">
        <w:rPr>
          <w:sz w:val="28"/>
          <w:szCs w:val="28"/>
        </w:rPr>
        <w:t>.</w:t>
      </w:r>
    </w:p>
    <w:p w:rsidR="00CD4D05" w:rsidRDefault="00CD4D05" w:rsidP="00CD4D05">
      <w:pPr>
        <w:rPr>
          <w:sz w:val="28"/>
          <w:szCs w:val="28"/>
        </w:rPr>
      </w:pPr>
      <w:r>
        <w:rPr>
          <w:sz w:val="28"/>
          <w:szCs w:val="28"/>
        </w:rPr>
        <w:t>NOTE: The perimeter of a circle is called circumference and the diameter (D) is twice the radius (r)</w:t>
      </w:r>
      <w:r w:rsidR="00C45841">
        <w:rPr>
          <w:sz w:val="28"/>
          <w:szCs w:val="28"/>
        </w:rPr>
        <w:t xml:space="preserve">. </w:t>
      </w:r>
      <w:proofErr w:type="gramStart"/>
      <w:r w:rsidR="00C45841">
        <w:rPr>
          <w:sz w:val="28"/>
          <w:szCs w:val="28"/>
        </w:rPr>
        <w:t>thus</w:t>
      </w:r>
      <w:proofErr w:type="gramEnd"/>
      <w:r w:rsidR="001D3FFB">
        <w:rPr>
          <w:sz w:val="28"/>
          <w:szCs w:val="28"/>
        </w:rPr>
        <w:t xml:space="preserve"> D = 2r</w:t>
      </w:r>
    </w:p>
    <w:p w:rsidR="001D3FFB" w:rsidRDefault="001D3FFB" w:rsidP="00CD4D05">
      <w:pPr>
        <w:rPr>
          <w:sz w:val="28"/>
          <w:szCs w:val="28"/>
        </w:rPr>
      </w:pPr>
      <w:r>
        <w:rPr>
          <w:sz w:val="28"/>
          <w:szCs w:val="28"/>
        </w:rPr>
        <w:t>Solution:</w:t>
      </w:r>
    </w:p>
    <w:p w:rsidR="00E93EE8" w:rsidRDefault="001D3FFB" w:rsidP="00CD4D05">
      <w:pPr>
        <w:rPr>
          <w:sz w:val="28"/>
          <w:szCs w:val="28"/>
        </w:rPr>
      </w:pPr>
      <w:r>
        <w:rPr>
          <w:sz w:val="28"/>
          <w:szCs w:val="28"/>
        </w:rPr>
        <w:t>Method 1:</w:t>
      </w:r>
      <w:r w:rsidR="0033264F">
        <w:rPr>
          <w:rFonts w:cstheme="minorHAnsi"/>
          <w:sz w:val="28"/>
          <w:szCs w:val="28"/>
        </w:rPr>
        <w:t xml:space="preserve"> </w:t>
      </w:r>
      <w:r w:rsidR="00C45841">
        <w:rPr>
          <w:sz w:val="28"/>
          <w:szCs w:val="28"/>
        </w:rPr>
        <w:t>circumference =</w:t>
      </w:r>
      <w:r>
        <w:rPr>
          <w:sz w:val="28"/>
          <w:szCs w:val="28"/>
        </w:rPr>
        <w:t xml:space="preserve"> </w:t>
      </w:r>
      <w:proofErr w:type="spellStart"/>
      <w:proofErr w:type="gramStart"/>
      <w:r w:rsidR="00E93EE8">
        <w:rPr>
          <w:rFonts w:cstheme="minorHAnsi"/>
          <w:sz w:val="28"/>
          <w:szCs w:val="28"/>
        </w:rPr>
        <w:t>π</w:t>
      </w:r>
      <w:r w:rsidR="00E93EE8">
        <w:rPr>
          <w:sz w:val="28"/>
          <w:szCs w:val="28"/>
        </w:rPr>
        <w:t>d</w:t>
      </w:r>
      <w:proofErr w:type="spellEnd"/>
      <w:proofErr w:type="gramEnd"/>
    </w:p>
    <w:p w:rsidR="0033264F" w:rsidRDefault="0033264F" w:rsidP="00CD4D05">
      <w:pPr>
        <w:rPr>
          <w:rFonts w:eastAsiaTheme="minorEastAsia"/>
          <w:sz w:val="28"/>
          <w:szCs w:val="28"/>
        </w:rPr>
      </w:pPr>
      <m:oMathPara>
        <m:oMathParaPr>
          <m:jc m:val="left"/>
        </m:oMathParaPr>
        <m:oMath>
          <m:r>
            <w:rPr>
              <w:rFonts w:ascii="Cambria Math" w:hAnsi="Cambria Math"/>
              <w:sz w:val="28"/>
              <w:szCs w:val="28"/>
            </w:rPr>
            <w:lastRenderedPageBreak/>
            <m:t>C=πd</m:t>
          </m:r>
        </m:oMath>
      </m:oMathPara>
    </w:p>
    <w:p w:rsidR="00E93EE8" w:rsidRDefault="00E93EE8" w:rsidP="00CD4D05">
      <w:pPr>
        <w:rPr>
          <w:rFonts w:eastAsiaTheme="minorEastAsia"/>
          <w:sz w:val="28"/>
          <w:szCs w:val="28"/>
        </w:rPr>
      </w:pPr>
      <w:r>
        <w:rPr>
          <w:rFonts w:eastAsiaTheme="minorEastAsia"/>
          <w:sz w:val="28"/>
          <w:szCs w:val="28"/>
        </w:rPr>
        <w:t>C = 22/7 x 14</w:t>
      </w:r>
    </w:p>
    <w:p w:rsidR="00E93EE8" w:rsidRDefault="00E93EE8" w:rsidP="00CD4D05">
      <w:pPr>
        <w:rPr>
          <w:rFonts w:eastAsiaTheme="minorEastAsia"/>
          <w:b/>
          <w:sz w:val="28"/>
          <w:szCs w:val="28"/>
        </w:rPr>
      </w:pPr>
      <w:r>
        <w:rPr>
          <w:rFonts w:eastAsiaTheme="minorEastAsia"/>
          <w:sz w:val="28"/>
          <w:szCs w:val="28"/>
        </w:rPr>
        <w:t xml:space="preserve">C = </w:t>
      </w:r>
      <w:r w:rsidRPr="00E93EE8">
        <w:rPr>
          <w:rFonts w:eastAsiaTheme="minorEastAsia"/>
          <w:b/>
          <w:sz w:val="28"/>
          <w:szCs w:val="28"/>
        </w:rPr>
        <w:t>44cm</w:t>
      </w:r>
    </w:p>
    <w:p w:rsidR="00E93EE8" w:rsidRDefault="00E93EE8" w:rsidP="00CD4D05">
      <w:pPr>
        <w:rPr>
          <w:rFonts w:eastAsiaTheme="minorEastAsia"/>
          <w:sz w:val="28"/>
          <w:szCs w:val="28"/>
        </w:rPr>
      </w:pPr>
      <w:r>
        <w:rPr>
          <w:rFonts w:eastAsiaTheme="minorEastAsia"/>
          <w:sz w:val="28"/>
          <w:szCs w:val="28"/>
        </w:rPr>
        <w:t xml:space="preserve">Method 2: </w:t>
      </w:r>
      <m:oMath>
        <m:r>
          <w:rPr>
            <w:rFonts w:ascii="Cambria Math" w:eastAsiaTheme="minorEastAsia" w:hAnsi="Cambria Math"/>
            <w:sz w:val="28"/>
            <w:szCs w:val="28"/>
          </w:rPr>
          <m:t>∁ =2πr</m:t>
        </m:r>
      </m:oMath>
    </w:p>
    <w:p w:rsidR="00E93EE8" w:rsidRPr="00E93EE8" w:rsidRDefault="00E93EE8" w:rsidP="00CD4D05">
      <w:pPr>
        <w:rPr>
          <w:rFonts w:eastAsiaTheme="minorEastAsia"/>
          <w:sz w:val="28"/>
          <w:szCs w:val="28"/>
        </w:rPr>
      </w:pPr>
      <w:r>
        <w:rPr>
          <w:rFonts w:eastAsiaTheme="minorEastAsia"/>
          <w:sz w:val="28"/>
          <w:szCs w:val="28"/>
        </w:rPr>
        <w:t>R = D/2 = 14/2 = 7cm</w:t>
      </w:r>
    </w:p>
    <w:p w:rsidR="00E93EE8" w:rsidRPr="00E93EE8" w:rsidRDefault="00E93EE8" w:rsidP="00CD4D05">
      <w:pPr>
        <w:rPr>
          <w:rFonts w:eastAsiaTheme="minorEastAsia"/>
          <w:sz w:val="28"/>
          <w:szCs w:val="28"/>
        </w:rPr>
      </w:pPr>
      <w:r>
        <w:rPr>
          <w:rFonts w:eastAsiaTheme="minorEastAsia"/>
          <w:sz w:val="28"/>
          <w:szCs w:val="28"/>
        </w:rPr>
        <w:t>C = 2 x 22/7 x 7</w:t>
      </w:r>
    </w:p>
    <w:p w:rsidR="001D3FFB" w:rsidRDefault="00C20CED" w:rsidP="00CD4D05">
      <w:pPr>
        <w:rPr>
          <w:sz w:val="28"/>
          <w:szCs w:val="28"/>
        </w:rPr>
      </w:pPr>
      <w:r>
        <w:rPr>
          <w:sz w:val="28"/>
          <w:szCs w:val="28"/>
        </w:rPr>
        <w:t>C= 44cm</w:t>
      </w:r>
    </w:p>
    <w:p w:rsidR="00C20CED" w:rsidRPr="00CD4D05" w:rsidRDefault="00C20CED" w:rsidP="00CD4D05">
      <w:pPr>
        <w:rPr>
          <w:sz w:val="28"/>
          <w:szCs w:val="28"/>
        </w:rPr>
      </w:pPr>
    </w:p>
    <w:p w:rsidR="002A0223" w:rsidRDefault="005C6F23" w:rsidP="00907A67">
      <w:pPr>
        <w:rPr>
          <w:sz w:val="28"/>
          <w:szCs w:val="28"/>
        </w:rPr>
      </w:pPr>
      <w:r w:rsidRPr="005C6F23">
        <w:rPr>
          <w:b/>
          <w:sz w:val="28"/>
          <w:szCs w:val="28"/>
        </w:rPr>
        <w:t>AREA:</w:t>
      </w:r>
      <w:r>
        <w:rPr>
          <w:sz w:val="28"/>
          <w:szCs w:val="28"/>
        </w:rPr>
        <w:t xml:space="preserve"> Area of shapes is</w:t>
      </w:r>
      <w:r w:rsidR="0026749F">
        <w:rPr>
          <w:sz w:val="28"/>
          <w:szCs w:val="28"/>
        </w:rPr>
        <w:t xml:space="preserve"> the measure of amount of surface</w:t>
      </w:r>
      <w:r>
        <w:rPr>
          <w:sz w:val="28"/>
          <w:szCs w:val="28"/>
        </w:rPr>
        <w:t xml:space="preserve"> it covers or </w:t>
      </w:r>
      <w:r w:rsidR="0026749F">
        <w:rPr>
          <w:sz w:val="28"/>
          <w:szCs w:val="28"/>
        </w:rPr>
        <w:t>occupies.</w:t>
      </w:r>
    </w:p>
    <w:p w:rsidR="0026749F" w:rsidRDefault="0026749F" w:rsidP="00907A67">
      <w:pPr>
        <w:rPr>
          <w:sz w:val="28"/>
          <w:szCs w:val="28"/>
        </w:rPr>
      </w:pPr>
      <w:proofErr w:type="gramStart"/>
      <w:r>
        <w:rPr>
          <w:sz w:val="28"/>
          <w:szCs w:val="28"/>
        </w:rPr>
        <w:t>Examples :</w:t>
      </w:r>
      <w:proofErr w:type="gramEnd"/>
    </w:p>
    <w:p w:rsidR="0026749F" w:rsidRDefault="0026749F" w:rsidP="0026749F">
      <w:pPr>
        <w:pStyle w:val="ListParagraph"/>
        <w:numPr>
          <w:ilvl w:val="0"/>
          <w:numId w:val="12"/>
        </w:numPr>
        <w:rPr>
          <w:sz w:val="28"/>
          <w:szCs w:val="28"/>
        </w:rPr>
      </w:pPr>
      <w:r>
        <w:rPr>
          <w:sz w:val="28"/>
          <w:szCs w:val="28"/>
        </w:rPr>
        <w:t>Calculate the area of rectangular room with dimension 250cm by 200cm.</w:t>
      </w:r>
    </w:p>
    <w:p w:rsidR="0026749F" w:rsidRDefault="0026749F" w:rsidP="0026749F">
      <w:pPr>
        <w:rPr>
          <w:rFonts w:eastAsiaTheme="minorEastAsia"/>
          <w:sz w:val="28"/>
          <w:szCs w:val="28"/>
        </w:rPr>
      </w:pPr>
      <w:r>
        <w:rPr>
          <w:sz w:val="28"/>
          <w:szCs w:val="28"/>
        </w:rPr>
        <w:t xml:space="preserve">Solution: </w:t>
      </w:r>
      <m:oMath>
        <m:r>
          <w:rPr>
            <w:rFonts w:ascii="Cambria Math" w:hAnsi="Cambria Math"/>
            <w:sz w:val="28"/>
            <w:szCs w:val="28"/>
          </w:rPr>
          <m:t>A=l x b</m:t>
        </m:r>
      </m:oMath>
    </w:p>
    <w:p w:rsidR="0026749F" w:rsidRDefault="0026749F" w:rsidP="0026749F">
      <w:pPr>
        <w:rPr>
          <w:rFonts w:eastAsiaTheme="minorEastAsia"/>
          <w:sz w:val="28"/>
          <w:szCs w:val="28"/>
        </w:rPr>
      </w:pPr>
      <w:r>
        <w:rPr>
          <w:rFonts w:eastAsiaTheme="minorEastAsia"/>
          <w:sz w:val="28"/>
          <w:szCs w:val="28"/>
        </w:rPr>
        <w:t xml:space="preserve">                 A = (</w:t>
      </w:r>
      <w:r w:rsidR="000751B7">
        <w:rPr>
          <w:rFonts w:eastAsiaTheme="minorEastAsia"/>
          <w:sz w:val="28"/>
          <w:szCs w:val="28"/>
        </w:rPr>
        <w:t xml:space="preserve">250 </w:t>
      </w:r>
      <w:r>
        <w:rPr>
          <w:rFonts w:eastAsiaTheme="minorEastAsia"/>
          <w:sz w:val="28"/>
          <w:szCs w:val="28"/>
        </w:rPr>
        <w:t>x 200) square cm</w:t>
      </w:r>
    </w:p>
    <w:p w:rsidR="000751B7" w:rsidRDefault="000751B7" w:rsidP="0026749F">
      <w:pPr>
        <w:rPr>
          <w:rFonts w:eastAsiaTheme="minorEastAsia"/>
          <w:sz w:val="28"/>
          <w:szCs w:val="28"/>
        </w:rPr>
      </w:pPr>
      <w:r>
        <w:rPr>
          <w:rFonts w:eastAsiaTheme="minorEastAsia"/>
          <w:sz w:val="28"/>
          <w:szCs w:val="28"/>
        </w:rPr>
        <w:t xml:space="preserve">                A =50 000 cm square.</w:t>
      </w:r>
    </w:p>
    <w:p w:rsidR="000751B7" w:rsidRDefault="000751B7" w:rsidP="0026749F">
      <w:pPr>
        <w:rPr>
          <w:rFonts w:eastAsiaTheme="minorEastAsia"/>
          <w:sz w:val="28"/>
          <w:szCs w:val="28"/>
        </w:rPr>
      </w:pPr>
    </w:p>
    <w:p w:rsidR="000751B7" w:rsidRDefault="000751B7" w:rsidP="000751B7">
      <w:pPr>
        <w:pStyle w:val="ListParagraph"/>
        <w:numPr>
          <w:ilvl w:val="0"/>
          <w:numId w:val="12"/>
        </w:numPr>
        <w:rPr>
          <w:sz w:val="28"/>
          <w:szCs w:val="28"/>
        </w:rPr>
      </w:pPr>
      <w:r>
        <w:rPr>
          <w:sz w:val="28"/>
          <w:szCs w:val="28"/>
        </w:rPr>
        <w:t>Find the area of a square of sides 14cm.</w:t>
      </w:r>
    </w:p>
    <w:p w:rsidR="000751B7" w:rsidRDefault="000751B7" w:rsidP="000751B7">
      <w:pPr>
        <w:rPr>
          <w:rFonts w:eastAsiaTheme="minorEastAsia"/>
          <w:sz w:val="28"/>
          <w:szCs w:val="28"/>
        </w:rPr>
      </w:pPr>
      <w:r>
        <w:rPr>
          <w:sz w:val="28"/>
          <w:szCs w:val="28"/>
        </w:rPr>
        <w:t xml:space="preserve">Solution: </w:t>
      </w:r>
      <m:oMath>
        <m:r>
          <w:rPr>
            <w:rFonts w:ascii="Cambria Math" w:hAnsi="Cambria Math"/>
            <w:sz w:val="28"/>
            <w:szCs w:val="28"/>
          </w:rPr>
          <m:t>A=l x l</m:t>
        </m:r>
      </m:oMath>
    </w:p>
    <w:p w:rsidR="000751B7" w:rsidRDefault="008F6D53" w:rsidP="000751B7">
      <w:pPr>
        <w:rPr>
          <w:rFonts w:eastAsiaTheme="minorEastAsia"/>
          <w:sz w:val="28"/>
          <w:szCs w:val="28"/>
        </w:rPr>
      </w:pPr>
      <w:r>
        <w:rPr>
          <w:rFonts w:eastAsiaTheme="minorEastAsia"/>
          <w:sz w:val="28"/>
          <w:szCs w:val="28"/>
        </w:rPr>
        <w:t xml:space="preserve">                 A = 14 x 14</w:t>
      </w:r>
    </w:p>
    <w:p w:rsidR="008F6D53" w:rsidRDefault="008F6D53" w:rsidP="000751B7">
      <w:pPr>
        <w:rPr>
          <w:rFonts w:eastAsiaTheme="minorEastAsia"/>
          <w:sz w:val="28"/>
          <w:szCs w:val="28"/>
        </w:rPr>
      </w:pPr>
      <w:r>
        <w:rPr>
          <w:rFonts w:eastAsiaTheme="minorEastAsia"/>
          <w:sz w:val="28"/>
          <w:szCs w:val="28"/>
        </w:rPr>
        <w:t xml:space="preserve">                A = 196 cm square</w:t>
      </w:r>
    </w:p>
    <w:p w:rsidR="00EF3C5C" w:rsidRDefault="00EF3C5C" w:rsidP="000751B7">
      <w:pPr>
        <w:rPr>
          <w:rFonts w:eastAsiaTheme="minorEastAsia"/>
          <w:sz w:val="28"/>
          <w:szCs w:val="28"/>
        </w:rPr>
      </w:pPr>
    </w:p>
    <w:p w:rsidR="008F6D53" w:rsidRDefault="008F6D53" w:rsidP="008F6D53">
      <w:pPr>
        <w:pStyle w:val="ListParagraph"/>
        <w:numPr>
          <w:ilvl w:val="0"/>
          <w:numId w:val="12"/>
        </w:numPr>
        <w:rPr>
          <w:rFonts w:eastAsiaTheme="minorEastAsia"/>
          <w:sz w:val="28"/>
          <w:szCs w:val="28"/>
        </w:rPr>
      </w:pPr>
      <w:r>
        <w:rPr>
          <w:rFonts w:eastAsiaTheme="minorEastAsia"/>
          <w:sz w:val="28"/>
          <w:szCs w:val="28"/>
        </w:rPr>
        <w:t>Evaluate the area of a parallelogram with base 8cm and height 9cm.</w:t>
      </w:r>
    </w:p>
    <w:p w:rsidR="008F6D53" w:rsidRDefault="008F6D53" w:rsidP="008F6D53">
      <w:pPr>
        <w:rPr>
          <w:rFonts w:eastAsiaTheme="minorEastAsia"/>
          <w:sz w:val="28"/>
          <w:szCs w:val="28"/>
        </w:rPr>
      </w:pPr>
      <w:r>
        <w:rPr>
          <w:rFonts w:eastAsiaTheme="minorEastAsia"/>
          <w:sz w:val="28"/>
          <w:szCs w:val="28"/>
        </w:rPr>
        <w:t>Solution:</w:t>
      </w:r>
    </w:p>
    <w:p w:rsidR="008F6D53" w:rsidRPr="008F6D53" w:rsidRDefault="008F6D53" w:rsidP="008F6D53">
      <w:pPr>
        <w:rPr>
          <w:rFonts w:eastAsiaTheme="minorEastAsia"/>
          <w:sz w:val="28"/>
          <w:szCs w:val="28"/>
        </w:rPr>
      </w:pPr>
      <m:oMath>
        <m:r>
          <w:rPr>
            <w:rFonts w:ascii="Cambria Math" w:eastAsiaTheme="minorEastAsia" w:hAnsi="Cambria Math"/>
            <w:sz w:val="28"/>
            <w:szCs w:val="28"/>
          </w:rPr>
          <w:lastRenderedPageBreak/>
          <m:t>A=b x h</m:t>
        </m:r>
      </m:oMath>
      <w:r w:rsidRPr="008F6D53">
        <w:rPr>
          <w:rFonts w:eastAsiaTheme="minorEastAsia"/>
          <w:sz w:val="28"/>
          <w:szCs w:val="28"/>
        </w:rPr>
        <w:t xml:space="preserve"> </w:t>
      </w:r>
    </w:p>
    <w:p w:rsidR="000751B7" w:rsidRDefault="008F6D53" w:rsidP="000751B7">
      <w:pPr>
        <w:rPr>
          <w:sz w:val="28"/>
          <w:szCs w:val="28"/>
        </w:rPr>
      </w:pPr>
      <w:r>
        <w:rPr>
          <w:sz w:val="28"/>
          <w:szCs w:val="28"/>
        </w:rPr>
        <w:t>A = 8 X 9</w:t>
      </w:r>
    </w:p>
    <w:p w:rsidR="00EF3C5C" w:rsidRDefault="008F6D53" w:rsidP="000751B7">
      <w:pPr>
        <w:rPr>
          <w:sz w:val="28"/>
          <w:szCs w:val="28"/>
        </w:rPr>
      </w:pPr>
      <w:r>
        <w:rPr>
          <w:sz w:val="28"/>
          <w:szCs w:val="28"/>
        </w:rPr>
        <w:t>A = 72 cm square</w:t>
      </w:r>
    </w:p>
    <w:p w:rsidR="00EF3C5C" w:rsidRDefault="00EF3C5C" w:rsidP="000751B7">
      <w:pPr>
        <w:rPr>
          <w:sz w:val="28"/>
          <w:szCs w:val="28"/>
        </w:rPr>
      </w:pPr>
    </w:p>
    <w:p w:rsidR="008F6D53" w:rsidRDefault="00D03FF1" w:rsidP="00EF3C5C">
      <w:pPr>
        <w:pStyle w:val="ListParagraph"/>
        <w:numPr>
          <w:ilvl w:val="0"/>
          <w:numId w:val="12"/>
        </w:numPr>
        <w:rPr>
          <w:sz w:val="28"/>
          <w:szCs w:val="28"/>
        </w:rPr>
      </w:pPr>
      <w:r>
        <w:rPr>
          <w:sz w:val="28"/>
          <w:szCs w:val="28"/>
        </w:rPr>
        <w:t>Calculate the area of a trapezium with parallel sides 10cm and 18cm and height 12cm.</w:t>
      </w:r>
    </w:p>
    <w:p w:rsidR="00D03FF1" w:rsidRDefault="00D03FF1" w:rsidP="00D03FF1">
      <w:pPr>
        <w:rPr>
          <w:sz w:val="28"/>
          <w:szCs w:val="28"/>
        </w:rPr>
      </w:pPr>
      <w:r>
        <w:rPr>
          <w:sz w:val="28"/>
          <w:szCs w:val="28"/>
        </w:rPr>
        <w:t>Solution:</w:t>
      </w:r>
    </w:p>
    <w:p w:rsidR="00D03FF1" w:rsidRDefault="00D03FF1" w:rsidP="00D03FF1">
      <w:pPr>
        <w:rPr>
          <w:rFonts w:eastAsiaTheme="minorEastAsia"/>
          <w:sz w:val="28"/>
          <w:szCs w:val="28"/>
        </w:rPr>
      </w:pPr>
      <w:r>
        <w:rPr>
          <w:sz w:val="28"/>
          <w:szCs w:val="28"/>
        </w:rPr>
        <w:t xml:space="preserve"> 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sum of parallel sides</m:t>
            </m:r>
          </m:e>
        </m:d>
        <m:r>
          <w:rPr>
            <w:rFonts w:ascii="Cambria Math" w:hAnsi="Cambria Math"/>
            <w:sz w:val="28"/>
            <w:szCs w:val="28"/>
          </w:rPr>
          <m:t xml:space="preserve">x height </m:t>
        </m:r>
      </m:oMath>
    </w:p>
    <w:p w:rsidR="000A70A4" w:rsidRDefault="000A70A4" w:rsidP="00D03FF1">
      <w:pPr>
        <w:rPr>
          <w:rFonts w:eastAsiaTheme="minorEastAsia"/>
          <w:sz w:val="28"/>
          <w:szCs w:val="28"/>
        </w:rPr>
      </w:pPr>
      <w:r>
        <w:rPr>
          <w:rFonts w:eastAsiaTheme="minorEastAsia"/>
          <w:sz w:val="28"/>
          <w:szCs w:val="28"/>
        </w:rPr>
        <w:t>Area = ½ (10 + 18) x 12</w:t>
      </w:r>
    </w:p>
    <w:p w:rsidR="000A70A4" w:rsidRDefault="000A70A4" w:rsidP="00D03FF1">
      <w:pPr>
        <w:rPr>
          <w:rFonts w:eastAsiaTheme="minorEastAsia"/>
          <w:sz w:val="28"/>
          <w:szCs w:val="28"/>
        </w:rPr>
      </w:pPr>
      <w:r>
        <w:rPr>
          <w:rFonts w:eastAsiaTheme="minorEastAsia"/>
          <w:sz w:val="28"/>
          <w:szCs w:val="28"/>
        </w:rPr>
        <w:t>Area = ½ (28) x 12</w:t>
      </w:r>
    </w:p>
    <w:p w:rsidR="000A70A4" w:rsidRDefault="000A70A4" w:rsidP="00D03FF1">
      <w:pPr>
        <w:rPr>
          <w:rFonts w:eastAsiaTheme="minorEastAsia"/>
          <w:sz w:val="28"/>
          <w:szCs w:val="28"/>
        </w:rPr>
      </w:pPr>
      <w:r>
        <w:rPr>
          <w:rFonts w:eastAsiaTheme="minorEastAsia"/>
          <w:sz w:val="28"/>
          <w:szCs w:val="28"/>
        </w:rPr>
        <w:t>Area = 14 x 12</w:t>
      </w:r>
    </w:p>
    <w:p w:rsidR="000A70A4" w:rsidRDefault="000A70A4" w:rsidP="00D03FF1">
      <w:pPr>
        <w:rPr>
          <w:rFonts w:eastAsiaTheme="minorEastAsia"/>
          <w:sz w:val="28"/>
          <w:szCs w:val="28"/>
        </w:rPr>
      </w:pPr>
      <w:r>
        <w:rPr>
          <w:rFonts w:eastAsiaTheme="minorEastAsia"/>
          <w:sz w:val="28"/>
          <w:szCs w:val="28"/>
        </w:rPr>
        <w:t>Area = 168 cm square.</w:t>
      </w:r>
    </w:p>
    <w:p w:rsidR="000A70A4" w:rsidRDefault="000A70A4" w:rsidP="00D03FF1">
      <w:pPr>
        <w:rPr>
          <w:rFonts w:eastAsiaTheme="minorEastAsia"/>
          <w:sz w:val="28"/>
          <w:szCs w:val="28"/>
        </w:rPr>
      </w:pPr>
    </w:p>
    <w:p w:rsidR="000A70A4" w:rsidRDefault="000A70A4" w:rsidP="00D03FF1">
      <w:pPr>
        <w:rPr>
          <w:rFonts w:eastAsiaTheme="minorEastAsia"/>
          <w:b/>
          <w:sz w:val="28"/>
          <w:szCs w:val="28"/>
        </w:rPr>
      </w:pPr>
      <w:r w:rsidRPr="000A70A4">
        <w:rPr>
          <w:rFonts w:eastAsiaTheme="minorEastAsia"/>
          <w:b/>
          <w:sz w:val="28"/>
          <w:szCs w:val="28"/>
        </w:rPr>
        <w:t>Do these</w:t>
      </w:r>
    </w:p>
    <w:p w:rsidR="000A70A4" w:rsidRDefault="00AA6D4F" w:rsidP="00D03FF1">
      <w:pPr>
        <w:rPr>
          <w:rFonts w:eastAsiaTheme="minorEastAsia"/>
          <w:sz w:val="28"/>
          <w:szCs w:val="28"/>
        </w:rPr>
      </w:pPr>
      <w:r>
        <w:rPr>
          <w:rFonts w:eastAsiaTheme="minorEastAsia"/>
          <w:sz w:val="28"/>
          <w:szCs w:val="28"/>
        </w:rPr>
        <w:t>Exercise 18.2 pg 198 No (2</w:t>
      </w:r>
      <w:r w:rsidR="007419F6">
        <w:rPr>
          <w:rFonts w:eastAsiaTheme="minorEastAsia"/>
          <w:sz w:val="28"/>
          <w:szCs w:val="28"/>
        </w:rPr>
        <w:t>, 3</w:t>
      </w:r>
      <w:proofErr w:type="gramStart"/>
      <w:r w:rsidR="007419F6">
        <w:rPr>
          <w:rFonts w:eastAsiaTheme="minorEastAsia"/>
          <w:sz w:val="28"/>
          <w:szCs w:val="28"/>
        </w:rPr>
        <w:t>,4</w:t>
      </w:r>
      <w:proofErr w:type="gramEnd"/>
      <w:r>
        <w:rPr>
          <w:rFonts w:eastAsiaTheme="minorEastAsia"/>
          <w:sz w:val="28"/>
          <w:szCs w:val="28"/>
        </w:rPr>
        <w:t xml:space="preserve"> &amp; 5)</w:t>
      </w:r>
    </w:p>
    <w:p w:rsidR="00AA6D4F" w:rsidRDefault="00AA6D4F" w:rsidP="00D03FF1">
      <w:pPr>
        <w:rPr>
          <w:rFonts w:eastAsiaTheme="minorEastAsia"/>
          <w:sz w:val="28"/>
          <w:szCs w:val="28"/>
        </w:rPr>
      </w:pPr>
      <w:r>
        <w:rPr>
          <w:rFonts w:eastAsiaTheme="minorEastAsia"/>
          <w:sz w:val="28"/>
          <w:szCs w:val="28"/>
        </w:rPr>
        <w:t>Exercise 18.3 pg 200 No (2, 3, 4 &amp; 5)</w:t>
      </w:r>
    </w:p>
    <w:p w:rsidR="00AA6D4F" w:rsidRDefault="00AA6D4F" w:rsidP="00D03FF1">
      <w:pPr>
        <w:rPr>
          <w:rFonts w:eastAsiaTheme="minorEastAsia"/>
          <w:sz w:val="28"/>
          <w:szCs w:val="28"/>
        </w:rPr>
      </w:pPr>
    </w:p>
    <w:p w:rsidR="00AA6D4F" w:rsidRDefault="00AA6D4F" w:rsidP="00D03FF1">
      <w:pPr>
        <w:rPr>
          <w:rFonts w:eastAsiaTheme="minorEastAsia"/>
          <w:b/>
          <w:sz w:val="28"/>
          <w:szCs w:val="28"/>
        </w:rPr>
      </w:pPr>
      <w:r w:rsidRPr="00AA6D4F">
        <w:rPr>
          <w:rFonts w:eastAsiaTheme="minorEastAsia"/>
          <w:b/>
          <w:sz w:val="28"/>
          <w:szCs w:val="28"/>
        </w:rPr>
        <w:t xml:space="preserve"> Assignment </w:t>
      </w:r>
    </w:p>
    <w:p w:rsidR="00AA6D4F" w:rsidRPr="00AA6D4F" w:rsidRDefault="00C10171" w:rsidP="00D03FF1">
      <w:pPr>
        <w:rPr>
          <w:rFonts w:eastAsiaTheme="minorEastAsia"/>
          <w:sz w:val="28"/>
          <w:szCs w:val="28"/>
        </w:rPr>
      </w:pPr>
      <w:r>
        <w:rPr>
          <w:rFonts w:eastAsiaTheme="minorEastAsia"/>
          <w:sz w:val="28"/>
          <w:szCs w:val="28"/>
        </w:rPr>
        <w:t>Exercise 18.6 pg 209 No (2</w:t>
      </w:r>
      <w:r w:rsidR="007419F6">
        <w:rPr>
          <w:rFonts w:eastAsiaTheme="minorEastAsia"/>
          <w:sz w:val="28"/>
          <w:szCs w:val="28"/>
        </w:rPr>
        <w:t>, 4</w:t>
      </w:r>
      <w:r>
        <w:rPr>
          <w:rFonts w:eastAsiaTheme="minorEastAsia"/>
          <w:sz w:val="28"/>
          <w:szCs w:val="28"/>
        </w:rPr>
        <w:t>, 5</w:t>
      </w:r>
      <w:proofErr w:type="gramStart"/>
      <w:r>
        <w:rPr>
          <w:rFonts w:eastAsiaTheme="minorEastAsia"/>
          <w:sz w:val="28"/>
          <w:szCs w:val="28"/>
        </w:rPr>
        <w:t>,9</w:t>
      </w:r>
      <w:proofErr w:type="gramEnd"/>
      <w:r>
        <w:rPr>
          <w:rFonts w:eastAsiaTheme="minorEastAsia"/>
          <w:sz w:val="28"/>
          <w:szCs w:val="28"/>
        </w:rPr>
        <w:t xml:space="preserve"> &amp; 10)</w:t>
      </w:r>
    </w:p>
    <w:p w:rsidR="000751B7" w:rsidRPr="00AA6D4F" w:rsidRDefault="000751B7" w:rsidP="000751B7">
      <w:pPr>
        <w:rPr>
          <w:b/>
          <w:sz w:val="28"/>
          <w:szCs w:val="28"/>
        </w:rPr>
      </w:pPr>
    </w:p>
    <w:p w:rsidR="00CA46C4" w:rsidRDefault="00CA46C4" w:rsidP="00CA46C4">
      <w:pPr>
        <w:rPr>
          <w:b/>
          <w:sz w:val="28"/>
          <w:szCs w:val="28"/>
        </w:rPr>
      </w:pPr>
    </w:p>
    <w:p w:rsidR="00CA46C4" w:rsidRDefault="00CA46C4" w:rsidP="00CA46C4">
      <w:pPr>
        <w:rPr>
          <w:b/>
          <w:sz w:val="28"/>
          <w:szCs w:val="28"/>
        </w:rPr>
      </w:pPr>
    </w:p>
    <w:p w:rsidR="00CA46C4" w:rsidRDefault="00AE4172" w:rsidP="00CA46C4">
      <w:pPr>
        <w:rPr>
          <w:b/>
          <w:sz w:val="24"/>
          <w:szCs w:val="24"/>
        </w:rPr>
      </w:pPr>
      <w:r w:rsidRPr="00DD43E5">
        <w:rPr>
          <w:b/>
          <w:sz w:val="24"/>
          <w:szCs w:val="24"/>
          <w:u w:val="single"/>
        </w:rPr>
        <w:lastRenderedPageBreak/>
        <w:t>WEEK 4</w:t>
      </w:r>
      <w:r w:rsidRPr="00DD43E5">
        <w:rPr>
          <w:b/>
          <w:sz w:val="24"/>
          <w:szCs w:val="24"/>
        </w:rPr>
        <w:tab/>
      </w:r>
    </w:p>
    <w:p w:rsidR="00AE4172" w:rsidRPr="00DD43E5" w:rsidRDefault="00CA46C4" w:rsidP="00CA46C4">
      <w:pPr>
        <w:rPr>
          <w:b/>
          <w:sz w:val="24"/>
          <w:szCs w:val="24"/>
          <w:u w:val="single"/>
        </w:rPr>
      </w:pPr>
      <w:r>
        <w:rPr>
          <w:b/>
          <w:sz w:val="24"/>
          <w:szCs w:val="24"/>
        </w:rPr>
        <w:t xml:space="preserve">TOPIC: </w:t>
      </w:r>
      <w:r w:rsidR="008164BF">
        <w:rPr>
          <w:b/>
          <w:sz w:val="24"/>
          <w:szCs w:val="24"/>
        </w:rPr>
        <w:t xml:space="preserve"> </w:t>
      </w:r>
      <w:r w:rsidR="00AE4172" w:rsidRPr="00DD43E5">
        <w:rPr>
          <w:b/>
          <w:sz w:val="24"/>
          <w:szCs w:val="24"/>
          <w:u w:val="single"/>
        </w:rPr>
        <w:t>THREE DIMENSIONAL SHAPES</w:t>
      </w:r>
    </w:p>
    <w:p w:rsidR="00AE4172" w:rsidRPr="00DD43E5" w:rsidRDefault="00AE4172" w:rsidP="00AE4172">
      <w:pPr>
        <w:rPr>
          <w:sz w:val="24"/>
          <w:szCs w:val="24"/>
        </w:rPr>
      </w:pPr>
      <w:r w:rsidRPr="00DD43E5">
        <w:rPr>
          <w:sz w:val="24"/>
          <w:szCs w:val="24"/>
        </w:rPr>
        <w:t>Solid figure are often called 3dimensional shapes. A solid figure is simply anything that occupied space and also has a definite shape.</w:t>
      </w:r>
    </w:p>
    <w:p w:rsidR="00AE4172" w:rsidRPr="00DD43E5" w:rsidRDefault="00AE4172" w:rsidP="00AE4172">
      <w:pPr>
        <w:jc w:val="center"/>
        <w:rPr>
          <w:b/>
          <w:sz w:val="24"/>
          <w:szCs w:val="24"/>
          <w:u w:val="single"/>
        </w:rPr>
      </w:pPr>
      <w:r w:rsidRPr="00DD43E5">
        <w:rPr>
          <w:b/>
          <w:sz w:val="24"/>
          <w:szCs w:val="24"/>
          <w:u w:val="single"/>
        </w:rPr>
        <w:t>FACES, EDGES AND VERTICES</w:t>
      </w:r>
    </w:p>
    <w:p w:rsidR="00AE4172" w:rsidRPr="00DD43E5" w:rsidRDefault="00AE4172" w:rsidP="00AE4172">
      <w:pPr>
        <w:rPr>
          <w:sz w:val="24"/>
          <w:szCs w:val="24"/>
        </w:rPr>
      </w:pPr>
      <w:r w:rsidRPr="00DD43E5">
        <w:rPr>
          <w:b/>
          <w:sz w:val="24"/>
          <w:szCs w:val="24"/>
        </w:rPr>
        <w:t xml:space="preserve">FACE: </w:t>
      </w:r>
      <w:r w:rsidRPr="00DD43E5">
        <w:rPr>
          <w:sz w:val="24"/>
          <w:szCs w:val="24"/>
        </w:rPr>
        <w:t>A face is the surface of a solid which is enclosed by edges.</w:t>
      </w:r>
    </w:p>
    <w:p w:rsidR="00AE4172" w:rsidRPr="00DD43E5" w:rsidRDefault="00AE4172" w:rsidP="00AE4172">
      <w:pPr>
        <w:rPr>
          <w:sz w:val="24"/>
          <w:szCs w:val="24"/>
        </w:rPr>
      </w:pPr>
      <w:r w:rsidRPr="00DD43E5">
        <w:rPr>
          <w:b/>
          <w:sz w:val="24"/>
          <w:szCs w:val="24"/>
        </w:rPr>
        <w:t>EDGES:</w:t>
      </w:r>
      <w:r w:rsidRPr="00DD43E5">
        <w:rPr>
          <w:sz w:val="24"/>
          <w:szCs w:val="24"/>
        </w:rPr>
        <w:t xml:space="preserve"> An edge of a solid is a line where two faces meet. Note that an edge may be straight or curved</w:t>
      </w:r>
    </w:p>
    <w:p w:rsidR="00AE4172" w:rsidRPr="00DD43E5" w:rsidRDefault="00AE4172" w:rsidP="00AE4172">
      <w:pPr>
        <w:rPr>
          <w:sz w:val="24"/>
          <w:szCs w:val="24"/>
        </w:rPr>
      </w:pPr>
      <w:r w:rsidRPr="00DD43E5">
        <w:rPr>
          <w:b/>
          <w:sz w:val="24"/>
          <w:szCs w:val="24"/>
        </w:rPr>
        <w:t>VERTEX:</w:t>
      </w:r>
      <w:r w:rsidRPr="00DD43E5">
        <w:rPr>
          <w:sz w:val="24"/>
          <w:szCs w:val="24"/>
        </w:rPr>
        <w:t xml:space="preserve"> A vertex of a solid is a point or corner where three or more edges meet.</w:t>
      </w:r>
    </w:p>
    <w:p w:rsidR="00AE4172" w:rsidRPr="00DD43E5" w:rsidRDefault="00AE4172" w:rsidP="00AE4172">
      <w:pPr>
        <w:rPr>
          <w:sz w:val="24"/>
          <w:szCs w:val="24"/>
        </w:rPr>
      </w:pPr>
    </w:p>
    <w:p w:rsidR="00AE4172" w:rsidRPr="00F453A2" w:rsidRDefault="00AE4172" w:rsidP="00F453A2">
      <w:pPr>
        <w:jc w:val="center"/>
        <w:rPr>
          <w:b/>
          <w:sz w:val="24"/>
          <w:szCs w:val="24"/>
          <w:u w:val="single"/>
        </w:rPr>
      </w:pPr>
      <w:r w:rsidRPr="00DD43E5">
        <w:rPr>
          <w:b/>
          <w:sz w:val="24"/>
          <w:szCs w:val="24"/>
          <w:u w:val="single"/>
        </w:rPr>
        <w:lastRenderedPageBreak/>
        <w:t>TYP</w:t>
      </w:r>
      <w:r w:rsidR="00F453A2">
        <w:rPr>
          <w:b/>
          <w:sz w:val="24"/>
          <w:szCs w:val="24"/>
          <w:u w:val="single"/>
        </w:rPr>
        <w:t>ES OF SOLID AND THEIR PROPERTIE</w:t>
      </w:r>
      <w:r w:rsidRPr="00DD43E5">
        <w:rPr>
          <w:noProof/>
          <w:sz w:val="24"/>
          <w:szCs w:val="24"/>
        </w:rPr>
        <w:drawing>
          <wp:inline distT="0" distB="0" distL="0" distR="0">
            <wp:extent cx="6664147" cy="5106010"/>
            <wp:effectExtent l="0" t="0" r="3810" b="0"/>
            <wp:docPr id="8" name="img" descr="http://image.wistatutor.com/content/feed/u168/3-D%282%29%20sha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mage.wistatutor.com/content/feed/u168/3-D%282%29%20shapes.JPG"/>
                    <pic:cNvPicPr>
                      <a:picLocks noChangeAspect="1" noChangeArrowheads="1"/>
                    </pic:cNvPicPr>
                  </pic:nvPicPr>
                  <pic:blipFill>
                    <a:blip r:embed="rId90"/>
                    <a:srcRect/>
                    <a:stretch>
                      <a:fillRect/>
                    </a:stretch>
                  </pic:blipFill>
                  <pic:spPr bwMode="auto">
                    <a:xfrm>
                      <a:off x="0" y="0"/>
                      <a:ext cx="6663158" cy="5105252"/>
                    </a:xfrm>
                    <a:prstGeom prst="rect">
                      <a:avLst/>
                    </a:prstGeom>
                    <a:noFill/>
                    <a:ln w="9525">
                      <a:noFill/>
                      <a:miter lim="800000"/>
                      <a:headEnd/>
                      <a:tailEnd/>
                    </a:ln>
                  </pic:spPr>
                </pic:pic>
              </a:graphicData>
            </a:graphic>
          </wp:inline>
        </w:drawing>
      </w:r>
    </w:p>
    <w:p w:rsidR="00AE4172" w:rsidRPr="00DD43E5" w:rsidRDefault="00AE4172" w:rsidP="00AE4172">
      <w:pPr>
        <w:rPr>
          <w:b/>
          <w:sz w:val="24"/>
          <w:szCs w:val="24"/>
          <w:u w:val="single"/>
        </w:rPr>
      </w:pPr>
      <w:r w:rsidRPr="00DD43E5">
        <w:rPr>
          <w:noProof/>
          <w:sz w:val="24"/>
          <w:szCs w:val="24"/>
        </w:rPr>
        <w:lastRenderedPageBreak/>
        <w:drawing>
          <wp:inline distT="0" distB="0" distL="0" distR="0">
            <wp:extent cx="6422746" cy="8236915"/>
            <wp:effectExtent l="0" t="0" r="0" b="0"/>
            <wp:docPr id="12" name="img" descr="http://36gu5d4dxary1824ba1o7kkq6uc.wpengine.netdna-cdn.com/wp-content/uploads/sites/2/solid-fi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36gu5d4dxary1824ba1o7kkq6uc.wpengine.netdna-cdn.com/wp-content/uploads/sites/2/solid-fig-table.png"/>
                    <pic:cNvPicPr>
                      <a:picLocks noChangeAspect="1" noChangeArrowheads="1"/>
                    </pic:cNvPicPr>
                  </pic:nvPicPr>
                  <pic:blipFill>
                    <a:blip r:embed="rId91"/>
                    <a:srcRect/>
                    <a:stretch>
                      <a:fillRect/>
                    </a:stretch>
                  </pic:blipFill>
                  <pic:spPr bwMode="auto">
                    <a:xfrm>
                      <a:off x="0" y="0"/>
                      <a:ext cx="6418907" cy="8231992"/>
                    </a:xfrm>
                    <a:prstGeom prst="rect">
                      <a:avLst/>
                    </a:prstGeom>
                    <a:noFill/>
                    <a:ln w="9525">
                      <a:noFill/>
                      <a:miter lim="800000"/>
                      <a:headEnd/>
                      <a:tailEnd/>
                    </a:ln>
                  </pic:spPr>
                </pic:pic>
              </a:graphicData>
            </a:graphic>
          </wp:inline>
        </w:drawing>
      </w:r>
    </w:p>
    <w:p w:rsidR="00AE4172" w:rsidRPr="00DD43E5" w:rsidRDefault="00AE4172" w:rsidP="00AE4172">
      <w:pPr>
        <w:rPr>
          <w:b/>
          <w:sz w:val="24"/>
          <w:szCs w:val="24"/>
          <w:u w:val="single"/>
        </w:rPr>
      </w:pPr>
      <w:r w:rsidRPr="00DD43E5">
        <w:rPr>
          <w:b/>
          <w:sz w:val="24"/>
          <w:szCs w:val="24"/>
          <w:u w:val="single"/>
        </w:rPr>
        <w:lastRenderedPageBreak/>
        <w:t>DO THESE</w:t>
      </w:r>
    </w:p>
    <w:p w:rsidR="00AE4172" w:rsidRPr="00DD43E5" w:rsidRDefault="00AE4172" w:rsidP="00AE4172">
      <w:pPr>
        <w:rPr>
          <w:b/>
          <w:sz w:val="24"/>
          <w:szCs w:val="24"/>
          <w:u w:val="single"/>
        </w:rPr>
      </w:pPr>
      <w:r w:rsidRPr="00DD43E5">
        <w:rPr>
          <w:noProof/>
          <w:sz w:val="24"/>
          <w:szCs w:val="24"/>
        </w:rPr>
        <w:drawing>
          <wp:inline distT="0" distB="0" distL="0" distR="0">
            <wp:extent cx="6261811" cy="7827264"/>
            <wp:effectExtent l="0" t="0" r="5715" b="2540"/>
            <wp:docPr id="14" name="img" descr="http://jp6.r0tt.com/l_9e3a3680-ee12-11e1-a394-8ddecdc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jp6.r0tt.com/l_9e3a3680-ee12-11e1-a394-8ddecdc00006.jpg"/>
                    <pic:cNvPicPr>
                      <a:picLocks noChangeAspect="1" noChangeArrowheads="1"/>
                    </pic:cNvPicPr>
                  </pic:nvPicPr>
                  <pic:blipFill>
                    <a:blip r:embed="rId92"/>
                    <a:srcRect/>
                    <a:stretch>
                      <a:fillRect/>
                    </a:stretch>
                  </pic:blipFill>
                  <pic:spPr bwMode="auto">
                    <a:xfrm>
                      <a:off x="0" y="0"/>
                      <a:ext cx="6261811" cy="7827264"/>
                    </a:xfrm>
                    <a:prstGeom prst="rect">
                      <a:avLst/>
                    </a:prstGeom>
                    <a:noFill/>
                    <a:ln w="9525">
                      <a:noFill/>
                      <a:miter lim="800000"/>
                      <a:headEnd/>
                      <a:tailEnd/>
                    </a:ln>
                  </pic:spPr>
                </pic:pic>
              </a:graphicData>
            </a:graphic>
          </wp:inline>
        </w:drawing>
      </w:r>
    </w:p>
    <w:p w:rsidR="00AE4172" w:rsidRPr="00DD43E5" w:rsidRDefault="00AE4172" w:rsidP="00AE4172">
      <w:pPr>
        <w:rPr>
          <w:b/>
          <w:sz w:val="24"/>
          <w:szCs w:val="24"/>
          <w:u w:val="single"/>
        </w:rPr>
      </w:pPr>
      <w:r w:rsidRPr="00DD43E5">
        <w:rPr>
          <w:b/>
          <w:sz w:val="24"/>
          <w:szCs w:val="24"/>
          <w:u w:val="single"/>
        </w:rPr>
        <w:lastRenderedPageBreak/>
        <w:t>ASSIGNMENT</w:t>
      </w:r>
      <w:r w:rsidRPr="00DD43E5">
        <w:rPr>
          <w:noProof/>
          <w:sz w:val="24"/>
          <w:szCs w:val="24"/>
        </w:rPr>
        <w:drawing>
          <wp:inline distT="0" distB="0" distL="0" distR="0">
            <wp:extent cx="5943600" cy="7947225"/>
            <wp:effectExtent l="0" t="0" r="0" b="0"/>
            <wp:docPr id="16" name="img" descr="http://img.docstoccdn.com/thumb/orig/115644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mg.docstoccdn.com/thumb/orig/115644573.png"/>
                    <pic:cNvPicPr>
                      <a:picLocks noChangeAspect="1" noChangeArrowheads="1"/>
                    </pic:cNvPicPr>
                  </pic:nvPicPr>
                  <pic:blipFill>
                    <a:blip r:embed="rId93"/>
                    <a:srcRect/>
                    <a:stretch>
                      <a:fillRect/>
                    </a:stretch>
                  </pic:blipFill>
                  <pic:spPr bwMode="auto">
                    <a:xfrm>
                      <a:off x="0" y="0"/>
                      <a:ext cx="5943600" cy="7947225"/>
                    </a:xfrm>
                    <a:prstGeom prst="rect">
                      <a:avLst/>
                    </a:prstGeom>
                    <a:noFill/>
                    <a:ln w="9525">
                      <a:noFill/>
                      <a:miter lim="800000"/>
                      <a:headEnd/>
                      <a:tailEnd/>
                    </a:ln>
                  </pic:spPr>
                </pic:pic>
              </a:graphicData>
            </a:graphic>
          </wp:inline>
        </w:drawing>
      </w:r>
    </w:p>
    <w:p w:rsidR="00AE4172" w:rsidRPr="00DD43E5" w:rsidRDefault="00AE4172" w:rsidP="00AE4172">
      <w:pPr>
        <w:rPr>
          <w:b/>
          <w:sz w:val="24"/>
          <w:szCs w:val="24"/>
          <w:u w:val="single"/>
        </w:rPr>
      </w:pPr>
    </w:p>
    <w:p w:rsidR="00AE4172" w:rsidRPr="00DD43E5" w:rsidRDefault="00AE4172" w:rsidP="00AE4172">
      <w:pPr>
        <w:rPr>
          <w:b/>
          <w:sz w:val="24"/>
          <w:szCs w:val="24"/>
          <w:u w:val="single"/>
        </w:rPr>
      </w:pPr>
      <w:r w:rsidRPr="00DD43E5">
        <w:rPr>
          <w:b/>
          <w:sz w:val="24"/>
          <w:szCs w:val="24"/>
          <w:u w:val="single"/>
        </w:rPr>
        <w:t>ASSIGNMENT:</w:t>
      </w:r>
    </w:p>
    <w:p w:rsidR="00AE4172" w:rsidRPr="00DD43E5" w:rsidRDefault="00AE4172" w:rsidP="00AE4172">
      <w:pPr>
        <w:rPr>
          <w:b/>
          <w:sz w:val="24"/>
          <w:szCs w:val="24"/>
          <w:u w:val="single"/>
        </w:rPr>
      </w:pPr>
      <w:r w:rsidRPr="00DD43E5">
        <w:rPr>
          <w:noProof/>
          <w:sz w:val="24"/>
          <w:szCs w:val="24"/>
        </w:rPr>
        <w:drawing>
          <wp:inline distT="0" distB="0" distL="0" distR="0">
            <wp:extent cx="5943600" cy="3598545"/>
            <wp:effectExtent l="0" t="0" r="0" b="1905"/>
            <wp:docPr id="182" name="img" descr="http://image.wistatutor.com/content/feed/u168/3-D%282%29%20sha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mage.wistatutor.com/content/feed/u168/3-D%282%29%20shapes.JPG"/>
                    <pic:cNvPicPr>
                      <a:picLocks noChangeAspect="1" noChangeArrowheads="1"/>
                    </pic:cNvPicPr>
                  </pic:nvPicPr>
                  <pic:blipFill>
                    <a:blip r:embed="rId90"/>
                    <a:srcRect/>
                    <a:stretch>
                      <a:fillRect/>
                    </a:stretch>
                  </pic:blipFill>
                  <pic:spPr bwMode="auto">
                    <a:xfrm>
                      <a:off x="0" y="0"/>
                      <a:ext cx="5943600" cy="3598545"/>
                    </a:xfrm>
                    <a:prstGeom prst="rect">
                      <a:avLst/>
                    </a:prstGeom>
                    <a:noFill/>
                    <a:ln w="9525">
                      <a:noFill/>
                      <a:miter lim="800000"/>
                      <a:headEnd/>
                      <a:tailEnd/>
                    </a:ln>
                  </pic:spPr>
                </pic:pic>
              </a:graphicData>
            </a:graphic>
          </wp:inline>
        </w:drawing>
      </w:r>
    </w:p>
    <w:p w:rsidR="00AE4172" w:rsidRPr="00DD43E5" w:rsidRDefault="00AE4172" w:rsidP="00AE4172">
      <w:pPr>
        <w:rPr>
          <w:b/>
          <w:sz w:val="24"/>
          <w:szCs w:val="24"/>
          <w:u w:val="single"/>
        </w:rPr>
      </w:pPr>
      <w:r w:rsidRPr="00DD43E5">
        <w:rPr>
          <w:noProof/>
          <w:sz w:val="24"/>
          <w:szCs w:val="24"/>
        </w:rPr>
        <w:lastRenderedPageBreak/>
        <w:drawing>
          <wp:inline distT="0" distB="0" distL="0" distR="0">
            <wp:extent cx="5943600" cy="7692390"/>
            <wp:effectExtent l="0" t="0" r="0" b="3810"/>
            <wp:docPr id="18" name="img" descr="http://www.math-salamanders.com/image-files/third-grade-math-practice-3d-shape-properti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math-salamanders.com/image-files/third-grade-math-practice-3d-shape-properties-5.gif"/>
                    <pic:cNvPicPr>
                      <a:picLocks noChangeAspect="1" noChangeArrowheads="1"/>
                    </pic:cNvPicPr>
                  </pic:nvPicPr>
                  <pic:blipFill>
                    <a:blip r:embed="rId94"/>
                    <a:srcRect/>
                    <a:stretch>
                      <a:fillRect/>
                    </a:stretch>
                  </pic:blipFill>
                  <pic:spPr bwMode="auto">
                    <a:xfrm>
                      <a:off x="0" y="0"/>
                      <a:ext cx="5943600" cy="7692390"/>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rPr>
          <w:sz w:val="24"/>
          <w:szCs w:val="24"/>
          <w:u w:val="single"/>
        </w:rPr>
      </w:pPr>
      <w:r w:rsidRPr="00DD43E5">
        <w:rPr>
          <w:sz w:val="24"/>
          <w:szCs w:val="24"/>
          <w:u w:val="single"/>
        </w:rPr>
        <w:lastRenderedPageBreak/>
        <w:t>APPLICATION</w:t>
      </w:r>
    </w:p>
    <w:p w:rsidR="00AE4172" w:rsidRPr="00DD43E5" w:rsidRDefault="00AE4172" w:rsidP="00AE4172">
      <w:pPr>
        <w:pStyle w:val="Heading3"/>
        <w:rPr>
          <w:color w:val="auto"/>
          <w:sz w:val="24"/>
          <w:szCs w:val="24"/>
          <w:u w:val="single"/>
        </w:rPr>
      </w:pPr>
      <w:r w:rsidRPr="00DD43E5">
        <w:rPr>
          <w:color w:val="auto"/>
          <w:sz w:val="24"/>
          <w:szCs w:val="24"/>
          <w:u w:val="single"/>
        </w:rPr>
        <w:t>Surface Area</w:t>
      </w:r>
    </w:p>
    <w:p w:rsidR="00AE4172" w:rsidRPr="00DD43E5" w:rsidRDefault="00AE4172" w:rsidP="00AE4172">
      <w:pPr>
        <w:pStyle w:val="NormalWeb"/>
      </w:pPr>
      <w:r w:rsidRPr="00DD43E5">
        <w:t xml:space="preserve">The surface area of a </w:t>
      </w:r>
      <w:proofErr w:type="gramStart"/>
      <w:r w:rsidRPr="00DD43E5">
        <w:t>figure,</w:t>
      </w:r>
      <w:proofErr w:type="gramEnd"/>
      <w:r w:rsidRPr="00DD43E5">
        <w:t xml:space="preserve"> is the total area of all the sides of the figure.</w:t>
      </w:r>
    </w:p>
    <w:p w:rsidR="00AE4172" w:rsidRPr="00DD43E5" w:rsidRDefault="00AE4172" w:rsidP="00AE4172">
      <w:pPr>
        <w:pStyle w:val="NormalWeb"/>
      </w:pPr>
      <w:r w:rsidRPr="00DD43E5">
        <w:rPr>
          <w:u w:val="single"/>
        </w:rPr>
        <w:t xml:space="preserve">Triangular </w:t>
      </w:r>
      <w:proofErr w:type="gramStart"/>
      <w:r w:rsidRPr="00DD43E5">
        <w:rPr>
          <w:u w:val="single"/>
        </w:rPr>
        <w:t>Prism(</w:t>
      </w:r>
      <w:proofErr w:type="gramEnd"/>
      <w:r w:rsidRPr="00DD43E5">
        <w:rPr>
          <w:u w:val="single"/>
        </w:rPr>
        <w:t>Right Angle Triangle)</w:t>
      </w:r>
    </w:p>
    <w:p w:rsidR="00AE4172" w:rsidRPr="00DD43E5" w:rsidRDefault="00AE4172" w:rsidP="00AE4172">
      <w:pPr>
        <w:pStyle w:val="NormalWeb"/>
      </w:pPr>
      <w:r w:rsidRPr="00DD43E5">
        <w:rPr>
          <w:noProof/>
          <w:color w:val="0000FF"/>
        </w:rPr>
        <w:drawing>
          <wp:inline distT="0" distB="0" distL="0" distR="0">
            <wp:extent cx="2512060" cy="964565"/>
            <wp:effectExtent l="19050" t="0" r="2540" b="0"/>
            <wp:docPr id="113" name="Picture 113" descr="http://wizznotes.com/wp-content/uploads/2010/11/image119.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izznotes.com/wp-content/uploads/2010/11/image119.jpg">
                      <a:hlinkClick r:id="rId95"/>
                    </pic:cNvPr>
                    <pic:cNvPicPr>
                      <a:picLocks noChangeAspect="1" noChangeArrowheads="1"/>
                    </pic:cNvPicPr>
                  </pic:nvPicPr>
                  <pic:blipFill>
                    <a:blip r:embed="rId96"/>
                    <a:srcRect/>
                    <a:stretch>
                      <a:fillRect/>
                    </a:stretch>
                  </pic:blipFill>
                  <pic:spPr bwMode="auto">
                    <a:xfrm>
                      <a:off x="0" y="0"/>
                      <a:ext cx="2512060" cy="96456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To find the surface area of the prism above, follow the steps below.</w:t>
      </w:r>
    </w:p>
    <w:p w:rsidR="00AE4172" w:rsidRPr="00DD43E5" w:rsidRDefault="00AE4172" w:rsidP="00AE4172">
      <w:pPr>
        <w:pStyle w:val="NormalWeb"/>
      </w:pPr>
      <w:r w:rsidRPr="00DD43E5">
        <w:t>Step 1:       Divide the figure into smaller shapes.</w:t>
      </w:r>
    </w:p>
    <w:p w:rsidR="00AE4172" w:rsidRPr="00DD43E5" w:rsidRDefault="00AE4172" w:rsidP="00AE4172">
      <w:pPr>
        <w:pStyle w:val="NormalWeb"/>
      </w:pPr>
      <w:r w:rsidRPr="00DD43E5">
        <w:t>Step 2:       Find the area of each smaller shape.</w:t>
      </w:r>
    </w:p>
    <w:p w:rsidR="00AE4172" w:rsidRPr="00DD43E5" w:rsidRDefault="00AE4172" w:rsidP="00AE4172">
      <w:pPr>
        <w:pStyle w:val="NormalWeb"/>
      </w:pPr>
      <w:r w:rsidRPr="00DD43E5">
        <w:t>Step 3:       Add the areas of each smaller shape.</w:t>
      </w:r>
    </w:p>
    <w:p w:rsidR="00AE4172" w:rsidRPr="00DD43E5" w:rsidRDefault="00D54BE9" w:rsidP="00AE4172">
      <w:pPr>
        <w:pStyle w:val="NormalWeb"/>
      </w:pPr>
      <w:r>
        <w:t>A right-angle triangle pris</w:t>
      </w:r>
      <w:r w:rsidR="00AE4172" w:rsidRPr="00DD43E5">
        <w:t>m can be divided into five smaller shapes; two right angle triangles and three rectangles.</w:t>
      </w:r>
    </w:p>
    <w:p w:rsidR="00AE4172" w:rsidRPr="00DD43E5" w:rsidRDefault="00AE4172" w:rsidP="00AE4172">
      <w:pPr>
        <w:pStyle w:val="NormalWeb"/>
      </w:pPr>
      <w:r w:rsidRPr="00DD43E5">
        <w:t>Example</w:t>
      </w:r>
    </w:p>
    <w:p w:rsidR="00AE4172" w:rsidRPr="00DD43E5" w:rsidRDefault="00AE4172" w:rsidP="00AE4172">
      <w:pPr>
        <w:pStyle w:val="NormalWeb"/>
      </w:pPr>
      <w:r w:rsidRPr="00DD43E5">
        <w:t>Find the surface area of the prism below.</w:t>
      </w:r>
    </w:p>
    <w:p w:rsidR="00AE4172" w:rsidRPr="00DD43E5" w:rsidRDefault="00AE4172" w:rsidP="00AE4172">
      <w:pPr>
        <w:pStyle w:val="NormalWeb"/>
      </w:pPr>
      <w:r w:rsidRPr="00DD43E5">
        <w:rPr>
          <w:noProof/>
          <w:color w:val="0000FF"/>
        </w:rPr>
        <w:drawing>
          <wp:inline distT="0" distB="0" distL="0" distR="0">
            <wp:extent cx="2823845" cy="1205865"/>
            <wp:effectExtent l="19050" t="0" r="0" b="0"/>
            <wp:docPr id="114" name="Picture 114" descr="http://wizznotes.com/wp-content/uploads/2010/11/image120.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izznotes.com/wp-content/uploads/2010/11/image120.jpg">
                      <a:hlinkClick r:id="rId97"/>
                    </pic:cNvPr>
                    <pic:cNvPicPr>
                      <a:picLocks noChangeAspect="1" noChangeArrowheads="1"/>
                    </pic:cNvPicPr>
                  </pic:nvPicPr>
                  <pic:blipFill>
                    <a:blip r:embed="rId98"/>
                    <a:srcRect/>
                    <a:stretch>
                      <a:fillRect/>
                    </a:stretch>
                  </pic:blipFill>
                  <pic:spPr bwMode="auto">
                    <a:xfrm>
                      <a:off x="0" y="0"/>
                      <a:ext cx="2823845" cy="120586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lastRenderedPageBreak/>
        <w:drawing>
          <wp:inline distT="0" distB="0" distL="0" distR="0">
            <wp:extent cx="2160270" cy="2622550"/>
            <wp:effectExtent l="19050" t="0" r="0" b="0"/>
            <wp:docPr id="115" name="Picture 115" descr="http://wizznotes.com/wp-content/uploads/2010/11/image121.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izznotes.com/wp-content/uploads/2010/11/image121.jpg">
                      <a:hlinkClick r:id="rId99"/>
                    </pic:cNvPr>
                    <pic:cNvPicPr>
                      <a:picLocks noChangeAspect="1" noChangeArrowheads="1"/>
                    </pic:cNvPicPr>
                  </pic:nvPicPr>
                  <pic:blipFill>
                    <a:blip r:embed="rId100"/>
                    <a:srcRect/>
                    <a:stretch>
                      <a:fillRect/>
                    </a:stretch>
                  </pic:blipFill>
                  <pic:spPr bwMode="auto">
                    <a:xfrm>
                      <a:off x="0" y="0"/>
                      <a:ext cx="2160270" cy="262255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drawing>
          <wp:inline distT="0" distB="0" distL="0" distR="0">
            <wp:extent cx="1406525" cy="2853690"/>
            <wp:effectExtent l="19050" t="0" r="3175" b="0"/>
            <wp:docPr id="116" name="Picture 116" descr="http://wizznotes.com/wp-content/uploads/2010/11/image122-148x300.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izznotes.com/wp-content/uploads/2010/11/image122-148x300.jpg">
                      <a:hlinkClick r:id="rId101"/>
                    </pic:cNvPr>
                    <pic:cNvPicPr>
                      <a:picLocks noChangeAspect="1" noChangeArrowheads="1"/>
                    </pic:cNvPicPr>
                  </pic:nvPicPr>
                  <pic:blipFill>
                    <a:blip r:embed="rId102"/>
                    <a:srcRect/>
                    <a:stretch>
                      <a:fillRect/>
                    </a:stretch>
                  </pic:blipFill>
                  <pic:spPr bwMode="auto">
                    <a:xfrm>
                      <a:off x="0" y="0"/>
                      <a:ext cx="1406525" cy="285369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drawing>
          <wp:inline distT="0" distB="0" distL="0" distR="0">
            <wp:extent cx="2853690" cy="1055370"/>
            <wp:effectExtent l="19050" t="0" r="3810" b="0"/>
            <wp:docPr id="117" name="Picture 117" descr="http://wizznotes.com/wp-content/uploads/2010/11/image123-300x111.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izznotes.com/wp-content/uploads/2010/11/image123-300x111.jpg">
                      <a:hlinkClick r:id="rId103"/>
                    </pic:cNvPr>
                    <pic:cNvPicPr>
                      <a:picLocks noChangeAspect="1" noChangeArrowheads="1"/>
                    </pic:cNvPicPr>
                  </pic:nvPicPr>
                  <pic:blipFill>
                    <a:blip r:embed="rId104"/>
                    <a:srcRect/>
                    <a:stretch>
                      <a:fillRect/>
                    </a:stretch>
                  </pic:blipFill>
                  <pic:spPr bwMode="auto">
                    <a:xfrm>
                      <a:off x="0" y="0"/>
                      <a:ext cx="2853690" cy="105537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Pyramid</w:t>
      </w:r>
    </w:p>
    <w:p w:rsidR="00AE4172" w:rsidRPr="00DD43E5" w:rsidRDefault="00AE4172" w:rsidP="00AE4172">
      <w:pPr>
        <w:pStyle w:val="NormalWeb"/>
      </w:pPr>
      <w:r w:rsidRPr="00DD43E5">
        <w:t xml:space="preserve">A pyramid is an object which has: a straight sided shape base (a squared, rectangular, </w:t>
      </w:r>
      <w:proofErr w:type="spellStart"/>
      <w:r w:rsidRPr="00DD43E5">
        <w:t>trianglular</w:t>
      </w:r>
      <w:proofErr w:type="spellEnd"/>
      <w:r w:rsidRPr="00DD43E5">
        <w:t xml:space="preserve"> base etc) </w:t>
      </w:r>
      <w:proofErr w:type="gramStart"/>
      <w:r w:rsidRPr="00DD43E5">
        <w:t>and  triangular</w:t>
      </w:r>
      <w:proofErr w:type="gramEnd"/>
      <w:r w:rsidRPr="00DD43E5">
        <w:t xml:space="preserve"> sides which meet at the top (called the apex).</w:t>
      </w:r>
    </w:p>
    <w:p w:rsidR="00AE4172" w:rsidRPr="00DD43E5" w:rsidRDefault="00AE4172" w:rsidP="00AE4172">
      <w:pPr>
        <w:pStyle w:val="NormalWeb"/>
      </w:pPr>
      <w:r w:rsidRPr="00DD43E5">
        <w:rPr>
          <w:noProof/>
          <w:color w:val="0000FF"/>
        </w:rPr>
        <w:lastRenderedPageBreak/>
        <w:drawing>
          <wp:inline distT="0" distB="0" distL="0" distR="0">
            <wp:extent cx="1306195" cy="1547495"/>
            <wp:effectExtent l="19050" t="0" r="8255" b="0"/>
            <wp:docPr id="118" name="Picture 118" descr="http://wizznotes.com/wp-content/uploads/2010/11/image124.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izznotes.com/wp-content/uploads/2010/11/image124.jpg">
                      <a:hlinkClick r:id="rId105"/>
                    </pic:cNvPr>
                    <pic:cNvPicPr>
                      <a:picLocks noChangeAspect="1" noChangeArrowheads="1"/>
                    </pic:cNvPicPr>
                  </pic:nvPicPr>
                  <pic:blipFill>
                    <a:blip r:embed="rId106"/>
                    <a:srcRect/>
                    <a:stretch>
                      <a:fillRect/>
                    </a:stretch>
                  </pic:blipFill>
                  <pic:spPr bwMode="auto">
                    <a:xfrm>
                      <a:off x="0" y="0"/>
                      <a:ext cx="1306195" cy="154749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drawing>
          <wp:inline distT="0" distB="0" distL="0" distR="0">
            <wp:extent cx="2853690" cy="512445"/>
            <wp:effectExtent l="19050" t="0" r="3810" b="0"/>
            <wp:docPr id="119" name="Picture 119" descr="http://wizznotes.com/wp-content/uploads/2010/11/image125-300x54.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izznotes.com/wp-content/uploads/2010/11/image125-300x54.jpg">
                      <a:hlinkClick r:id="rId107"/>
                    </pic:cNvPr>
                    <pic:cNvPicPr>
                      <a:picLocks noChangeAspect="1" noChangeArrowheads="1"/>
                    </pic:cNvPicPr>
                  </pic:nvPicPr>
                  <pic:blipFill>
                    <a:blip r:embed="rId108"/>
                    <a:srcRect/>
                    <a:stretch>
                      <a:fillRect/>
                    </a:stretch>
                  </pic:blipFill>
                  <pic:spPr bwMode="auto">
                    <a:xfrm>
                      <a:off x="0" y="0"/>
                      <a:ext cx="2853690" cy="51244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drawing>
          <wp:inline distT="0" distB="0" distL="0" distR="0">
            <wp:extent cx="2572385" cy="1165860"/>
            <wp:effectExtent l="19050" t="0" r="0" b="0"/>
            <wp:docPr id="120" name="Picture 120" descr="http://wizznotes.com/wp-content/uploads/2010/11/image126.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izznotes.com/wp-content/uploads/2010/11/image126.jpg">
                      <a:hlinkClick r:id="rId109"/>
                    </pic:cNvPr>
                    <pic:cNvPicPr>
                      <a:picLocks noChangeAspect="1" noChangeArrowheads="1"/>
                    </pic:cNvPicPr>
                  </pic:nvPicPr>
                  <pic:blipFill>
                    <a:blip r:embed="rId110"/>
                    <a:srcRect/>
                    <a:stretch>
                      <a:fillRect/>
                    </a:stretch>
                  </pic:blipFill>
                  <pic:spPr bwMode="auto">
                    <a:xfrm>
                      <a:off x="0" y="0"/>
                      <a:ext cx="2572385" cy="116586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Example</w:t>
      </w:r>
    </w:p>
    <w:p w:rsidR="00AE4172" w:rsidRPr="00DD43E5" w:rsidRDefault="00AE4172" w:rsidP="00AE4172">
      <w:pPr>
        <w:pStyle w:val="NormalWeb"/>
      </w:pPr>
      <w:r w:rsidRPr="00DD43E5">
        <w:rPr>
          <w:noProof/>
          <w:color w:val="0000FF"/>
        </w:rPr>
        <w:drawing>
          <wp:inline distT="0" distB="0" distL="0" distR="0">
            <wp:extent cx="2371725" cy="1397000"/>
            <wp:effectExtent l="19050" t="0" r="9525" b="0"/>
            <wp:docPr id="121" name="Picture 121" descr="http://wizznotes.com/wp-content/uploads/2010/11/image127.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izznotes.com/wp-content/uploads/2010/11/image127.jpg">
                      <a:hlinkClick r:id="rId111"/>
                    </pic:cNvPr>
                    <pic:cNvPicPr>
                      <a:picLocks noChangeAspect="1" noChangeArrowheads="1"/>
                    </pic:cNvPicPr>
                  </pic:nvPicPr>
                  <pic:blipFill>
                    <a:blip r:embed="rId112"/>
                    <a:srcRect/>
                    <a:stretch>
                      <a:fillRect/>
                    </a:stretch>
                  </pic:blipFill>
                  <pic:spPr bwMode="auto">
                    <a:xfrm>
                      <a:off x="0" y="0"/>
                      <a:ext cx="2371725" cy="139700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lastRenderedPageBreak/>
        <w:drawing>
          <wp:inline distT="0" distB="0" distL="0" distR="0">
            <wp:extent cx="2843530" cy="2853690"/>
            <wp:effectExtent l="19050" t="0" r="0" b="0"/>
            <wp:docPr id="122" name="Picture 122" descr="http://wizznotes.com/wp-content/uploads/2010/11/image128-299x300.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izznotes.com/wp-content/uploads/2010/11/image128-299x300.jpg">
                      <a:hlinkClick r:id="rId113"/>
                    </pic:cNvPr>
                    <pic:cNvPicPr>
                      <a:picLocks noChangeAspect="1" noChangeArrowheads="1"/>
                    </pic:cNvPicPr>
                  </pic:nvPicPr>
                  <pic:blipFill>
                    <a:blip r:embed="rId114"/>
                    <a:srcRect/>
                    <a:stretch>
                      <a:fillRect/>
                    </a:stretch>
                  </pic:blipFill>
                  <pic:spPr bwMode="auto">
                    <a:xfrm>
                      <a:off x="0" y="0"/>
                      <a:ext cx="2843530" cy="285369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Cylinder</w:t>
      </w:r>
    </w:p>
    <w:p w:rsidR="00AE4172" w:rsidRPr="00DD43E5" w:rsidRDefault="00AE4172" w:rsidP="00AE4172">
      <w:pPr>
        <w:pStyle w:val="NormalWeb"/>
      </w:pPr>
      <w:r w:rsidRPr="00DD43E5">
        <w:rPr>
          <w:noProof/>
          <w:color w:val="0000FF"/>
        </w:rPr>
        <w:drawing>
          <wp:inline distT="0" distB="0" distL="0" distR="0">
            <wp:extent cx="562610" cy="954405"/>
            <wp:effectExtent l="19050" t="0" r="8890" b="0"/>
            <wp:docPr id="25" name="Picture 25" descr="http://wizznotes.com/wp-content/uploads/2010/11/image129.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izznotes.com/wp-content/uploads/2010/11/image129.jpg">
                      <a:hlinkClick r:id="rId115"/>
                    </pic:cNvPr>
                    <pic:cNvPicPr>
                      <a:picLocks noChangeAspect="1" noChangeArrowheads="1"/>
                    </pic:cNvPicPr>
                  </pic:nvPicPr>
                  <pic:blipFill>
                    <a:blip r:embed="rId116"/>
                    <a:srcRect/>
                    <a:stretch>
                      <a:fillRect/>
                    </a:stretch>
                  </pic:blipFill>
                  <pic:spPr bwMode="auto">
                    <a:xfrm>
                      <a:off x="0" y="0"/>
                      <a:ext cx="562610" cy="95440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To find the surface area of the cylinder above, follow the steps below.</w:t>
      </w:r>
    </w:p>
    <w:p w:rsidR="00AE4172" w:rsidRPr="00DD43E5" w:rsidRDefault="00AE4172" w:rsidP="00AE4172">
      <w:pPr>
        <w:pStyle w:val="NormalWeb"/>
      </w:pPr>
      <w:r w:rsidRPr="00DD43E5">
        <w:t>Step 1:       Divide the figure into smaller shapes.</w:t>
      </w:r>
    </w:p>
    <w:p w:rsidR="00AE4172" w:rsidRPr="00DD43E5" w:rsidRDefault="00AE4172" w:rsidP="00AE4172">
      <w:pPr>
        <w:pStyle w:val="NormalWeb"/>
      </w:pPr>
      <w:r w:rsidRPr="00DD43E5">
        <w:t>Step 2:       Find the area of each smaller shape.</w:t>
      </w:r>
    </w:p>
    <w:p w:rsidR="00AE4172" w:rsidRPr="00DD43E5" w:rsidRDefault="00AE4172" w:rsidP="00AE4172">
      <w:pPr>
        <w:pStyle w:val="NormalWeb"/>
      </w:pPr>
      <w:r w:rsidRPr="00DD43E5">
        <w:t>Step 3:       Add the areas of each smaller shape.</w:t>
      </w:r>
    </w:p>
    <w:p w:rsidR="00AE4172" w:rsidRPr="00DD43E5" w:rsidRDefault="00AE4172" w:rsidP="00AE4172">
      <w:pPr>
        <w:pStyle w:val="NormalWeb"/>
      </w:pPr>
      <w:r w:rsidRPr="00DD43E5">
        <w:t xml:space="preserve">A cylinder can be divided into three </w:t>
      </w:r>
      <w:proofErr w:type="spellStart"/>
      <w:r w:rsidRPr="00DD43E5">
        <w:t>segements</w:t>
      </w:r>
      <w:proofErr w:type="spellEnd"/>
      <w:r w:rsidRPr="00DD43E5">
        <w:t>: two circles and a curved surface area.</w:t>
      </w:r>
    </w:p>
    <w:p w:rsidR="00AE4172" w:rsidRPr="00DD43E5" w:rsidRDefault="00AE4172" w:rsidP="00AE4172">
      <w:pPr>
        <w:pStyle w:val="NormalWeb"/>
      </w:pPr>
      <w:r w:rsidRPr="00DD43E5">
        <w:t>                     The area of a circle, A = πr</w:t>
      </w:r>
      <w:r w:rsidRPr="00DD43E5">
        <w:rPr>
          <w:vertAlign w:val="superscript"/>
        </w:rPr>
        <w:t>2</w:t>
      </w:r>
    </w:p>
    <w:p w:rsidR="00AE4172" w:rsidRPr="00DD43E5" w:rsidRDefault="00AE4172" w:rsidP="00AE4172">
      <w:pPr>
        <w:pStyle w:val="NormalWeb"/>
      </w:pPr>
      <w:r w:rsidRPr="00DD43E5">
        <w:t xml:space="preserve">Since there are two circles in a cylinder, multiply the </w:t>
      </w:r>
      <w:proofErr w:type="spellStart"/>
      <w:r w:rsidRPr="00DD43E5">
        <w:t>abover</w:t>
      </w:r>
      <w:proofErr w:type="spellEnd"/>
      <w:r w:rsidRPr="00DD43E5">
        <w:t xml:space="preserve"> formula by 2, that is:</w:t>
      </w:r>
    </w:p>
    <w:p w:rsidR="00AE4172" w:rsidRPr="00DD43E5" w:rsidRDefault="00AE4172" w:rsidP="00AE4172">
      <w:pPr>
        <w:pStyle w:val="NormalWeb"/>
      </w:pPr>
      <w:r w:rsidRPr="00DD43E5">
        <w:t>                     The area of the circles, A = 2πr</w:t>
      </w:r>
      <w:r w:rsidRPr="00DD43E5">
        <w:rPr>
          <w:vertAlign w:val="superscript"/>
        </w:rPr>
        <w:t>2</w:t>
      </w:r>
    </w:p>
    <w:p w:rsidR="00AE4172" w:rsidRPr="00DD43E5" w:rsidRDefault="00AE4172" w:rsidP="00AE4172">
      <w:pPr>
        <w:pStyle w:val="NormalWeb"/>
      </w:pPr>
      <w:r w:rsidRPr="00DD43E5">
        <w:t> The curved surface area, C.S.A. = 2πrh</w:t>
      </w:r>
    </w:p>
    <w:p w:rsidR="00AE4172" w:rsidRPr="00DD43E5" w:rsidRDefault="00AE4172" w:rsidP="00AE4172">
      <w:pPr>
        <w:pStyle w:val="NormalWeb"/>
      </w:pPr>
      <w:r w:rsidRPr="00DD43E5">
        <w:t>The area of a cylinder, A = Area of the circles + C.S.A.</w:t>
      </w:r>
    </w:p>
    <w:p w:rsidR="00AE4172" w:rsidRPr="00DD43E5" w:rsidRDefault="00AE4172" w:rsidP="00AE4172">
      <w:pPr>
        <w:pStyle w:val="NormalWeb"/>
      </w:pPr>
      <w:r w:rsidRPr="00DD43E5">
        <w:t>                                                  = 2πr</w:t>
      </w:r>
      <w:r w:rsidRPr="00DD43E5">
        <w:rPr>
          <w:vertAlign w:val="superscript"/>
        </w:rPr>
        <w:t>2</w:t>
      </w:r>
      <w:r w:rsidRPr="00DD43E5">
        <w:t xml:space="preserve"> + 2πrh</w:t>
      </w:r>
    </w:p>
    <w:p w:rsidR="00AE4172" w:rsidRPr="00DD43E5" w:rsidRDefault="00AE4172" w:rsidP="00AE4172">
      <w:pPr>
        <w:pStyle w:val="NormalWeb"/>
      </w:pPr>
      <w:r w:rsidRPr="00DD43E5">
        <w:lastRenderedPageBreak/>
        <w:t>                                                  = 2πr (r + h)</w:t>
      </w:r>
    </w:p>
    <w:p w:rsidR="00AE4172" w:rsidRPr="00DD43E5" w:rsidRDefault="00AE4172" w:rsidP="00AE4172">
      <w:pPr>
        <w:pStyle w:val="NormalWeb"/>
      </w:pPr>
      <w:r w:rsidRPr="00DD43E5">
        <w:t>Example</w:t>
      </w:r>
    </w:p>
    <w:p w:rsidR="00AE4172" w:rsidRPr="00DD43E5" w:rsidRDefault="00AE4172" w:rsidP="00AE4172">
      <w:pPr>
        <w:pStyle w:val="NormalWeb"/>
      </w:pPr>
      <w:r w:rsidRPr="00DD43E5">
        <w:rPr>
          <w:noProof/>
          <w:color w:val="0000FF"/>
        </w:rPr>
        <w:drawing>
          <wp:inline distT="0" distB="0" distL="0" distR="0">
            <wp:extent cx="2381250" cy="2853690"/>
            <wp:effectExtent l="19050" t="0" r="0" b="0"/>
            <wp:docPr id="26" name="Picture 26" descr="http://wizznotes.com/wp-content/uploads/2010/11/image130-250x300.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izznotes.com/wp-content/uploads/2010/11/image130-250x300.jpg">
                      <a:hlinkClick r:id="rId117"/>
                    </pic:cNvPr>
                    <pic:cNvPicPr>
                      <a:picLocks noChangeAspect="1" noChangeArrowheads="1"/>
                    </pic:cNvPicPr>
                  </pic:nvPicPr>
                  <pic:blipFill>
                    <a:blip r:embed="rId118"/>
                    <a:srcRect/>
                    <a:stretch>
                      <a:fillRect/>
                    </a:stretch>
                  </pic:blipFill>
                  <pic:spPr bwMode="auto">
                    <a:xfrm>
                      <a:off x="0" y="0"/>
                      <a:ext cx="2381250" cy="2853690"/>
                    </a:xfrm>
                    <a:prstGeom prst="rect">
                      <a:avLst/>
                    </a:prstGeom>
                    <a:noFill/>
                    <a:ln w="9525">
                      <a:noFill/>
                      <a:miter lim="800000"/>
                      <a:headEnd/>
                      <a:tailEnd/>
                    </a:ln>
                  </pic:spPr>
                </pic:pic>
              </a:graphicData>
            </a:graphic>
          </wp:inline>
        </w:drawing>
      </w:r>
    </w:p>
    <w:p w:rsidR="00AE4172" w:rsidRPr="00DD43E5" w:rsidRDefault="00AE4172" w:rsidP="00AE4172">
      <w:pPr>
        <w:pStyle w:val="NormalWeb"/>
        <w:rPr>
          <w:u w:val="single"/>
        </w:rPr>
      </w:pPr>
    </w:p>
    <w:p w:rsidR="00AE4172" w:rsidRPr="00DD43E5" w:rsidRDefault="00AE4172" w:rsidP="00AE4172">
      <w:pPr>
        <w:pStyle w:val="NormalWeb"/>
        <w:rPr>
          <w:u w:val="single"/>
        </w:rPr>
      </w:pPr>
    </w:p>
    <w:p w:rsidR="00AE4172" w:rsidRPr="00DD43E5" w:rsidRDefault="00AE4172" w:rsidP="00AE4172">
      <w:pPr>
        <w:pStyle w:val="NormalWeb"/>
        <w:rPr>
          <w:u w:val="single"/>
        </w:rPr>
      </w:pPr>
    </w:p>
    <w:p w:rsidR="00AE4172" w:rsidRPr="00DD43E5" w:rsidRDefault="00AE4172" w:rsidP="00AE4172">
      <w:pPr>
        <w:pStyle w:val="NormalWeb"/>
      </w:pPr>
      <w:r w:rsidRPr="00DD43E5">
        <w:rPr>
          <w:u w:val="single"/>
        </w:rPr>
        <w:t>Cube</w:t>
      </w:r>
    </w:p>
    <w:p w:rsidR="00AE4172" w:rsidRPr="00DD43E5" w:rsidRDefault="00AE4172" w:rsidP="00AE4172">
      <w:pPr>
        <w:pStyle w:val="NormalWeb"/>
      </w:pPr>
      <w:r w:rsidRPr="00DD43E5">
        <w:t xml:space="preserve">A cube has 6 sides (faces) of the same surface area. Each side (face) of the cube </w:t>
      </w:r>
      <w:proofErr w:type="gramStart"/>
      <w:r w:rsidRPr="00DD43E5">
        <w:t>are</w:t>
      </w:r>
      <w:proofErr w:type="gramEnd"/>
      <w:r w:rsidRPr="00DD43E5">
        <w:t xml:space="preserve"> squares. Recall, the area of a square, A = </w:t>
      </w:r>
      <w:proofErr w:type="gramStart"/>
      <w:r w:rsidRPr="00DD43E5">
        <w:t>L</w:t>
      </w:r>
      <w:r w:rsidRPr="00DD43E5">
        <w:rPr>
          <w:vertAlign w:val="superscript"/>
        </w:rPr>
        <w:t xml:space="preserve">2 </w:t>
      </w:r>
      <w:r w:rsidRPr="00DD43E5">
        <w:t>.</w:t>
      </w:r>
      <w:proofErr w:type="gramEnd"/>
    </w:p>
    <w:p w:rsidR="00AE4172" w:rsidRPr="00DD43E5" w:rsidRDefault="00AE4172" w:rsidP="00AE4172">
      <w:pPr>
        <w:pStyle w:val="NormalWeb"/>
      </w:pPr>
      <w:r w:rsidRPr="00DD43E5">
        <w:rPr>
          <w:noProof/>
          <w:color w:val="0000FF"/>
        </w:rPr>
        <w:drawing>
          <wp:inline distT="0" distB="0" distL="0" distR="0">
            <wp:extent cx="582930" cy="602615"/>
            <wp:effectExtent l="19050" t="0" r="7620" b="0"/>
            <wp:docPr id="27" name="Picture 27" descr="http://wizznotes.com/wp-content/uploads/2010/11/image131.j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izznotes.com/wp-content/uploads/2010/11/image131.jpg">
                      <a:hlinkClick r:id="rId119"/>
                    </pic:cNvPr>
                    <pic:cNvPicPr>
                      <a:picLocks noChangeAspect="1" noChangeArrowheads="1"/>
                    </pic:cNvPicPr>
                  </pic:nvPicPr>
                  <pic:blipFill>
                    <a:blip r:embed="rId120"/>
                    <a:srcRect/>
                    <a:stretch>
                      <a:fillRect/>
                    </a:stretch>
                  </pic:blipFill>
                  <pic:spPr bwMode="auto">
                    <a:xfrm>
                      <a:off x="0" y="0"/>
                      <a:ext cx="582930" cy="60261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The surface area of a cube, A = 6L</w:t>
      </w:r>
      <w:r w:rsidRPr="00DD43E5">
        <w:rPr>
          <w:vertAlign w:val="superscript"/>
        </w:rPr>
        <w:t>2</w:t>
      </w:r>
    </w:p>
    <w:p w:rsidR="00AE4172" w:rsidRPr="00DD43E5" w:rsidRDefault="00AE4172" w:rsidP="00AE4172">
      <w:pPr>
        <w:pStyle w:val="NormalWeb"/>
      </w:pPr>
      <w:r w:rsidRPr="00DD43E5">
        <w:t xml:space="preserve">Where, L is the length of a side of the </w:t>
      </w:r>
      <w:proofErr w:type="gramStart"/>
      <w:r w:rsidRPr="00DD43E5">
        <w:t>cube(</w:t>
      </w:r>
      <w:proofErr w:type="gramEnd"/>
      <w:r w:rsidRPr="00DD43E5">
        <w:t>all the sides of a cube are the same length).</w:t>
      </w:r>
    </w:p>
    <w:p w:rsidR="00AE4172" w:rsidRPr="00DD43E5" w:rsidRDefault="00AE4172" w:rsidP="00AE4172">
      <w:pPr>
        <w:pStyle w:val="NormalWeb"/>
      </w:pPr>
      <w:r w:rsidRPr="00DD43E5">
        <w:t>Example</w:t>
      </w:r>
    </w:p>
    <w:p w:rsidR="00AE4172" w:rsidRPr="00DD43E5" w:rsidRDefault="00AE4172" w:rsidP="00AE4172">
      <w:pPr>
        <w:pStyle w:val="NormalWeb"/>
      </w:pPr>
      <w:r w:rsidRPr="00DD43E5">
        <w:rPr>
          <w:noProof/>
          <w:color w:val="0000FF"/>
        </w:rPr>
        <w:lastRenderedPageBreak/>
        <w:drawing>
          <wp:inline distT="0" distB="0" distL="0" distR="0">
            <wp:extent cx="2200275" cy="2099945"/>
            <wp:effectExtent l="19050" t="0" r="9525" b="0"/>
            <wp:docPr id="28" name="Picture 28" descr="http://wizznotes.com/wp-content/uploads/2010/11/image132.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izznotes.com/wp-content/uploads/2010/11/image132.jpg">
                      <a:hlinkClick r:id="rId121"/>
                    </pic:cNvPr>
                    <pic:cNvPicPr>
                      <a:picLocks noChangeAspect="1" noChangeArrowheads="1"/>
                    </pic:cNvPicPr>
                  </pic:nvPicPr>
                  <pic:blipFill>
                    <a:blip r:embed="rId122"/>
                    <a:srcRect/>
                    <a:stretch>
                      <a:fillRect/>
                    </a:stretch>
                  </pic:blipFill>
                  <pic:spPr bwMode="auto">
                    <a:xfrm>
                      <a:off x="0" y="0"/>
                      <a:ext cx="2200275" cy="2099945"/>
                    </a:xfrm>
                    <a:prstGeom prst="rect">
                      <a:avLst/>
                    </a:prstGeom>
                    <a:noFill/>
                    <a:ln w="9525">
                      <a:noFill/>
                      <a:miter lim="800000"/>
                      <a:headEnd/>
                      <a:tailEnd/>
                    </a:ln>
                  </pic:spPr>
                </pic:pic>
              </a:graphicData>
            </a:graphic>
          </wp:inline>
        </w:drawing>
      </w:r>
    </w:p>
    <w:p w:rsidR="00AE4172" w:rsidRPr="00DD43E5" w:rsidRDefault="00AE4172" w:rsidP="00AE4172">
      <w:pPr>
        <w:pStyle w:val="NormalWeb"/>
      </w:pPr>
      <w:proofErr w:type="spellStart"/>
      <w:r w:rsidRPr="00DD43E5">
        <w:rPr>
          <w:u w:val="single"/>
        </w:rPr>
        <w:t>Cuboid</w:t>
      </w:r>
      <w:proofErr w:type="spellEnd"/>
    </w:p>
    <w:p w:rsidR="00AE4172" w:rsidRPr="00DD43E5" w:rsidRDefault="00AE4172" w:rsidP="00AE4172">
      <w:pPr>
        <w:pStyle w:val="NormalWeb"/>
      </w:pPr>
      <w:r w:rsidRPr="00DD43E5">
        <w:rPr>
          <w:noProof/>
          <w:color w:val="0000FF"/>
        </w:rPr>
        <w:drawing>
          <wp:inline distT="0" distB="0" distL="0" distR="0">
            <wp:extent cx="1899285" cy="1125220"/>
            <wp:effectExtent l="19050" t="0" r="5715" b="0"/>
            <wp:docPr id="29" name="Picture 29" descr="http://wizznotes.com/wp-content/uploads/2010/11/image133.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izznotes.com/wp-content/uploads/2010/11/image133.jpg">
                      <a:hlinkClick r:id="rId123"/>
                    </pic:cNvPr>
                    <pic:cNvPicPr>
                      <a:picLocks noChangeAspect="1" noChangeArrowheads="1"/>
                    </pic:cNvPicPr>
                  </pic:nvPicPr>
                  <pic:blipFill>
                    <a:blip r:embed="rId124"/>
                    <a:srcRect/>
                    <a:stretch>
                      <a:fillRect/>
                    </a:stretch>
                  </pic:blipFill>
                  <pic:spPr bwMode="auto">
                    <a:xfrm>
                      <a:off x="0" y="0"/>
                      <a:ext cx="1899285" cy="112522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 xml:space="preserve">The surface area of a </w:t>
      </w:r>
      <w:proofErr w:type="spellStart"/>
      <w:r w:rsidRPr="00DD43E5">
        <w:t>cuboid</w:t>
      </w:r>
      <w:proofErr w:type="spellEnd"/>
      <w:r w:rsidRPr="00DD43E5">
        <w:t>, A =</w:t>
      </w:r>
      <w:proofErr w:type="gramStart"/>
      <w:r w:rsidRPr="00DD43E5">
        <w:t>  2Lw</w:t>
      </w:r>
      <w:proofErr w:type="gramEnd"/>
      <w:r w:rsidRPr="00DD43E5">
        <w:t xml:space="preserve"> + 2 </w:t>
      </w:r>
      <w:proofErr w:type="spellStart"/>
      <w:r w:rsidRPr="00DD43E5">
        <w:t>Lh</w:t>
      </w:r>
      <w:proofErr w:type="spellEnd"/>
      <w:r w:rsidRPr="00DD43E5">
        <w:t xml:space="preserve"> + 2wh</w:t>
      </w:r>
    </w:p>
    <w:p w:rsidR="00AE4172" w:rsidRPr="00DD43E5" w:rsidRDefault="00AE4172" w:rsidP="00AE4172">
      <w:pPr>
        <w:pStyle w:val="NormalWeb"/>
      </w:pPr>
      <w:r w:rsidRPr="00DD43E5">
        <w:t xml:space="preserve"> Where, L is the length of the </w:t>
      </w:r>
      <w:proofErr w:type="spellStart"/>
      <w:r w:rsidRPr="00DD43E5">
        <w:t>cuboid</w:t>
      </w:r>
      <w:proofErr w:type="spellEnd"/>
    </w:p>
    <w:p w:rsidR="00AE4172" w:rsidRPr="00DD43E5" w:rsidRDefault="00AE4172" w:rsidP="00AE4172">
      <w:pPr>
        <w:pStyle w:val="NormalWeb"/>
      </w:pPr>
      <w:r w:rsidRPr="00DD43E5">
        <w:t xml:space="preserve">                 </w:t>
      </w:r>
      <w:proofErr w:type="gramStart"/>
      <w:r w:rsidRPr="00DD43E5">
        <w:t>w</w:t>
      </w:r>
      <w:proofErr w:type="gramEnd"/>
      <w:r w:rsidRPr="00DD43E5">
        <w:t xml:space="preserve"> is the width of the </w:t>
      </w:r>
      <w:proofErr w:type="spellStart"/>
      <w:r w:rsidRPr="00DD43E5">
        <w:t>cuboid</w:t>
      </w:r>
      <w:proofErr w:type="spellEnd"/>
    </w:p>
    <w:p w:rsidR="00AE4172" w:rsidRPr="00DD43E5" w:rsidRDefault="00AE4172" w:rsidP="00AE4172">
      <w:pPr>
        <w:pStyle w:val="NormalWeb"/>
      </w:pPr>
      <w:r w:rsidRPr="00DD43E5">
        <w:t xml:space="preserve">And,       h is the height of the </w:t>
      </w:r>
      <w:proofErr w:type="spellStart"/>
      <w:r w:rsidRPr="00DD43E5">
        <w:t>cuboid</w:t>
      </w:r>
      <w:proofErr w:type="spellEnd"/>
      <w:r w:rsidRPr="00DD43E5">
        <w:t>.</w:t>
      </w:r>
    </w:p>
    <w:p w:rsidR="00AE4172" w:rsidRPr="00DD43E5" w:rsidRDefault="00AE4172" w:rsidP="00AE4172">
      <w:pPr>
        <w:pStyle w:val="NormalWeb"/>
      </w:pPr>
      <w:r w:rsidRPr="00DD43E5">
        <w:t>Example</w:t>
      </w:r>
    </w:p>
    <w:p w:rsidR="00AE4172" w:rsidRPr="00DD43E5" w:rsidRDefault="00AE4172" w:rsidP="00AE4172">
      <w:pPr>
        <w:pStyle w:val="NormalWeb"/>
      </w:pPr>
      <w:r w:rsidRPr="00DD43E5">
        <w:rPr>
          <w:noProof/>
          <w:color w:val="0000FF"/>
        </w:rPr>
        <w:drawing>
          <wp:inline distT="0" distB="0" distL="0" distR="0">
            <wp:extent cx="2301240" cy="1657985"/>
            <wp:effectExtent l="19050" t="0" r="3810" b="0"/>
            <wp:docPr id="30" name="Picture 30" descr="http://wizznotes.com/wp-content/uploads/2010/11/image134.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izznotes.com/wp-content/uploads/2010/11/image134.jpg">
                      <a:hlinkClick r:id="rId125"/>
                    </pic:cNvPr>
                    <pic:cNvPicPr>
                      <a:picLocks noChangeAspect="1" noChangeArrowheads="1"/>
                    </pic:cNvPicPr>
                  </pic:nvPicPr>
                  <pic:blipFill>
                    <a:blip r:embed="rId126"/>
                    <a:srcRect/>
                    <a:stretch>
                      <a:fillRect/>
                    </a:stretch>
                  </pic:blipFill>
                  <pic:spPr bwMode="auto">
                    <a:xfrm>
                      <a:off x="0" y="0"/>
                      <a:ext cx="2301240" cy="165798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noProof/>
          <w:color w:val="0000FF"/>
        </w:rPr>
        <w:lastRenderedPageBreak/>
        <w:drawing>
          <wp:inline distT="0" distB="0" distL="0" distR="0">
            <wp:extent cx="2853690" cy="1376680"/>
            <wp:effectExtent l="19050" t="0" r="3810" b="0"/>
            <wp:docPr id="31" name="Picture 31" descr="http://wizznotes.com/wp-content/uploads/2010/11/image135-300x145.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izznotes.com/wp-content/uploads/2010/11/image135-300x145.jpg">
                      <a:hlinkClick r:id="rId127"/>
                    </pic:cNvPr>
                    <pic:cNvPicPr>
                      <a:picLocks noChangeAspect="1" noChangeArrowheads="1"/>
                    </pic:cNvPicPr>
                  </pic:nvPicPr>
                  <pic:blipFill>
                    <a:blip r:embed="rId128"/>
                    <a:srcRect/>
                    <a:stretch>
                      <a:fillRect/>
                    </a:stretch>
                  </pic:blipFill>
                  <pic:spPr bwMode="auto">
                    <a:xfrm>
                      <a:off x="0" y="0"/>
                      <a:ext cx="2853690" cy="137668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Sphere</w:t>
      </w:r>
    </w:p>
    <w:p w:rsidR="00AE4172" w:rsidRPr="00DD43E5" w:rsidRDefault="00AE4172" w:rsidP="00AE4172">
      <w:pPr>
        <w:pStyle w:val="NormalWeb"/>
      </w:pPr>
      <w:r w:rsidRPr="00DD43E5">
        <w:t>A sphere is a three-dimensional object (such as a ball or the earth) with every point on the surface equidistant (halfway from) from the center.</w:t>
      </w:r>
    </w:p>
    <w:p w:rsidR="00AE4172" w:rsidRPr="00DD43E5" w:rsidRDefault="00AE4172" w:rsidP="00AE4172">
      <w:pPr>
        <w:pStyle w:val="NormalWeb"/>
      </w:pPr>
      <w:r w:rsidRPr="00DD43E5">
        <w:t>The surface area of a sphere, A = 4πr</w:t>
      </w:r>
      <w:r w:rsidRPr="00DD43E5">
        <w:rPr>
          <w:vertAlign w:val="superscript"/>
        </w:rPr>
        <w:t>2</w:t>
      </w:r>
    </w:p>
    <w:p w:rsidR="00AE4172" w:rsidRPr="00DD43E5" w:rsidRDefault="00AE4172" w:rsidP="00AE4172">
      <w:pPr>
        <w:pStyle w:val="NormalWeb"/>
      </w:pPr>
      <w:r w:rsidRPr="00DD43E5">
        <w:t>Where, r is the radius of the sphere.</w:t>
      </w:r>
    </w:p>
    <w:p w:rsidR="00AE4172" w:rsidRPr="00DD43E5" w:rsidRDefault="00AE4172" w:rsidP="00AE4172">
      <w:pPr>
        <w:pStyle w:val="NormalWeb"/>
      </w:pPr>
      <w:r w:rsidRPr="00DD43E5">
        <w:rPr>
          <w:noProof/>
          <w:color w:val="0000FF"/>
        </w:rPr>
        <w:drawing>
          <wp:inline distT="0" distB="0" distL="0" distR="0">
            <wp:extent cx="954405" cy="954405"/>
            <wp:effectExtent l="19050" t="0" r="0" b="0"/>
            <wp:docPr id="130" name="Picture 130" descr="http://wizznotes.com/wp-content/uploads/2010/11/image136.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izznotes.com/wp-content/uploads/2010/11/image136.jpg">
                      <a:hlinkClick r:id="rId129"/>
                    </pic:cNvPr>
                    <pic:cNvPicPr>
                      <a:picLocks noChangeAspect="1" noChangeArrowheads="1"/>
                    </pic:cNvPicPr>
                  </pic:nvPicPr>
                  <pic:blipFill>
                    <a:blip r:embed="rId130"/>
                    <a:srcRect/>
                    <a:stretch>
                      <a:fillRect/>
                    </a:stretch>
                  </pic:blipFill>
                  <pic:spPr bwMode="auto">
                    <a:xfrm>
                      <a:off x="0" y="0"/>
                      <a:ext cx="954405" cy="95440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Example</w:t>
      </w:r>
    </w:p>
    <w:p w:rsidR="00AE4172" w:rsidRPr="00DD43E5" w:rsidRDefault="00AE4172" w:rsidP="00AE4172">
      <w:pPr>
        <w:pStyle w:val="NormalWeb"/>
      </w:pPr>
      <w:r w:rsidRPr="00DD43E5">
        <w:rPr>
          <w:noProof/>
          <w:color w:val="0000FF"/>
        </w:rPr>
        <w:drawing>
          <wp:inline distT="0" distB="0" distL="0" distR="0">
            <wp:extent cx="2120265" cy="1296035"/>
            <wp:effectExtent l="19050" t="0" r="0" b="0"/>
            <wp:docPr id="131" name="Picture 131" descr="http://wizznotes.com/wp-content/uploads/2010/11/image137.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izznotes.com/wp-content/uploads/2010/11/image137.jpg">
                      <a:hlinkClick r:id="rId131"/>
                    </pic:cNvPr>
                    <pic:cNvPicPr>
                      <a:picLocks noChangeAspect="1" noChangeArrowheads="1"/>
                    </pic:cNvPicPr>
                  </pic:nvPicPr>
                  <pic:blipFill>
                    <a:blip r:embed="rId132"/>
                    <a:srcRect/>
                    <a:stretch>
                      <a:fillRect/>
                    </a:stretch>
                  </pic:blipFill>
                  <pic:spPr bwMode="auto">
                    <a:xfrm>
                      <a:off x="0" y="0"/>
                      <a:ext cx="2120265" cy="129603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Surface Area of a sphere, A = 4 πr</w:t>
      </w:r>
      <w:r w:rsidRPr="00DD43E5">
        <w:rPr>
          <w:vertAlign w:val="superscript"/>
        </w:rPr>
        <w:t>2</w:t>
      </w:r>
    </w:p>
    <w:p w:rsidR="00AE4172" w:rsidRPr="00DD43E5" w:rsidRDefault="00AE4172" w:rsidP="00AE4172">
      <w:pPr>
        <w:pStyle w:val="NormalWeb"/>
      </w:pPr>
      <w:r w:rsidRPr="00DD43E5">
        <w:rPr>
          <w:noProof/>
          <w:color w:val="0000FF"/>
        </w:rPr>
        <w:drawing>
          <wp:inline distT="0" distB="0" distL="0" distR="0">
            <wp:extent cx="1256030" cy="1386840"/>
            <wp:effectExtent l="19050" t="0" r="1270" b="0"/>
            <wp:docPr id="132" name="Picture 132" descr="http://wizznotes.com/wp-content/uploads/2010/11/image138.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izznotes.com/wp-content/uploads/2010/11/image138.jpg">
                      <a:hlinkClick r:id="rId133"/>
                    </pic:cNvPr>
                    <pic:cNvPicPr>
                      <a:picLocks noChangeAspect="1" noChangeArrowheads="1"/>
                    </pic:cNvPicPr>
                  </pic:nvPicPr>
                  <pic:blipFill>
                    <a:blip r:embed="rId134"/>
                    <a:srcRect/>
                    <a:stretch>
                      <a:fillRect/>
                    </a:stretch>
                  </pic:blipFill>
                  <pic:spPr bwMode="auto">
                    <a:xfrm>
                      <a:off x="0" y="0"/>
                      <a:ext cx="1256030" cy="1386840"/>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rPr>
          <w:sz w:val="24"/>
          <w:szCs w:val="24"/>
        </w:rPr>
      </w:pPr>
      <w:r w:rsidRPr="00DD43E5">
        <w:rPr>
          <w:noProof/>
          <w:sz w:val="24"/>
          <w:szCs w:val="24"/>
        </w:rPr>
        <w:lastRenderedPageBreak/>
        <w:drawing>
          <wp:inline distT="0" distB="0" distL="0" distR="0">
            <wp:extent cx="5939942" cy="5522976"/>
            <wp:effectExtent l="0" t="0" r="3810" b="1905"/>
            <wp:docPr id="188" name="img" descr="http://36gu5d4dxary1824ba1o7kkq6uc.wpengine.netdna-cdn.com/wp-content/uploads/sites/2/solid-fi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36gu5d4dxary1824ba1o7kkq6uc.wpengine.netdna-cdn.com/wp-content/uploads/sites/2/solid-fig-table.png"/>
                    <pic:cNvPicPr>
                      <a:picLocks noChangeAspect="1" noChangeArrowheads="1"/>
                    </pic:cNvPicPr>
                  </pic:nvPicPr>
                  <pic:blipFill>
                    <a:blip r:embed="rId91"/>
                    <a:srcRect/>
                    <a:stretch>
                      <a:fillRect/>
                    </a:stretch>
                  </pic:blipFill>
                  <pic:spPr bwMode="auto">
                    <a:xfrm>
                      <a:off x="0" y="0"/>
                      <a:ext cx="5943600" cy="5526377"/>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r w:rsidRPr="00DD43E5">
        <w:rPr>
          <w:noProof/>
          <w:sz w:val="24"/>
          <w:szCs w:val="24"/>
        </w:rPr>
        <w:lastRenderedPageBreak/>
        <w:drawing>
          <wp:inline distT="0" distB="0" distL="0" distR="0">
            <wp:extent cx="5837530" cy="6590995"/>
            <wp:effectExtent l="0" t="0" r="0" b="635"/>
            <wp:docPr id="191" name="img" descr="http://jp6.r0tt.com/l_9e3a3680-ee12-11e1-a394-8ddecdc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jp6.r0tt.com/l_9e3a3680-ee12-11e1-a394-8ddecdc00006.jpg"/>
                    <pic:cNvPicPr>
                      <a:picLocks noChangeAspect="1" noChangeArrowheads="1"/>
                    </pic:cNvPicPr>
                  </pic:nvPicPr>
                  <pic:blipFill>
                    <a:blip r:embed="rId92"/>
                    <a:srcRect/>
                    <a:stretch>
                      <a:fillRect/>
                    </a:stretch>
                  </pic:blipFill>
                  <pic:spPr bwMode="auto">
                    <a:xfrm>
                      <a:off x="0" y="0"/>
                      <a:ext cx="5851284" cy="6606524"/>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r w:rsidRPr="00DD43E5">
        <w:rPr>
          <w:noProof/>
          <w:sz w:val="24"/>
          <w:szCs w:val="24"/>
        </w:rPr>
        <w:lastRenderedPageBreak/>
        <w:drawing>
          <wp:inline distT="0" distB="0" distL="0" distR="0">
            <wp:extent cx="5437205" cy="3902239"/>
            <wp:effectExtent l="19050" t="0" r="0" b="0"/>
            <wp:docPr id="197" name="img" descr="http://2.bp.blogspot.com/_OFIUxCuqBAE/TSYOrrYpiMI/AAAAAAAAA6U/SmNiSiSIAGQ/s400/3dshape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2.bp.blogspot.com/_OFIUxCuqBAE/TSYOrrYpiMI/AAAAAAAAA6U/SmNiSiSIAGQ/s400/3dshapesinfo.jpg"/>
                    <pic:cNvPicPr>
                      <a:picLocks noChangeAspect="1" noChangeArrowheads="1"/>
                    </pic:cNvPicPr>
                  </pic:nvPicPr>
                  <pic:blipFill>
                    <a:blip r:embed="rId135"/>
                    <a:srcRect/>
                    <a:stretch>
                      <a:fillRect/>
                    </a:stretch>
                  </pic:blipFill>
                  <pic:spPr bwMode="auto">
                    <a:xfrm>
                      <a:off x="0" y="0"/>
                      <a:ext cx="5438102" cy="3902883"/>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r w:rsidRPr="00DD43E5">
        <w:rPr>
          <w:noProof/>
          <w:sz w:val="24"/>
          <w:szCs w:val="24"/>
        </w:rPr>
        <w:drawing>
          <wp:inline distT="0" distB="0" distL="0" distR="0">
            <wp:extent cx="3386455" cy="1226185"/>
            <wp:effectExtent l="19050" t="0" r="4445" b="0"/>
            <wp:docPr id="221" name="img" descr="http://www.doe.mass.edu/mcas/images/2010/181070_AL562317_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doe.mass.edu/mcas/images/2010/181070_AL562317_shapes.png"/>
                    <pic:cNvPicPr>
                      <a:picLocks noChangeAspect="1" noChangeArrowheads="1"/>
                    </pic:cNvPicPr>
                  </pic:nvPicPr>
                  <pic:blipFill>
                    <a:blip r:embed="rId136"/>
                    <a:srcRect/>
                    <a:stretch>
                      <a:fillRect/>
                    </a:stretch>
                  </pic:blipFill>
                  <pic:spPr bwMode="auto">
                    <a:xfrm>
                      <a:off x="0" y="0"/>
                      <a:ext cx="3386455" cy="1226185"/>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AE4172" w:rsidP="00AE4172">
      <w:pPr>
        <w:rPr>
          <w:sz w:val="24"/>
          <w:szCs w:val="24"/>
        </w:rPr>
      </w:pPr>
      <w:r w:rsidRPr="00DD43E5">
        <w:rPr>
          <w:noProof/>
          <w:sz w:val="24"/>
          <w:szCs w:val="24"/>
        </w:rPr>
        <w:lastRenderedPageBreak/>
        <w:drawing>
          <wp:inline distT="0" distB="0" distL="0" distR="0">
            <wp:extent cx="5943600" cy="7692390"/>
            <wp:effectExtent l="0" t="0" r="0" b="3810"/>
            <wp:docPr id="206" name="img" descr="http://www.math-salamanders.com/image-files/third-grade-math-practice-3d-shape-properti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math-salamanders.com/image-files/third-grade-math-practice-3d-shape-properties-5.gif"/>
                    <pic:cNvPicPr>
                      <a:picLocks noChangeAspect="1" noChangeArrowheads="1"/>
                    </pic:cNvPicPr>
                  </pic:nvPicPr>
                  <pic:blipFill>
                    <a:blip r:embed="rId94"/>
                    <a:srcRect/>
                    <a:stretch>
                      <a:fillRect/>
                    </a:stretch>
                  </pic:blipFill>
                  <pic:spPr bwMode="auto">
                    <a:xfrm>
                      <a:off x="0" y="0"/>
                      <a:ext cx="5943600" cy="7692390"/>
                    </a:xfrm>
                    <a:prstGeom prst="rect">
                      <a:avLst/>
                    </a:prstGeom>
                    <a:noFill/>
                    <a:ln w="9525">
                      <a:noFill/>
                      <a:miter lim="800000"/>
                      <a:headEnd/>
                      <a:tailEnd/>
                    </a:ln>
                  </pic:spPr>
                </pic:pic>
              </a:graphicData>
            </a:graphic>
          </wp:inline>
        </w:drawing>
      </w:r>
    </w:p>
    <w:p w:rsidR="00AE4172" w:rsidRPr="00DD43E5" w:rsidRDefault="00AE4172" w:rsidP="00F453A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p>
    <w:p w:rsidR="001B31ED" w:rsidRPr="001B31ED" w:rsidRDefault="00AE4172" w:rsidP="001B31ED">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1B31ED">
        <w:rPr>
          <w:rFonts w:ascii="Times New Roman" w:eastAsia="Times New Roman" w:hAnsi="Times New Roman" w:cs="Times New Roman"/>
          <w:b/>
          <w:bCs/>
          <w:kern w:val="36"/>
          <w:sz w:val="24"/>
          <w:szCs w:val="24"/>
        </w:rPr>
        <w:lastRenderedPageBreak/>
        <w:t>WEEK 5 AND 6</w:t>
      </w:r>
      <w:r w:rsidRPr="001B31ED">
        <w:rPr>
          <w:rFonts w:ascii="Times New Roman" w:eastAsia="Times New Roman" w:hAnsi="Times New Roman" w:cs="Times New Roman"/>
          <w:b/>
          <w:bCs/>
          <w:kern w:val="36"/>
          <w:sz w:val="24"/>
          <w:szCs w:val="24"/>
        </w:rPr>
        <w:tab/>
      </w:r>
    </w:p>
    <w:p w:rsidR="00AE4172" w:rsidRPr="00DD43E5" w:rsidRDefault="001B31ED" w:rsidP="001B31ED">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 xml:space="preserve">TOPIC: </w:t>
      </w:r>
      <w:r w:rsidR="00AE4172" w:rsidRPr="00DD43E5">
        <w:rPr>
          <w:rFonts w:ascii="Times New Roman" w:eastAsia="Times New Roman" w:hAnsi="Times New Roman" w:cs="Times New Roman"/>
          <w:b/>
          <w:bCs/>
          <w:kern w:val="36"/>
          <w:sz w:val="24"/>
          <w:szCs w:val="24"/>
          <w:u w:val="single"/>
        </w:rPr>
        <w:t>IDENTIFICATION AND PROPERTIES OF ANGLES</w:t>
      </w:r>
    </w:p>
    <w:p w:rsidR="00AE4172" w:rsidRPr="00DD43E5" w:rsidRDefault="00AE4172" w:rsidP="00AE4172">
      <w:pPr>
        <w:pStyle w:val="Heading3"/>
        <w:jc w:val="center"/>
        <w:rPr>
          <w:color w:val="auto"/>
          <w:sz w:val="24"/>
          <w:szCs w:val="24"/>
          <w:u w:val="single"/>
        </w:rPr>
      </w:pPr>
      <w:r w:rsidRPr="00DD43E5">
        <w:rPr>
          <w:color w:val="auto"/>
          <w:sz w:val="24"/>
          <w:szCs w:val="24"/>
          <w:u w:val="single"/>
        </w:rPr>
        <w:t>TYPES AND PROPERTIES OF ANGLES</w:t>
      </w:r>
    </w:p>
    <w:p w:rsidR="00AE4172" w:rsidRPr="00DD43E5" w:rsidRDefault="00AE4172" w:rsidP="00AE4172">
      <w:pPr>
        <w:pStyle w:val="NormalWeb"/>
      </w:pPr>
      <w:r w:rsidRPr="00DD43E5">
        <w:rPr>
          <w:u w:val="single"/>
        </w:rPr>
        <w:t>Straight Angles</w:t>
      </w:r>
    </w:p>
    <w:p w:rsidR="00AE4172" w:rsidRPr="00DD43E5" w:rsidRDefault="00AE4172" w:rsidP="00AE4172">
      <w:pPr>
        <w:pStyle w:val="NormalWeb"/>
      </w:pPr>
      <w:r w:rsidRPr="00DD43E5">
        <w:t xml:space="preserve">Angles which measure exactly 180° (degrees) are straight angles. Therefore, straight angles are straight lines. Angles are represented by the sign </w:t>
      </w:r>
      <w:r w:rsidRPr="00DD43E5">
        <w:rPr>
          <w:rFonts w:ascii="Cambria Math" w:hAnsi="Cambria Math" w:cs="Cambria Math"/>
        </w:rPr>
        <w:t>ϴ</w:t>
      </w:r>
      <w:r w:rsidRPr="00DD43E5">
        <w:t xml:space="preserve">, called theta. That is, for straight angles, </w:t>
      </w:r>
      <w:r w:rsidRPr="00DD43E5">
        <w:rPr>
          <w:rFonts w:ascii="Cambria Math" w:hAnsi="Cambria Math" w:cs="Cambria Math"/>
        </w:rPr>
        <w:t>ϴ</w:t>
      </w:r>
      <w:r w:rsidRPr="00DD43E5">
        <w:t>= 180°.</w:t>
      </w:r>
    </w:p>
    <w:p w:rsidR="00AE4172" w:rsidRPr="00DD43E5" w:rsidRDefault="00AE4172" w:rsidP="00AE4172">
      <w:pPr>
        <w:pStyle w:val="NormalWeb"/>
      </w:pPr>
      <w:r w:rsidRPr="00DD43E5">
        <w:rPr>
          <w:noProof/>
          <w:color w:val="0000FF"/>
        </w:rPr>
        <w:drawing>
          <wp:inline distT="0" distB="0" distL="0" distR="0">
            <wp:extent cx="2301240" cy="542925"/>
            <wp:effectExtent l="19050" t="0" r="3810" b="0"/>
            <wp:docPr id="224" name="Picture 224" descr="http://wizznotes.com/wp-content/uploads/2011/01/image0011.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izznotes.com/wp-content/uploads/2011/01/image0011.jpg">
                      <a:hlinkClick r:id="rId137"/>
                    </pic:cNvPr>
                    <pic:cNvPicPr>
                      <a:picLocks noChangeAspect="1" noChangeArrowheads="1"/>
                    </pic:cNvPicPr>
                  </pic:nvPicPr>
                  <pic:blipFill>
                    <a:blip r:embed="rId138"/>
                    <a:srcRect/>
                    <a:stretch>
                      <a:fillRect/>
                    </a:stretch>
                  </pic:blipFill>
                  <pic:spPr bwMode="auto">
                    <a:xfrm>
                      <a:off x="0" y="0"/>
                      <a:ext cx="2301240" cy="54292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Right Angles</w:t>
      </w:r>
    </w:p>
    <w:p w:rsidR="00AE4172" w:rsidRPr="00DD43E5" w:rsidRDefault="00AE4172" w:rsidP="00AE4172">
      <w:pPr>
        <w:pStyle w:val="NormalWeb"/>
      </w:pPr>
      <w:r w:rsidRPr="00DD43E5">
        <w:t xml:space="preserve">Angles which measure exactly 90° are right angles, that is, </w:t>
      </w:r>
      <w:r w:rsidRPr="00DD43E5">
        <w:rPr>
          <w:rFonts w:ascii="Cambria Math" w:hAnsi="Cambria Math" w:cs="Cambria Math"/>
        </w:rPr>
        <w:t>ϴ</w:t>
      </w:r>
      <w:r w:rsidRPr="00DD43E5">
        <w:t xml:space="preserve"> = 90°.</w:t>
      </w:r>
    </w:p>
    <w:p w:rsidR="00AE4172" w:rsidRPr="00DD43E5" w:rsidRDefault="00AE4172" w:rsidP="00AE4172">
      <w:pPr>
        <w:pStyle w:val="NormalWeb"/>
      </w:pPr>
      <w:r w:rsidRPr="00DD43E5">
        <w:rPr>
          <w:noProof/>
          <w:color w:val="0000FF"/>
        </w:rPr>
        <w:drawing>
          <wp:inline distT="0" distB="0" distL="0" distR="0">
            <wp:extent cx="1346200" cy="1457325"/>
            <wp:effectExtent l="19050" t="0" r="6350" b="0"/>
            <wp:docPr id="225" name="Picture 225" descr="http://wizznotes.com/wp-content/uploads/2011/01/image0022.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izznotes.com/wp-content/uploads/2011/01/image0022.jpg">
                      <a:hlinkClick r:id="rId139"/>
                    </pic:cNvPr>
                    <pic:cNvPicPr>
                      <a:picLocks noChangeAspect="1" noChangeArrowheads="1"/>
                    </pic:cNvPicPr>
                  </pic:nvPicPr>
                  <pic:blipFill>
                    <a:blip r:embed="rId140"/>
                    <a:srcRect/>
                    <a:stretch>
                      <a:fillRect/>
                    </a:stretch>
                  </pic:blipFill>
                  <pic:spPr bwMode="auto">
                    <a:xfrm>
                      <a:off x="0" y="0"/>
                      <a:ext cx="1346200" cy="145732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 xml:space="preserve">Obtuse Angles </w:t>
      </w:r>
    </w:p>
    <w:p w:rsidR="00AE4172" w:rsidRPr="00DD43E5" w:rsidRDefault="00AE4172" w:rsidP="00AE4172">
      <w:pPr>
        <w:pStyle w:val="NormalWeb"/>
      </w:pPr>
      <w:r w:rsidRPr="00DD43E5">
        <w:t>Obtuse angles are those which are greater than 90° but less than 180°, that is, 90° &lt;</w:t>
      </w:r>
      <w:r w:rsidRPr="00DD43E5">
        <w:rPr>
          <w:rFonts w:ascii="Cambria Math" w:hAnsi="Cambria Math" w:cs="Cambria Math"/>
        </w:rPr>
        <w:t>ϴ</w:t>
      </w:r>
      <w:r w:rsidRPr="00DD43E5">
        <w:t>&lt; 180°.</w:t>
      </w:r>
    </w:p>
    <w:p w:rsidR="00AE4172" w:rsidRPr="00DD43E5" w:rsidRDefault="00AE4172" w:rsidP="00AE4172">
      <w:pPr>
        <w:pStyle w:val="NormalWeb"/>
      </w:pPr>
      <w:r w:rsidRPr="00DD43E5">
        <w:rPr>
          <w:noProof/>
          <w:color w:val="0000FF"/>
        </w:rPr>
        <w:drawing>
          <wp:inline distT="0" distB="0" distL="0" distR="0">
            <wp:extent cx="2853690" cy="1457325"/>
            <wp:effectExtent l="19050" t="0" r="3810" b="0"/>
            <wp:docPr id="226" name="Picture 226" descr="http://wizznotes.com/wp-content/uploads/2011/01/image0031-300x153.j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izznotes.com/wp-content/uploads/2011/01/image0031-300x153.jpg">
                      <a:hlinkClick r:id="rId141"/>
                    </pic:cNvPr>
                    <pic:cNvPicPr>
                      <a:picLocks noChangeAspect="1" noChangeArrowheads="1"/>
                    </pic:cNvPicPr>
                  </pic:nvPicPr>
                  <pic:blipFill>
                    <a:blip r:embed="rId142"/>
                    <a:srcRect/>
                    <a:stretch>
                      <a:fillRect/>
                    </a:stretch>
                  </pic:blipFill>
                  <pic:spPr bwMode="auto">
                    <a:xfrm>
                      <a:off x="0" y="0"/>
                      <a:ext cx="2853690" cy="1457325"/>
                    </a:xfrm>
                    <a:prstGeom prst="rect">
                      <a:avLst/>
                    </a:prstGeom>
                    <a:noFill/>
                    <a:ln w="9525">
                      <a:noFill/>
                      <a:miter lim="800000"/>
                      <a:headEnd/>
                      <a:tailEnd/>
                    </a:ln>
                  </pic:spPr>
                </pic:pic>
              </a:graphicData>
            </a:graphic>
          </wp:inline>
        </w:drawing>
      </w:r>
    </w:p>
    <w:p w:rsidR="00AE4172" w:rsidRPr="00DD43E5" w:rsidRDefault="00AE4172" w:rsidP="00AE4172">
      <w:pPr>
        <w:pStyle w:val="NormalWeb"/>
        <w:rPr>
          <w:u w:val="single"/>
        </w:rPr>
      </w:pPr>
    </w:p>
    <w:p w:rsidR="00AE4172" w:rsidRPr="00DD43E5" w:rsidRDefault="00AE4172" w:rsidP="00AE4172">
      <w:pPr>
        <w:pStyle w:val="NormalWeb"/>
        <w:rPr>
          <w:u w:val="single"/>
        </w:rPr>
      </w:pPr>
    </w:p>
    <w:p w:rsidR="00AE4172" w:rsidRPr="00DD43E5" w:rsidRDefault="00AE4172" w:rsidP="00AE4172">
      <w:pPr>
        <w:pStyle w:val="NormalWeb"/>
      </w:pPr>
      <w:r w:rsidRPr="00DD43E5">
        <w:rPr>
          <w:u w:val="single"/>
        </w:rPr>
        <w:lastRenderedPageBreak/>
        <w:t xml:space="preserve">Acute Angles </w:t>
      </w:r>
    </w:p>
    <w:p w:rsidR="00AE4172" w:rsidRPr="00DD43E5" w:rsidRDefault="00AE4172" w:rsidP="00AE4172">
      <w:pPr>
        <w:pStyle w:val="NormalWeb"/>
      </w:pPr>
      <w:r w:rsidRPr="00DD43E5">
        <w:t>Acute angles are angles which are greater than 0° but less than 90°, that is, 0° &lt;</w:t>
      </w:r>
      <w:r w:rsidRPr="00DD43E5">
        <w:rPr>
          <w:rFonts w:ascii="Cambria Math" w:hAnsi="Cambria Math" w:cs="Cambria Math"/>
        </w:rPr>
        <w:t>ϴ</w:t>
      </w:r>
      <w:r w:rsidRPr="00DD43E5">
        <w:t>&lt; 90°.</w:t>
      </w:r>
    </w:p>
    <w:p w:rsidR="00AE4172" w:rsidRPr="00DD43E5" w:rsidRDefault="00AE4172" w:rsidP="00AE4172">
      <w:pPr>
        <w:pStyle w:val="NormalWeb"/>
      </w:pPr>
      <w:r w:rsidRPr="00DD43E5">
        <w:rPr>
          <w:noProof/>
          <w:color w:val="0000FF"/>
        </w:rPr>
        <w:drawing>
          <wp:inline distT="0" distB="0" distL="0" distR="0">
            <wp:extent cx="1366520" cy="1276350"/>
            <wp:effectExtent l="19050" t="0" r="5080" b="0"/>
            <wp:docPr id="227" name="Picture 227" descr="http://wizznotes.com/wp-content/uploads/2011/01/image0042.jp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izznotes.com/wp-content/uploads/2011/01/image0042.jpg">
                      <a:hlinkClick r:id="rId143"/>
                    </pic:cNvPr>
                    <pic:cNvPicPr>
                      <a:picLocks noChangeAspect="1" noChangeArrowheads="1"/>
                    </pic:cNvPicPr>
                  </pic:nvPicPr>
                  <pic:blipFill>
                    <a:blip r:embed="rId144"/>
                    <a:srcRect/>
                    <a:stretch>
                      <a:fillRect/>
                    </a:stretch>
                  </pic:blipFill>
                  <pic:spPr bwMode="auto">
                    <a:xfrm>
                      <a:off x="0" y="0"/>
                      <a:ext cx="1366520" cy="127635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Reflex Angles</w:t>
      </w:r>
    </w:p>
    <w:p w:rsidR="00AE4172" w:rsidRPr="00DD43E5" w:rsidRDefault="00AE4172" w:rsidP="00AE4172">
      <w:pPr>
        <w:pStyle w:val="NormalWeb"/>
      </w:pPr>
      <w:r w:rsidRPr="00DD43E5">
        <w:t>Reflex angles are angles which are greater than 180° but less than 360°, that is, 180° &lt;</w:t>
      </w:r>
      <w:r w:rsidRPr="00DD43E5">
        <w:rPr>
          <w:rFonts w:ascii="Cambria Math" w:hAnsi="Cambria Math" w:cs="Cambria Math"/>
        </w:rPr>
        <w:t>ϴ</w:t>
      </w:r>
      <w:r w:rsidRPr="00DD43E5">
        <w:t>&lt; 360°.</w:t>
      </w:r>
    </w:p>
    <w:p w:rsidR="00AE4172" w:rsidRPr="00DD43E5" w:rsidRDefault="00AE4172" w:rsidP="00AE4172">
      <w:pPr>
        <w:pStyle w:val="NormalWeb"/>
      </w:pPr>
      <w:r w:rsidRPr="00DD43E5">
        <w:rPr>
          <w:noProof/>
          <w:color w:val="0000FF"/>
        </w:rPr>
        <w:drawing>
          <wp:inline distT="0" distB="0" distL="0" distR="0">
            <wp:extent cx="2320925" cy="1336675"/>
            <wp:effectExtent l="19050" t="0" r="3175" b="0"/>
            <wp:docPr id="228" name="Picture 228" descr="http://wizznotes.com/wp-content/uploads/2011/01/image005.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izznotes.com/wp-content/uploads/2011/01/image005.jpg">
                      <a:hlinkClick r:id="rId145"/>
                    </pic:cNvPr>
                    <pic:cNvPicPr>
                      <a:picLocks noChangeAspect="1" noChangeArrowheads="1"/>
                    </pic:cNvPicPr>
                  </pic:nvPicPr>
                  <pic:blipFill>
                    <a:blip r:embed="rId146"/>
                    <a:srcRect/>
                    <a:stretch>
                      <a:fillRect/>
                    </a:stretch>
                  </pic:blipFill>
                  <pic:spPr bwMode="auto">
                    <a:xfrm>
                      <a:off x="0" y="0"/>
                      <a:ext cx="2320925" cy="1336675"/>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Adjacent Angles</w:t>
      </w:r>
    </w:p>
    <w:p w:rsidR="00AE4172" w:rsidRPr="00DD43E5" w:rsidRDefault="00AE4172" w:rsidP="00AE4172">
      <w:pPr>
        <w:pStyle w:val="NormalWeb"/>
      </w:pPr>
      <w:r w:rsidRPr="00DD43E5">
        <w:t>Two angles which share the same vertex (centre, usually represented by 0) and have a common side (line) are called adjacent angles.</w:t>
      </w:r>
    </w:p>
    <w:p w:rsidR="00AE4172" w:rsidRPr="00DD43E5" w:rsidRDefault="00AE4172" w:rsidP="00AE4172">
      <w:pPr>
        <w:pStyle w:val="NormalWeb"/>
      </w:pPr>
      <w:r w:rsidRPr="00DD43E5">
        <w:rPr>
          <w:noProof/>
          <w:color w:val="0000FF"/>
        </w:rPr>
        <w:drawing>
          <wp:inline distT="0" distB="0" distL="0" distR="0">
            <wp:extent cx="2099945" cy="1266190"/>
            <wp:effectExtent l="19050" t="0" r="0" b="0"/>
            <wp:docPr id="229" name="Picture 229" descr="http://wizznotes.com/wp-content/uploads/2011/01/image0062.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izznotes.com/wp-content/uploads/2011/01/image0062.jpg">
                      <a:hlinkClick r:id="rId147"/>
                    </pic:cNvPr>
                    <pic:cNvPicPr>
                      <a:picLocks noChangeAspect="1" noChangeArrowheads="1"/>
                    </pic:cNvPicPr>
                  </pic:nvPicPr>
                  <pic:blipFill>
                    <a:blip r:embed="rId148"/>
                    <a:srcRect/>
                    <a:stretch>
                      <a:fillRect/>
                    </a:stretch>
                  </pic:blipFill>
                  <pic:spPr bwMode="auto">
                    <a:xfrm>
                      <a:off x="0" y="0"/>
                      <a:ext cx="2099945" cy="1266190"/>
                    </a:xfrm>
                    <a:prstGeom prst="rect">
                      <a:avLst/>
                    </a:prstGeom>
                    <a:noFill/>
                    <a:ln w="9525">
                      <a:noFill/>
                      <a:miter lim="800000"/>
                      <a:headEnd/>
                      <a:tailEnd/>
                    </a:ln>
                  </pic:spPr>
                </pic:pic>
              </a:graphicData>
            </a:graphic>
          </wp:inline>
        </w:drawing>
      </w:r>
    </w:p>
    <w:p w:rsidR="00AE4172" w:rsidRPr="00DD43E5" w:rsidRDefault="00AE4172" w:rsidP="00AE4172">
      <w:pPr>
        <w:pStyle w:val="NormalWeb"/>
        <w:rPr>
          <w:u w:val="single"/>
        </w:rPr>
      </w:pPr>
    </w:p>
    <w:p w:rsidR="00AE4172" w:rsidRPr="00DD43E5" w:rsidRDefault="00AE4172" w:rsidP="00AE4172">
      <w:pPr>
        <w:pStyle w:val="NormalWeb"/>
        <w:rPr>
          <w:u w:val="single"/>
        </w:rPr>
      </w:pPr>
    </w:p>
    <w:p w:rsidR="00AE4172" w:rsidRPr="00DD43E5" w:rsidRDefault="00AE4172" w:rsidP="00AE4172">
      <w:pPr>
        <w:pStyle w:val="NormalWeb"/>
      </w:pPr>
      <w:r w:rsidRPr="00DD43E5">
        <w:rPr>
          <w:u w:val="single"/>
        </w:rPr>
        <w:t>Complementary Angles</w:t>
      </w:r>
    </w:p>
    <w:p w:rsidR="00AE4172" w:rsidRPr="00DD43E5" w:rsidRDefault="00AE4172" w:rsidP="00AE4172">
      <w:pPr>
        <w:pStyle w:val="NormalWeb"/>
      </w:pPr>
      <w:r w:rsidRPr="00DD43E5">
        <w:t>Complementary angles are two angles which when summed equals 90°.</w:t>
      </w:r>
    </w:p>
    <w:p w:rsidR="00AE4172" w:rsidRPr="00DD43E5" w:rsidRDefault="00AE4172" w:rsidP="00AE4172">
      <w:pPr>
        <w:pStyle w:val="NormalWeb"/>
      </w:pPr>
      <w:r w:rsidRPr="00DD43E5">
        <w:rPr>
          <w:noProof/>
          <w:color w:val="0000FF"/>
        </w:rPr>
        <w:lastRenderedPageBreak/>
        <w:drawing>
          <wp:inline distT="0" distB="0" distL="0" distR="0">
            <wp:extent cx="1477010" cy="1617980"/>
            <wp:effectExtent l="19050" t="0" r="8890" b="0"/>
            <wp:docPr id="230" name="Picture 230" descr="http://wizznotes.com/wp-content/uploads/2011/01/image007.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izznotes.com/wp-content/uploads/2011/01/image007.jpg">
                      <a:hlinkClick r:id="rId149"/>
                    </pic:cNvPr>
                    <pic:cNvPicPr>
                      <a:picLocks noChangeAspect="1" noChangeArrowheads="1"/>
                    </pic:cNvPicPr>
                  </pic:nvPicPr>
                  <pic:blipFill>
                    <a:blip r:embed="rId150"/>
                    <a:srcRect/>
                    <a:stretch>
                      <a:fillRect/>
                    </a:stretch>
                  </pic:blipFill>
                  <pic:spPr bwMode="auto">
                    <a:xfrm>
                      <a:off x="0" y="0"/>
                      <a:ext cx="1477010" cy="161798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t>Note: &lt;</w:t>
      </w:r>
      <w:proofErr w:type="gramStart"/>
      <w:r w:rsidRPr="00DD43E5">
        <w:t>A and</w:t>
      </w:r>
      <w:proofErr w:type="gramEnd"/>
      <w:r w:rsidRPr="00DD43E5">
        <w:t xml:space="preserve"> &lt;B, are ‘angle A’ and ‘angle B’ respectively.</w:t>
      </w:r>
    </w:p>
    <w:p w:rsidR="00AE4172" w:rsidRPr="00DD43E5" w:rsidRDefault="00AE4172" w:rsidP="00AE4172">
      <w:pPr>
        <w:pStyle w:val="NormalWeb"/>
      </w:pPr>
      <w:r w:rsidRPr="00DD43E5">
        <w:rPr>
          <w:u w:val="single"/>
        </w:rPr>
        <w:t>Supplementary Angles</w:t>
      </w:r>
    </w:p>
    <w:p w:rsidR="00AE4172" w:rsidRPr="00DD43E5" w:rsidRDefault="00AE4172" w:rsidP="00AE4172">
      <w:pPr>
        <w:pStyle w:val="NormalWeb"/>
      </w:pPr>
      <w:r w:rsidRPr="00DD43E5">
        <w:t>Supplementary angles are two angles which when summed equals 180°.</w:t>
      </w:r>
    </w:p>
    <w:p w:rsidR="00AE4172" w:rsidRPr="00DD43E5" w:rsidRDefault="00AE4172" w:rsidP="00AE4172">
      <w:pPr>
        <w:pStyle w:val="NormalWeb"/>
      </w:pPr>
      <w:r w:rsidRPr="00DD43E5">
        <w:rPr>
          <w:noProof/>
          <w:color w:val="0000FF"/>
        </w:rPr>
        <w:drawing>
          <wp:inline distT="0" distB="0" distL="0" distR="0">
            <wp:extent cx="2341245" cy="1507490"/>
            <wp:effectExtent l="19050" t="0" r="1905" b="0"/>
            <wp:docPr id="231" name="Picture 231" descr="http://wizznotes.com/wp-content/uploads/2011/01/image0082.jp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izznotes.com/wp-content/uploads/2011/01/image0082.jpg">
                      <a:hlinkClick r:id="rId151"/>
                    </pic:cNvPr>
                    <pic:cNvPicPr>
                      <a:picLocks noChangeAspect="1" noChangeArrowheads="1"/>
                    </pic:cNvPicPr>
                  </pic:nvPicPr>
                  <pic:blipFill>
                    <a:blip r:embed="rId152"/>
                    <a:srcRect/>
                    <a:stretch>
                      <a:fillRect/>
                    </a:stretch>
                  </pic:blipFill>
                  <pic:spPr bwMode="auto">
                    <a:xfrm>
                      <a:off x="0" y="0"/>
                      <a:ext cx="2341245" cy="150749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Vertically Opposite Angles</w:t>
      </w:r>
    </w:p>
    <w:p w:rsidR="00AE4172" w:rsidRPr="00DD43E5" w:rsidRDefault="00AE4172" w:rsidP="00AE4172">
      <w:pPr>
        <w:pStyle w:val="NormalWeb"/>
      </w:pPr>
      <w:r w:rsidRPr="00DD43E5">
        <w:t>Vertically opposite angles are the angles opposite to each other when two straight lines intersect. Their defining property is that, vertically opposite angles are equal in magnitude.</w:t>
      </w:r>
    </w:p>
    <w:p w:rsidR="00AE4172" w:rsidRPr="00DD43E5" w:rsidRDefault="00AE4172" w:rsidP="00AE4172">
      <w:pPr>
        <w:pStyle w:val="NormalWeb"/>
      </w:pPr>
      <w:r w:rsidRPr="00DD43E5">
        <w:rPr>
          <w:noProof/>
          <w:color w:val="0000FF"/>
        </w:rPr>
        <w:drawing>
          <wp:inline distT="0" distB="0" distL="0" distR="0">
            <wp:extent cx="2461895" cy="1597660"/>
            <wp:effectExtent l="19050" t="0" r="0" b="0"/>
            <wp:docPr id="232" name="Picture 232" descr="http://wizznotes.com/wp-content/uploads/2011/01/image009.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izznotes.com/wp-content/uploads/2011/01/image009.jpg">
                      <a:hlinkClick r:id="rId153"/>
                    </pic:cNvPr>
                    <pic:cNvPicPr>
                      <a:picLocks noChangeAspect="1" noChangeArrowheads="1"/>
                    </pic:cNvPicPr>
                  </pic:nvPicPr>
                  <pic:blipFill>
                    <a:blip r:embed="rId154"/>
                    <a:srcRect/>
                    <a:stretch>
                      <a:fillRect/>
                    </a:stretch>
                  </pic:blipFill>
                  <pic:spPr bwMode="auto">
                    <a:xfrm>
                      <a:off x="0" y="0"/>
                      <a:ext cx="2461895" cy="159766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Corresponding Angles</w:t>
      </w:r>
    </w:p>
    <w:p w:rsidR="00AE4172" w:rsidRPr="00DD43E5" w:rsidRDefault="00AE4172" w:rsidP="00AE4172">
      <w:pPr>
        <w:pStyle w:val="NormalWeb"/>
      </w:pPr>
      <w:r w:rsidRPr="00DD43E5">
        <w:t>When two parallel lines are crossed by a line called the transversal, the angles formed which are in corresponding positions, are called corresponding angles. Corresponding angles are equal in magnitude.</w:t>
      </w:r>
    </w:p>
    <w:p w:rsidR="00AE4172" w:rsidRPr="00DD43E5" w:rsidRDefault="00AE4172" w:rsidP="00AE4172">
      <w:pPr>
        <w:pStyle w:val="NormalWeb"/>
      </w:pPr>
      <w:r w:rsidRPr="00DD43E5">
        <w:rPr>
          <w:noProof/>
          <w:color w:val="0000FF"/>
        </w:rPr>
        <w:lastRenderedPageBreak/>
        <w:drawing>
          <wp:inline distT="0" distB="0" distL="0" distR="0">
            <wp:extent cx="2853690" cy="1838960"/>
            <wp:effectExtent l="19050" t="0" r="3810" b="0"/>
            <wp:docPr id="233" name="Picture 233" descr="http://wizznotes.com/wp-content/uploads/2011/01/image010-300x193.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izznotes.com/wp-content/uploads/2011/01/image010-300x193.jpg">
                      <a:hlinkClick r:id="rId155"/>
                    </pic:cNvPr>
                    <pic:cNvPicPr>
                      <a:picLocks noChangeAspect="1" noChangeArrowheads="1"/>
                    </pic:cNvPicPr>
                  </pic:nvPicPr>
                  <pic:blipFill>
                    <a:blip r:embed="rId156"/>
                    <a:srcRect/>
                    <a:stretch>
                      <a:fillRect/>
                    </a:stretch>
                  </pic:blipFill>
                  <pic:spPr bwMode="auto">
                    <a:xfrm>
                      <a:off x="0" y="0"/>
                      <a:ext cx="2853690" cy="1838960"/>
                    </a:xfrm>
                    <a:prstGeom prst="rect">
                      <a:avLst/>
                    </a:prstGeom>
                    <a:noFill/>
                    <a:ln w="9525">
                      <a:noFill/>
                      <a:miter lim="800000"/>
                      <a:headEnd/>
                      <a:tailEnd/>
                    </a:ln>
                  </pic:spPr>
                </pic:pic>
              </a:graphicData>
            </a:graphic>
          </wp:inline>
        </w:drawing>
      </w:r>
    </w:p>
    <w:p w:rsidR="00AE4172" w:rsidRPr="00DD43E5" w:rsidRDefault="00AE4172" w:rsidP="00AE4172">
      <w:pPr>
        <w:rPr>
          <w:sz w:val="24"/>
          <w:szCs w:val="24"/>
        </w:rPr>
      </w:pPr>
    </w:p>
    <w:p w:rsidR="00AE4172" w:rsidRPr="00DD43E5" w:rsidRDefault="00AE4172" w:rsidP="00AE4172">
      <w:pPr>
        <w:pStyle w:val="NormalWeb"/>
      </w:pPr>
      <w:r w:rsidRPr="00DD43E5">
        <w:rPr>
          <w:u w:val="single"/>
        </w:rPr>
        <w:t>Obtuse-Angled Triangles</w:t>
      </w:r>
    </w:p>
    <w:p w:rsidR="00AE4172" w:rsidRPr="00DD43E5" w:rsidRDefault="00AE4172" w:rsidP="00AE4172">
      <w:pPr>
        <w:pStyle w:val="NormalWeb"/>
      </w:pPr>
      <w:r w:rsidRPr="00DD43E5">
        <w:t>Obtuse-angled triangles are triangles with one of their angles greater than 90° but less than 180° (i.e. an obtuse angle).</w:t>
      </w:r>
    </w:p>
    <w:p w:rsidR="00AE4172" w:rsidRPr="00DD43E5" w:rsidRDefault="00AE4172" w:rsidP="00AE4172">
      <w:pPr>
        <w:pStyle w:val="NormalWeb"/>
      </w:pPr>
      <w:r w:rsidRPr="00DD43E5">
        <w:rPr>
          <w:noProof/>
          <w:color w:val="0000FF"/>
        </w:rPr>
        <w:drawing>
          <wp:inline distT="0" distB="0" distL="0" distR="0">
            <wp:extent cx="2512060" cy="1276350"/>
            <wp:effectExtent l="19050" t="0" r="2540" b="0"/>
            <wp:docPr id="248" name="Picture 248" descr="http://wizznotes.com/wp-content/uploads/2011/01/image015.j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izznotes.com/wp-content/uploads/2011/01/image015.jpg">
                      <a:hlinkClick r:id="rId157"/>
                    </pic:cNvPr>
                    <pic:cNvPicPr>
                      <a:picLocks noChangeAspect="1" noChangeArrowheads="1"/>
                    </pic:cNvPicPr>
                  </pic:nvPicPr>
                  <pic:blipFill>
                    <a:blip r:embed="rId158"/>
                    <a:srcRect/>
                    <a:stretch>
                      <a:fillRect/>
                    </a:stretch>
                  </pic:blipFill>
                  <pic:spPr bwMode="auto">
                    <a:xfrm>
                      <a:off x="0" y="0"/>
                      <a:ext cx="2512060" cy="1276350"/>
                    </a:xfrm>
                    <a:prstGeom prst="rect">
                      <a:avLst/>
                    </a:prstGeom>
                    <a:noFill/>
                    <a:ln w="9525">
                      <a:noFill/>
                      <a:miter lim="800000"/>
                      <a:headEnd/>
                      <a:tailEnd/>
                    </a:ln>
                  </pic:spPr>
                </pic:pic>
              </a:graphicData>
            </a:graphic>
          </wp:inline>
        </w:drawing>
      </w:r>
    </w:p>
    <w:p w:rsidR="00AE4172" w:rsidRPr="00DD43E5" w:rsidRDefault="00AE4172" w:rsidP="00AE4172">
      <w:pPr>
        <w:pStyle w:val="NormalWeb"/>
      </w:pPr>
      <w:r w:rsidRPr="00DD43E5">
        <w:rPr>
          <w:u w:val="single"/>
        </w:rPr>
        <w:t>Acute-Angled Triangles</w:t>
      </w:r>
    </w:p>
    <w:p w:rsidR="00AE4172" w:rsidRPr="00DD43E5" w:rsidRDefault="00AE4172" w:rsidP="00AE4172">
      <w:pPr>
        <w:pStyle w:val="NormalWeb"/>
      </w:pPr>
      <w:r w:rsidRPr="00DD43E5">
        <w:t>Acute-angled triangles are triangles in which all the angles are acute. That is, all angles are greater than 0° but less than 90°.</w:t>
      </w:r>
    </w:p>
    <w:p w:rsidR="004544EC" w:rsidRPr="004544EC" w:rsidRDefault="00AE4172" w:rsidP="004544EC">
      <w:pPr>
        <w:pStyle w:val="NormalWeb"/>
      </w:pPr>
      <w:r w:rsidRPr="00DD43E5">
        <w:rPr>
          <w:noProof/>
          <w:color w:val="0000FF"/>
        </w:rPr>
        <w:drawing>
          <wp:inline distT="0" distB="0" distL="0" distR="0">
            <wp:extent cx="2491740" cy="1266190"/>
            <wp:effectExtent l="19050" t="0" r="3810" b="0"/>
            <wp:docPr id="249" name="Picture 249" descr="http://wizznotes.com/wp-content/uploads/2011/01/image016.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izznotes.com/wp-content/uploads/2011/01/image016.jpg">
                      <a:hlinkClick r:id="rId159"/>
                    </pic:cNvPr>
                    <pic:cNvPicPr>
                      <a:picLocks noChangeAspect="1" noChangeArrowheads="1"/>
                    </pic:cNvPicPr>
                  </pic:nvPicPr>
                  <pic:blipFill>
                    <a:blip r:embed="rId160"/>
                    <a:srcRect/>
                    <a:stretch>
                      <a:fillRect/>
                    </a:stretch>
                  </pic:blipFill>
                  <pic:spPr bwMode="auto">
                    <a:xfrm>
                      <a:off x="0" y="0"/>
                      <a:ext cx="2491740" cy="1266190"/>
                    </a:xfrm>
                    <a:prstGeom prst="rect">
                      <a:avLst/>
                    </a:prstGeom>
                    <a:noFill/>
                    <a:ln w="9525">
                      <a:noFill/>
                      <a:miter lim="800000"/>
                      <a:headEnd/>
                      <a:tailEnd/>
                    </a:ln>
                  </pic:spPr>
                </pic:pic>
              </a:graphicData>
            </a:graphic>
          </wp:inline>
        </w:drawing>
      </w:r>
    </w:p>
    <w:p w:rsidR="00284563" w:rsidRDefault="000826F3" w:rsidP="000826F3">
      <w:pPr>
        <w:rPr>
          <w:b/>
          <w:sz w:val="24"/>
          <w:szCs w:val="24"/>
        </w:rPr>
      </w:pPr>
      <w:r w:rsidRPr="00284563">
        <w:rPr>
          <w:b/>
          <w:sz w:val="24"/>
          <w:szCs w:val="24"/>
        </w:rPr>
        <w:t>Do these</w:t>
      </w:r>
    </w:p>
    <w:p w:rsidR="00284563" w:rsidRPr="00417508" w:rsidRDefault="00284563" w:rsidP="00284563">
      <w:pPr>
        <w:rPr>
          <w:sz w:val="24"/>
          <w:szCs w:val="24"/>
        </w:rPr>
      </w:pPr>
      <w:r w:rsidRPr="00284563">
        <w:rPr>
          <w:sz w:val="24"/>
          <w:szCs w:val="24"/>
        </w:rPr>
        <w:t xml:space="preserve">Exercise </w:t>
      </w:r>
      <w:r>
        <w:rPr>
          <w:sz w:val="24"/>
          <w:szCs w:val="24"/>
        </w:rPr>
        <w:t xml:space="preserve">21.2 pg 240 </w:t>
      </w:r>
      <w:r w:rsidRPr="00284563">
        <w:rPr>
          <w:sz w:val="24"/>
          <w:szCs w:val="24"/>
        </w:rPr>
        <w:t xml:space="preserve">No </w:t>
      </w:r>
      <w:proofErr w:type="gramStart"/>
      <w:r w:rsidRPr="00284563">
        <w:rPr>
          <w:sz w:val="24"/>
          <w:szCs w:val="24"/>
        </w:rPr>
        <w:t>( 1</w:t>
      </w:r>
      <w:proofErr w:type="gramEnd"/>
      <w:r w:rsidRPr="00284563">
        <w:rPr>
          <w:sz w:val="24"/>
          <w:szCs w:val="24"/>
        </w:rPr>
        <w:t>-10)</w:t>
      </w:r>
      <w:r w:rsidR="000826F3" w:rsidRPr="00284563">
        <w:rPr>
          <w:sz w:val="24"/>
          <w:szCs w:val="24"/>
        </w:rPr>
        <w:t xml:space="preserve"> </w:t>
      </w:r>
    </w:p>
    <w:p w:rsidR="00284563" w:rsidRPr="00284563" w:rsidRDefault="007A3A98" w:rsidP="00284563">
      <w:pPr>
        <w:rPr>
          <w:b/>
          <w:sz w:val="24"/>
          <w:szCs w:val="24"/>
        </w:rPr>
      </w:pPr>
      <w:r w:rsidRPr="00284563">
        <w:rPr>
          <w:b/>
          <w:sz w:val="24"/>
          <w:szCs w:val="24"/>
        </w:rPr>
        <w:t>Assignment:</w:t>
      </w:r>
      <w:r w:rsidR="00417508">
        <w:rPr>
          <w:b/>
          <w:sz w:val="24"/>
          <w:szCs w:val="24"/>
        </w:rPr>
        <w:t xml:space="preserve"> </w:t>
      </w:r>
      <w:r w:rsidR="00284563" w:rsidRPr="00284563">
        <w:rPr>
          <w:sz w:val="24"/>
          <w:szCs w:val="24"/>
        </w:rPr>
        <w:t xml:space="preserve"> </w:t>
      </w:r>
      <w:r w:rsidR="00284563">
        <w:rPr>
          <w:sz w:val="24"/>
          <w:szCs w:val="24"/>
        </w:rPr>
        <w:t xml:space="preserve">Exercise </w:t>
      </w:r>
      <w:r>
        <w:rPr>
          <w:sz w:val="24"/>
          <w:szCs w:val="24"/>
        </w:rPr>
        <w:t>21.3 pg 243 No (</w:t>
      </w:r>
      <w:proofErr w:type="gramStart"/>
      <w:r w:rsidR="00284563">
        <w:rPr>
          <w:sz w:val="24"/>
          <w:szCs w:val="24"/>
        </w:rPr>
        <w:t>1 ,</w:t>
      </w:r>
      <w:proofErr w:type="gramEnd"/>
      <w:r w:rsidR="00284563">
        <w:rPr>
          <w:sz w:val="24"/>
          <w:szCs w:val="24"/>
        </w:rPr>
        <w:t xml:space="preserve"> 2, 5, 6, 10 &amp; 12)</w:t>
      </w:r>
    </w:p>
    <w:p w:rsidR="00284563" w:rsidRPr="00284563" w:rsidRDefault="00284563" w:rsidP="000826F3">
      <w:pPr>
        <w:rPr>
          <w:sz w:val="24"/>
          <w:szCs w:val="24"/>
        </w:rPr>
      </w:pPr>
    </w:p>
    <w:p w:rsidR="00284563" w:rsidRDefault="00284563" w:rsidP="000826F3">
      <w:pPr>
        <w:rPr>
          <w:sz w:val="24"/>
          <w:szCs w:val="24"/>
        </w:rPr>
      </w:pPr>
    </w:p>
    <w:p w:rsidR="001555D3" w:rsidRDefault="001555D3" w:rsidP="00AE4172">
      <w:pPr>
        <w:jc w:val="center"/>
        <w:rPr>
          <w:sz w:val="24"/>
          <w:szCs w:val="24"/>
        </w:rPr>
      </w:pPr>
    </w:p>
    <w:p w:rsidR="00AE4172" w:rsidRPr="00DD43E5" w:rsidRDefault="00AE4172" w:rsidP="00D94D33">
      <w:pPr>
        <w:rPr>
          <w:sz w:val="24"/>
          <w:szCs w:val="24"/>
        </w:rPr>
      </w:pPr>
      <w:r w:rsidRPr="00DD43E5">
        <w:rPr>
          <w:sz w:val="24"/>
          <w:szCs w:val="24"/>
        </w:rPr>
        <w:t>WEEK 7 REVIEWS OF FIRST HALF LESSON</w:t>
      </w:r>
    </w:p>
    <w:p w:rsidR="00D94D33" w:rsidRDefault="00AE4172" w:rsidP="00D94D33">
      <w:pPr>
        <w:rPr>
          <w:b/>
          <w:sz w:val="24"/>
          <w:szCs w:val="24"/>
          <w:u w:val="single"/>
        </w:rPr>
      </w:pPr>
      <w:r w:rsidRPr="00DD43E5">
        <w:rPr>
          <w:b/>
          <w:sz w:val="24"/>
          <w:szCs w:val="24"/>
          <w:u w:val="single"/>
        </w:rPr>
        <w:t>WEEK 8</w:t>
      </w:r>
    </w:p>
    <w:p w:rsidR="00AE4172" w:rsidRPr="00DD43E5" w:rsidRDefault="00AE4172" w:rsidP="00D94D33">
      <w:pPr>
        <w:rPr>
          <w:b/>
          <w:sz w:val="24"/>
          <w:szCs w:val="24"/>
          <w:u w:val="single"/>
        </w:rPr>
      </w:pPr>
      <w:r w:rsidRPr="00DD43E5">
        <w:rPr>
          <w:b/>
          <w:sz w:val="24"/>
          <w:szCs w:val="24"/>
          <w:u w:val="single"/>
        </w:rPr>
        <w:t>CONSTRUCTION</w:t>
      </w:r>
    </w:p>
    <w:p w:rsidR="00AE4172" w:rsidRPr="00DD43E5" w:rsidRDefault="00AE4172" w:rsidP="00AE4172">
      <w:pPr>
        <w:rPr>
          <w:sz w:val="24"/>
          <w:szCs w:val="24"/>
        </w:rPr>
      </w:pPr>
      <w:r w:rsidRPr="00DD43E5">
        <w:rPr>
          <w:sz w:val="24"/>
          <w:szCs w:val="24"/>
        </w:rPr>
        <w:t>To construct a geometrical figure means to draw it accurately. Generally, to carry out a construction, you required a sharp pencil, compasses, protractor and good ruler. Other mathematical instruments or equipment such as set square, dividers and so on may also be necessary.</w:t>
      </w:r>
    </w:p>
    <w:p w:rsidR="00AE4172" w:rsidRPr="00DD43E5" w:rsidRDefault="00AE4172" w:rsidP="00AE4172">
      <w:pPr>
        <w:rPr>
          <w:sz w:val="24"/>
          <w:szCs w:val="24"/>
        </w:rPr>
      </w:pPr>
      <w:r w:rsidRPr="00DD43E5">
        <w:rPr>
          <w:sz w:val="24"/>
          <w:szCs w:val="24"/>
        </w:rPr>
        <w:t>The ruler: is used for drawing straight line and also for measuring lengths in both centimeters and inches.</w:t>
      </w:r>
    </w:p>
    <w:p w:rsidR="00AE4172" w:rsidRPr="00DD43E5" w:rsidRDefault="00AE4172" w:rsidP="00AE4172">
      <w:pPr>
        <w:rPr>
          <w:sz w:val="24"/>
          <w:szCs w:val="24"/>
        </w:rPr>
      </w:pPr>
      <w:r w:rsidRPr="00DD43E5">
        <w:rPr>
          <w:sz w:val="24"/>
          <w:szCs w:val="24"/>
        </w:rPr>
        <w:t xml:space="preserve">Protractor: A protractor is used for measuring and constructing angles. </w:t>
      </w:r>
    </w:p>
    <w:p w:rsidR="00AE4172" w:rsidRPr="00DD43E5" w:rsidRDefault="000C7D46" w:rsidP="00AE4172">
      <w:pPr>
        <w:rPr>
          <w:sz w:val="24"/>
          <w:szCs w:val="24"/>
        </w:rPr>
      </w:pPr>
      <w:r>
        <w:rPr>
          <w:noProof/>
          <w:sz w:val="24"/>
          <w:szCs w:val="24"/>
        </w:rPr>
        <w:pict>
          <v:line id="Straight Connector 39" o:spid="_x0000_s1026" style="position:absolute;z-index:251668480;visibility:visible" from="309.8pt,19.65pt" to="31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" strokecolor="#5b9bd5 [3204]" strokeweight=".5pt">
            <v:stroke joinstyle="miter"/>
          </v:line>
        </w:pict>
      </w:r>
      <w:r>
        <w:rPr>
          <w:noProof/>
          <w:sz w:val="24"/>
          <w:szCs w:val="24"/>
        </w:rPr>
        <w:pict>
          <v:line id="Straight Connector 38" o:spid="_x0000_s1054" style="position:absolute;flip:y;z-index:251667456;visibility:visible;mso-width-relative:margin;mso-height-relative:margin" from="308.6pt,18.45pt" to="322.4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" strokecolor="#5b9bd5 [3204]" strokeweight=".5pt">
            <v:stroke joinstyle="miter"/>
          </v:line>
        </w:pict>
      </w:r>
      <w:r>
        <w:rPr>
          <w:noProof/>
          <w:sz w:val="24"/>
          <w:szCs w:val="24"/>
        </w:rPr>
        <w:pict>
          <v:line id="Straight Connector 36" o:spid="_x0000_s1053" style="position:absolute;flip:x;z-index:251665408;visibility:visible;mso-width-relative:margin" from="107.2pt,31.9pt" to="116.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" strokecolor="#5b9bd5 [3204]" strokeweight=".5pt">
            <v:stroke joinstyle="miter"/>
          </v:line>
        </w:pict>
      </w:r>
      <w:r>
        <w:rPr>
          <w:noProof/>
          <w:sz w:val="24"/>
          <w:szCs w:val="24"/>
        </w:rPr>
        <w:pict>
          <v:line id="Straight Connector 37" o:spid="_x0000_s1052" style="position:absolute;z-index:251666432;visibility:visible" from="315pt,25.4pt" to="317.9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" strokecolor="#5b9bd5 [3204]" strokeweight=".5pt">
            <v:stroke joinstyle="miter"/>
          </v:line>
        </w:pict>
      </w:r>
      <w:r>
        <w:rPr>
          <w:noProof/>
          <w:sz w:val="24"/>
          <w:szCs w:val="24"/>
        </w:rPr>
        <w:pict>
          <v:line id="Straight Connector 35" o:spid="_x0000_s1051" style="position:absolute;z-index:251664384;visibility:visible" from="109.25pt,31.15pt" to="116.2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" strokecolor="#5b9bd5 [3204]" strokeweight=".5pt">
            <v:stroke joinstyle="miter"/>
          </v:line>
        </w:pict>
      </w:r>
      <w:r>
        <w:rPr>
          <w:noProof/>
          <w:sz w:val="24"/>
          <w:szCs w:val="24"/>
        </w:rPr>
        <w:pict>
          <v:line id="Straight Connector 32" o:spid="_x0000_s1050" style="position:absolute;flip:y;z-index:251661312;visibility:visible" from="43.8pt,39.25pt" to="112.3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" strokecolor="#5b9bd5 [3204]" strokeweight=".5pt">
            <v:stroke joinstyle="miter"/>
          </v:line>
        </w:pict>
      </w:r>
      <w:r>
        <w:rPr>
          <w:noProof/>
          <w:sz w:val="24"/>
          <w:szCs w:val="24"/>
        </w:rPr>
        <w:pict>
          <v:line id="Straight Connector 243" o:spid="_x0000_s1049" style="position:absolute;z-index:251660288;visibility:visible;mso-width-relative:margin" from="43.75pt,34.65pt" to="43.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" strokecolor="#5b9bd5 [3204]" strokeweight=".5pt">
            <v:stroke joinstyle="miter"/>
          </v:line>
        </w:pict>
      </w:r>
      <w:r w:rsidR="00AE4172" w:rsidRPr="00DD43E5">
        <w:rPr>
          <w:sz w:val="24"/>
          <w:szCs w:val="24"/>
        </w:rPr>
        <w:t>Pencil: A pencil with a sharp point is used for drawing straight and curved lines. Drawing pencil may be soft or hard.</w:t>
      </w:r>
    </w:p>
    <w:p w:rsidR="00AE4172" w:rsidRPr="00DD43E5" w:rsidRDefault="00AE4172" w:rsidP="00AE4172">
      <w:pPr>
        <w:rPr>
          <w:sz w:val="24"/>
          <w:szCs w:val="24"/>
        </w:rPr>
      </w:pPr>
    </w:p>
    <w:p w:rsidR="00AE4172" w:rsidRPr="00DD43E5" w:rsidRDefault="000C7D46" w:rsidP="00AE4172">
      <w:pPr>
        <w:rPr>
          <w:sz w:val="24"/>
          <w:szCs w:val="24"/>
        </w:rPr>
      </w:pPr>
      <w:r>
        <w:rPr>
          <w:noProof/>
          <w:sz w:val="24"/>
          <w:szCs w:val="24"/>
        </w:rPr>
        <w:pict>
          <v:line id="Straight Connector 50" o:spid="_x0000_s1048" style="position:absolute;z-index:251674624;visibility:visible" from="328.3pt,18.85pt" to="328.3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" strokecolor="#5b9bd5 [3204]" strokeweight=".5pt">
            <v:stroke joinstyle="miter"/>
          </v:line>
        </w:pict>
      </w:r>
      <w:r>
        <w:rPr>
          <w:noProof/>
          <w:sz w:val="24"/>
          <w:szCs w:val="24"/>
        </w:rPr>
        <w:pict>
          <v:line id="Straight Connector 49" o:spid="_x0000_s1047" style="position:absolute;z-index:251673600;visibility:visible" from="304.7pt,18.25pt" to="304.7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" strokecolor="#5b9bd5 [3204]" strokeweight=".5pt">
            <v:stroke joinstyle="miter"/>
          </v:line>
        </w:pict>
      </w:r>
      <w:r>
        <w:rPr>
          <w:noProof/>
          <w:sz w:val="24"/>
          <w:szCs w:val="24"/>
        </w:rPr>
        <w:pict>
          <v:line id="Straight Connector 46" o:spid="_x0000_s1046" style="position:absolute;z-index:251672576;visibility:visible;mso-width-relative:margin;mso-height-relative:margin" from="304.7pt,18.25pt" to="327.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" strokecolor="#5b9bd5 [3204]" strokeweight=".5pt">
            <v:stroke joinstyle="miter"/>
          </v:line>
        </w:pict>
      </w:r>
      <w:r>
        <w:rPr>
          <w:noProof/>
          <w:sz w:val="24"/>
          <w:szCs w:val="24"/>
        </w:rPr>
        <w:pict>
          <v:line id="Straight Connector 33" o:spid="_x0000_s1045" style="position:absolute;z-index:251662336;visibility:visible" from="59.9pt,21.1pt" to="69.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RH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" strokecolor="#5b9bd5 [3204]" strokeweight=".5pt">
            <v:stroke joinstyle="miter"/>
          </v:line>
        </w:pict>
      </w:r>
    </w:p>
    <w:p w:rsidR="00AE4172" w:rsidRPr="00DD43E5" w:rsidRDefault="000C7D46" w:rsidP="00AE4172">
      <w:pPr>
        <w:rPr>
          <w:sz w:val="24"/>
          <w:szCs w:val="24"/>
        </w:rPr>
      </w:pPr>
      <w:r>
        <w:rPr>
          <w:noProof/>
          <w:sz w:val="24"/>
          <w:szCs w:val="24"/>
        </w:rPr>
        <w:pict>
          <v:line id="Straight Connector 34" o:spid="_x0000_s1044" style="position:absolute;flip:y;z-index:251663360;visibility:visible" from="221.15pt,1.6pt" to="42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" strokecolor="#5b9bd5 [3204]" strokeweight=".5pt">
            <v:stroke joinstyle="miter"/>
          </v:line>
        </w:pict>
      </w:r>
      <w:r>
        <w:rPr>
          <w:noProof/>
          <w:sz w:val="24"/>
          <w:szCs w:val="24"/>
        </w:rPr>
        <w:pict>
          <v:line id="Straight Connector 15" o:spid="_x0000_s1043" style="position:absolute;flip:y;z-index:251659264;visibility:visible;mso-width-relative:margin;mso-height-relative:margin" from="43.85pt,7.35pt" to="154.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" strokecolor="#5b9bd5 [3204]" strokeweight=".5pt">
            <v:stroke joinstyle="miter"/>
          </v:line>
        </w:pict>
      </w:r>
      <w:r w:rsidR="00AE4172" w:rsidRPr="00DD43E5">
        <w:rPr>
          <w:sz w:val="24"/>
          <w:szCs w:val="24"/>
        </w:rPr>
        <w:t xml:space="preserve">             A                                          B                   A                                                                             B</w:t>
      </w:r>
    </w:p>
    <w:p w:rsidR="00AE4172" w:rsidRPr="00DD43E5" w:rsidRDefault="00AE4172" w:rsidP="00AE4172">
      <w:pPr>
        <w:rPr>
          <w:sz w:val="24"/>
          <w:szCs w:val="24"/>
        </w:rPr>
      </w:pPr>
      <w:r w:rsidRPr="00DD43E5">
        <w:rPr>
          <w:sz w:val="24"/>
          <w:szCs w:val="24"/>
        </w:rPr>
        <w:t xml:space="preserve">                        ANGLE 30</w:t>
      </w:r>
      <w:r w:rsidRPr="00DD43E5">
        <w:rPr>
          <w:sz w:val="24"/>
          <w:szCs w:val="24"/>
          <w:vertAlign w:val="superscript"/>
        </w:rPr>
        <w:t xml:space="preserve">0 </w:t>
      </w:r>
      <w:r w:rsidRPr="00DD43E5">
        <w:rPr>
          <w:sz w:val="24"/>
          <w:szCs w:val="24"/>
        </w:rPr>
        <w:t xml:space="preserve">                                                              ANGLE 90</w:t>
      </w:r>
      <w:r w:rsidRPr="00DD43E5">
        <w:rPr>
          <w:sz w:val="24"/>
          <w:szCs w:val="24"/>
          <w:vertAlign w:val="superscript"/>
        </w:rPr>
        <w:t>0</w:t>
      </w:r>
    </w:p>
    <w:p w:rsidR="00AE4172" w:rsidRPr="00DD43E5" w:rsidRDefault="000C7D46" w:rsidP="00AE4172">
      <w:pPr>
        <w:rPr>
          <w:sz w:val="24"/>
          <w:szCs w:val="24"/>
        </w:rPr>
      </w:pPr>
      <w:r>
        <w:rPr>
          <w:noProof/>
          <w:sz w:val="24"/>
          <w:szCs w:val="24"/>
        </w:rPr>
        <w:pict>
          <v:line id="Straight Connector 43" o:spid="_x0000_s1042" style="position:absolute;flip:y;z-index:251670528;visibility:visible;mso-width-relative:margin;mso-height-relative:margin" from="89.8pt,2.2pt" to="168.1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" strokecolor="#5b9bd5 [3204]" strokeweight=".5pt">
            <v:stroke joinstyle="miter"/>
          </v:line>
        </w:pict>
      </w:r>
    </w:p>
    <w:p w:rsidR="00AE4172" w:rsidRPr="00DD43E5" w:rsidRDefault="00AE4172" w:rsidP="00AE4172">
      <w:pPr>
        <w:rPr>
          <w:sz w:val="24"/>
          <w:szCs w:val="24"/>
        </w:rPr>
      </w:pPr>
    </w:p>
    <w:p w:rsidR="00AE4172" w:rsidRPr="00DD43E5" w:rsidRDefault="000C7D46" w:rsidP="00AE4172">
      <w:pPr>
        <w:rPr>
          <w:sz w:val="24"/>
          <w:szCs w:val="24"/>
        </w:rPr>
      </w:pPr>
      <w:r>
        <w:rPr>
          <w:noProof/>
          <w:sz w:val="24"/>
          <w:szCs w:val="24"/>
        </w:rPr>
        <w:pict>
          <v:line id="Straight Connector 44" o:spid="_x0000_s1041" style="position:absolute;z-index:251671552;visibility:visible;mso-width-relative:margin;mso-height-relative:margin" from="116.4pt,3.25pt" to="134.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" strokecolor="#5b9bd5 [3204]" strokeweight=".5pt">
            <v:stroke joinstyle="miter"/>
          </v:line>
        </w:pict>
      </w:r>
      <w:r>
        <w:rPr>
          <w:noProof/>
          <w:sz w:val="24"/>
          <w:szCs w:val="24"/>
        </w:rPr>
        <w:pict>
          <v:line id="Straight Connector 40" o:spid="_x0000_s1040" style="position:absolute;flip:y;z-index:251669504;visibility:visible" from="7.5pt,25.7pt" to="203.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" strokecolor="#5b9bd5 [3204]" strokeweight=".5pt">
            <v:stroke joinstyle="miter"/>
          </v:line>
        </w:pict>
      </w:r>
    </w:p>
    <w:p w:rsidR="00AE4172" w:rsidRPr="00DD43E5" w:rsidRDefault="00AE4172" w:rsidP="00AE4172">
      <w:pPr>
        <w:rPr>
          <w:sz w:val="24"/>
          <w:szCs w:val="24"/>
        </w:rPr>
      </w:pPr>
      <w:r w:rsidRPr="00DD43E5">
        <w:rPr>
          <w:sz w:val="24"/>
          <w:szCs w:val="24"/>
        </w:rPr>
        <w:t xml:space="preserve">A                                                                         B           </w:t>
      </w:r>
    </w:p>
    <w:p w:rsidR="00AE4172" w:rsidRPr="00DD43E5" w:rsidRDefault="00AE4172" w:rsidP="00AE4172">
      <w:pPr>
        <w:rPr>
          <w:sz w:val="24"/>
          <w:szCs w:val="24"/>
        </w:rPr>
      </w:pPr>
      <w:r w:rsidRPr="00DD43E5">
        <w:rPr>
          <w:sz w:val="24"/>
          <w:szCs w:val="24"/>
        </w:rPr>
        <w:t xml:space="preserve">                    ANGLE 60</w:t>
      </w:r>
      <w:r w:rsidRPr="00DD43E5">
        <w:rPr>
          <w:sz w:val="24"/>
          <w:szCs w:val="24"/>
          <w:vertAlign w:val="superscript"/>
        </w:rPr>
        <w:t>0</w:t>
      </w:r>
    </w:p>
    <w:p w:rsidR="00AE4172" w:rsidRPr="00DD43E5" w:rsidRDefault="00AE4172" w:rsidP="00AE417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rPr>
      </w:pPr>
    </w:p>
    <w:p w:rsidR="00AE4172" w:rsidRPr="00A76D31" w:rsidRDefault="00A76D31" w:rsidP="00A76D31">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A76D31">
        <w:rPr>
          <w:rFonts w:ascii="Times New Roman" w:eastAsia="Times New Roman" w:hAnsi="Times New Roman" w:cs="Times New Roman"/>
          <w:b/>
          <w:bCs/>
          <w:kern w:val="36"/>
          <w:sz w:val="24"/>
          <w:szCs w:val="24"/>
        </w:rPr>
        <w:t>Do these</w:t>
      </w:r>
    </w:p>
    <w:p w:rsidR="00A76D31" w:rsidRPr="00A76D31" w:rsidRDefault="00A76D31" w:rsidP="00A76D31">
      <w:pPr>
        <w:spacing w:before="100" w:beforeAutospacing="1" w:after="100" w:afterAutospacing="1" w:line="240" w:lineRule="auto"/>
        <w:outlineLvl w:val="0"/>
        <w:rPr>
          <w:rFonts w:ascii="Times New Roman" w:eastAsia="Times New Roman" w:hAnsi="Times New Roman" w:cs="Times New Roman"/>
          <w:bCs/>
          <w:kern w:val="36"/>
          <w:sz w:val="24"/>
          <w:szCs w:val="24"/>
          <w:u w:val="single"/>
        </w:rPr>
      </w:pPr>
    </w:p>
    <w:p w:rsidR="00BE6398" w:rsidRPr="00BE6398" w:rsidRDefault="00BE6398" w:rsidP="00BE6398">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BE6398">
        <w:rPr>
          <w:rFonts w:ascii="Times New Roman" w:eastAsia="Times New Roman" w:hAnsi="Times New Roman" w:cs="Times New Roman"/>
          <w:b/>
          <w:bCs/>
          <w:kern w:val="36"/>
          <w:sz w:val="24"/>
          <w:szCs w:val="24"/>
        </w:rPr>
        <w:t>WEEK 9</w:t>
      </w:r>
    </w:p>
    <w:p w:rsidR="00AE4172" w:rsidRPr="00DD43E5" w:rsidRDefault="00BE6398" w:rsidP="00BE6398">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 xml:space="preserve">TOPIC: </w:t>
      </w:r>
      <w:r w:rsidR="00AE4172" w:rsidRPr="00DD43E5">
        <w:rPr>
          <w:rFonts w:ascii="Times New Roman" w:eastAsia="Times New Roman" w:hAnsi="Times New Roman" w:cs="Times New Roman"/>
          <w:b/>
          <w:bCs/>
          <w:kern w:val="36"/>
          <w:sz w:val="24"/>
          <w:szCs w:val="24"/>
          <w:u w:val="single"/>
        </w:rPr>
        <w:t>STATISTICS</w:t>
      </w:r>
    </w:p>
    <w:p w:rsidR="00AE4172" w:rsidRPr="00DD43E5" w:rsidRDefault="00AE4172" w:rsidP="00AE4172">
      <w:pPr>
        <w:jc w:val="center"/>
        <w:rPr>
          <w:sz w:val="24"/>
          <w:szCs w:val="24"/>
          <w:u w:val="single"/>
        </w:rPr>
      </w:pPr>
      <w:r w:rsidRPr="00DD43E5">
        <w:rPr>
          <w:sz w:val="24"/>
          <w:szCs w:val="24"/>
          <w:u w:val="single"/>
        </w:rPr>
        <w:t>MEANING AND USES OF STATISTICS</w:t>
      </w:r>
    </w:p>
    <w:p w:rsidR="00AE4172" w:rsidRPr="00DD43E5" w:rsidRDefault="00AE4172" w:rsidP="00AE4172">
      <w:pPr>
        <w:rPr>
          <w:sz w:val="24"/>
          <w:szCs w:val="24"/>
        </w:rPr>
      </w:pPr>
      <w:r w:rsidRPr="00DD43E5">
        <w:rPr>
          <w:sz w:val="24"/>
          <w:szCs w:val="24"/>
        </w:rPr>
        <w:t>Statistics is the branch of mathematics which deals with the study of data. It involves</w:t>
      </w:r>
    </w:p>
    <w:p w:rsidR="00AE4172" w:rsidRPr="00DD43E5" w:rsidRDefault="00AE4172" w:rsidP="00AE4172">
      <w:pPr>
        <w:pStyle w:val="ListParagraph"/>
        <w:numPr>
          <w:ilvl w:val="0"/>
          <w:numId w:val="7"/>
        </w:numPr>
        <w:rPr>
          <w:sz w:val="24"/>
          <w:szCs w:val="24"/>
        </w:rPr>
      </w:pPr>
      <w:r w:rsidRPr="00DD43E5">
        <w:rPr>
          <w:sz w:val="24"/>
          <w:szCs w:val="24"/>
        </w:rPr>
        <w:t>Gathering (collecting data)</w:t>
      </w:r>
    </w:p>
    <w:p w:rsidR="00AE4172" w:rsidRPr="00DD43E5" w:rsidRDefault="00AE4172" w:rsidP="00AE4172">
      <w:pPr>
        <w:pStyle w:val="ListParagraph"/>
        <w:numPr>
          <w:ilvl w:val="0"/>
          <w:numId w:val="7"/>
        </w:numPr>
        <w:rPr>
          <w:sz w:val="24"/>
          <w:szCs w:val="24"/>
        </w:rPr>
      </w:pPr>
      <w:r w:rsidRPr="00DD43E5">
        <w:rPr>
          <w:sz w:val="24"/>
          <w:szCs w:val="24"/>
        </w:rPr>
        <w:t>Sorting and tabulating data</w:t>
      </w:r>
    </w:p>
    <w:p w:rsidR="00AE4172" w:rsidRPr="00DD43E5" w:rsidRDefault="00AE4172" w:rsidP="00AE4172">
      <w:pPr>
        <w:pStyle w:val="ListParagraph"/>
        <w:numPr>
          <w:ilvl w:val="0"/>
          <w:numId w:val="7"/>
        </w:numPr>
        <w:rPr>
          <w:sz w:val="24"/>
          <w:szCs w:val="24"/>
        </w:rPr>
      </w:pPr>
      <w:r w:rsidRPr="00DD43E5">
        <w:rPr>
          <w:sz w:val="24"/>
          <w:szCs w:val="24"/>
        </w:rPr>
        <w:t>Presenting data usually means of diagrams</w:t>
      </w:r>
    </w:p>
    <w:p w:rsidR="00AE4172" w:rsidRPr="00DD43E5" w:rsidRDefault="00AE4172" w:rsidP="00AE4172">
      <w:pPr>
        <w:pStyle w:val="ListParagraph"/>
        <w:numPr>
          <w:ilvl w:val="0"/>
          <w:numId w:val="7"/>
        </w:numPr>
        <w:rPr>
          <w:sz w:val="24"/>
          <w:szCs w:val="24"/>
        </w:rPr>
      </w:pPr>
      <w:r w:rsidRPr="00DD43E5">
        <w:rPr>
          <w:sz w:val="24"/>
          <w:szCs w:val="24"/>
        </w:rPr>
        <w:t>Interpreting results.</w:t>
      </w:r>
    </w:p>
    <w:p w:rsidR="00AE4172" w:rsidRPr="00DD43E5" w:rsidRDefault="00AE4172" w:rsidP="00AE4172">
      <w:pPr>
        <w:jc w:val="center"/>
        <w:rPr>
          <w:b/>
          <w:sz w:val="24"/>
          <w:szCs w:val="24"/>
          <w:u w:val="single"/>
        </w:rPr>
      </w:pPr>
      <w:r w:rsidRPr="00DD43E5">
        <w:rPr>
          <w:b/>
          <w:sz w:val="24"/>
          <w:szCs w:val="24"/>
          <w:u w:val="single"/>
        </w:rPr>
        <w:t>USES OF STATISTICS</w:t>
      </w:r>
    </w:p>
    <w:p w:rsidR="00AE4172" w:rsidRPr="00DD43E5" w:rsidRDefault="00AE4172" w:rsidP="00AE4172">
      <w:pPr>
        <w:pStyle w:val="ListParagraph"/>
        <w:numPr>
          <w:ilvl w:val="0"/>
          <w:numId w:val="8"/>
        </w:numPr>
        <w:rPr>
          <w:sz w:val="24"/>
          <w:szCs w:val="24"/>
        </w:rPr>
      </w:pPr>
      <w:r w:rsidRPr="00DD43E5">
        <w:rPr>
          <w:sz w:val="24"/>
          <w:szCs w:val="24"/>
        </w:rPr>
        <w:t>For record keeping</w:t>
      </w:r>
    </w:p>
    <w:p w:rsidR="00AE4172" w:rsidRPr="00DD43E5" w:rsidRDefault="00AE4172" w:rsidP="00AE4172">
      <w:pPr>
        <w:pStyle w:val="ListParagraph"/>
        <w:numPr>
          <w:ilvl w:val="0"/>
          <w:numId w:val="8"/>
        </w:numPr>
        <w:rPr>
          <w:sz w:val="24"/>
          <w:szCs w:val="24"/>
        </w:rPr>
      </w:pPr>
      <w:r w:rsidRPr="00DD43E5">
        <w:rPr>
          <w:sz w:val="24"/>
          <w:szCs w:val="24"/>
        </w:rPr>
        <w:t>To forecast or predict future events</w:t>
      </w:r>
    </w:p>
    <w:p w:rsidR="00AE4172" w:rsidRPr="00DD43E5" w:rsidRDefault="00AE4172" w:rsidP="00AE4172">
      <w:pPr>
        <w:pStyle w:val="ListParagraph"/>
        <w:numPr>
          <w:ilvl w:val="0"/>
          <w:numId w:val="8"/>
        </w:numPr>
        <w:rPr>
          <w:sz w:val="24"/>
          <w:szCs w:val="24"/>
        </w:rPr>
      </w:pPr>
      <w:r w:rsidRPr="00DD43E5">
        <w:rPr>
          <w:sz w:val="24"/>
          <w:szCs w:val="24"/>
        </w:rPr>
        <w:t>For planning purposes</w:t>
      </w:r>
    </w:p>
    <w:p w:rsidR="00AE4172" w:rsidRPr="00DD43E5" w:rsidRDefault="00AE4172" w:rsidP="00AE4172">
      <w:pPr>
        <w:pStyle w:val="ListParagraph"/>
        <w:numPr>
          <w:ilvl w:val="0"/>
          <w:numId w:val="8"/>
        </w:numPr>
        <w:rPr>
          <w:sz w:val="24"/>
          <w:szCs w:val="24"/>
        </w:rPr>
      </w:pPr>
      <w:r w:rsidRPr="00DD43E5">
        <w:rPr>
          <w:sz w:val="24"/>
          <w:szCs w:val="24"/>
        </w:rPr>
        <w:t>For decision making</w:t>
      </w:r>
    </w:p>
    <w:p w:rsidR="00AE4172" w:rsidRPr="00DD43E5" w:rsidRDefault="00AE4172" w:rsidP="00AE4172">
      <w:pPr>
        <w:pStyle w:val="ListParagraph"/>
        <w:numPr>
          <w:ilvl w:val="0"/>
          <w:numId w:val="8"/>
        </w:numPr>
        <w:rPr>
          <w:sz w:val="24"/>
          <w:szCs w:val="24"/>
        </w:rPr>
      </w:pPr>
      <w:r w:rsidRPr="00DD43E5">
        <w:rPr>
          <w:sz w:val="24"/>
          <w:szCs w:val="24"/>
        </w:rPr>
        <w:t>To gather information this can be passes from one source to another.</w:t>
      </w:r>
    </w:p>
    <w:p w:rsidR="00AE4172" w:rsidRPr="00DD43E5" w:rsidRDefault="00AE4172" w:rsidP="00AE4172">
      <w:pPr>
        <w:pStyle w:val="ListParagraph"/>
        <w:rPr>
          <w:sz w:val="24"/>
          <w:szCs w:val="24"/>
        </w:rPr>
      </w:pPr>
    </w:p>
    <w:p w:rsidR="00AE4172" w:rsidRPr="00DD43E5" w:rsidRDefault="00AE4172" w:rsidP="00AE4172">
      <w:pPr>
        <w:pStyle w:val="ListParagraph"/>
        <w:jc w:val="center"/>
        <w:rPr>
          <w:b/>
          <w:sz w:val="24"/>
          <w:szCs w:val="24"/>
          <w:u w:val="single"/>
        </w:rPr>
      </w:pPr>
      <w:r w:rsidRPr="00DD43E5">
        <w:rPr>
          <w:b/>
          <w:sz w:val="24"/>
          <w:szCs w:val="24"/>
          <w:u w:val="single"/>
        </w:rPr>
        <w:t>TYPES OF DATA</w:t>
      </w:r>
    </w:p>
    <w:p w:rsidR="00AE4172" w:rsidRPr="00DD43E5" w:rsidRDefault="00AE4172" w:rsidP="00AE4172">
      <w:pPr>
        <w:rPr>
          <w:sz w:val="24"/>
          <w:szCs w:val="24"/>
        </w:rPr>
      </w:pPr>
      <w:r w:rsidRPr="00DD43E5">
        <w:rPr>
          <w:sz w:val="24"/>
          <w:szCs w:val="24"/>
        </w:rPr>
        <w:t xml:space="preserve">Qualitative data: this is non- numerical data which can only be described in words. Examples are name, place </w:t>
      </w:r>
      <w:proofErr w:type="spellStart"/>
      <w:r w:rsidRPr="00DD43E5">
        <w:rPr>
          <w:sz w:val="24"/>
          <w:szCs w:val="24"/>
        </w:rPr>
        <w:t>colour</w:t>
      </w:r>
      <w:proofErr w:type="spellEnd"/>
      <w:r w:rsidRPr="00DD43E5">
        <w:rPr>
          <w:sz w:val="24"/>
          <w:szCs w:val="24"/>
        </w:rPr>
        <w:t>, sex etc.</w:t>
      </w:r>
    </w:p>
    <w:p w:rsidR="00AE4172" w:rsidRPr="00DD43E5" w:rsidRDefault="00AE4172" w:rsidP="00AE4172">
      <w:pPr>
        <w:rPr>
          <w:sz w:val="24"/>
          <w:szCs w:val="24"/>
        </w:rPr>
      </w:pPr>
      <w:r w:rsidRPr="00DD43E5">
        <w:rPr>
          <w:sz w:val="24"/>
          <w:szCs w:val="24"/>
        </w:rPr>
        <w:t>Quantitative data: A numerical data which is usually given in form of measurement.</w:t>
      </w:r>
    </w:p>
    <w:p w:rsidR="00AE4172" w:rsidRPr="00DD43E5" w:rsidRDefault="00AE4172" w:rsidP="00AE4172">
      <w:pPr>
        <w:rPr>
          <w:sz w:val="24"/>
          <w:szCs w:val="24"/>
        </w:rPr>
      </w:pPr>
    </w:p>
    <w:p w:rsidR="00AE4172" w:rsidRPr="00DD43E5" w:rsidRDefault="00AE4172" w:rsidP="00AE4172">
      <w:pPr>
        <w:jc w:val="center"/>
        <w:rPr>
          <w:b/>
          <w:sz w:val="24"/>
          <w:szCs w:val="24"/>
          <w:u w:val="single"/>
        </w:rPr>
      </w:pPr>
      <w:r w:rsidRPr="00DD43E5">
        <w:rPr>
          <w:b/>
          <w:sz w:val="24"/>
          <w:szCs w:val="24"/>
          <w:u w:val="single"/>
        </w:rPr>
        <w:t>FREQUENCY TABLE</w:t>
      </w:r>
    </w:p>
    <w:p w:rsidR="00AE4172" w:rsidRPr="00DD43E5" w:rsidRDefault="00AE4172" w:rsidP="00AE4172">
      <w:pPr>
        <w:rPr>
          <w:sz w:val="24"/>
          <w:szCs w:val="24"/>
        </w:rPr>
      </w:pPr>
      <w:r w:rsidRPr="00DD43E5">
        <w:rPr>
          <w:sz w:val="24"/>
          <w:szCs w:val="24"/>
        </w:rPr>
        <w:t>EXAMPLE 1: The following figures show the number of children per family in a sample of 40 household. 1, 2, 4, 3, 5, 3, 8, 3, 2, 3, 4, 5, 6, 5, 4, 2, 1, 3, 2, 4, 5, 3, 8, 7, 6, 5, 4, 5, 7, 6, 3, 8, 6, 3, 5, 7, 5, 4, 3.</w:t>
      </w:r>
    </w:p>
    <w:p w:rsidR="00AE4172" w:rsidRPr="00DD43E5" w:rsidRDefault="00AE4172" w:rsidP="00AE4172">
      <w:pPr>
        <w:pStyle w:val="ListParagraph"/>
        <w:numPr>
          <w:ilvl w:val="0"/>
          <w:numId w:val="9"/>
        </w:numPr>
        <w:rPr>
          <w:sz w:val="24"/>
          <w:szCs w:val="24"/>
        </w:rPr>
      </w:pPr>
      <w:r w:rsidRPr="00DD43E5">
        <w:rPr>
          <w:sz w:val="24"/>
          <w:szCs w:val="24"/>
        </w:rPr>
        <w:t>Use a tally mark to prepare a frequency table for the data</w:t>
      </w:r>
    </w:p>
    <w:p w:rsidR="00AE4172" w:rsidRPr="00DD43E5" w:rsidRDefault="00AE4172" w:rsidP="00AE4172">
      <w:pPr>
        <w:pStyle w:val="ListParagraph"/>
        <w:numPr>
          <w:ilvl w:val="0"/>
          <w:numId w:val="9"/>
        </w:numPr>
        <w:rPr>
          <w:sz w:val="24"/>
          <w:szCs w:val="24"/>
        </w:rPr>
      </w:pPr>
      <w:r w:rsidRPr="00DD43E5">
        <w:rPr>
          <w:sz w:val="24"/>
          <w:szCs w:val="24"/>
        </w:rPr>
        <w:t>What is the highest frequency of numbers of children per family?</w:t>
      </w:r>
    </w:p>
    <w:p w:rsidR="00AE4172" w:rsidRPr="00DD43E5" w:rsidRDefault="00AE4172" w:rsidP="00AE4172">
      <w:pPr>
        <w:rPr>
          <w:sz w:val="24"/>
          <w:szCs w:val="24"/>
        </w:rPr>
      </w:pPr>
    </w:p>
    <w:p w:rsidR="00AE4172" w:rsidRPr="00DD43E5" w:rsidRDefault="00AE4172" w:rsidP="00AE4172">
      <w:pPr>
        <w:rPr>
          <w:sz w:val="24"/>
          <w:szCs w:val="24"/>
        </w:rPr>
      </w:pPr>
    </w:p>
    <w:p w:rsidR="00AE4172" w:rsidRPr="00DD43E5" w:rsidRDefault="000C7D46" w:rsidP="00AE4172">
      <w:pPr>
        <w:rPr>
          <w:sz w:val="24"/>
          <w:szCs w:val="24"/>
        </w:rPr>
      </w:pPr>
      <w:r>
        <w:rPr>
          <w:noProof/>
          <w:sz w:val="24"/>
          <w:szCs w:val="24"/>
        </w:rPr>
        <w:lastRenderedPageBreak/>
        <w:pict>
          <v:line id="Straight Connector 55" o:spid="_x0000_s1039" style="position:absolute;flip:x;z-index:251680768;visibility:visible" from="163.25pt,23.45pt" to="163.8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" strokecolor="#5b9bd5 [3204]" strokeweight=".5pt">
            <v:stroke joinstyle="miter"/>
          </v:line>
        </w:pict>
      </w:r>
      <w:r>
        <w:rPr>
          <w:noProof/>
          <w:sz w:val="24"/>
          <w:szCs w:val="24"/>
        </w:rPr>
        <w:pict>
          <v:line id="Straight Connector 54" o:spid="_x0000_s1038" style="position:absolute;flip:x;z-index:251679744;visibility:visible" from="73.15pt,25.9pt" to="73.7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" strokecolor="#5b9bd5 [3204]" strokeweight=".5pt">
            <v:stroke joinstyle="miter"/>
          </v:line>
        </w:pict>
      </w:r>
      <w:r w:rsidR="00AE4172" w:rsidRPr="00DD43E5">
        <w:rPr>
          <w:sz w:val="24"/>
          <w:szCs w:val="24"/>
        </w:rPr>
        <w:t>Solution</w:t>
      </w:r>
    </w:p>
    <w:p w:rsidR="00AE4172" w:rsidRPr="00DD43E5" w:rsidRDefault="000C7D46" w:rsidP="00AE4172">
      <w:pPr>
        <w:rPr>
          <w:sz w:val="24"/>
          <w:szCs w:val="24"/>
        </w:rPr>
      </w:pPr>
      <w:r>
        <w:rPr>
          <w:noProof/>
          <w:sz w:val="24"/>
          <w:szCs w:val="24"/>
        </w:rPr>
        <w:pict>
          <v:line id="Straight Connector 53" o:spid="_x0000_s1037" style="position:absolute;flip:y;z-index:251678720;visibility:visible" from="-9.15pt,21.5pt" to="251.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" strokecolor="#5b9bd5 [3204]" strokeweight=".5pt">
            <v:stroke joinstyle="miter"/>
          </v:line>
        </w:pict>
      </w:r>
      <w:r w:rsidR="00AE4172" w:rsidRPr="00DD43E5">
        <w:rPr>
          <w:sz w:val="24"/>
          <w:szCs w:val="24"/>
        </w:rPr>
        <w:t>NUMBER</w:t>
      </w:r>
      <w:r w:rsidR="00AE4172" w:rsidRPr="00DD43E5">
        <w:rPr>
          <w:sz w:val="24"/>
          <w:szCs w:val="24"/>
        </w:rPr>
        <w:tab/>
      </w:r>
      <w:r w:rsidR="00AE4172" w:rsidRPr="00DD43E5">
        <w:rPr>
          <w:sz w:val="24"/>
          <w:szCs w:val="24"/>
        </w:rPr>
        <w:tab/>
        <w:t>TALLY</w:t>
      </w:r>
      <w:r w:rsidR="00AE4172" w:rsidRPr="00DD43E5">
        <w:rPr>
          <w:sz w:val="24"/>
          <w:szCs w:val="24"/>
        </w:rPr>
        <w:tab/>
      </w:r>
      <w:r w:rsidR="00AE4172" w:rsidRPr="00DD43E5">
        <w:rPr>
          <w:sz w:val="24"/>
          <w:szCs w:val="24"/>
        </w:rPr>
        <w:tab/>
        <w:t xml:space="preserve">FREQUENCY </w:t>
      </w:r>
    </w:p>
    <w:p w:rsidR="00AE4172" w:rsidRPr="00DD43E5" w:rsidRDefault="00AE4172" w:rsidP="00AE4172">
      <w:pPr>
        <w:rPr>
          <w:sz w:val="24"/>
          <w:szCs w:val="24"/>
        </w:rPr>
      </w:pPr>
      <w:r w:rsidRPr="00DD43E5">
        <w:rPr>
          <w:sz w:val="24"/>
          <w:szCs w:val="24"/>
        </w:rPr>
        <w:t>1</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2</w:t>
      </w:r>
    </w:p>
    <w:p w:rsidR="00AE4172" w:rsidRPr="00DD43E5" w:rsidRDefault="00AE4172" w:rsidP="00AE4172">
      <w:pPr>
        <w:rPr>
          <w:sz w:val="24"/>
          <w:szCs w:val="24"/>
        </w:rPr>
      </w:pPr>
      <w:r w:rsidRPr="00DD43E5">
        <w:rPr>
          <w:sz w:val="24"/>
          <w:szCs w:val="24"/>
        </w:rPr>
        <w:t>2</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5</w:t>
      </w:r>
    </w:p>
    <w:p w:rsidR="00AE4172" w:rsidRPr="00DD43E5" w:rsidRDefault="000C7D46" w:rsidP="00AE4172">
      <w:pPr>
        <w:rPr>
          <w:sz w:val="24"/>
          <w:szCs w:val="24"/>
        </w:rPr>
      </w:pPr>
      <w:r>
        <w:rPr>
          <w:noProof/>
          <w:sz w:val="24"/>
          <w:szCs w:val="24"/>
        </w:rPr>
        <w:pict>
          <v:line id="Straight Connector 48" o:spid="_x0000_s1036" style="position:absolute;z-index:251675648;visibility:visible" from="106.55pt,7.2pt" to="1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" strokecolor="#5b9bd5 [3204]" strokeweight=".5pt">
            <v:stroke joinstyle="miter"/>
          </v:line>
        </w:pict>
      </w:r>
      <w:r w:rsidR="00AE4172" w:rsidRPr="00DD43E5">
        <w:rPr>
          <w:sz w:val="24"/>
          <w:szCs w:val="24"/>
        </w:rPr>
        <w:t>3</w:t>
      </w:r>
      <w:r w:rsidR="00AE4172" w:rsidRPr="00DD43E5">
        <w:rPr>
          <w:sz w:val="24"/>
          <w:szCs w:val="24"/>
        </w:rPr>
        <w:tab/>
      </w:r>
      <w:r w:rsidR="00AE4172" w:rsidRPr="00DD43E5">
        <w:rPr>
          <w:sz w:val="24"/>
          <w:szCs w:val="24"/>
        </w:rPr>
        <w:tab/>
      </w:r>
      <w:r w:rsidR="00AE4172" w:rsidRPr="00DD43E5">
        <w:rPr>
          <w:sz w:val="24"/>
          <w:szCs w:val="24"/>
        </w:rPr>
        <w:tab/>
        <w:t>///</w:t>
      </w:r>
      <w:proofErr w:type="gramStart"/>
      <w:r w:rsidR="00AE4172" w:rsidRPr="00DD43E5">
        <w:rPr>
          <w:sz w:val="24"/>
          <w:szCs w:val="24"/>
        </w:rPr>
        <w:t>/  /</w:t>
      </w:r>
      <w:proofErr w:type="gramEnd"/>
      <w:r w:rsidR="00AE4172" w:rsidRPr="00DD43E5">
        <w:rPr>
          <w:sz w:val="24"/>
          <w:szCs w:val="24"/>
        </w:rPr>
        <w:t>///</w:t>
      </w:r>
      <w:r w:rsidR="00AE4172" w:rsidRPr="00DD43E5">
        <w:rPr>
          <w:sz w:val="24"/>
          <w:szCs w:val="24"/>
        </w:rPr>
        <w:tab/>
      </w:r>
      <w:r w:rsidR="00AE4172" w:rsidRPr="00DD43E5">
        <w:rPr>
          <w:sz w:val="24"/>
          <w:szCs w:val="24"/>
        </w:rPr>
        <w:tab/>
        <w:t>9</w:t>
      </w:r>
    </w:p>
    <w:p w:rsidR="00AE4172" w:rsidRPr="00DD43E5" w:rsidRDefault="000C7D46" w:rsidP="00AE4172">
      <w:pPr>
        <w:rPr>
          <w:sz w:val="24"/>
          <w:szCs w:val="24"/>
        </w:rPr>
      </w:pPr>
      <w:r>
        <w:rPr>
          <w:noProof/>
          <w:sz w:val="24"/>
          <w:szCs w:val="24"/>
        </w:rPr>
        <w:pict>
          <v:line id="Straight Connector 51" o:spid="_x0000_s1035" style="position:absolute;z-index:251676672;visibility:visible" from="108.95pt,6.1pt" to="127.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" strokecolor="#5b9bd5 [3204]" strokeweight=".5pt">
            <v:stroke joinstyle="miter"/>
          </v:line>
        </w:pict>
      </w:r>
      <w:r w:rsidR="00AE4172" w:rsidRPr="00DD43E5">
        <w:rPr>
          <w:sz w:val="24"/>
          <w:szCs w:val="24"/>
        </w:rPr>
        <w:t>4</w:t>
      </w:r>
      <w:r w:rsidR="00AE4172" w:rsidRPr="00DD43E5">
        <w:rPr>
          <w:sz w:val="24"/>
          <w:szCs w:val="24"/>
        </w:rPr>
        <w:tab/>
      </w:r>
      <w:r w:rsidR="00AE4172" w:rsidRPr="00DD43E5">
        <w:rPr>
          <w:sz w:val="24"/>
          <w:szCs w:val="24"/>
        </w:rPr>
        <w:tab/>
      </w:r>
      <w:r w:rsidR="00AE4172" w:rsidRPr="00DD43E5">
        <w:rPr>
          <w:sz w:val="24"/>
          <w:szCs w:val="24"/>
        </w:rPr>
        <w:tab/>
        <w:t>///</w:t>
      </w:r>
      <w:proofErr w:type="gramStart"/>
      <w:r w:rsidR="00AE4172" w:rsidRPr="00DD43E5">
        <w:rPr>
          <w:sz w:val="24"/>
          <w:szCs w:val="24"/>
        </w:rPr>
        <w:t>/  /</w:t>
      </w:r>
      <w:proofErr w:type="gramEnd"/>
      <w:r w:rsidR="00AE4172" w:rsidRPr="00DD43E5">
        <w:rPr>
          <w:sz w:val="24"/>
          <w:szCs w:val="24"/>
        </w:rPr>
        <w:tab/>
      </w:r>
      <w:r w:rsidR="00AE4172" w:rsidRPr="00DD43E5">
        <w:rPr>
          <w:sz w:val="24"/>
          <w:szCs w:val="24"/>
        </w:rPr>
        <w:tab/>
      </w:r>
      <w:r w:rsidR="00AE4172" w:rsidRPr="00DD43E5">
        <w:rPr>
          <w:sz w:val="24"/>
          <w:szCs w:val="24"/>
        </w:rPr>
        <w:tab/>
        <w:t>6</w:t>
      </w:r>
    </w:p>
    <w:p w:rsidR="00AE4172" w:rsidRPr="00DD43E5" w:rsidRDefault="000C7D46" w:rsidP="00AE4172">
      <w:pPr>
        <w:rPr>
          <w:sz w:val="24"/>
          <w:szCs w:val="24"/>
        </w:rPr>
      </w:pPr>
      <w:r>
        <w:rPr>
          <w:noProof/>
          <w:sz w:val="24"/>
          <w:szCs w:val="24"/>
        </w:rPr>
        <w:pict>
          <v:line id="Straight Connector 52" o:spid="_x0000_s1034" style="position:absolute;z-index:251677696;visibility:visible" from="107.75pt,7.9pt" to="126.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" strokecolor="#5b9bd5 [3204]" strokeweight=".5pt">
            <v:stroke joinstyle="miter"/>
          </v:line>
        </w:pict>
      </w:r>
      <w:r w:rsidR="00AE4172" w:rsidRPr="00DD43E5">
        <w:rPr>
          <w:sz w:val="24"/>
          <w:szCs w:val="24"/>
        </w:rPr>
        <w:t>5</w:t>
      </w:r>
      <w:r w:rsidR="00AE4172" w:rsidRPr="00DD43E5">
        <w:rPr>
          <w:sz w:val="24"/>
          <w:szCs w:val="24"/>
        </w:rPr>
        <w:tab/>
      </w:r>
      <w:r w:rsidR="00AE4172" w:rsidRPr="00DD43E5">
        <w:rPr>
          <w:sz w:val="24"/>
          <w:szCs w:val="24"/>
        </w:rPr>
        <w:tab/>
      </w:r>
      <w:r w:rsidR="00AE4172" w:rsidRPr="00DD43E5">
        <w:rPr>
          <w:sz w:val="24"/>
          <w:szCs w:val="24"/>
        </w:rPr>
        <w:tab/>
        <w:t>///</w:t>
      </w:r>
      <w:proofErr w:type="gramStart"/>
      <w:r w:rsidR="00AE4172" w:rsidRPr="00DD43E5">
        <w:rPr>
          <w:sz w:val="24"/>
          <w:szCs w:val="24"/>
        </w:rPr>
        <w:t>/  /</w:t>
      </w:r>
      <w:proofErr w:type="gramEnd"/>
      <w:r w:rsidR="00AE4172" w:rsidRPr="00DD43E5">
        <w:rPr>
          <w:sz w:val="24"/>
          <w:szCs w:val="24"/>
        </w:rPr>
        <w:t>//</w:t>
      </w:r>
      <w:r w:rsidR="00AE4172" w:rsidRPr="00DD43E5">
        <w:rPr>
          <w:sz w:val="24"/>
          <w:szCs w:val="24"/>
        </w:rPr>
        <w:tab/>
      </w:r>
      <w:r w:rsidR="00AE4172" w:rsidRPr="00DD43E5">
        <w:rPr>
          <w:sz w:val="24"/>
          <w:szCs w:val="24"/>
        </w:rPr>
        <w:tab/>
        <w:t>8</w:t>
      </w:r>
    </w:p>
    <w:p w:rsidR="00AE4172" w:rsidRPr="00DD43E5" w:rsidRDefault="00AE4172" w:rsidP="00AE4172">
      <w:pPr>
        <w:rPr>
          <w:sz w:val="24"/>
          <w:szCs w:val="24"/>
        </w:rPr>
      </w:pPr>
      <w:r w:rsidRPr="00DD43E5">
        <w:rPr>
          <w:sz w:val="24"/>
          <w:szCs w:val="24"/>
        </w:rPr>
        <w:t>6</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4</w:t>
      </w:r>
    </w:p>
    <w:p w:rsidR="00AE4172" w:rsidRPr="00DD43E5" w:rsidRDefault="00AE4172" w:rsidP="00AE4172">
      <w:pPr>
        <w:rPr>
          <w:sz w:val="24"/>
          <w:szCs w:val="24"/>
        </w:rPr>
      </w:pPr>
      <w:r w:rsidRPr="00DD43E5">
        <w:rPr>
          <w:sz w:val="24"/>
          <w:szCs w:val="24"/>
        </w:rPr>
        <w:t>7</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3</w:t>
      </w:r>
    </w:p>
    <w:p w:rsidR="00AE4172" w:rsidRPr="00DD43E5" w:rsidRDefault="000C7D46" w:rsidP="00AE4172">
      <w:pPr>
        <w:rPr>
          <w:sz w:val="24"/>
          <w:szCs w:val="24"/>
        </w:rPr>
      </w:pPr>
      <w:r>
        <w:rPr>
          <w:noProof/>
          <w:sz w:val="24"/>
          <w:szCs w:val="24"/>
        </w:rPr>
        <w:pict>
          <v:line id="Straight Connector 56" o:spid="_x0000_s1033" style="position:absolute;flip:y;z-index:251681792;visibility:visible" from="163.55pt,13.55pt" to="251.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" strokecolor="#5b9bd5 [3204]" strokeweight=".5pt">
            <v:stroke joinstyle="miter"/>
          </v:line>
        </w:pict>
      </w:r>
      <w:r w:rsidR="00AE4172" w:rsidRPr="00DD43E5">
        <w:rPr>
          <w:sz w:val="24"/>
          <w:szCs w:val="24"/>
        </w:rPr>
        <w:t>8</w:t>
      </w:r>
      <w:r w:rsidR="00AE4172" w:rsidRPr="00DD43E5">
        <w:rPr>
          <w:sz w:val="24"/>
          <w:szCs w:val="24"/>
        </w:rPr>
        <w:tab/>
      </w:r>
      <w:r w:rsidR="00AE4172" w:rsidRPr="00DD43E5">
        <w:rPr>
          <w:sz w:val="24"/>
          <w:szCs w:val="24"/>
        </w:rPr>
        <w:tab/>
      </w:r>
      <w:r w:rsidR="00AE4172" w:rsidRPr="00DD43E5">
        <w:rPr>
          <w:sz w:val="24"/>
          <w:szCs w:val="24"/>
        </w:rPr>
        <w:tab/>
        <w:t>///</w:t>
      </w:r>
      <w:r w:rsidR="00AE4172" w:rsidRPr="00DD43E5">
        <w:rPr>
          <w:sz w:val="24"/>
          <w:szCs w:val="24"/>
        </w:rPr>
        <w:tab/>
      </w:r>
      <w:r w:rsidR="00AE4172" w:rsidRPr="00DD43E5">
        <w:rPr>
          <w:sz w:val="24"/>
          <w:szCs w:val="24"/>
        </w:rPr>
        <w:tab/>
      </w:r>
      <w:r w:rsidR="00AE4172" w:rsidRPr="00DD43E5">
        <w:rPr>
          <w:sz w:val="24"/>
          <w:szCs w:val="24"/>
        </w:rPr>
        <w:tab/>
        <w:t>3</w:t>
      </w:r>
    </w:p>
    <w:p w:rsidR="00AE4172" w:rsidRPr="00DD43E5" w:rsidRDefault="000C7D46" w:rsidP="00AE4172">
      <w:pPr>
        <w:rPr>
          <w:sz w:val="24"/>
          <w:szCs w:val="24"/>
        </w:rPr>
      </w:pPr>
      <w:r>
        <w:rPr>
          <w:noProof/>
          <w:sz w:val="24"/>
          <w:szCs w:val="24"/>
        </w:rPr>
        <w:pict>
          <v:line id="Straight Connector 57" o:spid="_x0000_s1032" style="position:absolute;flip:y;z-index:251682816;visibility:visible" from="162.35pt,14.65pt" to="249.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" strokecolor="#5b9bd5 [3204]" strokeweight=".5pt">
            <v:stroke joinstyle="miter"/>
          </v:line>
        </w:pict>
      </w:r>
      <w:r w:rsidR="00AE4172" w:rsidRPr="00DD43E5">
        <w:rPr>
          <w:sz w:val="24"/>
          <w:szCs w:val="24"/>
        </w:rPr>
        <w:tab/>
      </w:r>
      <w:r w:rsidR="00AE4172" w:rsidRPr="00DD43E5">
        <w:rPr>
          <w:sz w:val="24"/>
          <w:szCs w:val="24"/>
        </w:rPr>
        <w:tab/>
      </w:r>
      <w:r w:rsidR="00AE4172" w:rsidRPr="00DD43E5">
        <w:rPr>
          <w:sz w:val="24"/>
          <w:szCs w:val="24"/>
        </w:rPr>
        <w:tab/>
      </w:r>
      <w:r w:rsidR="00AE4172" w:rsidRPr="00DD43E5">
        <w:rPr>
          <w:sz w:val="24"/>
          <w:szCs w:val="24"/>
        </w:rPr>
        <w:tab/>
      </w:r>
      <w:r w:rsidR="00AE4172" w:rsidRPr="00DD43E5">
        <w:rPr>
          <w:sz w:val="24"/>
          <w:szCs w:val="24"/>
        </w:rPr>
        <w:tab/>
      </w:r>
      <w:r w:rsidR="00AE4172" w:rsidRPr="00DD43E5">
        <w:rPr>
          <w:sz w:val="24"/>
          <w:szCs w:val="24"/>
        </w:rPr>
        <w:tab/>
        <w:t>40</w:t>
      </w:r>
    </w:p>
    <w:p w:rsidR="00AE4172" w:rsidRPr="00DD43E5" w:rsidRDefault="00AE4172" w:rsidP="00AE4172">
      <w:pPr>
        <w:rPr>
          <w:sz w:val="24"/>
          <w:szCs w:val="24"/>
        </w:rPr>
      </w:pPr>
      <w:r w:rsidRPr="00DD43E5">
        <w:rPr>
          <w:sz w:val="24"/>
          <w:szCs w:val="24"/>
        </w:rPr>
        <w:t>3 is the highest frequency of numbers of children</w:t>
      </w:r>
    </w:p>
    <w:p w:rsidR="00AE4172" w:rsidRPr="00DD43E5" w:rsidRDefault="00AE4172" w:rsidP="00AE4172">
      <w:pPr>
        <w:rPr>
          <w:sz w:val="24"/>
          <w:szCs w:val="24"/>
        </w:rPr>
      </w:pPr>
      <w:r w:rsidRPr="00DD43E5">
        <w:rPr>
          <w:sz w:val="24"/>
          <w:szCs w:val="24"/>
        </w:rPr>
        <w:t>Example 2: In a further mathematics test the following marks were obtained by a group of students 85, 75, 95, 80, 75, 80, 90, 84, 95, 84, 85, 80, 80, 75, 80, 75, 80, 84, 81, 80, 75, 90, 80.</w:t>
      </w:r>
    </w:p>
    <w:p w:rsidR="00AE4172" w:rsidRPr="00DD43E5" w:rsidRDefault="00AE4172" w:rsidP="00AE4172">
      <w:pPr>
        <w:rPr>
          <w:sz w:val="24"/>
          <w:szCs w:val="24"/>
        </w:rPr>
      </w:pPr>
      <w:r w:rsidRPr="00DD43E5">
        <w:rPr>
          <w:sz w:val="24"/>
          <w:szCs w:val="24"/>
        </w:rPr>
        <w:t>Use tally mark to prepare a frequency table for this data.</w:t>
      </w:r>
    </w:p>
    <w:p w:rsidR="00AE4172" w:rsidRPr="00DD43E5" w:rsidRDefault="000C7D46" w:rsidP="00AE4172">
      <w:pPr>
        <w:rPr>
          <w:sz w:val="24"/>
          <w:szCs w:val="24"/>
        </w:rPr>
      </w:pPr>
      <w:r>
        <w:rPr>
          <w:noProof/>
          <w:sz w:val="24"/>
          <w:szCs w:val="24"/>
        </w:rPr>
        <w:pict>
          <v:line id="Straight Connector 83" o:spid="_x0000_s1031" style="position:absolute;z-index:251686912;visibility:visible;mso-width-relative:margin;mso-height-relative:margin" from="69.6pt,25.65pt" to="69.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" strokecolor="#5b9bd5 [3204]" strokeweight=".5pt">
            <v:stroke joinstyle="miter"/>
          </v:line>
        </w:pict>
      </w:r>
      <w:r w:rsidR="00AE4172" w:rsidRPr="00DD43E5">
        <w:rPr>
          <w:sz w:val="24"/>
          <w:szCs w:val="24"/>
        </w:rPr>
        <w:t>Solution:</w:t>
      </w:r>
    </w:p>
    <w:p w:rsidR="00AE4172" w:rsidRPr="00DD43E5" w:rsidRDefault="000C7D46" w:rsidP="00AE4172">
      <w:pPr>
        <w:rPr>
          <w:sz w:val="24"/>
          <w:szCs w:val="24"/>
        </w:rPr>
      </w:pPr>
      <w:r>
        <w:rPr>
          <w:noProof/>
          <w:sz w:val="24"/>
          <w:szCs w:val="24"/>
        </w:rPr>
        <w:pict>
          <v:line id="Straight Connector 85" o:spid="_x0000_s1030" style="position:absolute;z-index:251687936;visibility:visible;mso-width-relative:margin;mso-height-relative:margin" from="160.3pt,2.4pt" to="160.3pt,2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" strokecolor="#5b9bd5 [3204]" strokeweight=".5pt">
            <v:stroke joinstyle="miter"/>
          </v:line>
        </w:pict>
      </w:r>
      <w:r>
        <w:rPr>
          <w:noProof/>
          <w:sz w:val="24"/>
          <w:szCs w:val="24"/>
        </w:rPr>
        <w:pict>
          <v:line id="Straight Connector 58" o:spid="_x0000_s1029" style="position:absolute;flip:y;z-index:251683840;visibility:visible" from="-9.15pt,21.5pt" to="251.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" strokecolor="#5b9bd5 [3204]" strokeweight=".5pt">
            <v:stroke joinstyle="miter"/>
          </v:line>
        </w:pict>
      </w:r>
      <w:r w:rsidR="00AE4172" w:rsidRPr="00DD43E5">
        <w:rPr>
          <w:sz w:val="24"/>
          <w:szCs w:val="24"/>
        </w:rPr>
        <w:t>NUMBER</w:t>
      </w:r>
      <w:r w:rsidR="00AE4172" w:rsidRPr="00DD43E5">
        <w:rPr>
          <w:sz w:val="24"/>
          <w:szCs w:val="24"/>
        </w:rPr>
        <w:tab/>
      </w:r>
      <w:r w:rsidR="00AE4172" w:rsidRPr="00DD43E5">
        <w:rPr>
          <w:sz w:val="24"/>
          <w:szCs w:val="24"/>
        </w:rPr>
        <w:tab/>
        <w:t>TALLY</w:t>
      </w:r>
      <w:r w:rsidR="00AE4172" w:rsidRPr="00DD43E5">
        <w:rPr>
          <w:sz w:val="24"/>
          <w:szCs w:val="24"/>
        </w:rPr>
        <w:tab/>
      </w:r>
      <w:r w:rsidR="00AE4172" w:rsidRPr="00DD43E5">
        <w:rPr>
          <w:sz w:val="24"/>
          <w:szCs w:val="24"/>
        </w:rPr>
        <w:tab/>
        <w:t xml:space="preserve">FREQUENCY </w:t>
      </w:r>
    </w:p>
    <w:p w:rsidR="00AE4172" w:rsidRPr="00DD43E5" w:rsidRDefault="000C7D46" w:rsidP="00AE4172">
      <w:pPr>
        <w:rPr>
          <w:sz w:val="24"/>
          <w:szCs w:val="24"/>
        </w:rPr>
      </w:pPr>
      <w:r>
        <w:rPr>
          <w:noProof/>
          <w:sz w:val="24"/>
          <w:szCs w:val="24"/>
        </w:rPr>
        <w:pict>
          <v:line id="Straight Connector 81" o:spid="_x0000_s1028" style="position:absolute;z-index:251684864;visibility:visible" from="108.85pt,6.95pt" to="127.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1IvAEAAMgDAAAOAAAAZHJzL2Uyb0RvYy54bWysU02P0zAQvSPxHyzfaZIuVFX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" strokecolor="#5b9bd5 [3204]" strokeweight=".5pt">
            <v:stroke joinstyle="miter"/>
          </v:line>
        </w:pict>
      </w:r>
      <w:r w:rsidR="00AE4172" w:rsidRPr="00DD43E5">
        <w:rPr>
          <w:sz w:val="24"/>
          <w:szCs w:val="24"/>
        </w:rPr>
        <w:t>75</w:t>
      </w:r>
      <w:r w:rsidR="00AE4172" w:rsidRPr="00DD43E5">
        <w:rPr>
          <w:sz w:val="24"/>
          <w:szCs w:val="24"/>
        </w:rPr>
        <w:tab/>
      </w:r>
      <w:r w:rsidR="00AE4172" w:rsidRPr="00DD43E5">
        <w:rPr>
          <w:sz w:val="24"/>
          <w:szCs w:val="24"/>
        </w:rPr>
        <w:tab/>
      </w:r>
      <w:r w:rsidR="00AE4172" w:rsidRPr="00DD43E5">
        <w:rPr>
          <w:sz w:val="24"/>
          <w:szCs w:val="24"/>
        </w:rPr>
        <w:tab/>
        <w:t>////</w:t>
      </w:r>
      <w:r w:rsidR="00AE4172" w:rsidRPr="00DD43E5">
        <w:rPr>
          <w:sz w:val="24"/>
          <w:szCs w:val="24"/>
        </w:rPr>
        <w:tab/>
      </w:r>
      <w:r w:rsidR="00AE4172" w:rsidRPr="00DD43E5">
        <w:rPr>
          <w:sz w:val="24"/>
          <w:szCs w:val="24"/>
        </w:rPr>
        <w:tab/>
      </w:r>
      <w:r w:rsidR="00AE4172" w:rsidRPr="00DD43E5">
        <w:rPr>
          <w:sz w:val="24"/>
          <w:szCs w:val="24"/>
        </w:rPr>
        <w:tab/>
        <w:t>5</w:t>
      </w:r>
    </w:p>
    <w:p w:rsidR="00AE4172" w:rsidRPr="00DD43E5" w:rsidRDefault="000C7D46" w:rsidP="00AE4172">
      <w:pPr>
        <w:rPr>
          <w:sz w:val="24"/>
          <w:szCs w:val="24"/>
        </w:rPr>
      </w:pPr>
      <w:r>
        <w:rPr>
          <w:noProof/>
          <w:sz w:val="24"/>
          <w:szCs w:val="24"/>
        </w:rPr>
        <w:pict>
          <v:line id="Straight Connector 82" o:spid="_x0000_s1027" style="position:absolute;z-index:251685888;visibility:visible" from="108.95pt,7.05pt" to="127.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TGuwEAAMgDAAAOAAAAZHJzL2Uyb0RvYy54bWysU02P0zAQvSPxHyzfaZIuVFX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" strokecolor="#5b9bd5 [3204]" strokeweight=".5pt">
            <v:stroke joinstyle="miter"/>
          </v:line>
        </w:pict>
      </w:r>
      <w:r w:rsidR="00AE4172" w:rsidRPr="00DD43E5">
        <w:rPr>
          <w:sz w:val="24"/>
          <w:szCs w:val="24"/>
        </w:rPr>
        <w:t>80</w:t>
      </w:r>
      <w:r w:rsidR="00AE4172" w:rsidRPr="00DD43E5">
        <w:rPr>
          <w:sz w:val="24"/>
          <w:szCs w:val="24"/>
        </w:rPr>
        <w:tab/>
      </w:r>
      <w:r w:rsidR="00AE4172" w:rsidRPr="00DD43E5">
        <w:rPr>
          <w:sz w:val="24"/>
          <w:szCs w:val="24"/>
        </w:rPr>
        <w:tab/>
      </w:r>
      <w:r w:rsidR="00AE4172" w:rsidRPr="00DD43E5">
        <w:rPr>
          <w:sz w:val="24"/>
          <w:szCs w:val="24"/>
        </w:rPr>
        <w:tab/>
        <w:t>////</w:t>
      </w:r>
      <w:r w:rsidR="00AE4172" w:rsidRPr="00DD43E5">
        <w:rPr>
          <w:sz w:val="24"/>
          <w:szCs w:val="24"/>
        </w:rPr>
        <w:tab/>
      </w:r>
      <w:r w:rsidR="00AE4172" w:rsidRPr="00DD43E5">
        <w:rPr>
          <w:sz w:val="24"/>
          <w:szCs w:val="24"/>
        </w:rPr>
        <w:tab/>
      </w:r>
      <w:r w:rsidR="00AE4172" w:rsidRPr="00DD43E5">
        <w:rPr>
          <w:sz w:val="24"/>
          <w:szCs w:val="24"/>
        </w:rPr>
        <w:tab/>
        <w:t>9</w:t>
      </w:r>
    </w:p>
    <w:p w:rsidR="00AE4172" w:rsidRPr="00DD43E5" w:rsidRDefault="00AE4172" w:rsidP="00AE4172">
      <w:pPr>
        <w:rPr>
          <w:sz w:val="24"/>
          <w:szCs w:val="24"/>
        </w:rPr>
      </w:pPr>
      <w:r w:rsidRPr="00DD43E5">
        <w:rPr>
          <w:sz w:val="24"/>
          <w:szCs w:val="24"/>
        </w:rPr>
        <w:t>81</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1</w:t>
      </w:r>
    </w:p>
    <w:p w:rsidR="00AE4172" w:rsidRPr="00DD43E5" w:rsidRDefault="00AE4172" w:rsidP="00AE4172">
      <w:pPr>
        <w:rPr>
          <w:sz w:val="24"/>
          <w:szCs w:val="24"/>
        </w:rPr>
      </w:pPr>
      <w:r w:rsidRPr="00DD43E5">
        <w:rPr>
          <w:sz w:val="24"/>
          <w:szCs w:val="24"/>
        </w:rPr>
        <w:t>84</w:t>
      </w:r>
      <w:r w:rsidRPr="00DD43E5">
        <w:rPr>
          <w:sz w:val="24"/>
          <w:szCs w:val="24"/>
        </w:rPr>
        <w:tab/>
      </w:r>
      <w:r w:rsidRPr="00DD43E5">
        <w:rPr>
          <w:sz w:val="24"/>
          <w:szCs w:val="24"/>
        </w:rPr>
        <w:tab/>
      </w:r>
      <w:r w:rsidRPr="00DD43E5">
        <w:rPr>
          <w:sz w:val="24"/>
          <w:szCs w:val="24"/>
        </w:rPr>
        <w:tab/>
        <w:t xml:space="preserve">///  </w:t>
      </w:r>
      <w:r w:rsidRPr="00DD43E5">
        <w:rPr>
          <w:sz w:val="24"/>
          <w:szCs w:val="24"/>
        </w:rPr>
        <w:tab/>
      </w:r>
      <w:r w:rsidRPr="00DD43E5">
        <w:rPr>
          <w:sz w:val="24"/>
          <w:szCs w:val="24"/>
        </w:rPr>
        <w:tab/>
      </w:r>
      <w:r w:rsidRPr="00DD43E5">
        <w:rPr>
          <w:sz w:val="24"/>
          <w:szCs w:val="24"/>
        </w:rPr>
        <w:tab/>
        <w:t>3</w:t>
      </w:r>
    </w:p>
    <w:p w:rsidR="00AE4172" w:rsidRPr="00DD43E5" w:rsidRDefault="00AE4172" w:rsidP="00AE4172">
      <w:pPr>
        <w:rPr>
          <w:sz w:val="24"/>
          <w:szCs w:val="24"/>
        </w:rPr>
      </w:pPr>
      <w:r w:rsidRPr="00DD43E5">
        <w:rPr>
          <w:sz w:val="24"/>
          <w:szCs w:val="24"/>
        </w:rPr>
        <w:t>85</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2</w:t>
      </w:r>
    </w:p>
    <w:p w:rsidR="00AE4172" w:rsidRPr="00DD43E5" w:rsidRDefault="00AE4172" w:rsidP="00AE4172">
      <w:pPr>
        <w:rPr>
          <w:sz w:val="24"/>
          <w:szCs w:val="24"/>
        </w:rPr>
      </w:pPr>
      <w:r w:rsidRPr="00DD43E5">
        <w:rPr>
          <w:sz w:val="24"/>
          <w:szCs w:val="24"/>
        </w:rPr>
        <w:t>90</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3</w:t>
      </w:r>
    </w:p>
    <w:p w:rsidR="00AE4172" w:rsidRPr="00DD43E5" w:rsidRDefault="00AE4172" w:rsidP="00AE4172">
      <w:pPr>
        <w:rPr>
          <w:sz w:val="24"/>
          <w:szCs w:val="24"/>
        </w:rPr>
      </w:pPr>
      <w:r w:rsidRPr="00DD43E5">
        <w:rPr>
          <w:sz w:val="24"/>
          <w:szCs w:val="24"/>
        </w:rPr>
        <w:t>95</w:t>
      </w:r>
      <w:r w:rsidRPr="00DD43E5">
        <w:rPr>
          <w:sz w:val="24"/>
          <w:szCs w:val="24"/>
        </w:rPr>
        <w:tab/>
      </w:r>
      <w:r w:rsidRPr="00DD43E5">
        <w:rPr>
          <w:sz w:val="24"/>
          <w:szCs w:val="24"/>
        </w:rPr>
        <w:tab/>
      </w:r>
      <w:r w:rsidRPr="00DD43E5">
        <w:rPr>
          <w:sz w:val="24"/>
          <w:szCs w:val="24"/>
        </w:rPr>
        <w:tab/>
        <w:t>//</w:t>
      </w:r>
      <w:r w:rsidRPr="00DD43E5">
        <w:rPr>
          <w:sz w:val="24"/>
          <w:szCs w:val="24"/>
        </w:rPr>
        <w:tab/>
      </w:r>
      <w:r w:rsidRPr="00DD43E5">
        <w:rPr>
          <w:sz w:val="24"/>
          <w:szCs w:val="24"/>
        </w:rPr>
        <w:tab/>
      </w:r>
      <w:r w:rsidRPr="00DD43E5">
        <w:rPr>
          <w:sz w:val="24"/>
          <w:szCs w:val="24"/>
        </w:rPr>
        <w:tab/>
        <w:t>2</w:t>
      </w:r>
    </w:p>
    <w:p w:rsidR="00AE4172" w:rsidRPr="00DD43E5" w:rsidRDefault="00AE4172" w:rsidP="00AE4172">
      <w:pPr>
        <w:pStyle w:val="ListParagraph"/>
        <w:numPr>
          <w:ilvl w:val="0"/>
          <w:numId w:val="10"/>
        </w:numPr>
        <w:rPr>
          <w:sz w:val="24"/>
          <w:szCs w:val="24"/>
        </w:rPr>
      </w:pPr>
      <w:r w:rsidRPr="00DD43E5">
        <w:rPr>
          <w:sz w:val="24"/>
          <w:szCs w:val="24"/>
        </w:rPr>
        <w:lastRenderedPageBreak/>
        <w:t>How many students took part in the test? 25 students</w:t>
      </w:r>
    </w:p>
    <w:p w:rsidR="00AE4172" w:rsidRPr="00DD43E5" w:rsidRDefault="00AE4172" w:rsidP="00AE4172">
      <w:pPr>
        <w:pStyle w:val="ListParagraph"/>
        <w:numPr>
          <w:ilvl w:val="0"/>
          <w:numId w:val="10"/>
        </w:numPr>
        <w:rPr>
          <w:sz w:val="24"/>
          <w:szCs w:val="24"/>
        </w:rPr>
      </w:pPr>
      <w:r w:rsidRPr="00DD43E5">
        <w:rPr>
          <w:sz w:val="24"/>
          <w:szCs w:val="24"/>
        </w:rPr>
        <w:t>Which mark had the highest frequency? 80 marks</w:t>
      </w: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E24337" w:rsidRDefault="00E24337" w:rsidP="00AE4172">
      <w:pPr>
        <w:jc w:val="center"/>
        <w:rPr>
          <w:b/>
          <w:sz w:val="24"/>
          <w:szCs w:val="24"/>
          <w:u w:val="single"/>
        </w:rPr>
      </w:pPr>
    </w:p>
    <w:p w:rsidR="001B31ED" w:rsidRPr="00E24337" w:rsidRDefault="00E24337" w:rsidP="00E24337">
      <w:pPr>
        <w:rPr>
          <w:b/>
          <w:sz w:val="28"/>
          <w:szCs w:val="28"/>
        </w:rPr>
      </w:pPr>
      <w:r w:rsidRPr="00E24337">
        <w:rPr>
          <w:b/>
          <w:sz w:val="28"/>
          <w:szCs w:val="28"/>
        </w:rPr>
        <w:lastRenderedPageBreak/>
        <w:t>WEEK 10</w:t>
      </w:r>
    </w:p>
    <w:p w:rsidR="00AE4172" w:rsidRPr="00DD43E5" w:rsidRDefault="001B31ED" w:rsidP="00E24337">
      <w:pPr>
        <w:rPr>
          <w:b/>
          <w:sz w:val="24"/>
          <w:szCs w:val="24"/>
          <w:u w:val="single"/>
        </w:rPr>
      </w:pPr>
      <w:r>
        <w:rPr>
          <w:b/>
          <w:sz w:val="24"/>
          <w:szCs w:val="24"/>
          <w:u w:val="single"/>
        </w:rPr>
        <w:t xml:space="preserve">STATISTICS: </w:t>
      </w:r>
      <w:r w:rsidR="00AE4172" w:rsidRPr="00DD43E5">
        <w:rPr>
          <w:b/>
          <w:sz w:val="24"/>
          <w:szCs w:val="24"/>
          <w:u w:val="single"/>
        </w:rPr>
        <w:t>AVERAGE, MEAN</w:t>
      </w:r>
      <w:r>
        <w:rPr>
          <w:b/>
          <w:sz w:val="24"/>
          <w:szCs w:val="24"/>
          <w:u w:val="single"/>
        </w:rPr>
        <w:t>,</w:t>
      </w:r>
      <w:r w:rsidR="00AE4172" w:rsidRPr="00DD43E5">
        <w:rPr>
          <w:b/>
          <w:sz w:val="24"/>
          <w:szCs w:val="24"/>
          <w:u w:val="single"/>
        </w:rPr>
        <w:t xml:space="preserve"> </w:t>
      </w:r>
      <w:proofErr w:type="gramStart"/>
      <w:r w:rsidR="00AE4172" w:rsidRPr="00DD43E5">
        <w:rPr>
          <w:b/>
          <w:sz w:val="24"/>
          <w:szCs w:val="24"/>
          <w:u w:val="single"/>
        </w:rPr>
        <w:t>MEDIAN  AND</w:t>
      </w:r>
      <w:proofErr w:type="gramEnd"/>
      <w:r w:rsidR="00AE4172" w:rsidRPr="00DD43E5">
        <w:rPr>
          <w:b/>
          <w:sz w:val="24"/>
          <w:szCs w:val="24"/>
          <w:u w:val="single"/>
        </w:rPr>
        <w:t xml:space="preserve"> MODE</w:t>
      </w:r>
    </w:p>
    <w:p w:rsidR="00AE4172" w:rsidRPr="00DD43E5" w:rsidRDefault="00AE4172" w:rsidP="00AE4172">
      <w:pPr>
        <w:rPr>
          <w:sz w:val="24"/>
          <w:szCs w:val="24"/>
        </w:rPr>
      </w:pPr>
      <w:r w:rsidRPr="00DD43E5">
        <w:rPr>
          <w:sz w:val="24"/>
          <w:szCs w:val="24"/>
        </w:rPr>
        <w:t>Average is a single value used to represent a set of numbers (</w:t>
      </w:r>
      <w:proofErr w:type="spellStart"/>
      <w:r w:rsidRPr="00DD43E5">
        <w:rPr>
          <w:sz w:val="24"/>
          <w:szCs w:val="24"/>
        </w:rPr>
        <w:t>i.e</w:t>
      </w:r>
      <w:proofErr w:type="spellEnd"/>
      <w:r w:rsidRPr="00DD43E5">
        <w:rPr>
          <w:sz w:val="24"/>
          <w:szCs w:val="24"/>
        </w:rPr>
        <w:t xml:space="preserve"> all value in as </w:t>
      </w:r>
      <w:proofErr w:type="gramStart"/>
      <w:r w:rsidRPr="00DD43E5">
        <w:rPr>
          <w:sz w:val="24"/>
          <w:szCs w:val="24"/>
        </w:rPr>
        <w:t>et</w:t>
      </w:r>
      <w:proofErr w:type="gramEnd"/>
      <w:r w:rsidRPr="00DD43E5">
        <w:rPr>
          <w:sz w:val="24"/>
          <w:szCs w:val="24"/>
        </w:rPr>
        <w:t xml:space="preserve"> data)</w:t>
      </w:r>
    </w:p>
    <w:p w:rsidR="00AE4172" w:rsidRPr="00DD43E5" w:rsidRDefault="00AE4172" w:rsidP="00AE4172">
      <w:pPr>
        <w:rPr>
          <w:sz w:val="24"/>
          <w:szCs w:val="24"/>
        </w:rPr>
      </w:pPr>
      <w:r w:rsidRPr="00DD43E5">
        <w:rPr>
          <w:sz w:val="24"/>
          <w:szCs w:val="24"/>
        </w:rPr>
        <w:t xml:space="preserve">The most common </w:t>
      </w:r>
      <w:proofErr w:type="spellStart"/>
      <w:r w:rsidRPr="00DD43E5">
        <w:rPr>
          <w:sz w:val="24"/>
          <w:szCs w:val="24"/>
        </w:rPr>
        <w:t>ly</w:t>
      </w:r>
      <w:proofErr w:type="spellEnd"/>
      <w:r w:rsidRPr="00DD43E5">
        <w:rPr>
          <w:sz w:val="24"/>
          <w:szCs w:val="24"/>
        </w:rPr>
        <w:t xml:space="preserve"> used statistics is average.</w:t>
      </w:r>
    </w:p>
    <w:p w:rsidR="00AE4172" w:rsidRPr="00DD43E5" w:rsidRDefault="00AE4172" w:rsidP="00AE4172">
      <w:pPr>
        <w:rPr>
          <w:b/>
          <w:sz w:val="24"/>
          <w:szCs w:val="24"/>
        </w:rPr>
      </w:pPr>
      <w:r w:rsidRPr="00DD43E5">
        <w:rPr>
          <w:b/>
          <w:sz w:val="24"/>
          <w:szCs w:val="24"/>
        </w:rPr>
        <w:t>MEAN = SUM OF THE VALUE/NUMBER OF VALUE</w:t>
      </w:r>
    </w:p>
    <w:p w:rsidR="00AE4172" w:rsidRPr="00DD43E5" w:rsidRDefault="00AE4172" w:rsidP="00AE4172">
      <w:pPr>
        <w:rPr>
          <w:b/>
          <w:sz w:val="24"/>
          <w:szCs w:val="24"/>
        </w:rPr>
      </w:pPr>
      <w:r w:rsidRPr="00DD43E5">
        <w:rPr>
          <w:b/>
          <w:sz w:val="24"/>
          <w:szCs w:val="24"/>
        </w:rPr>
        <w:t>MEDIAN = THE NUMBER AT THE MIDDLE AF</w:t>
      </w:r>
      <w:r w:rsidR="00822F82">
        <w:rPr>
          <w:b/>
          <w:sz w:val="24"/>
          <w:szCs w:val="24"/>
        </w:rPr>
        <w:t>TER THE ARRANGEMENT OF THE DATA IN INCREASING OR DECREASING ORDER</w:t>
      </w:r>
    </w:p>
    <w:p w:rsidR="00AE4172" w:rsidRPr="00DD43E5" w:rsidRDefault="00AE4172" w:rsidP="00AE4172">
      <w:pPr>
        <w:rPr>
          <w:b/>
          <w:sz w:val="24"/>
          <w:szCs w:val="24"/>
        </w:rPr>
      </w:pPr>
      <w:r w:rsidRPr="00DD43E5">
        <w:rPr>
          <w:b/>
          <w:sz w:val="24"/>
          <w:szCs w:val="24"/>
        </w:rPr>
        <w:t>MODE</w:t>
      </w:r>
      <w:r w:rsidR="00822F82">
        <w:rPr>
          <w:b/>
          <w:sz w:val="24"/>
          <w:szCs w:val="24"/>
        </w:rPr>
        <w:t xml:space="preserve">= </w:t>
      </w:r>
      <w:r w:rsidRPr="00DD43E5">
        <w:rPr>
          <w:b/>
          <w:sz w:val="24"/>
          <w:szCs w:val="24"/>
        </w:rPr>
        <w:t>THE VALUE THAT OCCURS MOST FREQUENTLY.</w:t>
      </w:r>
    </w:p>
    <w:p w:rsidR="00AE4172" w:rsidRPr="00DD43E5" w:rsidRDefault="00AE4172" w:rsidP="00AE4172">
      <w:pPr>
        <w:rPr>
          <w:sz w:val="24"/>
          <w:szCs w:val="24"/>
        </w:rPr>
      </w:pPr>
      <w:r w:rsidRPr="00DD43E5">
        <w:rPr>
          <w:b/>
          <w:sz w:val="24"/>
          <w:szCs w:val="24"/>
        </w:rPr>
        <w:t>EXAMPLES:</w:t>
      </w:r>
      <w:r w:rsidRPr="00DD43E5">
        <w:rPr>
          <w:sz w:val="24"/>
          <w:szCs w:val="24"/>
        </w:rPr>
        <w:t xml:space="preserve"> Calculate the mean, media and mode of the following data</w:t>
      </w:r>
    </w:p>
    <w:p w:rsidR="00AE4172" w:rsidRPr="00DD43E5" w:rsidRDefault="00AE4172" w:rsidP="00AE4172">
      <w:pPr>
        <w:pStyle w:val="ListParagraph"/>
        <w:numPr>
          <w:ilvl w:val="0"/>
          <w:numId w:val="11"/>
        </w:numPr>
        <w:rPr>
          <w:sz w:val="24"/>
          <w:szCs w:val="24"/>
        </w:rPr>
      </w:pPr>
      <w:r w:rsidRPr="00DD43E5">
        <w:rPr>
          <w:sz w:val="24"/>
          <w:szCs w:val="24"/>
        </w:rPr>
        <w:t>45, 50, 55, 54, 48, 53, 50, 55</w:t>
      </w:r>
    </w:p>
    <w:p w:rsidR="00AE4172" w:rsidRPr="00DD43E5" w:rsidRDefault="00AE4172" w:rsidP="00AE4172">
      <w:pPr>
        <w:pStyle w:val="ListParagraph"/>
        <w:numPr>
          <w:ilvl w:val="0"/>
          <w:numId w:val="11"/>
        </w:numPr>
        <w:rPr>
          <w:sz w:val="24"/>
          <w:szCs w:val="24"/>
        </w:rPr>
      </w:pPr>
      <w:r w:rsidRPr="00DD43E5">
        <w:rPr>
          <w:sz w:val="24"/>
          <w:szCs w:val="24"/>
        </w:rPr>
        <w:t>38, 35, 36, 30.8, 34.7, 37.9, 33.1</w:t>
      </w:r>
    </w:p>
    <w:p w:rsidR="00AE4172" w:rsidRPr="00DD43E5" w:rsidRDefault="00AE4172" w:rsidP="00AE4172">
      <w:pPr>
        <w:pStyle w:val="ListParagraph"/>
        <w:numPr>
          <w:ilvl w:val="0"/>
          <w:numId w:val="11"/>
        </w:numPr>
        <w:rPr>
          <w:sz w:val="24"/>
          <w:szCs w:val="24"/>
        </w:rPr>
      </w:pPr>
      <w:r w:rsidRPr="00DD43E5">
        <w:rPr>
          <w:sz w:val="24"/>
          <w:szCs w:val="24"/>
        </w:rPr>
        <w:t>3, 0,4,7, 0, 5, 3, 4, 0, 3, 6, 5, 5 ,4, 6, 5</w:t>
      </w:r>
    </w:p>
    <w:p w:rsidR="00AE4172" w:rsidRPr="00822F82" w:rsidRDefault="00AE4172" w:rsidP="00AE4172">
      <w:pPr>
        <w:rPr>
          <w:rFonts w:eastAsiaTheme="minorEastAsia"/>
          <w:sz w:val="24"/>
          <w:szCs w:val="24"/>
        </w:rPr>
      </w:pPr>
      <w:r w:rsidRPr="00DD43E5">
        <w:rPr>
          <w:sz w:val="24"/>
          <w:szCs w:val="24"/>
        </w:rPr>
        <w:t>Solution:</w:t>
      </w:r>
      <w:r w:rsidR="00E24337">
        <w:rPr>
          <w:sz w:val="24"/>
          <w:szCs w:val="24"/>
        </w:rPr>
        <w:t xml:space="preserve"> MEAN=</w:t>
      </w:r>
      <m:oMath>
        <m:f>
          <m:fPr>
            <m:ctrlPr>
              <w:rPr>
                <w:rFonts w:ascii="Cambria Math" w:hAnsi="Cambria Math"/>
                <w:i/>
                <w:sz w:val="24"/>
                <w:szCs w:val="24"/>
              </w:rPr>
            </m:ctrlPr>
          </m:fPr>
          <m:num>
            <m:r>
              <w:rPr>
                <w:rFonts w:ascii="Cambria Math" w:hAnsi="Cambria Math"/>
                <w:sz w:val="24"/>
                <w:szCs w:val="24"/>
              </w:rPr>
              <m:t>∑fx</m:t>
            </m:r>
          </m:num>
          <m:den>
            <m:r>
              <w:rPr>
                <w:rFonts w:ascii="Cambria Math" w:hAnsi="Cambria Math"/>
                <w:sz w:val="24"/>
                <w:szCs w:val="24"/>
              </w:rPr>
              <m:t>n</m:t>
            </m:r>
          </m:den>
        </m:f>
      </m:oMath>
      <w:r w:rsidR="00822F82">
        <w:rPr>
          <w:rFonts w:eastAsiaTheme="minorEastAsia"/>
          <w:sz w:val="24"/>
          <w:szCs w:val="24"/>
        </w:rPr>
        <w:t xml:space="preserve"> </w:t>
      </w:r>
      <w:proofErr w:type="spellStart"/>
      <w:r w:rsidR="00822F82">
        <w:rPr>
          <w:rFonts w:eastAsiaTheme="minorEastAsia"/>
          <w:sz w:val="24"/>
          <w:szCs w:val="24"/>
        </w:rPr>
        <w:t>i.e</w:t>
      </w:r>
      <w:proofErr w:type="spellEnd"/>
      <w:r w:rsidR="00822F82">
        <w:rPr>
          <w:rFonts w:eastAsiaTheme="minorEastAsia"/>
          <w:sz w:val="24"/>
          <w:szCs w:val="24"/>
        </w:rPr>
        <w:t xml:space="preserve"> the addition of all the given </w:t>
      </w:r>
      <w:r w:rsidR="00CB7D5C">
        <w:rPr>
          <w:rFonts w:eastAsiaTheme="minorEastAsia"/>
          <w:sz w:val="24"/>
          <w:szCs w:val="24"/>
        </w:rPr>
        <w:t>items,</w:t>
      </w:r>
      <w:r w:rsidR="00822F82">
        <w:rPr>
          <w:rFonts w:eastAsiaTheme="minorEastAsia"/>
          <w:sz w:val="24"/>
          <w:szCs w:val="24"/>
        </w:rPr>
        <w:t xml:space="preserve"> divided by the number of items</w:t>
      </w:r>
    </w:p>
    <w:p w:rsidR="00822F82" w:rsidRPr="00822F82" w:rsidRDefault="00822F82" w:rsidP="00AE4172">
      <w:pPr>
        <w:rPr>
          <w:rFonts w:eastAsiaTheme="minorEastAsia"/>
          <w:sz w:val="24"/>
          <w:szCs w:val="24"/>
        </w:rPr>
      </w:pPr>
    </w:p>
    <w:p w:rsidR="00AE4172" w:rsidRPr="00DD43E5" w:rsidRDefault="00AE4172" w:rsidP="00AE4172">
      <w:pPr>
        <w:pStyle w:val="ListParagraph"/>
        <w:rPr>
          <w:sz w:val="24"/>
          <w:szCs w:val="24"/>
        </w:rPr>
      </w:pPr>
      <w:r w:rsidRPr="00DD43E5">
        <w:rPr>
          <w:sz w:val="24"/>
          <w:szCs w:val="24"/>
        </w:rPr>
        <w:t xml:space="preserve">Mean = </w:t>
      </w:r>
      <w:r w:rsidRPr="00DD43E5">
        <w:rPr>
          <w:sz w:val="24"/>
          <w:szCs w:val="24"/>
          <w:u w:val="single"/>
        </w:rPr>
        <w:t>45+50+ 55+ 54+ 48+ 53+ 50+ 55</w:t>
      </w:r>
    </w:p>
    <w:p w:rsidR="00AE4172" w:rsidRPr="00DD43E5" w:rsidRDefault="00AE4172" w:rsidP="00AE4172">
      <w:pPr>
        <w:rPr>
          <w:sz w:val="24"/>
          <w:szCs w:val="24"/>
        </w:rPr>
      </w:pPr>
      <w:r w:rsidRPr="00DD43E5">
        <w:rPr>
          <w:sz w:val="24"/>
          <w:szCs w:val="24"/>
        </w:rPr>
        <w:t xml:space="preserve">                                                 8</w:t>
      </w:r>
    </w:p>
    <w:p w:rsidR="00822F82" w:rsidRPr="00DD43E5" w:rsidRDefault="00822F8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b/>
      </w:r>
      <w:r>
        <w:rPr>
          <w:rFonts w:ascii="Times New Roman" w:eastAsia="Times New Roman" w:hAnsi="Times New Roman" w:cs="Times New Roman"/>
          <w:b/>
          <w:bCs/>
          <w:kern w:val="36"/>
          <w:sz w:val="24"/>
          <w:szCs w:val="24"/>
        </w:rPr>
        <w:tab/>
        <w:t>= 410/8</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t>= 51.25</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Median = 45, 48, 50, 50, 53, 54, 55</w:t>
      </w:r>
      <w:r w:rsidR="00CB7D5C" w:rsidRPr="00DD43E5">
        <w:rPr>
          <w:rFonts w:ascii="Times New Roman" w:eastAsia="Times New Roman" w:hAnsi="Times New Roman" w:cs="Times New Roman"/>
          <w:b/>
          <w:bCs/>
          <w:kern w:val="36"/>
          <w:sz w:val="24"/>
          <w:szCs w:val="24"/>
        </w:rPr>
        <w:t>, 55</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u w:val="single"/>
        </w:rPr>
        <w:t>50 + 53</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t xml:space="preserve">   2</w:t>
      </w:r>
      <w:r w:rsidRPr="00DD43E5">
        <w:rPr>
          <w:rFonts w:ascii="Times New Roman" w:eastAsia="Times New Roman" w:hAnsi="Times New Roman" w:cs="Times New Roman"/>
          <w:b/>
          <w:bCs/>
          <w:kern w:val="36"/>
          <w:sz w:val="24"/>
          <w:szCs w:val="24"/>
        </w:rPr>
        <w:tab/>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ab/>
      </w:r>
      <w:r w:rsidRPr="00DD43E5">
        <w:rPr>
          <w:rFonts w:ascii="Times New Roman" w:eastAsia="Times New Roman" w:hAnsi="Times New Roman" w:cs="Times New Roman"/>
          <w:b/>
          <w:bCs/>
          <w:kern w:val="36"/>
          <w:sz w:val="24"/>
          <w:szCs w:val="24"/>
        </w:rPr>
        <w:tab/>
        <w:t>= 52</w:t>
      </w:r>
    </w:p>
    <w:p w:rsidR="00AE4172" w:rsidRPr="00DD43E5" w:rsidRDefault="00AE4172" w:rsidP="00AE417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43E5">
        <w:rPr>
          <w:rFonts w:ascii="Times New Roman" w:eastAsia="Times New Roman" w:hAnsi="Times New Roman" w:cs="Times New Roman"/>
          <w:b/>
          <w:bCs/>
          <w:kern w:val="36"/>
          <w:sz w:val="24"/>
          <w:szCs w:val="24"/>
        </w:rPr>
        <w:t>Mode =</w:t>
      </w:r>
      <w:r w:rsidR="00077EE8">
        <w:rPr>
          <w:rFonts w:ascii="Times New Roman" w:eastAsia="Times New Roman" w:hAnsi="Times New Roman" w:cs="Times New Roman"/>
          <w:b/>
          <w:bCs/>
          <w:kern w:val="36"/>
          <w:sz w:val="24"/>
          <w:szCs w:val="24"/>
        </w:rPr>
        <w:t xml:space="preserve"> Bimodal which are</w:t>
      </w:r>
      <w:r w:rsidRPr="00DD43E5">
        <w:rPr>
          <w:rFonts w:ascii="Times New Roman" w:eastAsia="Times New Roman" w:hAnsi="Times New Roman" w:cs="Times New Roman"/>
          <w:b/>
          <w:bCs/>
          <w:kern w:val="36"/>
          <w:sz w:val="24"/>
          <w:szCs w:val="24"/>
        </w:rPr>
        <w:t xml:space="preserve"> 50 and 55 </w:t>
      </w:r>
    </w:p>
    <w:p w:rsidR="003B1CD2" w:rsidRDefault="003B1CD2"/>
    <w:p w:rsidR="009634AA" w:rsidRDefault="003C638F">
      <w:r>
        <w:lastRenderedPageBreak/>
        <w:t xml:space="preserve">FREQUENCY TABLE: </w:t>
      </w:r>
      <w:r w:rsidR="009634AA">
        <w:t xml:space="preserve"> The figure below </w:t>
      </w:r>
      <w:proofErr w:type="gramStart"/>
      <w:r w:rsidR="009634AA">
        <w:t>represents  the</w:t>
      </w:r>
      <w:proofErr w:type="gramEnd"/>
      <w:r w:rsidR="009634AA">
        <w:t xml:space="preserve"> number of children per  family in a sample of 40 house in a street. </w:t>
      </w:r>
    </w:p>
    <w:p w:rsidR="009634AA" w:rsidRDefault="009634AA">
      <w:r>
        <w:t>1,2,4,3,5,38,3,2,2,3,4,5,6</w:t>
      </w:r>
    </w:p>
    <w:p w:rsidR="00292EE1" w:rsidRDefault="009634AA">
      <w:r>
        <w:t>5,4,2,1,3,2,4,5,3,8,</w:t>
      </w:r>
      <w:r w:rsidR="00292EE1">
        <w:t>7,6,5,4</w:t>
      </w:r>
    </w:p>
    <w:p w:rsidR="009634AA" w:rsidRDefault="00292EE1">
      <w:r>
        <w:t>5,7,6,3,8,6,3,5,7,5,4,3</w:t>
      </w:r>
      <w:r w:rsidR="009634AA">
        <w:t xml:space="preserve"> </w:t>
      </w:r>
    </w:p>
    <w:p w:rsidR="009634AA" w:rsidRDefault="009634AA" w:rsidP="002C2971">
      <w:pPr>
        <w:pStyle w:val="ListParagraph"/>
        <w:numPr>
          <w:ilvl w:val="0"/>
          <w:numId w:val="15"/>
        </w:numPr>
      </w:pPr>
      <w:r>
        <w:t xml:space="preserve">Prepare a frequency table to represent the information. </w:t>
      </w:r>
    </w:p>
    <w:p w:rsidR="002C2971" w:rsidRDefault="002C2971" w:rsidP="002C2971">
      <w:pPr>
        <w:pStyle w:val="ListParagraph"/>
        <w:numPr>
          <w:ilvl w:val="0"/>
          <w:numId w:val="15"/>
        </w:numPr>
      </w:pPr>
      <w:r>
        <w:t>Draw a bar chart to represent the information</w:t>
      </w:r>
    </w:p>
    <w:p w:rsidR="009634AA" w:rsidRDefault="009634AA" w:rsidP="00420575"/>
    <w:tbl>
      <w:tblPr>
        <w:tblStyle w:val="TableGrid"/>
        <w:tblW w:w="0" w:type="auto"/>
        <w:tblLook w:val="04A0"/>
      </w:tblPr>
      <w:tblGrid>
        <w:gridCol w:w="2898"/>
        <w:gridCol w:w="2160"/>
      </w:tblGrid>
      <w:tr w:rsidR="00BE766F" w:rsidTr="00BE766F">
        <w:tc>
          <w:tcPr>
            <w:tcW w:w="2898" w:type="dxa"/>
          </w:tcPr>
          <w:p w:rsidR="00BE766F" w:rsidRPr="00BE766F" w:rsidRDefault="00BE766F" w:rsidP="00BE766F">
            <w:pPr>
              <w:rPr>
                <w:b/>
              </w:rPr>
            </w:pPr>
            <w:r w:rsidRPr="00BE766F">
              <w:rPr>
                <w:b/>
              </w:rPr>
              <w:t>NO OF CHILDREN PER FAMILY</w:t>
            </w:r>
          </w:p>
        </w:tc>
        <w:tc>
          <w:tcPr>
            <w:tcW w:w="2160" w:type="dxa"/>
          </w:tcPr>
          <w:p w:rsidR="00BE766F" w:rsidRPr="00BE766F" w:rsidRDefault="00BE766F" w:rsidP="00BE766F">
            <w:pPr>
              <w:rPr>
                <w:b/>
              </w:rPr>
            </w:pPr>
            <w:r w:rsidRPr="00BE766F">
              <w:rPr>
                <w:b/>
              </w:rPr>
              <w:t>FREQUENCY</w:t>
            </w:r>
          </w:p>
        </w:tc>
      </w:tr>
      <w:tr w:rsidR="00BE766F" w:rsidTr="00BE766F">
        <w:tc>
          <w:tcPr>
            <w:tcW w:w="2898" w:type="dxa"/>
          </w:tcPr>
          <w:p w:rsidR="00BE766F" w:rsidRDefault="00BE766F" w:rsidP="00BE766F">
            <w:r>
              <w:t>1</w:t>
            </w:r>
          </w:p>
        </w:tc>
        <w:tc>
          <w:tcPr>
            <w:tcW w:w="2160" w:type="dxa"/>
          </w:tcPr>
          <w:p w:rsidR="00BE766F" w:rsidRDefault="00BE766F" w:rsidP="00BE766F">
            <w:r>
              <w:t>2</w:t>
            </w:r>
          </w:p>
        </w:tc>
      </w:tr>
      <w:tr w:rsidR="00BE766F" w:rsidTr="00BE766F">
        <w:tc>
          <w:tcPr>
            <w:tcW w:w="2898" w:type="dxa"/>
          </w:tcPr>
          <w:p w:rsidR="00BE766F" w:rsidRDefault="00BE766F" w:rsidP="00BE766F">
            <w:r>
              <w:t>2</w:t>
            </w:r>
          </w:p>
        </w:tc>
        <w:tc>
          <w:tcPr>
            <w:tcW w:w="2160" w:type="dxa"/>
          </w:tcPr>
          <w:p w:rsidR="00BE766F" w:rsidRDefault="00BE766F" w:rsidP="00BE766F">
            <w:r>
              <w:t>5</w:t>
            </w:r>
          </w:p>
        </w:tc>
      </w:tr>
      <w:tr w:rsidR="00BE766F" w:rsidTr="00BE766F">
        <w:tc>
          <w:tcPr>
            <w:tcW w:w="2898" w:type="dxa"/>
          </w:tcPr>
          <w:p w:rsidR="00BE766F" w:rsidRDefault="00BE766F" w:rsidP="00BE766F">
            <w:r>
              <w:t>3</w:t>
            </w:r>
          </w:p>
        </w:tc>
        <w:tc>
          <w:tcPr>
            <w:tcW w:w="2160" w:type="dxa"/>
          </w:tcPr>
          <w:p w:rsidR="00BE766F" w:rsidRDefault="00BE766F" w:rsidP="00BE766F">
            <w:r>
              <w:t>9</w:t>
            </w:r>
          </w:p>
        </w:tc>
      </w:tr>
      <w:tr w:rsidR="00BE766F" w:rsidTr="00BE766F">
        <w:tc>
          <w:tcPr>
            <w:tcW w:w="2898" w:type="dxa"/>
          </w:tcPr>
          <w:p w:rsidR="00BE766F" w:rsidRDefault="00BE766F" w:rsidP="00BE766F">
            <w:r>
              <w:t>4</w:t>
            </w:r>
          </w:p>
        </w:tc>
        <w:tc>
          <w:tcPr>
            <w:tcW w:w="2160" w:type="dxa"/>
          </w:tcPr>
          <w:p w:rsidR="00BE766F" w:rsidRDefault="00BE766F" w:rsidP="00BE766F">
            <w:r>
              <w:t>6</w:t>
            </w:r>
          </w:p>
        </w:tc>
      </w:tr>
      <w:tr w:rsidR="00BE766F" w:rsidTr="00BE766F">
        <w:tc>
          <w:tcPr>
            <w:tcW w:w="2898" w:type="dxa"/>
          </w:tcPr>
          <w:p w:rsidR="00BE766F" w:rsidRDefault="00BE766F" w:rsidP="00BE766F">
            <w:r>
              <w:t>5</w:t>
            </w:r>
          </w:p>
        </w:tc>
        <w:tc>
          <w:tcPr>
            <w:tcW w:w="2160" w:type="dxa"/>
          </w:tcPr>
          <w:p w:rsidR="00BE766F" w:rsidRDefault="00BE766F" w:rsidP="00BE766F">
            <w:r>
              <w:t>8</w:t>
            </w:r>
          </w:p>
        </w:tc>
      </w:tr>
      <w:tr w:rsidR="00BE766F" w:rsidTr="00BE766F">
        <w:tc>
          <w:tcPr>
            <w:tcW w:w="2898" w:type="dxa"/>
          </w:tcPr>
          <w:p w:rsidR="00BE766F" w:rsidRDefault="00BE766F" w:rsidP="00BE766F">
            <w:r>
              <w:t>6</w:t>
            </w:r>
          </w:p>
        </w:tc>
        <w:tc>
          <w:tcPr>
            <w:tcW w:w="2160" w:type="dxa"/>
          </w:tcPr>
          <w:p w:rsidR="00BE766F" w:rsidRDefault="00BE766F" w:rsidP="00BE766F">
            <w:r>
              <w:t>4</w:t>
            </w:r>
          </w:p>
        </w:tc>
      </w:tr>
      <w:tr w:rsidR="00BE766F" w:rsidTr="00BE766F">
        <w:tc>
          <w:tcPr>
            <w:tcW w:w="2898" w:type="dxa"/>
          </w:tcPr>
          <w:p w:rsidR="00BE766F" w:rsidRDefault="00BE766F" w:rsidP="00BE766F">
            <w:r>
              <w:t>7</w:t>
            </w:r>
          </w:p>
        </w:tc>
        <w:tc>
          <w:tcPr>
            <w:tcW w:w="2160" w:type="dxa"/>
          </w:tcPr>
          <w:p w:rsidR="00BE766F" w:rsidRDefault="00BE766F" w:rsidP="00BE766F">
            <w:r>
              <w:t>3</w:t>
            </w:r>
          </w:p>
        </w:tc>
      </w:tr>
      <w:tr w:rsidR="00BE766F" w:rsidTr="00BE766F">
        <w:tc>
          <w:tcPr>
            <w:tcW w:w="2898" w:type="dxa"/>
          </w:tcPr>
          <w:p w:rsidR="00BE766F" w:rsidRDefault="00BE766F" w:rsidP="00BE766F">
            <w:r>
              <w:t>8</w:t>
            </w:r>
          </w:p>
        </w:tc>
        <w:tc>
          <w:tcPr>
            <w:tcW w:w="2160" w:type="dxa"/>
          </w:tcPr>
          <w:p w:rsidR="00BE766F" w:rsidRDefault="00BE766F" w:rsidP="00BE766F">
            <w:r>
              <w:t>3</w:t>
            </w:r>
          </w:p>
        </w:tc>
      </w:tr>
    </w:tbl>
    <w:p w:rsidR="00BE766F" w:rsidRDefault="00BE766F"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p w:rsidR="002C2971" w:rsidRDefault="002C2971" w:rsidP="00BE766F">
      <w:r>
        <w:t>A BAR CHART SHOWING THE NO OF CHILDREN PER FAMILY IN A SAMPLE OF 40 HOUSES</w:t>
      </w:r>
    </w:p>
    <w:p w:rsidR="00F724CC" w:rsidRDefault="00F724CC" w:rsidP="00BE766F">
      <w:pPr>
        <w:rPr>
          <w:b/>
        </w:rPr>
      </w:pPr>
    </w:p>
    <w:p w:rsidR="00F724CC" w:rsidRDefault="00F724CC" w:rsidP="00BE766F">
      <w:pPr>
        <w:rPr>
          <w:b/>
        </w:rPr>
      </w:pPr>
    </w:p>
    <w:p w:rsidR="002C2971" w:rsidRPr="00B4154B" w:rsidRDefault="002C2971" w:rsidP="00BE766F">
      <w:pPr>
        <w:rPr>
          <w:b/>
          <w:sz w:val="18"/>
        </w:rPr>
      </w:pPr>
      <w:r w:rsidRPr="00B4154B">
        <w:rPr>
          <w:b/>
          <w:sz w:val="18"/>
        </w:rPr>
        <w:t>F</w:t>
      </w:r>
      <w:r w:rsidR="00B4154B" w:rsidRPr="00B4154B">
        <w:rPr>
          <w:b/>
          <w:sz w:val="18"/>
        </w:rPr>
        <w:t>requency</w:t>
      </w:r>
    </w:p>
    <w:p w:rsidR="0004031F" w:rsidRDefault="00F724CC" w:rsidP="00BE766F">
      <w:pPr>
        <w:rPr>
          <w:b/>
        </w:rPr>
      </w:pPr>
      <w:r>
        <w:rPr>
          <w:noProof/>
        </w:rPr>
        <w:pict>
          <v:group id="_x0000_s1104" style="position:absolute;margin-left:2.25pt;margin-top:2.55pt;width:441.75pt;height:260.75pt;z-index:251714560" coordorigin="1620,10560" coordsize="8835,4140">
            <v:group id="_x0000_s1057" style="position:absolute;left:1815;top:10560;width:8640;height:4140" coordorigin="1815,9150" coordsize="8640,4140">
              <v:shapetype id="_x0000_t32" coordsize="21600,21600" o:spt="32" o:oned="t" path="m,l21600,21600e" filled="f">
                <v:path arrowok="t" fillok="f" o:connecttype="none"/>
                <o:lock v:ext="edit" shapetype="t"/>
              </v:shapetype>
              <v:shape id="_x0000_s1055" type="#_x0000_t32" style="position:absolute;left:1815;top:13185;width:8640;height:105;flip:y" o:connectortype="straight" strokecolor="#f2f2f2 [3041]" strokeweight="3pt">
                <v:shadow type="perspective" color="#7f7f7f [1601]" opacity=".5" offset="1pt" offset2="-1pt"/>
              </v:shape>
              <v:shape id="_x0000_s1056" type="#_x0000_t32" style="position:absolute;left:1845;top:9150;width:0;height:4110;flip:y" o:connectortype="straight" strokecolor="#f2f2f2 [3041]" strokeweight="3pt">
                <v:shadow type="perspective" color="#7f7f7f [1601]" opacity=".5" offset="1pt" offset2="-1pt"/>
              </v:shape>
            </v:group>
            <v:group id="_x0000_s1061" style="position:absolute;left:2400;top:13860;width:525;height:810" coordorigin="4110,10095" coordsize="525,3465">
              <v:shape id="_x0000_s1058" type="#_x0000_t32" style="position:absolute;left:4110;top:10095;width:0;height:3465;flip:y" o:connectortype="straight" strokecolor="#f2f2f2 [3041]" strokeweight="3pt">
                <v:shadow type="perspective" color="#7f7f7f [1601]" opacity=".5" offset="1pt" offset2="-1pt"/>
              </v:shape>
              <v:shape id="_x0000_s1059" type="#_x0000_t32" style="position:absolute;left:4635;top:10095;width:0;height:3465;flip:y" o:connectortype="straight" strokecolor="#f2f2f2 [3041]" strokeweight="3pt">
                <v:shadow type="perspective" color="#7f7f7f [1601]" opacity=".5" offset="1pt" offset2="-1pt"/>
              </v:shape>
              <v:shape id="_x0000_s1060" type="#_x0000_t32" style="position:absolute;left:4126;top:10125;width:509;height:1;flip:x" o:connectortype="straight" strokecolor="#f2f2f2 [3041]" strokeweight="3pt">
                <v:shadow type="perspective" color="#7f7f7f [1601]" opacity=".5" offset="1pt" offset2="-1pt"/>
              </v:shape>
            </v:group>
            <v:group id="_x0000_s1062" style="position:absolute;left:3240;top:12555;width:525;height:2115" coordorigin="4110,10095" coordsize="525,3465">
              <v:shape id="_x0000_s1063" type="#_x0000_t32" style="position:absolute;left:4110;top:10095;width:0;height:3465;flip:y" o:connectortype="straight" strokecolor="#f2f2f2 [3041]" strokeweight="3pt">
                <v:shadow type="perspective" color="#7f7f7f [1601]" opacity=".5" offset="1pt" offset2="-1pt"/>
              </v:shape>
              <v:shape id="_x0000_s1064" type="#_x0000_t32" style="position:absolute;left:4635;top:10095;width:0;height:3465;flip:y" o:connectortype="straight" strokecolor="#f2f2f2 [3041]" strokeweight="3pt">
                <v:shadow type="perspective" color="#7f7f7f [1601]" opacity=".5" offset="1pt" offset2="-1pt"/>
              </v:shape>
              <v:shape id="_x0000_s1065" type="#_x0000_t32" style="position:absolute;left:4126;top:10125;width:509;height:1;flip:x" o:connectortype="straight" strokecolor="#f2f2f2 [3041]" strokeweight="3pt">
                <v:shadow type="perspective" color="#7f7f7f [1601]" opacity=".5" offset="1pt" offset2="-1pt"/>
              </v:shape>
            </v:group>
            <v:group id="_x0000_s1066" style="position:absolute;left:4095;top:10914;width:525;height:3735" coordorigin="4110,10095" coordsize="525,3465">
              <v:shape id="_x0000_s1067" type="#_x0000_t32" style="position:absolute;left:4110;top:10095;width:0;height:3465;flip:y" o:connectortype="straight" strokecolor="#f2f2f2 [3041]" strokeweight="3pt">
                <v:shadow type="perspective" color="#7f7f7f [1601]" opacity=".5" offset="1pt" offset2="-1pt"/>
              </v:shape>
              <v:shape id="_x0000_s1068" type="#_x0000_t32" style="position:absolute;left:4635;top:10095;width:0;height:3465;flip:y" o:connectortype="straight" strokecolor="#f2f2f2 [3041]" strokeweight="3pt">
                <v:shadow type="perspective" color="#7f7f7f [1601]" opacity=".5" offset="1pt" offset2="-1pt"/>
              </v:shape>
              <v:shape id="_x0000_s1069" type="#_x0000_t32" style="position:absolute;left:4126;top:10125;width:509;height:1;flip:x" o:connectortype="straight" strokecolor="#f2f2f2 [3041]" strokeweight="3pt">
                <v:shadow type="perspective" color="#7f7f7f [1601]" opacity=".5" offset="1pt" offset2="-1pt"/>
              </v:shape>
            </v:group>
            <v:group id="_x0000_s1070" style="position:absolute;left:4965;top:12135;width:525;height:2490" coordorigin="4110,10095" coordsize="525,3465">
              <v:shape id="_x0000_s1071" type="#_x0000_t32" style="position:absolute;left:4110;top:10095;width:0;height:3465;flip:y" o:connectortype="straight" strokecolor="#f2f2f2 [3041]" strokeweight="3pt">
                <v:shadow type="perspective" color="#7f7f7f [1601]" opacity=".5" offset="1pt" offset2="-1pt"/>
              </v:shape>
              <v:shape id="_x0000_s1072" type="#_x0000_t32" style="position:absolute;left:4635;top:10095;width:0;height:3465;flip:y" o:connectortype="straight" strokecolor="#f2f2f2 [3041]" strokeweight="3pt">
                <v:shadow type="perspective" color="#7f7f7f [1601]" opacity=".5" offset="1pt" offset2="-1pt"/>
              </v:shape>
              <v:shape id="_x0000_s1073" type="#_x0000_t32" style="position:absolute;left:4126;top:10125;width:509;height:1;flip:x" o:connectortype="straight" strokecolor="#f2f2f2 [3041]" strokeweight="3pt">
                <v:shadow type="perspective" color="#7f7f7f [1601]" opacity=".5" offset="1pt" offset2="-1pt"/>
              </v:shape>
            </v:group>
            <v:group id="_x0000_s1074" style="position:absolute;left:5866;top:11221;width:525;height:3403" coordorigin="4110,10095" coordsize="525,3465">
              <v:shape id="_x0000_s1075" type="#_x0000_t32" style="position:absolute;left:4110;top:10095;width:0;height:3465;flip:y" o:connectortype="straight" strokecolor="#f2f2f2 [3041]" strokeweight="3pt">
                <v:shadow type="perspective" color="#7f7f7f [1601]" opacity=".5" offset="1pt" offset2="-1pt"/>
              </v:shape>
              <v:shape id="_x0000_s1076" type="#_x0000_t32" style="position:absolute;left:4635;top:10095;width:0;height:3465;flip:y" o:connectortype="straight" strokecolor="#f2f2f2 [3041]" strokeweight="3pt">
                <v:shadow type="perspective" color="#7f7f7f [1601]" opacity=".5" offset="1pt" offset2="-1pt"/>
              </v:shape>
              <v:shape id="_x0000_s1077" type="#_x0000_t32" style="position:absolute;left:4126;top:10125;width:509;height:1;flip:x" o:connectortype="straight" strokecolor="#f2f2f2 [3041]" strokeweight="3pt">
                <v:shadow type="perspective" color="#7f7f7f [1601]" opacity=".5" offset="1pt" offset2="-1pt"/>
              </v:shape>
            </v:group>
            <v:group id="_x0000_s1078" style="position:absolute;left:6810;top:12916;width:525;height:1724" coordorigin="4110,10095" coordsize="525,3465">
              <v:shape id="_x0000_s1079" type="#_x0000_t32" style="position:absolute;left:4110;top:10095;width:0;height:3465;flip:y" o:connectortype="straight" strokecolor="#f2f2f2 [3041]" strokeweight="3pt">
                <v:shadow type="perspective" color="#7f7f7f [1601]" opacity=".5" offset="1pt" offset2="-1pt"/>
              </v:shape>
              <v:shape id="_x0000_s1080" type="#_x0000_t32" style="position:absolute;left:4635;top:10095;width:0;height:3465;flip:y" o:connectortype="straight" strokecolor="#f2f2f2 [3041]" strokeweight="3pt">
                <v:shadow type="perspective" color="#7f7f7f [1601]" opacity=".5" offset="1pt" offset2="-1pt"/>
              </v:shape>
              <v:shape id="_x0000_s1081" type="#_x0000_t32" style="position:absolute;left:4126;top:10125;width:509;height:1;flip:x" o:connectortype="straight" strokecolor="#f2f2f2 [3041]" strokeweight="3pt">
                <v:shadow type="perspective" color="#7f7f7f [1601]" opacity=".5" offset="1pt" offset2="-1pt"/>
              </v:shape>
            </v:group>
            <v:group id="_x0000_s1082" style="position:absolute;left:7935;top:13440;width:525;height:1185" coordorigin="4110,10095" coordsize="525,3465">
              <v:shape id="_x0000_s1083" type="#_x0000_t32" style="position:absolute;left:4110;top:10095;width:0;height:3465;flip:y" o:connectortype="straight" strokecolor="#f2f2f2 [3041]" strokeweight="3pt">
                <v:shadow type="perspective" color="#7f7f7f [1601]" opacity=".5" offset="1pt" offset2="-1pt"/>
              </v:shape>
              <v:shape id="_x0000_s1084" type="#_x0000_t32" style="position:absolute;left:4635;top:10095;width:0;height:3465;flip:y" o:connectortype="straight" strokecolor="#f2f2f2 [3041]" strokeweight="3pt">
                <v:shadow type="perspective" color="#7f7f7f [1601]" opacity=".5" offset="1pt" offset2="-1pt"/>
              </v:shape>
              <v:shape id="_x0000_s1085" type="#_x0000_t32" style="position:absolute;left:4126;top:10125;width:509;height:1;flip:x" o:connectortype="straight" strokecolor="#f2f2f2 [3041]" strokeweight="3pt">
                <v:shadow type="perspective" color="#7f7f7f [1601]" opacity=".5" offset="1pt" offset2="-1pt"/>
              </v:shape>
            </v:group>
            <v:group id="_x0000_s1086" style="position:absolute;left:8835;top:13451;width:525;height:1144" coordorigin="4110,10095" coordsize="525,3465">
              <v:shape id="_x0000_s1087" type="#_x0000_t32" style="position:absolute;left:4110;top:10095;width:0;height:3465;flip:y" o:connectortype="straight" strokecolor="#f2f2f2 [3041]" strokeweight="3pt">
                <v:shadow type="perspective" color="#7f7f7f [1601]" opacity=".5" offset="1pt" offset2="-1pt"/>
              </v:shape>
              <v:shape id="_x0000_s1088" type="#_x0000_t32" style="position:absolute;left:4635;top:10095;width:0;height:3465;flip:y" o:connectortype="straight" strokecolor="#f2f2f2 [3041]" strokeweight="3pt">
                <v:shadow type="perspective" color="#7f7f7f [1601]" opacity=".5" offset="1pt" offset2="-1pt"/>
              </v:shape>
              <v:shape id="_x0000_s1089" type="#_x0000_t32" style="position:absolute;left:4126;top:10125;width:509;height:1;flip:x" o:connectortype="straight" strokecolor="#f2f2f2 [3041]" strokeweight="3pt">
                <v:shadow type="perspective" color="#7f7f7f [1601]" opacity=".5" offset="1pt" offset2="-1pt"/>
              </v:shape>
            </v:group>
            <v:shape id="_x0000_s1094" type="#_x0000_t32" style="position:absolute;left:1635;top:11085;width:195;height:0" o:connectortype="straight"/>
            <v:shape id="_x0000_s1095" type="#_x0000_t32" style="position:absolute;left:1650;top:11460;width:195;height:0" o:connectortype="straight"/>
            <v:shape id="_x0000_s1096" type="#_x0000_t32" style="position:absolute;left:1650;top:10680;width:195;height:0" o:connectortype="straight"/>
            <v:shape id="_x0000_s1097" type="#_x0000_t32" style="position:absolute;left:1650;top:11850;width:195;height:0" o:connectortype="straight"/>
            <v:shape id="_x0000_s1098" type="#_x0000_t32" style="position:absolute;left:1635;top:12210;width:195;height:0" o:connectortype="straight"/>
            <v:shape id="_x0000_s1099" type="#_x0000_t32" style="position:absolute;left:1635;top:12645;width:195;height:0" o:connectortype="straight"/>
            <v:shape id="_x0000_s1100" type="#_x0000_t32" style="position:absolute;left:1635;top:13050;width:195;height:0" o:connectortype="straight"/>
            <v:shape id="_x0000_s1101" type="#_x0000_t32" style="position:absolute;left:1620;top:13440;width:195;height:0" o:connectortype="straight"/>
            <v:shape id="_x0000_s1102" type="#_x0000_t32" style="position:absolute;left:1635;top:13860;width:195;height:0" o:connectortype="straight"/>
            <v:shape id="_x0000_s1103" type="#_x0000_t32" style="position:absolute;left:1650;top:14280;width:195;height:0" o:connectortype="straight"/>
          </v:group>
        </w:pict>
      </w:r>
      <w:r>
        <w:rPr>
          <w:b/>
        </w:rPr>
        <w:t>10</w:t>
      </w:r>
    </w:p>
    <w:p w:rsidR="0004031F" w:rsidRDefault="00F724CC" w:rsidP="00BE766F">
      <w:pPr>
        <w:rPr>
          <w:b/>
        </w:rPr>
      </w:pPr>
      <w:r>
        <w:rPr>
          <w:b/>
        </w:rPr>
        <w:t>9</w:t>
      </w:r>
    </w:p>
    <w:p w:rsidR="0004031F" w:rsidRDefault="00F724CC" w:rsidP="00BE766F">
      <w:pPr>
        <w:rPr>
          <w:b/>
        </w:rPr>
      </w:pPr>
      <w:r>
        <w:rPr>
          <w:b/>
        </w:rPr>
        <w:t>8</w:t>
      </w:r>
    </w:p>
    <w:p w:rsidR="0004031F" w:rsidRDefault="00F724CC" w:rsidP="00BE766F">
      <w:pPr>
        <w:rPr>
          <w:b/>
        </w:rPr>
      </w:pPr>
      <w:r>
        <w:rPr>
          <w:b/>
        </w:rPr>
        <w:t>7</w:t>
      </w:r>
    </w:p>
    <w:p w:rsidR="0004031F" w:rsidRDefault="00F724CC" w:rsidP="00BE766F">
      <w:pPr>
        <w:rPr>
          <w:b/>
        </w:rPr>
      </w:pPr>
      <w:r>
        <w:rPr>
          <w:b/>
        </w:rPr>
        <w:t>6</w:t>
      </w:r>
    </w:p>
    <w:p w:rsidR="0004031F" w:rsidRDefault="00F724CC" w:rsidP="00BE766F">
      <w:pPr>
        <w:rPr>
          <w:b/>
        </w:rPr>
      </w:pPr>
      <w:r>
        <w:rPr>
          <w:b/>
        </w:rPr>
        <w:t>5</w:t>
      </w:r>
    </w:p>
    <w:p w:rsidR="0004031F" w:rsidRDefault="00F724CC" w:rsidP="00BE766F">
      <w:pPr>
        <w:rPr>
          <w:b/>
        </w:rPr>
      </w:pPr>
      <w:r>
        <w:rPr>
          <w:b/>
        </w:rPr>
        <w:t>4</w:t>
      </w:r>
    </w:p>
    <w:p w:rsidR="0004031F" w:rsidRDefault="00F724CC" w:rsidP="00BE766F">
      <w:pPr>
        <w:rPr>
          <w:b/>
        </w:rPr>
      </w:pPr>
      <w:r>
        <w:rPr>
          <w:b/>
        </w:rPr>
        <w:t>3</w:t>
      </w:r>
    </w:p>
    <w:p w:rsidR="00F724CC" w:rsidRDefault="00F724CC" w:rsidP="00BE766F">
      <w:pPr>
        <w:rPr>
          <w:b/>
        </w:rPr>
      </w:pPr>
      <w:r>
        <w:rPr>
          <w:b/>
        </w:rPr>
        <w:t>2</w:t>
      </w:r>
    </w:p>
    <w:p w:rsidR="00F724CC" w:rsidRDefault="00F724CC" w:rsidP="00BE766F">
      <w:pPr>
        <w:rPr>
          <w:b/>
        </w:rPr>
      </w:pPr>
      <w:r>
        <w:rPr>
          <w:b/>
        </w:rPr>
        <w:t>1</w:t>
      </w:r>
    </w:p>
    <w:p w:rsidR="007E5BB0" w:rsidRDefault="00F724CC" w:rsidP="00BE766F">
      <w:pPr>
        <w:rPr>
          <w:b/>
        </w:rPr>
      </w:pPr>
      <w:r>
        <w:rPr>
          <w:b/>
        </w:rPr>
        <w:t>0</w:t>
      </w:r>
    </w:p>
    <w:p w:rsidR="00F724CC" w:rsidRDefault="00B4154B" w:rsidP="00BE766F">
      <w:pPr>
        <w:rPr>
          <w:b/>
        </w:rPr>
      </w:pPr>
      <w:r>
        <w:rPr>
          <w:b/>
        </w:rPr>
        <w:tab/>
        <w:t xml:space="preserve">      1</w:t>
      </w:r>
      <w:r>
        <w:rPr>
          <w:b/>
        </w:rPr>
        <w:tab/>
        <w:t xml:space="preserve">        2</w:t>
      </w:r>
      <w:r w:rsidR="007E5BB0">
        <w:rPr>
          <w:b/>
        </w:rPr>
        <w:tab/>
        <w:t xml:space="preserve">         </w:t>
      </w:r>
      <w:r>
        <w:rPr>
          <w:b/>
        </w:rPr>
        <w:t xml:space="preserve">3      </w:t>
      </w:r>
      <w:r>
        <w:rPr>
          <w:b/>
        </w:rPr>
        <w:tab/>
        <w:t>4</w:t>
      </w:r>
      <w:r>
        <w:rPr>
          <w:b/>
        </w:rPr>
        <w:tab/>
        <w:t>5</w:t>
      </w:r>
      <w:r>
        <w:rPr>
          <w:b/>
        </w:rPr>
        <w:tab/>
        <w:t xml:space="preserve">      6</w:t>
      </w:r>
      <w:r>
        <w:rPr>
          <w:b/>
        </w:rPr>
        <w:tab/>
      </w:r>
      <w:r>
        <w:rPr>
          <w:b/>
        </w:rPr>
        <w:tab/>
        <w:t>7</w:t>
      </w:r>
      <w:r w:rsidR="007E5BB0">
        <w:rPr>
          <w:b/>
        </w:rPr>
        <w:tab/>
        <w:t xml:space="preserve">     </w:t>
      </w:r>
      <w:proofErr w:type="gramStart"/>
      <w:r>
        <w:rPr>
          <w:b/>
        </w:rPr>
        <w:t xml:space="preserve">8  </w:t>
      </w:r>
      <w:r w:rsidRPr="00B4154B">
        <w:rPr>
          <w:b/>
          <w:sz w:val="16"/>
        </w:rPr>
        <w:t>no</w:t>
      </w:r>
      <w:proofErr w:type="gramEnd"/>
      <w:r w:rsidRPr="00B4154B">
        <w:rPr>
          <w:b/>
          <w:sz w:val="16"/>
        </w:rPr>
        <w:t xml:space="preserve"> of children per family</w:t>
      </w:r>
    </w:p>
    <w:p w:rsidR="00F724CC" w:rsidRDefault="00F724CC" w:rsidP="00BE766F">
      <w:pPr>
        <w:rPr>
          <w:b/>
        </w:rPr>
      </w:pPr>
    </w:p>
    <w:p w:rsidR="002C2971" w:rsidRDefault="002C2971" w:rsidP="00BE766F">
      <w:pPr>
        <w:rPr>
          <w:b/>
        </w:rPr>
      </w:pPr>
    </w:p>
    <w:p w:rsidR="002C2971" w:rsidRDefault="002C2971" w:rsidP="00BE766F">
      <w:pPr>
        <w:rPr>
          <w:b/>
        </w:rPr>
      </w:pPr>
    </w:p>
    <w:p w:rsidR="002C2971" w:rsidRDefault="002C2971" w:rsidP="00BE766F">
      <w:pPr>
        <w:rPr>
          <w:b/>
        </w:rPr>
      </w:pPr>
    </w:p>
    <w:p w:rsidR="002C2971" w:rsidRDefault="002C2971" w:rsidP="00BE766F">
      <w:pPr>
        <w:rPr>
          <w:b/>
        </w:rPr>
      </w:pPr>
    </w:p>
    <w:p w:rsidR="002C2971" w:rsidRDefault="002C2971" w:rsidP="00BE766F">
      <w:pPr>
        <w:rPr>
          <w:b/>
        </w:rPr>
      </w:pPr>
    </w:p>
    <w:p w:rsidR="00420268" w:rsidRPr="00E313CB" w:rsidRDefault="00124D63" w:rsidP="00BE766F">
      <w:pPr>
        <w:rPr>
          <w:b/>
        </w:rPr>
      </w:pPr>
      <w:r>
        <w:rPr>
          <w:b/>
        </w:rPr>
        <w:t>Do these</w:t>
      </w:r>
    </w:p>
    <w:p w:rsidR="00420268" w:rsidRDefault="00420268" w:rsidP="00BE766F">
      <w:r>
        <w:t>Exercise 24.1 pg 263 No (2</w:t>
      </w:r>
      <w:r w:rsidR="00124D63">
        <w:t>, 4, 5</w:t>
      </w:r>
      <w:proofErr w:type="gramStart"/>
      <w:r>
        <w:t>,&amp;</w:t>
      </w:r>
      <w:proofErr w:type="gramEnd"/>
      <w:r w:rsidR="00124D63">
        <w:t xml:space="preserve"> </w:t>
      </w:r>
      <w:r>
        <w:t>6)</w:t>
      </w:r>
    </w:p>
    <w:p w:rsidR="00420268" w:rsidRDefault="00420268" w:rsidP="00BE766F">
      <w:r>
        <w:lastRenderedPageBreak/>
        <w:t xml:space="preserve">Exercise </w:t>
      </w:r>
      <w:r w:rsidR="00124D63">
        <w:t>24.3 pg 266 No (3</w:t>
      </w:r>
      <w:r>
        <w:t xml:space="preserve"> &amp; 4)</w:t>
      </w:r>
    </w:p>
    <w:p w:rsidR="00420268" w:rsidRDefault="00420268" w:rsidP="00BE766F">
      <w:pPr>
        <w:rPr>
          <w:b/>
        </w:rPr>
      </w:pPr>
      <w:r w:rsidRPr="00420268">
        <w:rPr>
          <w:b/>
        </w:rPr>
        <w:t xml:space="preserve">Assignment </w:t>
      </w:r>
    </w:p>
    <w:p w:rsidR="00124D63" w:rsidRDefault="00124D63" w:rsidP="00BE766F">
      <w:r>
        <w:t xml:space="preserve">Exercise </w:t>
      </w:r>
      <w:proofErr w:type="gramStart"/>
      <w:r>
        <w:t>25.1 pg 270</w:t>
      </w:r>
      <w:proofErr w:type="gramEnd"/>
      <w:r>
        <w:t xml:space="preserve"> No (1, 2, 3, 4, &amp; 5)</w:t>
      </w:r>
    </w:p>
    <w:p w:rsidR="00124D63" w:rsidRPr="00124D63" w:rsidRDefault="00124D63" w:rsidP="00BE766F"/>
    <w:sectPr w:rsidR="00124D63" w:rsidRPr="00124D63" w:rsidSect="00E24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39FF"/>
    <w:multiLevelType w:val="hybridMultilevel"/>
    <w:tmpl w:val="432EA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64CD9"/>
    <w:multiLevelType w:val="hybridMultilevel"/>
    <w:tmpl w:val="70C83550"/>
    <w:lvl w:ilvl="0" w:tplc="B0482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8652C"/>
    <w:multiLevelType w:val="hybridMultilevel"/>
    <w:tmpl w:val="ECBC7068"/>
    <w:lvl w:ilvl="0" w:tplc="7FD6B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E075E"/>
    <w:multiLevelType w:val="hybridMultilevel"/>
    <w:tmpl w:val="FCB4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F087A"/>
    <w:multiLevelType w:val="hybridMultilevel"/>
    <w:tmpl w:val="25EE6E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26E4"/>
    <w:multiLevelType w:val="hybridMultilevel"/>
    <w:tmpl w:val="6C0EE6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52BA3"/>
    <w:multiLevelType w:val="hybridMultilevel"/>
    <w:tmpl w:val="8F5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51BD4"/>
    <w:multiLevelType w:val="hybridMultilevel"/>
    <w:tmpl w:val="CCDC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586897"/>
    <w:multiLevelType w:val="hybridMultilevel"/>
    <w:tmpl w:val="5BEC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551DE"/>
    <w:multiLevelType w:val="hybridMultilevel"/>
    <w:tmpl w:val="A81C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F62FA"/>
    <w:multiLevelType w:val="multilevel"/>
    <w:tmpl w:val="BD2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6624D4"/>
    <w:multiLevelType w:val="hybridMultilevel"/>
    <w:tmpl w:val="19B46D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205412"/>
    <w:multiLevelType w:val="hybridMultilevel"/>
    <w:tmpl w:val="BDDC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45565"/>
    <w:multiLevelType w:val="hybridMultilevel"/>
    <w:tmpl w:val="8D1C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3208B"/>
    <w:multiLevelType w:val="hybridMultilevel"/>
    <w:tmpl w:val="C126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4"/>
  </w:num>
  <w:num w:numId="4">
    <w:abstractNumId w:val="9"/>
  </w:num>
  <w:num w:numId="5">
    <w:abstractNumId w:val="3"/>
  </w:num>
  <w:num w:numId="6">
    <w:abstractNumId w:val="7"/>
  </w:num>
  <w:num w:numId="7">
    <w:abstractNumId w:val="13"/>
  </w:num>
  <w:num w:numId="8">
    <w:abstractNumId w:val="6"/>
  </w:num>
  <w:num w:numId="9">
    <w:abstractNumId w:val="5"/>
  </w:num>
  <w:num w:numId="10">
    <w:abstractNumId w:val="11"/>
  </w:num>
  <w:num w:numId="11">
    <w:abstractNumId w:val="0"/>
  </w:num>
  <w:num w:numId="12">
    <w:abstractNumId w:val="8"/>
  </w:num>
  <w:num w:numId="13">
    <w:abstractNumId w:val="12"/>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172"/>
    <w:rsid w:val="0004031F"/>
    <w:rsid w:val="000751B7"/>
    <w:rsid w:val="00077EE8"/>
    <w:rsid w:val="000826F3"/>
    <w:rsid w:val="000A70A4"/>
    <w:rsid w:val="000C7D46"/>
    <w:rsid w:val="00124D63"/>
    <w:rsid w:val="001555D3"/>
    <w:rsid w:val="001B31ED"/>
    <w:rsid w:val="001D3FFB"/>
    <w:rsid w:val="001F66DC"/>
    <w:rsid w:val="0026749F"/>
    <w:rsid w:val="00284563"/>
    <w:rsid w:val="00292EE1"/>
    <w:rsid w:val="002A0223"/>
    <w:rsid w:val="002B38BF"/>
    <w:rsid w:val="002C2971"/>
    <w:rsid w:val="002D45A9"/>
    <w:rsid w:val="002E0A6A"/>
    <w:rsid w:val="002F3043"/>
    <w:rsid w:val="0033264F"/>
    <w:rsid w:val="00347F2D"/>
    <w:rsid w:val="003B1CD2"/>
    <w:rsid w:val="003C5DC7"/>
    <w:rsid w:val="003C638F"/>
    <w:rsid w:val="003E14F9"/>
    <w:rsid w:val="00417508"/>
    <w:rsid w:val="00420268"/>
    <w:rsid w:val="00420575"/>
    <w:rsid w:val="004544EC"/>
    <w:rsid w:val="00490668"/>
    <w:rsid w:val="00496676"/>
    <w:rsid w:val="00522B62"/>
    <w:rsid w:val="005261D9"/>
    <w:rsid w:val="00531367"/>
    <w:rsid w:val="005834F9"/>
    <w:rsid w:val="005B4AB8"/>
    <w:rsid w:val="005B7A65"/>
    <w:rsid w:val="005C6F23"/>
    <w:rsid w:val="005C76A6"/>
    <w:rsid w:val="0060542F"/>
    <w:rsid w:val="0064372A"/>
    <w:rsid w:val="006925FF"/>
    <w:rsid w:val="006D4D88"/>
    <w:rsid w:val="006E35BB"/>
    <w:rsid w:val="00702FEE"/>
    <w:rsid w:val="007419F6"/>
    <w:rsid w:val="0076070E"/>
    <w:rsid w:val="007934D8"/>
    <w:rsid w:val="007A3A98"/>
    <w:rsid w:val="007E5BB0"/>
    <w:rsid w:val="007F7C78"/>
    <w:rsid w:val="008164BF"/>
    <w:rsid w:val="00822F82"/>
    <w:rsid w:val="008839BA"/>
    <w:rsid w:val="008D12EE"/>
    <w:rsid w:val="008F6D53"/>
    <w:rsid w:val="00901672"/>
    <w:rsid w:val="00907A67"/>
    <w:rsid w:val="009634AA"/>
    <w:rsid w:val="009701BE"/>
    <w:rsid w:val="00990953"/>
    <w:rsid w:val="009A2A35"/>
    <w:rsid w:val="009F677C"/>
    <w:rsid w:val="00A00DF3"/>
    <w:rsid w:val="00A06A27"/>
    <w:rsid w:val="00A431E2"/>
    <w:rsid w:val="00A76D31"/>
    <w:rsid w:val="00AA6D4F"/>
    <w:rsid w:val="00AD4F54"/>
    <w:rsid w:val="00AE4172"/>
    <w:rsid w:val="00B4154B"/>
    <w:rsid w:val="00B46139"/>
    <w:rsid w:val="00B559AB"/>
    <w:rsid w:val="00BE6398"/>
    <w:rsid w:val="00BE766F"/>
    <w:rsid w:val="00C10171"/>
    <w:rsid w:val="00C20CED"/>
    <w:rsid w:val="00C45841"/>
    <w:rsid w:val="00CA46C4"/>
    <w:rsid w:val="00CB7D5C"/>
    <w:rsid w:val="00CD4D05"/>
    <w:rsid w:val="00CD6ECD"/>
    <w:rsid w:val="00D03FF1"/>
    <w:rsid w:val="00D222B8"/>
    <w:rsid w:val="00D54BE9"/>
    <w:rsid w:val="00D94D33"/>
    <w:rsid w:val="00E24337"/>
    <w:rsid w:val="00E313CB"/>
    <w:rsid w:val="00E82BE1"/>
    <w:rsid w:val="00E92C82"/>
    <w:rsid w:val="00E93EE8"/>
    <w:rsid w:val="00EB40D3"/>
    <w:rsid w:val="00EC6B95"/>
    <w:rsid w:val="00ED736E"/>
    <w:rsid w:val="00EF3C5C"/>
    <w:rsid w:val="00F31DED"/>
    <w:rsid w:val="00F453A2"/>
    <w:rsid w:val="00F724CC"/>
    <w:rsid w:val="00F82ED1"/>
    <w:rsid w:val="00FD64D3"/>
    <w:rsid w:val="00FE251F"/>
    <w:rsid w:val="00FF7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55"/>
        <o:r id="V:Rule3" type="connector" idref="#_x0000_s1056"/>
        <o:r id="V:Rule4" type="connector" idref="#_x0000_s1058"/>
        <o:r id="V:Rule5" type="connector" idref="#_x0000_s1059"/>
        <o:r id="V:Rule6" type="connector" idref="#_x0000_s1060"/>
        <o:r id="V:Rule7" type="connector" idref="#_x0000_s1063"/>
        <o:r id="V:Rule8" type="connector" idref="#_x0000_s1064"/>
        <o:r id="V:Rule9" type="connector" idref="#_x0000_s1065"/>
        <o:r id="V:Rule10" type="connector" idref="#_x0000_s1067"/>
        <o:r id="V:Rule11" type="connector" idref="#_x0000_s1068"/>
        <o:r id="V:Rule12" type="connector" idref="#_x0000_s1069"/>
        <o:r id="V:Rule13" type="connector" idref="#_x0000_s1071"/>
        <o:r id="V:Rule14" type="connector" idref="#_x0000_s1072"/>
        <o:r id="V:Rule15" type="connector" idref="#_x0000_s1073"/>
        <o:r id="V:Rule16" type="connector" idref="#_x0000_s1075"/>
        <o:r id="V:Rule17" type="connector" idref="#_x0000_s1076"/>
        <o:r id="V:Rule18" type="connector" idref="#_x0000_s1077"/>
        <o:r id="V:Rule19" type="connector" idref="#_x0000_s1079"/>
        <o:r id="V:Rule20" type="connector" idref="#_x0000_s1080"/>
        <o:r id="V:Rule21" type="connector" idref="#_x0000_s1081"/>
        <o:r id="V:Rule22" type="connector" idref="#_x0000_s1083"/>
        <o:r id="V:Rule23" type="connector" idref="#_x0000_s1084"/>
        <o:r id="V:Rule24" type="connector" idref="#_x0000_s1085"/>
        <o:r id="V:Rule25" type="connector" idref="#_x0000_s1087"/>
        <o:r id="V:Rule26" type="connector" idref="#_x0000_s1088"/>
        <o:r id="V:Rule27" type="connector" idref="#_x0000_s1089"/>
        <o:r id="V:Rule32" type="connector" idref="#_x0000_s1094"/>
        <o:r id="V:Rule33" type="connector" idref="#_x0000_s1095"/>
        <o:r id="V:Rule34" type="connector" idref="#_x0000_s1096"/>
        <o:r id="V:Rule35" type="connector" idref="#_x0000_s1097"/>
        <o:r id="V:Rule36" type="connector" idref="#_x0000_s1098"/>
        <o:r id="V:Rule37" type="connector" idref="#_x0000_s1099"/>
        <o:r id="V:Rule38" type="connector" idref="#_x0000_s1100"/>
        <o:r id="V:Rule39" type="connector" idref="#_x0000_s1101"/>
        <o:r id="V:Rule40" type="connector" idref="#_x0000_s1102"/>
        <o:r id="V:Rule41" type="connector" idref="#_x0000_s110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172"/>
    <w:pPr>
      <w:spacing w:after="200" w:line="276" w:lineRule="auto"/>
    </w:pPr>
  </w:style>
  <w:style w:type="paragraph" w:styleId="Heading1">
    <w:name w:val="heading 1"/>
    <w:basedOn w:val="Normal"/>
    <w:link w:val="Heading1Char"/>
    <w:uiPriority w:val="9"/>
    <w:qFormat/>
    <w:rsid w:val="00AE4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417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E417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1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417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E4172"/>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AE4172"/>
    <w:rPr>
      <w:color w:val="0000FF"/>
      <w:u w:val="single"/>
    </w:rPr>
  </w:style>
  <w:style w:type="paragraph" w:styleId="NormalWeb">
    <w:name w:val="Normal (Web)"/>
    <w:basedOn w:val="Normal"/>
    <w:uiPriority w:val="99"/>
    <w:unhideWhenUsed/>
    <w:rsid w:val="00AE417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41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1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1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172"/>
    <w:rPr>
      <w:rFonts w:ascii="Arial" w:eastAsia="Times New Roman" w:hAnsi="Arial" w:cs="Arial"/>
      <w:vanish/>
      <w:sz w:val="16"/>
      <w:szCs w:val="16"/>
    </w:rPr>
  </w:style>
  <w:style w:type="paragraph" w:customStyle="1" w:styleId="larger">
    <w:name w:val="larger"/>
    <w:basedOn w:val="Normal"/>
    <w:rsid w:val="00AE41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4172"/>
    <w:pPr>
      <w:ind w:left="720"/>
      <w:contextualSpacing/>
    </w:pPr>
  </w:style>
  <w:style w:type="paragraph" w:styleId="BalloonText">
    <w:name w:val="Balloon Text"/>
    <w:basedOn w:val="Normal"/>
    <w:link w:val="BalloonTextChar"/>
    <w:uiPriority w:val="99"/>
    <w:semiHidden/>
    <w:unhideWhenUsed/>
    <w:rsid w:val="002B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8BF"/>
    <w:rPr>
      <w:rFonts w:ascii="Tahoma" w:hAnsi="Tahoma" w:cs="Tahoma"/>
      <w:sz w:val="16"/>
      <w:szCs w:val="16"/>
    </w:rPr>
  </w:style>
  <w:style w:type="character" w:styleId="PlaceholderText">
    <w:name w:val="Placeholder Text"/>
    <w:basedOn w:val="DefaultParagraphFont"/>
    <w:uiPriority w:val="99"/>
    <w:semiHidden/>
    <w:rsid w:val="0033264F"/>
    <w:rPr>
      <w:color w:val="808080"/>
    </w:rPr>
  </w:style>
  <w:style w:type="table" w:styleId="TableGrid">
    <w:name w:val="Table Grid"/>
    <w:basedOn w:val="TableNormal"/>
    <w:uiPriority w:val="39"/>
    <w:rsid w:val="00BE76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117" Type="http://schemas.openxmlformats.org/officeDocument/2006/relationships/hyperlink" Target="http://wizznotes.com/wp-content/uploads/2010/11/image130.jpg" TargetMode="External"/><Relationship Id="rId21" Type="http://schemas.openxmlformats.org/officeDocument/2006/relationships/hyperlink" Target="http://mathworld.wolfram.com/Quadrilateral.html" TargetMode="External"/><Relationship Id="rId42" Type="http://schemas.openxmlformats.org/officeDocument/2006/relationships/hyperlink" Target="http://mathworld.wolfram.com/Quadrilateral.html" TargetMode="External"/><Relationship Id="rId47" Type="http://schemas.openxmlformats.org/officeDocument/2006/relationships/hyperlink" Target="http://mathworld.wolfram.com/Lozenge.html" TargetMode="External"/><Relationship Id="rId63" Type="http://schemas.openxmlformats.org/officeDocument/2006/relationships/image" Target="media/image29.gif"/><Relationship Id="rId68" Type="http://schemas.openxmlformats.org/officeDocument/2006/relationships/hyperlink" Target="https://www.mathsisfun.com/geometry/parallelogram.html" TargetMode="External"/><Relationship Id="rId84" Type="http://schemas.openxmlformats.org/officeDocument/2006/relationships/image" Target="media/image39.gif"/><Relationship Id="rId89" Type="http://schemas.openxmlformats.org/officeDocument/2006/relationships/image" Target="media/image43.jpeg"/><Relationship Id="rId112" Type="http://schemas.openxmlformats.org/officeDocument/2006/relationships/image" Target="media/image57.jpeg"/><Relationship Id="rId133" Type="http://schemas.openxmlformats.org/officeDocument/2006/relationships/hyperlink" Target="http://wizznotes.com/wp-content/uploads/2010/11/image138.jpg" TargetMode="External"/><Relationship Id="rId138" Type="http://schemas.openxmlformats.org/officeDocument/2006/relationships/image" Target="media/image71.jpeg"/><Relationship Id="rId154" Type="http://schemas.openxmlformats.org/officeDocument/2006/relationships/image" Target="media/image79.jpeg"/><Relationship Id="rId159" Type="http://schemas.openxmlformats.org/officeDocument/2006/relationships/hyperlink" Target="http://wizznotes.com/wp-content/uploads/2011/01/image016.jpg" TargetMode="External"/><Relationship Id="rId16" Type="http://schemas.openxmlformats.org/officeDocument/2006/relationships/hyperlink" Target="http://wizznotes.com/wp-content/uploads/2011/01/image020.jpg" TargetMode="External"/><Relationship Id="rId107" Type="http://schemas.openxmlformats.org/officeDocument/2006/relationships/hyperlink" Target="http://wizznotes.com/wp-content/uploads/2010/11/image125.jpg" TargetMode="External"/><Relationship Id="rId11" Type="http://schemas.openxmlformats.org/officeDocument/2006/relationships/hyperlink" Target="http://wizznotes.com/wp-content/uploads/2011/01/image014.jpg" TargetMode="External"/><Relationship Id="rId32" Type="http://schemas.openxmlformats.org/officeDocument/2006/relationships/hyperlink" Target="https://www.mathsisfun.com/geometry/rectangle.html" TargetMode="External"/><Relationship Id="rId37" Type="http://schemas.openxmlformats.org/officeDocument/2006/relationships/image" Target="media/image18.gif"/><Relationship Id="rId53" Type="http://schemas.openxmlformats.org/officeDocument/2006/relationships/hyperlink" Target="http://wizznotes.com/wp-content/uploads/2011/01/image023.jpg" TargetMode="External"/><Relationship Id="rId58" Type="http://schemas.openxmlformats.org/officeDocument/2006/relationships/image" Target="media/image28.gif"/><Relationship Id="rId74" Type="http://schemas.openxmlformats.org/officeDocument/2006/relationships/image" Target="media/image35.jpeg"/><Relationship Id="rId79" Type="http://schemas.openxmlformats.org/officeDocument/2006/relationships/hyperlink" Target="http://mathworld.wolfram.com/Rhombus.html" TargetMode="External"/><Relationship Id="rId102" Type="http://schemas.openxmlformats.org/officeDocument/2006/relationships/image" Target="media/image52.jpeg"/><Relationship Id="rId123" Type="http://schemas.openxmlformats.org/officeDocument/2006/relationships/hyperlink" Target="http://wizznotes.com/wp-content/uploads/2010/11/image133.jpg" TargetMode="External"/><Relationship Id="rId128" Type="http://schemas.openxmlformats.org/officeDocument/2006/relationships/image" Target="media/image65.jpeg"/><Relationship Id="rId144" Type="http://schemas.openxmlformats.org/officeDocument/2006/relationships/image" Target="media/image74.jpeg"/><Relationship Id="rId149" Type="http://schemas.openxmlformats.org/officeDocument/2006/relationships/hyperlink" Target="http://wizznotes.com/wp-content/uploads/2011/01/image007.jpg" TargetMode="External"/><Relationship Id="rId5" Type="http://schemas.openxmlformats.org/officeDocument/2006/relationships/hyperlink" Target="http://wizznotes.com/wp-content/uploads/2011/01/image0111.jpg" TargetMode="External"/><Relationship Id="rId90" Type="http://schemas.openxmlformats.org/officeDocument/2006/relationships/image" Target="media/image44.jpeg"/><Relationship Id="rId95" Type="http://schemas.openxmlformats.org/officeDocument/2006/relationships/hyperlink" Target="http://wizznotes.com/wp-content/uploads/2010/11/image119.jpg" TargetMode="External"/><Relationship Id="rId160" Type="http://schemas.openxmlformats.org/officeDocument/2006/relationships/image" Target="media/image82.jpeg"/><Relationship Id="rId22" Type="http://schemas.openxmlformats.org/officeDocument/2006/relationships/image" Target="media/image10.gif"/><Relationship Id="rId27" Type="http://schemas.openxmlformats.org/officeDocument/2006/relationships/hyperlink" Target="http://mathworld.wolfram.com/Area.html" TargetMode="External"/><Relationship Id="rId43" Type="http://schemas.openxmlformats.org/officeDocument/2006/relationships/hyperlink" Target="http://mathworld.wolfram.com/Parallel.html" TargetMode="External"/><Relationship Id="rId48" Type="http://schemas.openxmlformats.org/officeDocument/2006/relationships/hyperlink" Target="http://mathworld.wolfram.com/PolygonDiagonal.html" TargetMode="External"/><Relationship Id="rId64" Type="http://schemas.openxmlformats.org/officeDocument/2006/relationships/image" Target="media/image30.gif"/><Relationship Id="rId69" Type="http://schemas.openxmlformats.org/officeDocument/2006/relationships/hyperlink" Target="http://wizznotes.com/wp-content/uploads/2011/01/image025.jpg" TargetMode="External"/><Relationship Id="rId113" Type="http://schemas.openxmlformats.org/officeDocument/2006/relationships/hyperlink" Target="http://wizznotes.com/wp-content/uploads/2010/11/image128.jpg" TargetMode="External"/><Relationship Id="rId118" Type="http://schemas.openxmlformats.org/officeDocument/2006/relationships/image" Target="media/image60.jpeg"/><Relationship Id="rId134" Type="http://schemas.openxmlformats.org/officeDocument/2006/relationships/image" Target="media/image68.jpeg"/><Relationship Id="rId139" Type="http://schemas.openxmlformats.org/officeDocument/2006/relationships/hyperlink" Target="http://wizznotes.com/wp-content/uploads/2011/01/image0022.jpg" TargetMode="External"/><Relationship Id="rId80" Type="http://schemas.openxmlformats.org/officeDocument/2006/relationships/hyperlink" Target="http://mathworld.wolfram.com/Lozenge.html" TargetMode="External"/><Relationship Id="rId85" Type="http://schemas.openxmlformats.org/officeDocument/2006/relationships/hyperlink" Target="https://www.mathsisfun.com/geometry/regular-polygons.html" TargetMode="External"/><Relationship Id="rId150" Type="http://schemas.openxmlformats.org/officeDocument/2006/relationships/image" Target="media/image77.jpeg"/><Relationship Id="rId155" Type="http://schemas.openxmlformats.org/officeDocument/2006/relationships/hyperlink" Target="http://wizznotes.com/wp-content/uploads/2011/01/image010.jpg" TargetMode="External"/><Relationship Id="rId12" Type="http://schemas.openxmlformats.org/officeDocument/2006/relationships/image" Target="media/image4.jpeg"/><Relationship Id="rId17" Type="http://schemas.openxmlformats.org/officeDocument/2006/relationships/image" Target="media/image7.jpeg"/><Relationship Id="rId33" Type="http://schemas.openxmlformats.org/officeDocument/2006/relationships/hyperlink" Target="https://www.mathsisfun.com/rightangle.html" TargetMode="External"/><Relationship Id="rId38" Type="http://schemas.openxmlformats.org/officeDocument/2006/relationships/image" Target="media/image19.gif"/><Relationship Id="rId59" Type="http://schemas.openxmlformats.org/officeDocument/2006/relationships/hyperlink" Target="http://mathworld.wolfram.com/Quadrilateral.html" TargetMode="External"/><Relationship Id="rId103" Type="http://schemas.openxmlformats.org/officeDocument/2006/relationships/hyperlink" Target="http://wizznotes.com/wp-content/uploads/2010/11/image123.jpg" TargetMode="External"/><Relationship Id="rId108" Type="http://schemas.openxmlformats.org/officeDocument/2006/relationships/image" Target="media/image55.jpeg"/><Relationship Id="rId124" Type="http://schemas.openxmlformats.org/officeDocument/2006/relationships/image" Target="media/image63.jpeg"/><Relationship Id="rId129" Type="http://schemas.openxmlformats.org/officeDocument/2006/relationships/hyperlink" Target="http://wizznotes.com/wp-content/uploads/2010/11/image136.jpg" TargetMode="External"/><Relationship Id="rId20" Type="http://schemas.openxmlformats.org/officeDocument/2006/relationships/image" Target="media/image9.gif"/><Relationship Id="rId41" Type="http://schemas.openxmlformats.org/officeDocument/2006/relationships/image" Target="media/image21.gif"/><Relationship Id="rId54" Type="http://schemas.openxmlformats.org/officeDocument/2006/relationships/image" Target="media/image25.jpeg"/><Relationship Id="rId62" Type="http://schemas.openxmlformats.org/officeDocument/2006/relationships/hyperlink" Target="http://mathworld.wolfram.com/Perimeter.html" TargetMode="External"/><Relationship Id="rId70" Type="http://schemas.openxmlformats.org/officeDocument/2006/relationships/image" Target="media/image33.jpeg"/><Relationship Id="rId75" Type="http://schemas.openxmlformats.org/officeDocument/2006/relationships/hyperlink" Target="http://wizznotes.com/wp-content/uploads/2011/01/image028.jpg" TargetMode="External"/><Relationship Id="rId83" Type="http://schemas.openxmlformats.org/officeDocument/2006/relationships/image" Target="media/image38.gif"/><Relationship Id="rId88" Type="http://schemas.openxmlformats.org/officeDocument/2006/relationships/image" Target="media/image42.png"/><Relationship Id="rId91" Type="http://schemas.openxmlformats.org/officeDocument/2006/relationships/image" Target="media/image45.png"/><Relationship Id="rId96" Type="http://schemas.openxmlformats.org/officeDocument/2006/relationships/image" Target="media/image49.jpeg"/><Relationship Id="rId111" Type="http://schemas.openxmlformats.org/officeDocument/2006/relationships/hyperlink" Target="http://wizznotes.com/wp-content/uploads/2010/11/image127.jpg" TargetMode="External"/><Relationship Id="rId132" Type="http://schemas.openxmlformats.org/officeDocument/2006/relationships/image" Target="media/image67.jpeg"/><Relationship Id="rId140" Type="http://schemas.openxmlformats.org/officeDocument/2006/relationships/image" Target="media/image72.jpeg"/><Relationship Id="rId145" Type="http://schemas.openxmlformats.org/officeDocument/2006/relationships/hyperlink" Target="http://wizznotes.com/wp-content/uploads/2011/01/image005.jpg" TargetMode="External"/><Relationship Id="rId153" Type="http://schemas.openxmlformats.org/officeDocument/2006/relationships/hyperlink" Target="http://wizznotes.com/wp-content/uploads/2011/01/image009.jpg"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1.gif"/><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hyperlink" Target="http://mathworld.wolfram.com/Perpendicular.html" TargetMode="External"/><Relationship Id="rId57" Type="http://schemas.openxmlformats.org/officeDocument/2006/relationships/image" Target="media/image27.gif"/><Relationship Id="rId106" Type="http://schemas.openxmlformats.org/officeDocument/2006/relationships/image" Target="media/image54.jpeg"/><Relationship Id="rId114" Type="http://schemas.openxmlformats.org/officeDocument/2006/relationships/image" Target="media/image58.jpeg"/><Relationship Id="rId119" Type="http://schemas.openxmlformats.org/officeDocument/2006/relationships/hyperlink" Target="http://wizznotes.com/wp-content/uploads/2010/11/image131.jpg" TargetMode="External"/><Relationship Id="rId127" Type="http://schemas.openxmlformats.org/officeDocument/2006/relationships/hyperlink" Target="http://wizznotes.com/wp-content/uploads/2010/11/image135.jpg" TargetMode="External"/><Relationship Id="rId10" Type="http://schemas.openxmlformats.org/officeDocument/2006/relationships/image" Target="media/image3.jpeg"/><Relationship Id="rId31" Type="http://schemas.openxmlformats.org/officeDocument/2006/relationships/image" Target="media/image15.gif"/><Relationship Id="rId44" Type="http://schemas.openxmlformats.org/officeDocument/2006/relationships/hyperlink" Target="http://mathworld.wolfram.com/EquilateralPolygon.html" TargetMode="External"/><Relationship Id="rId52" Type="http://schemas.openxmlformats.org/officeDocument/2006/relationships/hyperlink" Target="https://www.mathsisfun.com/geometry/rhombus.html" TargetMode="External"/><Relationship Id="rId60" Type="http://schemas.openxmlformats.org/officeDocument/2006/relationships/hyperlink" Target="http://mathworld.wolfram.com/RightAngle.html" TargetMode="External"/><Relationship Id="rId65" Type="http://schemas.openxmlformats.org/officeDocument/2006/relationships/hyperlink" Target="http://wizznotes.com/wp-content/uploads/2011/01/image024.jpg" TargetMode="External"/><Relationship Id="rId73" Type="http://schemas.openxmlformats.org/officeDocument/2006/relationships/hyperlink" Target="http://wizznotes.com/wp-content/uploads/2011/01/image027.jpg" TargetMode="External"/><Relationship Id="rId78" Type="http://schemas.openxmlformats.org/officeDocument/2006/relationships/hyperlink" Target="http://mathworld.wolfram.com/Quadrilateral.html" TargetMode="External"/><Relationship Id="rId81" Type="http://schemas.openxmlformats.org/officeDocument/2006/relationships/hyperlink" Target="http://mathworld.wolfram.com/Rhombus.html" TargetMode="External"/><Relationship Id="rId86" Type="http://schemas.openxmlformats.org/officeDocument/2006/relationships/image" Target="media/image40.gif"/><Relationship Id="rId94" Type="http://schemas.openxmlformats.org/officeDocument/2006/relationships/image" Target="media/image48.gif"/><Relationship Id="rId99" Type="http://schemas.openxmlformats.org/officeDocument/2006/relationships/hyperlink" Target="http://wizznotes.com/wp-content/uploads/2010/11/image121.jpg" TargetMode="External"/><Relationship Id="rId101" Type="http://schemas.openxmlformats.org/officeDocument/2006/relationships/hyperlink" Target="http://wizznotes.com/wp-content/uploads/2010/11/image122.jpg" TargetMode="External"/><Relationship Id="rId122" Type="http://schemas.openxmlformats.org/officeDocument/2006/relationships/image" Target="media/image62.jpeg"/><Relationship Id="rId130" Type="http://schemas.openxmlformats.org/officeDocument/2006/relationships/image" Target="media/image66.jpeg"/><Relationship Id="rId135" Type="http://schemas.openxmlformats.org/officeDocument/2006/relationships/image" Target="media/image69.jpeg"/><Relationship Id="rId143" Type="http://schemas.openxmlformats.org/officeDocument/2006/relationships/hyperlink" Target="http://wizznotes.com/wp-content/uploads/2011/01/image0042.jpg" TargetMode="External"/><Relationship Id="rId148" Type="http://schemas.openxmlformats.org/officeDocument/2006/relationships/image" Target="media/image76.jpeg"/><Relationship Id="rId151" Type="http://schemas.openxmlformats.org/officeDocument/2006/relationships/hyperlink" Target="http://wizznotes.com/wp-content/uploads/2011/01/image0082.jpg" TargetMode="External"/><Relationship Id="rId156" Type="http://schemas.openxmlformats.org/officeDocument/2006/relationships/image" Target="media/image80.jpeg"/><Relationship Id="rId4" Type="http://schemas.openxmlformats.org/officeDocument/2006/relationships/webSettings" Target="webSettings.xml"/><Relationship Id="rId9" Type="http://schemas.openxmlformats.org/officeDocument/2006/relationships/hyperlink" Target="http://wizznotes.com/wp-content/uploads/2011/01/image013.jpg" TargetMode="External"/><Relationship Id="rId13" Type="http://schemas.openxmlformats.org/officeDocument/2006/relationships/image" Target="media/image5.gif"/><Relationship Id="rId18" Type="http://schemas.openxmlformats.org/officeDocument/2006/relationships/hyperlink" Target="http://wizznotes.com/wp-content/uploads/2011/01/image021.jpg" TargetMode="External"/><Relationship Id="rId39" Type="http://schemas.openxmlformats.org/officeDocument/2006/relationships/hyperlink" Target="http://wizznotes.com/wp-content/uploads/2011/01/image022.jpg" TargetMode="External"/><Relationship Id="rId109" Type="http://schemas.openxmlformats.org/officeDocument/2006/relationships/hyperlink" Target="http://wizznotes.com/wp-content/uploads/2010/11/image126.jpg" TargetMode="External"/><Relationship Id="rId34" Type="http://schemas.openxmlformats.org/officeDocument/2006/relationships/hyperlink" Target="https://www.mathsisfun.com/geometry/parallel-lines.html" TargetMode="External"/><Relationship Id="rId50" Type="http://schemas.openxmlformats.org/officeDocument/2006/relationships/image" Target="media/image23.gif"/><Relationship Id="rId55" Type="http://schemas.openxmlformats.org/officeDocument/2006/relationships/image" Target="media/image26.gif"/><Relationship Id="rId76" Type="http://schemas.openxmlformats.org/officeDocument/2006/relationships/image" Target="media/image36.jpeg"/><Relationship Id="rId97" Type="http://schemas.openxmlformats.org/officeDocument/2006/relationships/hyperlink" Target="http://wizznotes.com/wp-content/uploads/2010/11/image120.jpg" TargetMode="External"/><Relationship Id="rId104" Type="http://schemas.openxmlformats.org/officeDocument/2006/relationships/image" Target="media/image53.jpeg"/><Relationship Id="rId120" Type="http://schemas.openxmlformats.org/officeDocument/2006/relationships/image" Target="media/image61.jpeg"/><Relationship Id="rId125" Type="http://schemas.openxmlformats.org/officeDocument/2006/relationships/hyperlink" Target="http://wizznotes.com/wp-content/uploads/2010/11/image134.jpg" TargetMode="External"/><Relationship Id="rId141" Type="http://schemas.openxmlformats.org/officeDocument/2006/relationships/hyperlink" Target="http://wizznotes.com/wp-content/uploads/2011/01/image0031.jpg" TargetMode="External"/><Relationship Id="rId146" Type="http://schemas.openxmlformats.org/officeDocument/2006/relationships/image" Target="media/image75.jpeg"/><Relationship Id="rId7" Type="http://schemas.openxmlformats.org/officeDocument/2006/relationships/hyperlink" Target="http://wizznotes.com/wp-content/uploads/2011/01/image0121.jpg" TargetMode="External"/><Relationship Id="rId71" Type="http://schemas.openxmlformats.org/officeDocument/2006/relationships/hyperlink" Target="http://wizznotes.com/wp-content/uploads/2011/01/image026.jpg" TargetMode="External"/><Relationship Id="rId92" Type="http://schemas.openxmlformats.org/officeDocument/2006/relationships/image" Target="media/image46.jpeg"/><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mathworld.wolfram.com/PolygonDiagonal.html" TargetMode="External"/><Relationship Id="rId24" Type="http://schemas.openxmlformats.org/officeDocument/2006/relationships/hyperlink" Target="http://mathworld.wolfram.com/RightAngle.html" TargetMode="External"/><Relationship Id="rId40" Type="http://schemas.openxmlformats.org/officeDocument/2006/relationships/image" Target="media/image20.jpeg"/><Relationship Id="rId45" Type="http://schemas.openxmlformats.org/officeDocument/2006/relationships/hyperlink" Target="http://mathworld.wolfram.com/Parallelogram.html" TargetMode="External"/><Relationship Id="rId66" Type="http://schemas.openxmlformats.org/officeDocument/2006/relationships/image" Target="media/image31.jpeg"/><Relationship Id="rId87" Type="http://schemas.openxmlformats.org/officeDocument/2006/relationships/image" Target="media/image41.gif"/><Relationship Id="rId110" Type="http://schemas.openxmlformats.org/officeDocument/2006/relationships/image" Target="media/image56.jpeg"/><Relationship Id="rId115" Type="http://schemas.openxmlformats.org/officeDocument/2006/relationships/hyperlink" Target="http://wizznotes.com/wp-content/uploads/2010/11/image129.jpg" TargetMode="External"/><Relationship Id="rId131" Type="http://schemas.openxmlformats.org/officeDocument/2006/relationships/hyperlink" Target="http://wizznotes.com/wp-content/uploads/2010/11/image137.jpg" TargetMode="External"/><Relationship Id="rId136" Type="http://schemas.openxmlformats.org/officeDocument/2006/relationships/image" Target="media/image70.png"/><Relationship Id="rId157" Type="http://schemas.openxmlformats.org/officeDocument/2006/relationships/hyperlink" Target="http://wizznotes.com/wp-content/uploads/2011/01/image015.jpg" TargetMode="External"/><Relationship Id="rId61" Type="http://schemas.openxmlformats.org/officeDocument/2006/relationships/hyperlink" Target="http://mathworld.wolfram.com/RegularPolygon.html" TargetMode="External"/><Relationship Id="rId82" Type="http://schemas.openxmlformats.org/officeDocument/2006/relationships/hyperlink" Target="http://mathworld.wolfram.com/Area.html" TargetMode="External"/><Relationship Id="rId152" Type="http://schemas.openxmlformats.org/officeDocument/2006/relationships/image" Target="media/image78.jpeg"/><Relationship Id="rId19" Type="http://schemas.openxmlformats.org/officeDocument/2006/relationships/image" Target="media/image8.jpeg"/><Relationship Id="rId14" Type="http://schemas.openxmlformats.org/officeDocument/2006/relationships/hyperlink" Target="http://wizznotes.com/wp-content/uploads/2011/01/image019.jpg" TargetMode="External"/><Relationship Id="rId30" Type="http://schemas.openxmlformats.org/officeDocument/2006/relationships/image" Target="media/image14.gif"/><Relationship Id="rId35" Type="http://schemas.openxmlformats.org/officeDocument/2006/relationships/image" Target="media/image16.gif"/><Relationship Id="rId56" Type="http://schemas.openxmlformats.org/officeDocument/2006/relationships/hyperlink" Target="http://mathworld.wolfram.com/SquareNumber.html" TargetMode="External"/><Relationship Id="rId77" Type="http://schemas.openxmlformats.org/officeDocument/2006/relationships/image" Target="media/image37.gif"/><Relationship Id="rId100" Type="http://schemas.openxmlformats.org/officeDocument/2006/relationships/image" Target="media/image51.jpeg"/><Relationship Id="rId105" Type="http://schemas.openxmlformats.org/officeDocument/2006/relationships/hyperlink" Target="http://wizznotes.com/wp-content/uploads/2010/11/image124.jpg" TargetMode="External"/><Relationship Id="rId126" Type="http://schemas.openxmlformats.org/officeDocument/2006/relationships/image" Target="media/image64.jpeg"/><Relationship Id="rId147" Type="http://schemas.openxmlformats.org/officeDocument/2006/relationships/hyperlink" Target="http://wizznotes.com/wp-content/uploads/2011/01/image0062.jpg" TargetMode="External"/><Relationship Id="rId8" Type="http://schemas.openxmlformats.org/officeDocument/2006/relationships/image" Target="media/image2.jpeg"/><Relationship Id="rId51" Type="http://schemas.openxmlformats.org/officeDocument/2006/relationships/image" Target="media/image24.gif"/><Relationship Id="rId72" Type="http://schemas.openxmlformats.org/officeDocument/2006/relationships/image" Target="media/image34.jpeg"/><Relationship Id="rId93" Type="http://schemas.openxmlformats.org/officeDocument/2006/relationships/image" Target="media/image47.png"/><Relationship Id="rId98" Type="http://schemas.openxmlformats.org/officeDocument/2006/relationships/image" Target="media/image50.jpeg"/><Relationship Id="rId121" Type="http://schemas.openxmlformats.org/officeDocument/2006/relationships/hyperlink" Target="http://wizznotes.com/wp-content/uploads/2010/11/image132.jpg" TargetMode="External"/><Relationship Id="rId142" Type="http://schemas.openxmlformats.org/officeDocument/2006/relationships/image" Target="media/image73.jpeg"/><Relationship Id="rId3" Type="http://schemas.openxmlformats.org/officeDocument/2006/relationships/settings" Target="settings.xml"/><Relationship Id="rId25" Type="http://schemas.openxmlformats.org/officeDocument/2006/relationships/hyperlink" Target="http://mathworld.wolfram.com/Square.html" TargetMode="External"/><Relationship Id="rId46" Type="http://schemas.openxmlformats.org/officeDocument/2006/relationships/image" Target="media/image22.gif"/><Relationship Id="rId67" Type="http://schemas.openxmlformats.org/officeDocument/2006/relationships/image" Target="media/image32.gif"/><Relationship Id="rId116" Type="http://schemas.openxmlformats.org/officeDocument/2006/relationships/image" Target="media/image59.jpeg"/><Relationship Id="rId137" Type="http://schemas.openxmlformats.org/officeDocument/2006/relationships/hyperlink" Target="http://wizznotes.com/wp-content/uploads/2011/01/image0011.jpg" TargetMode="External"/><Relationship Id="rId158" Type="http://schemas.openxmlformats.org/officeDocument/2006/relationships/image" Target="media/image8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51</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dell</cp:lastModifiedBy>
  <cp:revision>76</cp:revision>
  <dcterms:created xsi:type="dcterms:W3CDTF">2018-03-12T11:41:00Z</dcterms:created>
  <dcterms:modified xsi:type="dcterms:W3CDTF">2018-03-13T12:19:00Z</dcterms:modified>
</cp:coreProperties>
</file>