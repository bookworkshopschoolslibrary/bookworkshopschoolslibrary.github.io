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D69" w:rsidRDefault="00E0667E">
      <w:pPr>
        <w:rPr>
          <w:sz w:val="28"/>
          <w:szCs w:val="28"/>
        </w:rPr>
      </w:pPr>
      <w:r w:rsidRPr="0090201A">
        <w:rPr>
          <w:b/>
          <w:sz w:val="28"/>
          <w:szCs w:val="28"/>
        </w:rPr>
        <w:t>Basic technology</w:t>
      </w:r>
      <w:r>
        <w:rPr>
          <w:sz w:val="28"/>
          <w:szCs w:val="28"/>
        </w:rPr>
        <w:t xml:space="preserve">     jss1 </w:t>
      </w:r>
      <w:r w:rsidR="00DD73C5">
        <w:rPr>
          <w:sz w:val="28"/>
          <w:szCs w:val="28"/>
        </w:rPr>
        <w:t>e-</w:t>
      </w:r>
      <w:proofErr w:type="gramStart"/>
      <w:r w:rsidR="00DD73C5">
        <w:rPr>
          <w:sz w:val="28"/>
          <w:szCs w:val="28"/>
        </w:rPr>
        <w:t>note</w:t>
      </w:r>
      <w:r w:rsidR="00A75D69">
        <w:rPr>
          <w:sz w:val="28"/>
          <w:szCs w:val="28"/>
        </w:rPr>
        <w:t xml:space="preserve">  3</w:t>
      </w:r>
      <w:r w:rsidR="00A75D69" w:rsidRPr="00A75D69">
        <w:rPr>
          <w:sz w:val="28"/>
          <w:szCs w:val="28"/>
          <w:vertAlign w:val="superscript"/>
        </w:rPr>
        <w:t>rd</w:t>
      </w:r>
      <w:proofErr w:type="gramEnd"/>
      <w:r w:rsidR="00A75D69">
        <w:rPr>
          <w:sz w:val="28"/>
          <w:szCs w:val="28"/>
        </w:rPr>
        <w:t xml:space="preserve"> term.</w:t>
      </w:r>
    </w:p>
    <w:p w:rsidR="00E0667E" w:rsidRDefault="00E0667E">
      <w:pPr>
        <w:rPr>
          <w:sz w:val="28"/>
          <w:szCs w:val="28"/>
        </w:rPr>
      </w:pPr>
      <w:r>
        <w:rPr>
          <w:sz w:val="28"/>
          <w:szCs w:val="28"/>
        </w:rPr>
        <w:t>Scheme of work</w:t>
      </w:r>
    </w:p>
    <w:p w:rsidR="00E0667E" w:rsidRDefault="00E0667E">
      <w:pPr>
        <w:rPr>
          <w:sz w:val="28"/>
          <w:szCs w:val="28"/>
        </w:rPr>
      </w:pPr>
      <w:r>
        <w:rPr>
          <w:sz w:val="28"/>
          <w:szCs w:val="28"/>
        </w:rPr>
        <w:t>Week 1   revision of last term work</w:t>
      </w:r>
    </w:p>
    <w:p w:rsidR="00E0667E" w:rsidRDefault="00E0667E">
      <w:pPr>
        <w:rPr>
          <w:sz w:val="28"/>
          <w:szCs w:val="28"/>
        </w:rPr>
      </w:pPr>
      <w:r>
        <w:rPr>
          <w:sz w:val="28"/>
          <w:szCs w:val="28"/>
        </w:rPr>
        <w:t>Week 2 wood work hand tools</w:t>
      </w:r>
    </w:p>
    <w:p w:rsidR="00E0667E" w:rsidRDefault="00E0667E">
      <w:pPr>
        <w:rPr>
          <w:sz w:val="28"/>
          <w:szCs w:val="28"/>
        </w:rPr>
      </w:pPr>
      <w:r>
        <w:rPr>
          <w:sz w:val="28"/>
          <w:szCs w:val="28"/>
        </w:rPr>
        <w:t xml:space="preserve">Week </w:t>
      </w:r>
      <w:proofErr w:type="gramStart"/>
      <w:r>
        <w:rPr>
          <w:sz w:val="28"/>
          <w:szCs w:val="28"/>
        </w:rPr>
        <w:t>3  wood</w:t>
      </w:r>
      <w:proofErr w:type="gramEnd"/>
      <w:r>
        <w:rPr>
          <w:sz w:val="28"/>
          <w:szCs w:val="28"/>
        </w:rPr>
        <w:t xml:space="preserve"> work hand tools(cont)</w:t>
      </w:r>
    </w:p>
    <w:p w:rsidR="00E0667E" w:rsidRDefault="00E0667E">
      <w:pPr>
        <w:rPr>
          <w:sz w:val="28"/>
          <w:szCs w:val="28"/>
        </w:rPr>
      </w:pPr>
      <w:r>
        <w:rPr>
          <w:sz w:val="28"/>
          <w:szCs w:val="28"/>
        </w:rPr>
        <w:t>Week 4 metal work hand tools</w:t>
      </w:r>
    </w:p>
    <w:p w:rsidR="00E0667E" w:rsidRDefault="00E0667E">
      <w:pPr>
        <w:rPr>
          <w:sz w:val="28"/>
          <w:szCs w:val="28"/>
        </w:rPr>
      </w:pPr>
      <w:r>
        <w:rPr>
          <w:sz w:val="28"/>
          <w:szCs w:val="28"/>
        </w:rPr>
        <w:t xml:space="preserve">Week5 metal work hand </w:t>
      </w:r>
      <w:proofErr w:type="gramStart"/>
      <w:r>
        <w:rPr>
          <w:sz w:val="28"/>
          <w:szCs w:val="28"/>
        </w:rPr>
        <w:t>tools(</w:t>
      </w:r>
      <w:proofErr w:type="gramEnd"/>
      <w:r>
        <w:rPr>
          <w:sz w:val="28"/>
          <w:szCs w:val="28"/>
        </w:rPr>
        <w:t>cont)</w:t>
      </w:r>
    </w:p>
    <w:p w:rsidR="00E0667E" w:rsidRDefault="00E0667E">
      <w:pPr>
        <w:rPr>
          <w:sz w:val="28"/>
          <w:szCs w:val="28"/>
        </w:rPr>
      </w:pPr>
      <w:r>
        <w:rPr>
          <w:sz w:val="28"/>
          <w:szCs w:val="28"/>
        </w:rPr>
        <w:t xml:space="preserve">Week 6 </w:t>
      </w:r>
      <w:proofErr w:type="spellStart"/>
      <w:r>
        <w:rPr>
          <w:sz w:val="28"/>
          <w:szCs w:val="28"/>
        </w:rPr>
        <w:t>maintai</w:t>
      </w:r>
      <w:proofErr w:type="spellEnd"/>
      <w:r>
        <w:rPr>
          <w:sz w:val="28"/>
          <w:szCs w:val="28"/>
        </w:rPr>
        <w:t xml:space="preserve"> ace of tools and machine</w:t>
      </w:r>
    </w:p>
    <w:p w:rsidR="00E0667E" w:rsidRDefault="00E0667E">
      <w:pPr>
        <w:rPr>
          <w:sz w:val="28"/>
          <w:szCs w:val="28"/>
        </w:rPr>
      </w:pPr>
      <w:r>
        <w:rPr>
          <w:sz w:val="28"/>
          <w:szCs w:val="28"/>
        </w:rPr>
        <w:t>Week 7 basic electricity</w:t>
      </w:r>
    </w:p>
    <w:p w:rsidR="00E0667E" w:rsidRDefault="00E0667E">
      <w:pPr>
        <w:rPr>
          <w:sz w:val="28"/>
          <w:szCs w:val="28"/>
        </w:rPr>
      </w:pPr>
      <w:r>
        <w:rPr>
          <w:sz w:val="28"/>
          <w:szCs w:val="28"/>
        </w:rPr>
        <w:t>Week 8 basic electricity (cont)</w:t>
      </w:r>
    </w:p>
    <w:p w:rsidR="00E0667E" w:rsidRDefault="00E0667E">
      <w:pPr>
        <w:rPr>
          <w:sz w:val="28"/>
          <w:szCs w:val="28"/>
        </w:rPr>
      </w:pPr>
      <w:r>
        <w:rPr>
          <w:sz w:val="28"/>
          <w:szCs w:val="28"/>
        </w:rPr>
        <w:t>Week9 basic electricity (cont)</w:t>
      </w:r>
    </w:p>
    <w:p w:rsidR="00E0667E" w:rsidRDefault="00E0667E">
      <w:pPr>
        <w:rPr>
          <w:sz w:val="28"/>
          <w:szCs w:val="28"/>
        </w:rPr>
      </w:pPr>
      <w:r>
        <w:rPr>
          <w:sz w:val="28"/>
          <w:szCs w:val="28"/>
        </w:rPr>
        <w:t>Week 10 basic electricity (cont)</w:t>
      </w:r>
    </w:p>
    <w:p w:rsidR="00E0667E" w:rsidRDefault="00E0667E">
      <w:pPr>
        <w:rPr>
          <w:sz w:val="28"/>
          <w:szCs w:val="28"/>
        </w:rPr>
      </w:pPr>
      <w:r>
        <w:rPr>
          <w:sz w:val="28"/>
          <w:szCs w:val="28"/>
        </w:rPr>
        <w:t>Week 11 revision</w:t>
      </w:r>
    </w:p>
    <w:p w:rsidR="00E0667E" w:rsidRDefault="00E0667E">
      <w:pPr>
        <w:rPr>
          <w:sz w:val="28"/>
          <w:szCs w:val="28"/>
        </w:rPr>
      </w:pPr>
      <w:r>
        <w:rPr>
          <w:sz w:val="28"/>
          <w:szCs w:val="28"/>
        </w:rPr>
        <w:t>Week 12 examination</w:t>
      </w:r>
    </w:p>
    <w:p w:rsidR="00AC029E" w:rsidRDefault="00AC029E">
      <w:pPr>
        <w:rPr>
          <w:sz w:val="28"/>
          <w:szCs w:val="28"/>
        </w:rPr>
      </w:pPr>
    </w:p>
    <w:p w:rsidR="00AC029E" w:rsidRDefault="00AC029E">
      <w:pPr>
        <w:rPr>
          <w:sz w:val="28"/>
          <w:szCs w:val="28"/>
        </w:rPr>
      </w:pPr>
    </w:p>
    <w:p w:rsidR="00AC029E" w:rsidRDefault="00AC029E">
      <w:pPr>
        <w:rPr>
          <w:sz w:val="28"/>
          <w:szCs w:val="28"/>
        </w:rPr>
      </w:pPr>
    </w:p>
    <w:p w:rsidR="00AC029E" w:rsidRDefault="00AC029E">
      <w:pPr>
        <w:rPr>
          <w:sz w:val="28"/>
          <w:szCs w:val="28"/>
        </w:rPr>
      </w:pPr>
    </w:p>
    <w:p w:rsidR="00AC029E" w:rsidRDefault="00AC029E">
      <w:pPr>
        <w:rPr>
          <w:sz w:val="28"/>
          <w:szCs w:val="28"/>
        </w:rPr>
      </w:pPr>
    </w:p>
    <w:p w:rsidR="00AC029E" w:rsidRDefault="00AC029E">
      <w:pPr>
        <w:rPr>
          <w:sz w:val="28"/>
          <w:szCs w:val="28"/>
        </w:rPr>
      </w:pPr>
    </w:p>
    <w:p w:rsidR="00AC029E" w:rsidRDefault="00AC029E">
      <w:pPr>
        <w:rPr>
          <w:sz w:val="28"/>
          <w:szCs w:val="28"/>
        </w:rPr>
      </w:pPr>
    </w:p>
    <w:p w:rsidR="00AC029E" w:rsidRDefault="00AC029E">
      <w:pPr>
        <w:rPr>
          <w:sz w:val="28"/>
          <w:szCs w:val="28"/>
        </w:rPr>
      </w:pPr>
    </w:p>
    <w:p w:rsidR="00AC029E" w:rsidRDefault="00AC029E">
      <w:pPr>
        <w:rPr>
          <w:sz w:val="28"/>
          <w:szCs w:val="28"/>
        </w:rPr>
      </w:pPr>
      <w:r>
        <w:rPr>
          <w:sz w:val="28"/>
          <w:szCs w:val="28"/>
        </w:rPr>
        <w:t>Week 1; revision</w:t>
      </w:r>
    </w:p>
    <w:p w:rsidR="00AC029E" w:rsidRDefault="00AC029E">
      <w:pPr>
        <w:rPr>
          <w:sz w:val="28"/>
          <w:szCs w:val="28"/>
        </w:rPr>
      </w:pPr>
    </w:p>
    <w:p w:rsidR="00AC029E" w:rsidRDefault="00AC029E">
      <w:pPr>
        <w:rPr>
          <w:sz w:val="28"/>
          <w:szCs w:val="28"/>
        </w:rPr>
      </w:pPr>
    </w:p>
    <w:p w:rsidR="00AC029E" w:rsidRDefault="00AC029E">
      <w:pPr>
        <w:rPr>
          <w:sz w:val="28"/>
          <w:szCs w:val="28"/>
        </w:rPr>
      </w:pPr>
    </w:p>
    <w:p w:rsidR="00AC029E" w:rsidRDefault="00AC029E">
      <w:pPr>
        <w:rPr>
          <w:sz w:val="28"/>
          <w:szCs w:val="28"/>
        </w:rPr>
      </w:pPr>
    </w:p>
    <w:p w:rsidR="00AC029E" w:rsidRDefault="00AC029E">
      <w:pPr>
        <w:rPr>
          <w:sz w:val="28"/>
          <w:szCs w:val="28"/>
        </w:rPr>
      </w:pPr>
    </w:p>
    <w:p w:rsidR="00AC029E" w:rsidRDefault="00952E59">
      <w:pPr>
        <w:rPr>
          <w:sz w:val="28"/>
          <w:szCs w:val="28"/>
        </w:rPr>
      </w:pPr>
      <w:r>
        <w:rPr>
          <w:noProof/>
          <w:sz w:val="28"/>
          <w:szCs w:val="28"/>
        </w:rPr>
        <w:drawing>
          <wp:inline distT="0" distB="0" distL="0" distR="0">
            <wp:extent cx="4516079" cy="3201399"/>
            <wp:effectExtent l="19050" t="0" r="0" b="0"/>
            <wp:docPr id="1" name="Picture 0" descr="basic 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tech.jpg"/>
                    <pic:cNvPicPr/>
                  </pic:nvPicPr>
                  <pic:blipFill>
                    <a:blip r:embed="rId7"/>
                    <a:stretch>
                      <a:fillRect/>
                    </a:stretch>
                  </pic:blipFill>
                  <pic:spPr>
                    <a:xfrm>
                      <a:off x="0" y="0"/>
                      <a:ext cx="4511059" cy="3197840"/>
                    </a:xfrm>
                    <a:prstGeom prst="rect">
                      <a:avLst/>
                    </a:prstGeom>
                  </pic:spPr>
                </pic:pic>
              </a:graphicData>
            </a:graphic>
          </wp:inline>
        </w:drawing>
      </w:r>
    </w:p>
    <w:p w:rsidR="00AC029E" w:rsidRDefault="00AC029E">
      <w:pPr>
        <w:rPr>
          <w:sz w:val="28"/>
          <w:szCs w:val="28"/>
        </w:rPr>
      </w:pPr>
    </w:p>
    <w:p w:rsidR="00AC029E" w:rsidRDefault="00AC029E">
      <w:pPr>
        <w:rPr>
          <w:sz w:val="28"/>
          <w:szCs w:val="28"/>
        </w:rPr>
      </w:pPr>
    </w:p>
    <w:p w:rsidR="00AC029E" w:rsidRDefault="00AC029E">
      <w:pPr>
        <w:rPr>
          <w:sz w:val="28"/>
          <w:szCs w:val="28"/>
        </w:rPr>
      </w:pPr>
    </w:p>
    <w:p w:rsidR="00AC029E" w:rsidRDefault="00AC029E">
      <w:pPr>
        <w:rPr>
          <w:sz w:val="28"/>
          <w:szCs w:val="28"/>
        </w:rPr>
      </w:pPr>
    </w:p>
    <w:p w:rsidR="00AC029E" w:rsidRDefault="00AC029E">
      <w:pPr>
        <w:rPr>
          <w:sz w:val="28"/>
          <w:szCs w:val="28"/>
        </w:rPr>
      </w:pPr>
    </w:p>
    <w:p w:rsidR="00952E59" w:rsidRDefault="00952E59">
      <w:pPr>
        <w:rPr>
          <w:sz w:val="28"/>
          <w:szCs w:val="28"/>
        </w:rPr>
      </w:pPr>
    </w:p>
    <w:p w:rsidR="0090201A" w:rsidRDefault="0090201A" w:rsidP="0090201A">
      <w:pPr>
        <w:ind w:left="360"/>
        <w:rPr>
          <w:sz w:val="28"/>
          <w:szCs w:val="28"/>
        </w:rPr>
      </w:pPr>
    </w:p>
    <w:p w:rsidR="0090201A" w:rsidRDefault="0090201A" w:rsidP="0090201A">
      <w:pPr>
        <w:ind w:left="360"/>
        <w:rPr>
          <w:sz w:val="28"/>
          <w:szCs w:val="28"/>
        </w:rPr>
      </w:pPr>
      <w:r w:rsidRPr="0090201A">
        <w:rPr>
          <w:sz w:val="28"/>
          <w:szCs w:val="28"/>
        </w:rPr>
        <w:t>List 5 drawing instruments and state their uses</w:t>
      </w:r>
    </w:p>
    <w:p w:rsidR="0090201A" w:rsidRPr="0090201A" w:rsidRDefault="0090201A" w:rsidP="0090201A">
      <w:pPr>
        <w:ind w:left="360"/>
        <w:rPr>
          <w:sz w:val="28"/>
          <w:szCs w:val="28"/>
        </w:rPr>
      </w:pPr>
      <w:proofErr w:type="gramStart"/>
      <w:r>
        <w:rPr>
          <w:sz w:val="28"/>
          <w:szCs w:val="28"/>
        </w:rPr>
        <w:t>2.draw</w:t>
      </w:r>
      <w:proofErr w:type="gramEnd"/>
      <w:r>
        <w:rPr>
          <w:sz w:val="28"/>
          <w:szCs w:val="28"/>
        </w:rPr>
        <w:t xml:space="preserve"> tee square and label the parts</w:t>
      </w:r>
    </w:p>
    <w:p w:rsidR="00952E59" w:rsidRDefault="00AC029E">
      <w:pPr>
        <w:rPr>
          <w:sz w:val="28"/>
          <w:szCs w:val="28"/>
        </w:rPr>
      </w:pPr>
      <w:r>
        <w:rPr>
          <w:sz w:val="28"/>
          <w:szCs w:val="28"/>
        </w:rPr>
        <w:lastRenderedPageBreak/>
        <w:t>Week 2; wood work hand tools</w:t>
      </w:r>
    </w:p>
    <w:p w:rsidR="000A6ABF" w:rsidRDefault="00AC029E">
      <w:pPr>
        <w:rPr>
          <w:sz w:val="28"/>
          <w:szCs w:val="28"/>
        </w:rPr>
      </w:pPr>
      <w:r>
        <w:rPr>
          <w:sz w:val="28"/>
          <w:szCs w:val="28"/>
        </w:rPr>
        <w:t xml:space="preserve"> </w:t>
      </w:r>
      <w:r w:rsidR="00952E59">
        <w:rPr>
          <w:noProof/>
          <w:sz w:val="28"/>
          <w:szCs w:val="28"/>
        </w:rPr>
        <w:drawing>
          <wp:inline distT="0" distB="0" distL="0" distR="0">
            <wp:extent cx="4115375" cy="2886478"/>
            <wp:effectExtent l="19050" t="0" r="0" b="0"/>
            <wp:docPr id="2" name="Picture 1" descr="basic 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tech.png"/>
                    <pic:cNvPicPr/>
                  </pic:nvPicPr>
                  <pic:blipFill>
                    <a:blip r:embed="rId8"/>
                    <a:stretch>
                      <a:fillRect/>
                    </a:stretch>
                  </pic:blipFill>
                  <pic:spPr>
                    <a:xfrm>
                      <a:off x="0" y="0"/>
                      <a:ext cx="4115375" cy="2886478"/>
                    </a:xfrm>
                    <a:prstGeom prst="rect">
                      <a:avLst/>
                    </a:prstGeom>
                  </pic:spPr>
                </pic:pic>
              </a:graphicData>
            </a:graphic>
          </wp:inline>
        </w:drawing>
      </w:r>
    </w:p>
    <w:p w:rsidR="000A6ABF" w:rsidRDefault="000A6ABF">
      <w:pPr>
        <w:rPr>
          <w:sz w:val="28"/>
          <w:szCs w:val="28"/>
        </w:rPr>
      </w:pPr>
    </w:p>
    <w:p w:rsidR="000A6ABF" w:rsidRDefault="000A6ABF">
      <w:pPr>
        <w:rPr>
          <w:sz w:val="28"/>
          <w:szCs w:val="28"/>
        </w:rPr>
      </w:pPr>
    </w:p>
    <w:p w:rsidR="000A6ABF" w:rsidRDefault="000A6ABF">
      <w:pPr>
        <w:rPr>
          <w:sz w:val="28"/>
          <w:szCs w:val="28"/>
        </w:rPr>
      </w:pPr>
    </w:p>
    <w:p w:rsidR="00E0667E" w:rsidRDefault="00952E59">
      <w:pPr>
        <w:rPr>
          <w:sz w:val="28"/>
          <w:szCs w:val="28"/>
        </w:rPr>
      </w:pPr>
      <w:r>
        <w:rPr>
          <w:noProof/>
          <w:sz w:val="28"/>
          <w:szCs w:val="28"/>
        </w:rPr>
        <w:lastRenderedPageBreak/>
        <w:drawing>
          <wp:inline distT="0" distB="0" distL="0" distR="0">
            <wp:extent cx="4103124" cy="4103124"/>
            <wp:effectExtent l="19050" t="0" r="0" b="0"/>
            <wp:docPr id="3" name="Picture 2"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9"/>
                    <a:stretch>
                      <a:fillRect/>
                    </a:stretch>
                  </pic:blipFill>
                  <pic:spPr>
                    <a:xfrm>
                      <a:off x="0" y="0"/>
                      <a:ext cx="4097837" cy="4097837"/>
                    </a:xfrm>
                    <a:prstGeom prst="rect">
                      <a:avLst/>
                    </a:prstGeom>
                  </pic:spPr>
                </pic:pic>
              </a:graphicData>
            </a:graphic>
          </wp:inline>
        </w:drawing>
      </w:r>
    </w:p>
    <w:p w:rsidR="000A6ABF" w:rsidRPr="000A6ABF" w:rsidRDefault="000A6ABF" w:rsidP="000A6ABF">
      <w:pPr>
        <w:spacing w:after="0" w:line="240" w:lineRule="auto"/>
        <w:rPr>
          <w:rFonts w:ascii="Times New Roman" w:eastAsia="Times New Roman" w:hAnsi="Times New Roman" w:cs="Times New Roman"/>
          <w:sz w:val="24"/>
          <w:szCs w:val="24"/>
        </w:rPr>
      </w:pPr>
      <w:r w:rsidRPr="000A6ABF">
        <w:rPr>
          <w:rFonts w:ascii="Times New Roman" w:eastAsia="Times New Roman" w:hAnsi="Times New Roman" w:cs="Times New Roman"/>
          <w:sz w:val="24"/>
          <w:szCs w:val="24"/>
        </w:rPr>
        <w:t>What is the definition of boring tools?</w:t>
      </w:r>
    </w:p>
    <w:p w:rsidR="000A6ABF" w:rsidRPr="000A6ABF" w:rsidRDefault="000A6ABF" w:rsidP="000A6ABF">
      <w:pPr>
        <w:spacing w:after="0" w:line="240" w:lineRule="auto"/>
        <w:rPr>
          <w:rFonts w:ascii="Times New Roman" w:eastAsia="Times New Roman" w:hAnsi="Times New Roman" w:cs="Times New Roman"/>
          <w:sz w:val="24"/>
          <w:szCs w:val="24"/>
        </w:rPr>
      </w:pPr>
      <w:proofErr w:type="gramStart"/>
      <w:r w:rsidRPr="000A6ABF">
        <w:rPr>
          <w:rFonts w:ascii="Times New Roman" w:eastAsia="Times New Roman" w:hAnsi="Times New Roman" w:cs="Times New Roman"/>
          <w:sz w:val="24"/>
          <w:szCs w:val="24"/>
        </w:rPr>
        <w:t xml:space="preserve">In machining, </w:t>
      </w:r>
      <w:r w:rsidRPr="000A6ABF">
        <w:rPr>
          <w:rFonts w:ascii="Times New Roman" w:eastAsia="Times New Roman" w:hAnsi="Times New Roman" w:cs="Times New Roman"/>
          <w:b/>
          <w:bCs/>
          <w:sz w:val="24"/>
          <w:szCs w:val="24"/>
        </w:rPr>
        <w:t>boring</w:t>
      </w:r>
      <w:r w:rsidRPr="000A6ABF">
        <w:rPr>
          <w:rFonts w:ascii="Times New Roman" w:eastAsia="Times New Roman" w:hAnsi="Times New Roman" w:cs="Times New Roman"/>
          <w:sz w:val="24"/>
          <w:szCs w:val="24"/>
        </w:rPr>
        <w:t xml:space="preserve"> is the process of enlarging a hole that has already been drilled (or cast) by means of a single-point cutting </w:t>
      </w:r>
      <w:r w:rsidRPr="000A6ABF">
        <w:rPr>
          <w:rFonts w:ascii="Times New Roman" w:eastAsia="Times New Roman" w:hAnsi="Times New Roman" w:cs="Times New Roman"/>
          <w:b/>
          <w:bCs/>
          <w:sz w:val="24"/>
          <w:szCs w:val="24"/>
        </w:rPr>
        <w:t>tool</w:t>
      </w:r>
      <w:r w:rsidRPr="000A6ABF">
        <w:rPr>
          <w:rFonts w:ascii="Times New Roman" w:eastAsia="Times New Roman" w:hAnsi="Times New Roman" w:cs="Times New Roman"/>
          <w:sz w:val="24"/>
          <w:szCs w:val="24"/>
        </w:rPr>
        <w:t xml:space="preserve"> (or of a </w:t>
      </w:r>
      <w:r w:rsidRPr="000A6ABF">
        <w:rPr>
          <w:rFonts w:ascii="Times New Roman" w:eastAsia="Times New Roman" w:hAnsi="Times New Roman" w:cs="Times New Roman"/>
          <w:b/>
          <w:bCs/>
          <w:sz w:val="24"/>
          <w:szCs w:val="24"/>
        </w:rPr>
        <w:t>boring</w:t>
      </w:r>
      <w:r w:rsidRPr="000A6ABF">
        <w:rPr>
          <w:rFonts w:ascii="Times New Roman" w:eastAsia="Times New Roman" w:hAnsi="Times New Roman" w:cs="Times New Roman"/>
          <w:sz w:val="24"/>
          <w:szCs w:val="24"/>
        </w:rPr>
        <w:t xml:space="preserve"> head containing several such </w:t>
      </w:r>
      <w:r w:rsidRPr="000A6ABF">
        <w:rPr>
          <w:rFonts w:ascii="Times New Roman" w:eastAsia="Times New Roman" w:hAnsi="Times New Roman" w:cs="Times New Roman"/>
          <w:b/>
          <w:bCs/>
          <w:sz w:val="24"/>
          <w:szCs w:val="24"/>
        </w:rPr>
        <w:t>tools</w:t>
      </w:r>
      <w:r w:rsidRPr="000A6ABF">
        <w:rPr>
          <w:rFonts w:ascii="Times New Roman" w:eastAsia="Times New Roman" w:hAnsi="Times New Roman" w:cs="Times New Roman"/>
          <w:sz w:val="24"/>
          <w:szCs w:val="24"/>
        </w:rPr>
        <w:t xml:space="preserve">), such as in </w:t>
      </w:r>
      <w:r w:rsidRPr="000A6ABF">
        <w:rPr>
          <w:rFonts w:ascii="Times New Roman" w:eastAsia="Times New Roman" w:hAnsi="Times New Roman" w:cs="Times New Roman"/>
          <w:b/>
          <w:bCs/>
          <w:sz w:val="24"/>
          <w:szCs w:val="24"/>
        </w:rPr>
        <w:t>boring</w:t>
      </w:r>
      <w:r w:rsidRPr="000A6ABF">
        <w:rPr>
          <w:rFonts w:ascii="Times New Roman" w:eastAsia="Times New Roman" w:hAnsi="Times New Roman" w:cs="Times New Roman"/>
          <w:sz w:val="24"/>
          <w:szCs w:val="24"/>
        </w:rPr>
        <w:t xml:space="preserve"> a gun barrel or an engine cylinder.</w:t>
      </w:r>
      <w:proofErr w:type="gramEnd"/>
    </w:p>
    <w:p w:rsidR="000A6ABF" w:rsidRDefault="000A6ABF">
      <w:pPr>
        <w:rPr>
          <w:sz w:val="28"/>
          <w:szCs w:val="28"/>
        </w:rPr>
      </w:pPr>
    </w:p>
    <w:p w:rsidR="008234E9" w:rsidRPr="008234E9" w:rsidRDefault="008234E9" w:rsidP="008234E9">
      <w:pPr>
        <w:rPr>
          <w:rFonts w:ascii="Times New Roman" w:eastAsia="Times New Roman" w:hAnsi="Times New Roman" w:cs="Times New Roman"/>
          <w:sz w:val="24"/>
          <w:szCs w:val="24"/>
        </w:rPr>
      </w:pPr>
      <w:r>
        <w:rPr>
          <w:sz w:val="28"/>
          <w:szCs w:val="28"/>
        </w:rPr>
        <w:t>Cutting tools;</w:t>
      </w:r>
      <w:r w:rsidRPr="008234E9">
        <w:t xml:space="preserve"> </w:t>
      </w:r>
      <w:r>
        <w:rPr>
          <w:rFonts w:ascii="Times New Roman" w:eastAsia="Times New Roman" w:hAnsi="Times New Roman" w:cs="Times New Roman"/>
          <w:noProof/>
          <w:color w:val="0000FF"/>
          <w:sz w:val="24"/>
          <w:szCs w:val="24"/>
        </w:rPr>
        <w:drawing>
          <wp:inline distT="0" distB="0" distL="0" distR="0">
            <wp:extent cx="2625090" cy="1740535"/>
            <wp:effectExtent l="19050" t="0" r="3810" b="0"/>
            <wp:docPr id="11" name="Picture 11" descr="Image result for woodworking hand tools(cutti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woodworking hand tools(cutting)">
                      <a:hlinkClick r:id="rId10"/>
                    </pic:cNvPr>
                    <pic:cNvPicPr>
                      <a:picLocks noChangeAspect="1" noChangeArrowheads="1"/>
                    </pic:cNvPicPr>
                  </pic:nvPicPr>
                  <pic:blipFill>
                    <a:blip r:embed="rId11"/>
                    <a:srcRect/>
                    <a:stretch>
                      <a:fillRect/>
                    </a:stretch>
                  </pic:blipFill>
                  <pic:spPr bwMode="auto">
                    <a:xfrm>
                      <a:off x="0" y="0"/>
                      <a:ext cx="2625090" cy="1740535"/>
                    </a:xfrm>
                    <a:prstGeom prst="rect">
                      <a:avLst/>
                    </a:prstGeom>
                    <a:noFill/>
                    <a:ln w="9525">
                      <a:noFill/>
                      <a:miter lim="800000"/>
                      <a:headEnd/>
                      <a:tailEnd/>
                    </a:ln>
                  </pic:spPr>
                </pic:pic>
              </a:graphicData>
            </a:graphic>
          </wp:inline>
        </w:drawing>
      </w:r>
    </w:p>
    <w:p w:rsidR="008234E9" w:rsidRPr="008234E9" w:rsidRDefault="008234E9" w:rsidP="008234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485390" cy="1836420"/>
            <wp:effectExtent l="19050" t="0" r="0" b="0"/>
            <wp:docPr id="12" name="Picture 12" descr="Image result for woodworking hand tools(cutti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woodworking hand tools(cutting)">
                      <a:hlinkClick r:id="rId12"/>
                    </pic:cNvPr>
                    <pic:cNvPicPr>
                      <a:picLocks noChangeAspect="1" noChangeArrowheads="1"/>
                    </pic:cNvPicPr>
                  </pic:nvPicPr>
                  <pic:blipFill>
                    <a:blip r:embed="rId13"/>
                    <a:srcRect/>
                    <a:stretch>
                      <a:fillRect/>
                    </a:stretch>
                  </pic:blipFill>
                  <pic:spPr bwMode="auto">
                    <a:xfrm>
                      <a:off x="0" y="0"/>
                      <a:ext cx="2485390" cy="1836420"/>
                    </a:xfrm>
                    <a:prstGeom prst="rect">
                      <a:avLst/>
                    </a:prstGeom>
                    <a:noFill/>
                    <a:ln w="9525">
                      <a:noFill/>
                      <a:miter lim="800000"/>
                      <a:headEnd/>
                      <a:tailEnd/>
                    </a:ln>
                  </pic:spPr>
                </pic:pic>
              </a:graphicData>
            </a:graphic>
          </wp:inline>
        </w:drawing>
      </w:r>
    </w:p>
    <w:p w:rsidR="008234E9" w:rsidRDefault="008234E9" w:rsidP="008234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145665" cy="2145665"/>
            <wp:effectExtent l="19050" t="0" r="6985" b="0"/>
            <wp:docPr id="13" name="Picture 13" descr="Image result for woodworking hand tools(cutti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woodworking hand tools(cutting)">
                      <a:hlinkClick r:id="rId14"/>
                    </pic:cNvPr>
                    <pic:cNvPicPr>
                      <a:picLocks noChangeAspect="1" noChangeArrowheads="1"/>
                    </pic:cNvPicPr>
                  </pic:nvPicPr>
                  <pic:blipFill>
                    <a:blip r:embed="rId15"/>
                    <a:srcRect/>
                    <a:stretch>
                      <a:fillRect/>
                    </a:stretch>
                  </pic:blipFill>
                  <pic:spPr bwMode="auto">
                    <a:xfrm>
                      <a:off x="0" y="0"/>
                      <a:ext cx="2145665" cy="2145665"/>
                    </a:xfrm>
                    <a:prstGeom prst="rect">
                      <a:avLst/>
                    </a:prstGeom>
                    <a:noFill/>
                    <a:ln w="9525">
                      <a:noFill/>
                      <a:miter lim="800000"/>
                      <a:headEnd/>
                      <a:tailEnd/>
                    </a:ln>
                  </pic:spPr>
                </pic:pic>
              </a:graphicData>
            </a:graphic>
          </wp:inline>
        </w:drawing>
      </w:r>
    </w:p>
    <w:p w:rsidR="008234E9" w:rsidRPr="008234E9" w:rsidRDefault="008234E9" w:rsidP="008234E9">
      <w:pPr>
        <w:spacing w:after="0" w:line="240" w:lineRule="auto"/>
        <w:rPr>
          <w:rFonts w:ascii="Times New Roman" w:eastAsia="Times New Roman" w:hAnsi="Times New Roman" w:cs="Times New Roman"/>
          <w:sz w:val="24"/>
          <w:szCs w:val="24"/>
        </w:rPr>
      </w:pPr>
    </w:p>
    <w:p w:rsidR="008234E9" w:rsidRPr="008234E9" w:rsidRDefault="008234E9" w:rsidP="008234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506980" cy="1828800"/>
            <wp:effectExtent l="19050" t="0" r="7620" b="0"/>
            <wp:docPr id="14" name="Picture 14" descr="Image result for woodworking hand tools(cutti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woodworking hand tools(cutting)">
                      <a:hlinkClick r:id="rId16"/>
                    </pic:cNvPr>
                    <pic:cNvPicPr>
                      <a:picLocks noChangeAspect="1" noChangeArrowheads="1"/>
                    </pic:cNvPicPr>
                  </pic:nvPicPr>
                  <pic:blipFill>
                    <a:blip r:embed="rId17"/>
                    <a:srcRect/>
                    <a:stretch>
                      <a:fillRect/>
                    </a:stretch>
                  </pic:blipFill>
                  <pic:spPr bwMode="auto">
                    <a:xfrm>
                      <a:off x="0" y="0"/>
                      <a:ext cx="2506980" cy="1828800"/>
                    </a:xfrm>
                    <a:prstGeom prst="rect">
                      <a:avLst/>
                    </a:prstGeom>
                    <a:noFill/>
                    <a:ln w="9525">
                      <a:noFill/>
                      <a:miter lim="800000"/>
                      <a:headEnd/>
                      <a:tailEnd/>
                    </a:ln>
                  </pic:spPr>
                </pic:pic>
              </a:graphicData>
            </a:graphic>
          </wp:inline>
        </w:drawing>
      </w:r>
    </w:p>
    <w:p w:rsidR="008234E9" w:rsidRPr="008234E9" w:rsidRDefault="008234E9" w:rsidP="008234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145665" cy="2145665"/>
            <wp:effectExtent l="19050" t="0" r="6985" b="0"/>
            <wp:docPr id="15" name="Picture 15" descr="Image result for woodworking hand tools(cutti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woodworking hand tools(cutting)">
                      <a:hlinkClick r:id="rId18"/>
                    </pic:cNvPr>
                    <pic:cNvPicPr>
                      <a:picLocks noChangeAspect="1" noChangeArrowheads="1"/>
                    </pic:cNvPicPr>
                  </pic:nvPicPr>
                  <pic:blipFill>
                    <a:blip r:embed="rId19"/>
                    <a:srcRect/>
                    <a:stretch>
                      <a:fillRect/>
                    </a:stretch>
                  </pic:blipFill>
                  <pic:spPr bwMode="auto">
                    <a:xfrm>
                      <a:off x="0" y="0"/>
                      <a:ext cx="2145665" cy="2145665"/>
                    </a:xfrm>
                    <a:prstGeom prst="rect">
                      <a:avLst/>
                    </a:prstGeom>
                    <a:noFill/>
                    <a:ln w="9525">
                      <a:noFill/>
                      <a:miter lim="800000"/>
                      <a:headEnd/>
                      <a:tailEnd/>
                    </a:ln>
                  </pic:spPr>
                </pic:pic>
              </a:graphicData>
            </a:graphic>
          </wp:inline>
        </w:drawing>
      </w:r>
    </w:p>
    <w:p w:rsidR="008234E9" w:rsidRPr="008234E9" w:rsidRDefault="008234E9" w:rsidP="008234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573655" cy="1777365"/>
            <wp:effectExtent l="19050" t="0" r="0" b="0"/>
            <wp:docPr id="16" name="Picture 16" descr="Image result for woodworking hand tools(cutti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woodworking hand tools(cutting)">
                      <a:hlinkClick r:id="rId20"/>
                    </pic:cNvPr>
                    <pic:cNvPicPr>
                      <a:picLocks noChangeAspect="1" noChangeArrowheads="1"/>
                    </pic:cNvPicPr>
                  </pic:nvPicPr>
                  <pic:blipFill>
                    <a:blip r:embed="rId21"/>
                    <a:srcRect/>
                    <a:stretch>
                      <a:fillRect/>
                    </a:stretch>
                  </pic:blipFill>
                  <pic:spPr bwMode="auto">
                    <a:xfrm>
                      <a:off x="0" y="0"/>
                      <a:ext cx="2573655" cy="1777365"/>
                    </a:xfrm>
                    <a:prstGeom prst="rect">
                      <a:avLst/>
                    </a:prstGeom>
                    <a:noFill/>
                    <a:ln w="9525">
                      <a:noFill/>
                      <a:miter lim="800000"/>
                      <a:headEnd/>
                      <a:tailEnd/>
                    </a:ln>
                  </pic:spPr>
                </pic:pic>
              </a:graphicData>
            </a:graphic>
          </wp:inline>
        </w:drawing>
      </w:r>
    </w:p>
    <w:p w:rsidR="008234E9" w:rsidRPr="008234E9" w:rsidRDefault="008234E9" w:rsidP="008234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463165" cy="1851025"/>
            <wp:effectExtent l="19050" t="0" r="0" b="0"/>
            <wp:docPr id="17" name="Picture 17" descr="Image result for woodworking hand tools(cutti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woodworking hand tools(cutting)">
                      <a:hlinkClick r:id="rId22"/>
                    </pic:cNvPr>
                    <pic:cNvPicPr>
                      <a:picLocks noChangeAspect="1" noChangeArrowheads="1"/>
                    </pic:cNvPicPr>
                  </pic:nvPicPr>
                  <pic:blipFill>
                    <a:blip r:embed="rId23"/>
                    <a:srcRect/>
                    <a:stretch>
                      <a:fillRect/>
                    </a:stretch>
                  </pic:blipFill>
                  <pic:spPr bwMode="auto">
                    <a:xfrm>
                      <a:off x="0" y="0"/>
                      <a:ext cx="2463165" cy="1851025"/>
                    </a:xfrm>
                    <a:prstGeom prst="rect">
                      <a:avLst/>
                    </a:prstGeom>
                    <a:noFill/>
                    <a:ln w="9525">
                      <a:noFill/>
                      <a:miter lim="800000"/>
                      <a:headEnd/>
                      <a:tailEnd/>
                    </a:ln>
                  </pic:spPr>
                </pic:pic>
              </a:graphicData>
            </a:graphic>
          </wp:inline>
        </w:drawing>
      </w:r>
    </w:p>
    <w:p w:rsidR="008234E9" w:rsidRPr="008234E9" w:rsidRDefault="008234E9" w:rsidP="008234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625090" cy="1740535"/>
            <wp:effectExtent l="19050" t="0" r="3810" b="0"/>
            <wp:docPr id="18" name="Picture 18" descr="Image result for woodworking hand tools(cutti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woodworking hand tools(cutting)">
                      <a:hlinkClick r:id="rId24"/>
                    </pic:cNvPr>
                    <pic:cNvPicPr>
                      <a:picLocks noChangeAspect="1" noChangeArrowheads="1"/>
                    </pic:cNvPicPr>
                  </pic:nvPicPr>
                  <pic:blipFill>
                    <a:blip r:embed="rId25"/>
                    <a:srcRect/>
                    <a:stretch>
                      <a:fillRect/>
                    </a:stretch>
                  </pic:blipFill>
                  <pic:spPr bwMode="auto">
                    <a:xfrm>
                      <a:off x="0" y="0"/>
                      <a:ext cx="2625090" cy="1740535"/>
                    </a:xfrm>
                    <a:prstGeom prst="rect">
                      <a:avLst/>
                    </a:prstGeom>
                    <a:noFill/>
                    <a:ln w="9525">
                      <a:noFill/>
                      <a:miter lim="800000"/>
                      <a:headEnd/>
                      <a:tailEnd/>
                    </a:ln>
                  </pic:spPr>
                </pic:pic>
              </a:graphicData>
            </a:graphic>
          </wp:inline>
        </w:drawing>
      </w:r>
    </w:p>
    <w:p w:rsidR="008234E9" w:rsidRPr="008234E9" w:rsidRDefault="008234E9" w:rsidP="008234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676525" cy="1703705"/>
            <wp:effectExtent l="19050" t="0" r="9525" b="0"/>
            <wp:docPr id="19" name="Picture 19" descr="Image result for woodworking hand tools(cutti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woodworking hand tools(cutting)">
                      <a:hlinkClick r:id="rId26"/>
                    </pic:cNvPr>
                    <pic:cNvPicPr>
                      <a:picLocks noChangeAspect="1" noChangeArrowheads="1"/>
                    </pic:cNvPicPr>
                  </pic:nvPicPr>
                  <pic:blipFill>
                    <a:blip r:embed="rId27"/>
                    <a:srcRect/>
                    <a:stretch>
                      <a:fillRect/>
                    </a:stretch>
                  </pic:blipFill>
                  <pic:spPr bwMode="auto">
                    <a:xfrm>
                      <a:off x="0" y="0"/>
                      <a:ext cx="2676525" cy="1703705"/>
                    </a:xfrm>
                    <a:prstGeom prst="rect">
                      <a:avLst/>
                    </a:prstGeom>
                    <a:noFill/>
                    <a:ln w="9525">
                      <a:noFill/>
                      <a:miter lim="800000"/>
                      <a:headEnd/>
                      <a:tailEnd/>
                    </a:ln>
                  </pic:spPr>
                </pic:pic>
              </a:graphicData>
            </a:graphic>
          </wp:inline>
        </w:drawing>
      </w:r>
    </w:p>
    <w:p w:rsidR="008234E9" w:rsidRPr="008234E9" w:rsidRDefault="00A237DF" w:rsidP="008234E9">
      <w:pPr>
        <w:spacing w:after="0" w:line="240" w:lineRule="auto"/>
        <w:rPr>
          <w:rFonts w:ascii="Times New Roman" w:eastAsia="Times New Roman" w:hAnsi="Times New Roman" w:cs="Times New Roman"/>
          <w:color w:val="0000FF"/>
          <w:sz w:val="24"/>
          <w:szCs w:val="24"/>
          <w:u w:val="single"/>
        </w:rPr>
      </w:pPr>
      <w:r w:rsidRPr="008234E9">
        <w:rPr>
          <w:rFonts w:ascii="Times New Roman" w:eastAsia="Times New Roman" w:hAnsi="Times New Roman" w:cs="Times New Roman"/>
          <w:sz w:val="24"/>
          <w:szCs w:val="24"/>
        </w:rPr>
        <w:lastRenderedPageBreak/>
        <w:fldChar w:fldCharType="begin"/>
      </w:r>
      <w:r w:rsidR="008234E9" w:rsidRPr="008234E9">
        <w:rPr>
          <w:rFonts w:ascii="Times New Roman" w:eastAsia="Times New Roman" w:hAnsi="Times New Roman" w:cs="Times New Roman"/>
          <w:sz w:val="24"/>
          <w:szCs w:val="24"/>
        </w:rPr>
        <w:instrText xml:space="preserve"> HYPERLINK "https://www.google.com/imgres?imgurl=https%3A%2F%2Fsmhttp-ssl-55170.nexcesscdn.net%2Fmedia%2Fcatalog%2Fproduct%2Fcache%2F1%2Fimage%2F9df78eab33525d08d6e5fb8d27136e95%2F0%2F0%2F00-723_base_1_1.jpg&amp;imgrefurl=https%3A%2F%2Fwww.infinitytools.com%2F3-pc-narex-premium-fine-cut-rasp-set&amp;docid=z-GRdD6lnwf-NM&amp;tbnid=Qwc9Jn0nTu5M6M%3A&amp;vet=10ahUKEwiYmLWgyunZAhWqIMAKHZSrARYQMwhiKB0wHQ..i&amp;w=750&amp;h=750&amp;bih=789&amp;biw=1440&amp;q=woodworking%20hand%20tools%28cutting%29&amp;ved=0ahUKEwiYmLWgyunZAhWqIMAKHZSrARYQMwhiKB0wHQ&amp;iact=mrc&amp;uact=8" </w:instrText>
      </w:r>
      <w:r w:rsidRPr="008234E9">
        <w:rPr>
          <w:rFonts w:ascii="Times New Roman" w:eastAsia="Times New Roman" w:hAnsi="Times New Roman" w:cs="Times New Roman"/>
          <w:sz w:val="24"/>
          <w:szCs w:val="24"/>
        </w:rPr>
        <w:fldChar w:fldCharType="separate"/>
      </w:r>
      <w:r w:rsidR="008234E9">
        <w:rPr>
          <w:rFonts w:ascii="Times New Roman" w:eastAsia="Times New Roman" w:hAnsi="Times New Roman" w:cs="Times New Roman"/>
          <w:noProof/>
          <w:color w:val="0000FF"/>
          <w:sz w:val="24"/>
          <w:szCs w:val="24"/>
        </w:rPr>
        <w:drawing>
          <wp:inline distT="0" distB="0" distL="0" distR="0">
            <wp:extent cx="2145665" cy="2145665"/>
            <wp:effectExtent l="19050" t="0" r="6985" b="0"/>
            <wp:docPr id="20" name="Picture 20" descr="Image result for woodworking hand tools(cutti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woodworking hand tools(cutting)">
                      <a:hlinkClick r:id="rId28"/>
                    </pic:cNvPr>
                    <pic:cNvPicPr>
                      <a:picLocks noChangeAspect="1" noChangeArrowheads="1"/>
                    </pic:cNvPicPr>
                  </pic:nvPicPr>
                  <pic:blipFill>
                    <a:blip r:embed="rId29"/>
                    <a:srcRect/>
                    <a:stretch>
                      <a:fillRect/>
                    </a:stretch>
                  </pic:blipFill>
                  <pic:spPr bwMode="auto">
                    <a:xfrm>
                      <a:off x="0" y="0"/>
                      <a:ext cx="2145665" cy="2145665"/>
                    </a:xfrm>
                    <a:prstGeom prst="rect">
                      <a:avLst/>
                    </a:prstGeom>
                    <a:noFill/>
                    <a:ln w="9525">
                      <a:noFill/>
                      <a:miter lim="800000"/>
                      <a:headEnd/>
                      <a:tailEnd/>
                    </a:ln>
                  </pic:spPr>
                </pic:pic>
              </a:graphicData>
            </a:graphic>
          </wp:inline>
        </w:drawing>
      </w:r>
    </w:p>
    <w:p w:rsidR="008234E9" w:rsidRPr="008234E9" w:rsidRDefault="008234E9" w:rsidP="008234E9">
      <w:pPr>
        <w:spacing w:after="0" w:line="240" w:lineRule="auto"/>
        <w:rPr>
          <w:rFonts w:ascii="Times New Roman" w:eastAsia="Times New Roman" w:hAnsi="Times New Roman" w:cs="Times New Roman"/>
          <w:sz w:val="24"/>
          <w:szCs w:val="24"/>
        </w:rPr>
      </w:pPr>
      <w:r w:rsidRPr="008234E9">
        <w:rPr>
          <w:rFonts w:ascii="Times New Roman" w:eastAsia="Times New Roman" w:hAnsi="Times New Roman" w:cs="Times New Roman"/>
          <w:color w:val="0000FF"/>
          <w:sz w:val="24"/>
          <w:szCs w:val="24"/>
          <w:u w:val="single"/>
        </w:rPr>
        <w:t>2 days ago</w:t>
      </w:r>
    </w:p>
    <w:p w:rsidR="008234E9" w:rsidRPr="008234E9" w:rsidRDefault="00A237DF" w:rsidP="008234E9">
      <w:pPr>
        <w:spacing w:after="0" w:line="240" w:lineRule="auto"/>
        <w:rPr>
          <w:rFonts w:ascii="Times New Roman" w:eastAsia="Times New Roman" w:hAnsi="Times New Roman" w:cs="Times New Roman"/>
          <w:sz w:val="24"/>
          <w:szCs w:val="24"/>
        </w:rPr>
      </w:pPr>
      <w:r w:rsidRPr="008234E9">
        <w:rPr>
          <w:rFonts w:ascii="Times New Roman" w:eastAsia="Times New Roman" w:hAnsi="Times New Roman" w:cs="Times New Roman"/>
          <w:sz w:val="24"/>
          <w:szCs w:val="24"/>
        </w:rPr>
        <w:fldChar w:fldCharType="end"/>
      </w:r>
    </w:p>
    <w:p w:rsidR="008234E9" w:rsidRPr="008234E9" w:rsidRDefault="008234E9" w:rsidP="008234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440940" cy="1873250"/>
            <wp:effectExtent l="19050" t="0" r="0" b="0"/>
            <wp:docPr id="21" name="Picture 21" descr="Image result for woodworking hand tools(cutti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woodworking hand tools(cutting)">
                      <a:hlinkClick r:id="rId30"/>
                    </pic:cNvPr>
                    <pic:cNvPicPr>
                      <a:picLocks noChangeAspect="1" noChangeArrowheads="1"/>
                    </pic:cNvPicPr>
                  </pic:nvPicPr>
                  <pic:blipFill>
                    <a:blip r:embed="rId31"/>
                    <a:srcRect/>
                    <a:stretch>
                      <a:fillRect/>
                    </a:stretch>
                  </pic:blipFill>
                  <pic:spPr bwMode="auto">
                    <a:xfrm>
                      <a:off x="0" y="0"/>
                      <a:ext cx="2440940" cy="1873250"/>
                    </a:xfrm>
                    <a:prstGeom prst="rect">
                      <a:avLst/>
                    </a:prstGeom>
                    <a:noFill/>
                    <a:ln w="9525">
                      <a:noFill/>
                      <a:miter lim="800000"/>
                      <a:headEnd/>
                      <a:tailEnd/>
                    </a:ln>
                  </pic:spPr>
                </pic:pic>
              </a:graphicData>
            </a:graphic>
          </wp:inline>
        </w:drawing>
      </w:r>
    </w:p>
    <w:p w:rsidR="008234E9" w:rsidRPr="008234E9" w:rsidRDefault="008234E9" w:rsidP="008234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145665" cy="2145665"/>
            <wp:effectExtent l="19050" t="0" r="6985" b="0"/>
            <wp:docPr id="22" name="Picture 22" descr="Image result for woodworking hand tools(cutti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woodworking hand tools(cutting)">
                      <a:hlinkClick r:id="rId32"/>
                    </pic:cNvPr>
                    <pic:cNvPicPr>
                      <a:picLocks noChangeAspect="1" noChangeArrowheads="1"/>
                    </pic:cNvPicPr>
                  </pic:nvPicPr>
                  <pic:blipFill>
                    <a:blip r:embed="rId33"/>
                    <a:srcRect/>
                    <a:stretch>
                      <a:fillRect/>
                    </a:stretch>
                  </pic:blipFill>
                  <pic:spPr bwMode="auto">
                    <a:xfrm>
                      <a:off x="0" y="0"/>
                      <a:ext cx="2145665" cy="2145665"/>
                    </a:xfrm>
                    <a:prstGeom prst="rect">
                      <a:avLst/>
                    </a:prstGeom>
                    <a:noFill/>
                    <a:ln w="9525">
                      <a:noFill/>
                      <a:miter lim="800000"/>
                      <a:headEnd/>
                      <a:tailEnd/>
                    </a:ln>
                  </pic:spPr>
                </pic:pic>
              </a:graphicData>
            </a:graphic>
          </wp:inline>
        </w:drawing>
      </w:r>
    </w:p>
    <w:p w:rsidR="008234E9" w:rsidRPr="008234E9" w:rsidRDefault="008234E9" w:rsidP="008234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145665" cy="2145665"/>
            <wp:effectExtent l="19050" t="0" r="6985" b="0"/>
            <wp:docPr id="23" name="Picture 23" descr="Image result for woodworking hand tools(cutti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woodworking hand tools(cutting)">
                      <a:hlinkClick r:id="rId34"/>
                    </pic:cNvPr>
                    <pic:cNvPicPr>
                      <a:picLocks noChangeAspect="1" noChangeArrowheads="1"/>
                    </pic:cNvPicPr>
                  </pic:nvPicPr>
                  <pic:blipFill>
                    <a:blip r:embed="rId35"/>
                    <a:srcRect/>
                    <a:stretch>
                      <a:fillRect/>
                    </a:stretch>
                  </pic:blipFill>
                  <pic:spPr bwMode="auto">
                    <a:xfrm>
                      <a:off x="0" y="0"/>
                      <a:ext cx="2145665" cy="2145665"/>
                    </a:xfrm>
                    <a:prstGeom prst="rect">
                      <a:avLst/>
                    </a:prstGeom>
                    <a:noFill/>
                    <a:ln w="9525">
                      <a:noFill/>
                      <a:miter lim="800000"/>
                      <a:headEnd/>
                      <a:tailEnd/>
                    </a:ln>
                  </pic:spPr>
                </pic:pic>
              </a:graphicData>
            </a:graphic>
          </wp:inline>
        </w:drawing>
      </w:r>
    </w:p>
    <w:p w:rsidR="008234E9" w:rsidRPr="008234E9" w:rsidRDefault="008234E9" w:rsidP="008234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145665" cy="2145665"/>
            <wp:effectExtent l="19050" t="0" r="6985" b="0"/>
            <wp:docPr id="24" name="Picture 24" descr="Image result for woodworking hand tools(cutti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woodworking hand tools(cutting)">
                      <a:hlinkClick r:id="rId36"/>
                    </pic:cNvPr>
                    <pic:cNvPicPr>
                      <a:picLocks noChangeAspect="1" noChangeArrowheads="1"/>
                    </pic:cNvPicPr>
                  </pic:nvPicPr>
                  <pic:blipFill>
                    <a:blip r:embed="rId37"/>
                    <a:srcRect/>
                    <a:stretch>
                      <a:fillRect/>
                    </a:stretch>
                  </pic:blipFill>
                  <pic:spPr bwMode="auto">
                    <a:xfrm>
                      <a:off x="0" y="0"/>
                      <a:ext cx="2145665" cy="2145665"/>
                    </a:xfrm>
                    <a:prstGeom prst="rect">
                      <a:avLst/>
                    </a:prstGeom>
                    <a:noFill/>
                    <a:ln w="9525">
                      <a:noFill/>
                      <a:miter lim="800000"/>
                      <a:headEnd/>
                      <a:tailEnd/>
                    </a:ln>
                  </pic:spPr>
                </pic:pic>
              </a:graphicData>
            </a:graphic>
          </wp:inline>
        </w:drawing>
      </w:r>
    </w:p>
    <w:p w:rsidR="008234E9" w:rsidRPr="008234E9" w:rsidRDefault="008234E9" w:rsidP="008234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145665" cy="2145665"/>
            <wp:effectExtent l="19050" t="0" r="6985" b="0"/>
            <wp:docPr id="25" name="Picture 25" descr="Image result for woodworking hand tools(cutti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woodworking hand tools(cutting)">
                      <a:hlinkClick r:id="rId38"/>
                    </pic:cNvPr>
                    <pic:cNvPicPr>
                      <a:picLocks noChangeAspect="1" noChangeArrowheads="1"/>
                    </pic:cNvPicPr>
                  </pic:nvPicPr>
                  <pic:blipFill>
                    <a:blip r:embed="rId39"/>
                    <a:srcRect/>
                    <a:stretch>
                      <a:fillRect/>
                    </a:stretch>
                  </pic:blipFill>
                  <pic:spPr bwMode="auto">
                    <a:xfrm>
                      <a:off x="0" y="0"/>
                      <a:ext cx="2145665" cy="2145665"/>
                    </a:xfrm>
                    <a:prstGeom prst="rect">
                      <a:avLst/>
                    </a:prstGeom>
                    <a:noFill/>
                    <a:ln w="9525">
                      <a:noFill/>
                      <a:miter lim="800000"/>
                      <a:headEnd/>
                      <a:tailEnd/>
                    </a:ln>
                  </pic:spPr>
                </pic:pic>
              </a:graphicData>
            </a:graphic>
          </wp:inline>
        </w:drawing>
      </w:r>
    </w:p>
    <w:p w:rsidR="008234E9" w:rsidRPr="008234E9" w:rsidRDefault="008234E9" w:rsidP="008234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145665" cy="2145665"/>
            <wp:effectExtent l="19050" t="0" r="6985" b="0"/>
            <wp:docPr id="26" name="Picture 26" descr="Image result for woodworking hand tools(cutti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result for woodworking hand tools(cutting)">
                      <a:hlinkClick r:id="rId40"/>
                    </pic:cNvPr>
                    <pic:cNvPicPr>
                      <a:picLocks noChangeAspect="1" noChangeArrowheads="1"/>
                    </pic:cNvPicPr>
                  </pic:nvPicPr>
                  <pic:blipFill>
                    <a:blip r:embed="rId41"/>
                    <a:srcRect/>
                    <a:stretch>
                      <a:fillRect/>
                    </a:stretch>
                  </pic:blipFill>
                  <pic:spPr bwMode="auto">
                    <a:xfrm>
                      <a:off x="0" y="0"/>
                      <a:ext cx="2145665" cy="2145665"/>
                    </a:xfrm>
                    <a:prstGeom prst="rect">
                      <a:avLst/>
                    </a:prstGeom>
                    <a:noFill/>
                    <a:ln w="9525">
                      <a:noFill/>
                      <a:miter lim="800000"/>
                      <a:headEnd/>
                      <a:tailEnd/>
                    </a:ln>
                  </pic:spPr>
                </pic:pic>
              </a:graphicData>
            </a:graphic>
          </wp:inline>
        </w:drawing>
      </w:r>
    </w:p>
    <w:p w:rsidR="008234E9" w:rsidRPr="008234E9" w:rsidRDefault="008234E9" w:rsidP="008234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61310" cy="1600200"/>
            <wp:effectExtent l="19050" t="0" r="0" b="0"/>
            <wp:docPr id="27" name="Picture 27" descr="Image result for woodworking hand tools(cutti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woodworking hand tools(cutting)">
                      <a:hlinkClick r:id="rId42"/>
                    </pic:cNvPr>
                    <pic:cNvPicPr>
                      <a:picLocks noChangeAspect="1" noChangeArrowheads="1"/>
                    </pic:cNvPicPr>
                  </pic:nvPicPr>
                  <pic:blipFill>
                    <a:blip r:embed="rId43"/>
                    <a:srcRect/>
                    <a:stretch>
                      <a:fillRect/>
                    </a:stretch>
                  </pic:blipFill>
                  <pic:spPr bwMode="auto">
                    <a:xfrm>
                      <a:off x="0" y="0"/>
                      <a:ext cx="2861310" cy="1600200"/>
                    </a:xfrm>
                    <a:prstGeom prst="rect">
                      <a:avLst/>
                    </a:prstGeom>
                    <a:noFill/>
                    <a:ln w="9525">
                      <a:noFill/>
                      <a:miter lim="800000"/>
                      <a:headEnd/>
                      <a:tailEnd/>
                    </a:ln>
                  </pic:spPr>
                </pic:pic>
              </a:graphicData>
            </a:graphic>
          </wp:inline>
        </w:drawing>
      </w:r>
    </w:p>
    <w:p w:rsidR="008234E9" w:rsidRPr="008234E9" w:rsidRDefault="008234E9" w:rsidP="008234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145665" cy="2145665"/>
            <wp:effectExtent l="19050" t="0" r="6985" b="0"/>
            <wp:docPr id="28" name="Picture 28" descr="Image result for woodworking hand tools(cutti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result for woodworking hand tools(cutting)">
                      <a:hlinkClick r:id="rId44"/>
                    </pic:cNvPr>
                    <pic:cNvPicPr>
                      <a:picLocks noChangeAspect="1" noChangeArrowheads="1"/>
                    </pic:cNvPicPr>
                  </pic:nvPicPr>
                  <pic:blipFill>
                    <a:blip r:embed="rId45"/>
                    <a:srcRect/>
                    <a:stretch>
                      <a:fillRect/>
                    </a:stretch>
                  </pic:blipFill>
                  <pic:spPr bwMode="auto">
                    <a:xfrm>
                      <a:off x="0" y="0"/>
                      <a:ext cx="2145665" cy="2145665"/>
                    </a:xfrm>
                    <a:prstGeom prst="rect">
                      <a:avLst/>
                    </a:prstGeom>
                    <a:noFill/>
                    <a:ln w="9525">
                      <a:noFill/>
                      <a:miter lim="800000"/>
                      <a:headEnd/>
                      <a:tailEnd/>
                    </a:ln>
                  </pic:spPr>
                </pic:pic>
              </a:graphicData>
            </a:graphic>
          </wp:inline>
        </w:drawing>
      </w:r>
    </w:p>
    <w:p w:rsidR="008234E9" w:rsidRPr="008234E9" w:rsidRDefault="008234E9" w:rsidP="008234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145665" cy="2145665"/>
            <wp:effectExtent l="19050" t="0" r="6985" b="0"/>
            <wp:docPr id="29" name="Picture 29" descr="Image result for woodworking hand tools(cutti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result for woodworking hand tools(cutting)">
                      <a:hlinkClick r:id="rId46"/>
                    </pic:cNvPr>
                    <pic:cNvPicPr>
                      <a:picLocks noChangeAspect="1" noChangeArrowheads="1"/>
                    </pic:cNvPicPr>
                  </pic:nvPicPr>
                  <pic:blipFill>
                    <a:blip r:embed="rId47"/>
                    <a:srcRect/>
                    <a:stretch>
                      <a:fillRect/>
                    </a:stretch>
                  </pic:blipFill>
                  <pic:spPr bwMode="auto">
                    <a:xfrm>
                      <a:off x="0" y="0"/>
                      <a:ext cx="2145665" cy="2145665"/>
                    </a:xfrm>
                    <a:prstGeom prst="rect">
                      <a:avLst/>
                    </a:prstGeom>
                    <a:noFill/>
                    <a:ln w="9525">
                      <a:noFill/>
                      <a:miter lim="800000"/>
                      <a:headEnd/>
                      <a:tailEnd/>
                    </a:ln>
                  </pic:spPr>
                </pic:pic>
              </a:graphicData>
            </a:graphic>
          </wp:inline>
        </w:drawing>
      </w:r>
    </w:p>
    <w:p w:rsidR="008234E9" w:rsidRPr="008234E9" w:rsidRDefault="008234E9" w:rsidP="008234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145665" cy="2145665"/>
            <wp:effectExtent l="19050" t="0" r="6985" b="0"/>
            <wp:docPr id="30" name="Picture 30" descr="Image result for woodworking hand tools(cutti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result for woodworking hand tools(cutting)">
                      <a:hlinkClick r:id="rId48"/>
                    </pic:cNvPr>
                    <pic:cNvPicPr>
                      <a:picLocks noChangeAspect="1" noChangeArrowheads="1"/>
                    </pic:cNvPicPr>
                  </pic:nvPicPr>
                  <pic:blipFill>
                    <a:blip r:embed="rId49"/>
                    <a:srcRect/>
                    <a:stretch>
                      <a:fillRect/>
                    </a:stretch>
                  </pic:blipFill>
                  <pic:spPr bwMode="auto">
                    <a:xfrm>
                      <a:off x="0" y="0"/>
                      <a:ext cx="2145665" cy="2145665"/>
                    </a:xfrm>
                    <a:prstGeom prst="rect">
                      <a:avLst/>
                    </a:prstGeom>
                    <a:noFill/>
                    <a:ln w="9525">
                      <a:noFill/>
                      <a:miter lim="800000"/>
                      <a:headEnd/>
                      <a:tailEnd/>
                    </a:ln>
                  </pic:spPr>
                </pic:pic>
              </a:graphicData>
            </a:graphic>
          </wp:inline>
        </w:drawing>
      </w:r>
    </w:p>
    <w:p w:rsidR="008234E9" w:rsidRPr="008234E9" w:rsidRDefault="008234E9" w:rsidP="008234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463165" cy="1851025"/>
            <wp:effectExtent l="19050" t="0" r="0" b="0"/>
            <wp:docPr id="31" name="Picture 31" descr="Image result for woodworking hand tools(cutti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result for woodworking hand tools(cutting)">
                      <a:hlinkClick r:id="rId50"/>
                    </pic:cNvPr>
                    <pic:cNvPicPr>
                      <a:picLocks noChangeAspect="1" noChangeArrowheads="1"/>
                    </pic:cNvPicPr>
                  </pic:nvPicPr>
                  <pic:blipFill>
                    <a:blip r:embed="rId51"/>
                    <a:srcRect/>
                    <a:stretch>
                      <a:fillRect/>
                    </a:stretch>
                  </pic:blipFill>
                  <pic:spPr bwMode="auto">
                    <a:xfrm>
                      <a:off x="0" y="0"/>
                      <a:ext cx="2463165" cy="1851025"/>
                    </a:xfrm>
                    <a:prstGeom prst="rect">
                      <a:avLst/>
                    </a:prstGeom>
                    <a:noFill/>
                    <a:ln w="9525">
                      <a:noFill/>
                      <a:miter lim="800000"/>
                      <a:headEnd/>
                      <a:tailEnd/>
                    </a:ln>
                  </pic:spPr>
                </pic:pic>
              </a:graphicData>
            </a:graphic>
          </wp:inline>
        </w:drawing>
      </w:r>
    </w:p>
    <w:p w:rsidR="008234E9" w:rsidRPr="008234E9" w:rsidRDefault="008234E9" w:rsidP="008234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573655" cy="1777365"/>
            <wp:effectExtent l="19050" t="0" r="0" b="0"/>
            <wp:docPr id="32" name="Picture 32" descr="Image result for woodworking hand tools(cutti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result for woodworking hand tools(cutting)">
                      <a:hlinkClick r:id="rId52"/>
                    </pic:cNvPr>
                    <pic:cNvPicPr>
                      <a:picLocks noChangeAspect="1" noChangeArrowheads="1"/>
                    </pic:cNvPicPr>
                  </pic:nvPicPr>
                  <pic:blipFill>
                    <a:blip r:embed="rId53"/>
                    <a:srcRect/>
                    <a:stretch>
                      <a:fillRect/>
                    </a:stretch>
                  </pic:blipFill>
                  <pic:spPr bwMode="auto">
                    <a:xfrm>
                      <a:off x="0" y="0"/>
                      <a:ext cx="2573655" cy="1777365"/>
                    </a:xfrm>
                    <a:prstGeom prst="rect">
                      <a:avLst/>
                    </a:prstGeom>
                    <a:noFill/>
                    <a:ln w="9525">
                      <a:noFill/>
                      <a:miter lim="800000"/>
                      <a:headEnd/>
                      <a:tailEnd/>
                    </a:ln>
                  </pic:spPr>
                </pic:pic>
              </a:graphicData>
            </a:graphic>
          </wp:inline>
        </w:drawing>
      </w:r>
    </w:p>
    <w:p w:rsidR="008234E9" w:rsidRPr="008234E9" w:rsidRDefault="008234E9" w:rsidP="008234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61310" cy="1600200"/>
            <wp:effectExtent l="19050" t="0" r="0" b="0"/>
            <wp:docPr id="33" name="Picture 33" descr="Image result for woodworking hand tools(cutti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result for woodworking hand tools(cutting)">
                      <a:hlinkClick r:id="rId54"/>
                    </pic:cNvPr>
                    <pic:cNvPicPr>
                      <a:picLocks noChangeAspect="1" noChangeArrowheads="1"/>
                    </pic:cNvPicPr>
                  </pic:nvPicPr>
                  <pic:blipFill>
                    <a:blip r:embed="rId55"/>
                    <a:srcRect/>
                    <a:stretch>
                      <a:fillRect/>
                    </a:stretch>
                  </pic:blipFill>
                  <pic:spPr bwMode="auto">
                    <a:xfrm>
                      <a:off x="0" y="0"/>
                      <a:ext cx="2861310" cy="1600200"/>
                    </a:xfrm>
                    <a:prstGeom prst="rect">
                      <a:avLst/>
                    </a:prstGeom>
                    <a:noFill/>
                    <a:ln w="9525">
                      <a:noFill/>
                      <a:miter lim="800000"/>
                      <a:headEnd/>
                      <a:tailEnd/>
                    </a:ln>
                  </pic:spPr>
                </pic:pic>
              </a:graphicData>
            </a:graphic>
          </wp:inline>
        </w:drawing>
      </w:r>
    </w:p>
    <w:p w:rsidR="008234E9" w:rsidRPr="008234E9" w:rsidRDefault="008234E9" w:rsidP="008234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780030" cy="1651635"/>
            <wp:effectExtent l="19050" t="0" r="1270" b="0"/>
            <wp:docPr id="34" name="Picture 34" descr="Image result for woodworking hand tools(cutti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result for woodworking hand tools(cutting)">
                      <a:hlinkClick r:id="rId56"/>
                    </pic:cNvPr>
                    <pic:cNvPicPr>
                      <a:picLocks noChangeAspect="1" noChangeArrowheads="1"/>
                    </pic:cNvPicPr>
                  </pic:nvPicPr>
                  <pic:blipFill>
                    <a:blip r:embed="rId57"/>
                    <a:srcRect/>
                    <a:stretch>
                      <a:fillRect/>
                    </a:stretch>
                  </pic:blipFill>
                  <pic:spPr bwMode="auto">
                    <a:xfrm>
                      <a:off x="0" y="0"/>
                      <a:ext cx="2780030" cy="1651635"/>
                    </a:xfrm>
                    <a:prstGeom prst="rect">
                      <a:avLst/>
                    </a:prstGeom>
                    <a:noFill/>
                    <a:ln w="9525">
                      <a:noFill/>
                      <a:miter lim="800000"/>
                      <a:headEnd/>
                      <a:tailEnd/>
                    </a:ln>
                  </pic:spPr>
                </pic:pic>
              </a:graphicData>
            </a:graphic>
          </wp:inline>
        </w:drawing>
      </w:r>
    </w:p>
    <w:p w:rsidR="008234E9" w:rsidRPr="008234E9" w:rsidRDefault="008234E9" w:rsidP="008234E9">
      <w:pPr>
        <w:spacing w:after="0" w:line="240" w:lineRule="auto"/>
        <w:rPr>
          <w:rFonts w:ascii="Times New Roman" w:eastAsia="Times New Roman" w:hAnsi="Times New Roman" w:cs="Times New Roman"/>
          <w:sz w:val="24"/>
          <w:szCs w:val="24"/>
        </w:rPr>
      </w:pPr>
    </w:p>
    <w:p w:rsidR="008234E9" w:rsidRPr="008234E9" w:rsidRDefault="008234E9" w:rsidP="008234E9">
      <w:pPr>
        <w:spacing w:after="0" w:line="240" w:lineRule="auto"/>
        <w:rPr>
          <w:rFonts w:ascii="Times New Roman" w:eastAsia="Times New Roman" w:hAnsi="Times New Roman" w:cs="Times New Roman"/>
          <w:sz w:val="24"/>
          <w:szCs w:val="24"/>
        </w:rPr>
      </w:pPr>
    </w:p>
    <w:p w:rsidR="008234E9" w:rsidRPr="008234E9" w:rsidRDefault="008234E9" w:rsidP="008234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145665" cy="2145665"/>
            <wp:effectExtent l="19050" t="0" r="6985" b="0"/>
            <wp:docPr id="41" name="Picture 41" descr="Image result for woodworking hand tools(cutti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result for woodworking hand tools(cutting)">
                      <a:hlinkClick r:id="rId58"/>
                    </pic:cNvPr>
                    <pic:cNvPicPr>
                      <a:picLocks noChangeAspect="1" noChangeArrowheads="1"/>
                    </pic:cNvPicPr>
                  </pic:nvPicPr>
                  <pic:blipFill>
                    <a:blip r:embed="rId59"/>
                    <a:srcRect/>
                    <a:stretch>
                      <a:fillRect/>
                    </a:stretch>
                  </pic:blipFill>
                  <pic:spPr bwMode="auto">
                    <a:xfrm>
                      <a:off x="0" y="0"/>
                      <a:ext cx="2145665" cy="2145665"/>
                    </a:xfrm>
                    <a:prstGeom prst="rect">
                      <a:avLst/>
                    </a:prstGeom>
                    <a:noFill/>
                    <a:ln w="9525">
                      <a:noFill/>
                      <a:miter lim="800000"/>
                      <a:headEnd/>
                      <a:tailEnd/>
                    </a:ln>
                  </pic:spPr>
                </pic:pic>
              </a:graphicData>
            </a:graphic>
          </wp:inline>
        </w:drawing>
      </w:r>
    </w:p>
    <w:p w:rsidR="008234E9" w:rsidRPr="008234E9" w:rsidRDefault="008234E9" w:rsidP="008234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463165" cy="1851025"/>
            <wp:effectExtent l="19050" t="0" r="0" b="0"/>
            <wp:docPr id="42" name="Picture 42" descr="Image result for woodworking hand tools(cutti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result for woodworking hand tools(cutting)">
                      <a:hlinkClick r:id="rId60"/>
                    </pic:cNvPr>
                    <pic:cNvPicPr>
                      <a:picLocks noChangeAspect="1" noChangeArrowheads="1"/>
                    </pic:cNvPicPr>
                  </pic:nvPicPr>
                  <pic:blipFill>
                    <a:blip r:embed="rId61"/>
                    <a:srcRect/>
                    <a:stretch>
                      <a:fillRect/>
                    </a:stretch>
                  </pic:blipFill>
                  <pic:spPr bwMode="auto">
                    <a:xfrm>
                      <a:off x="0" y="0"/>
                      <a:ext cx="2463165" cy="1851025"/>
                    </a:xfrm>
                    <a:prstGeom prst="rect">
                      <a:avLst/>
                    </a:prstGeom>
                    <a:noFill/>
                    <a:ln w="9525">
                      <a:noFill/>
                      <a:miter lim="800000"/>
                      <a:headEnd/>
                      <a:tailEnd/>
                    </a:ln>
                  </pic:spPr>
                </pic:pic>
              </a:graphicData>
            </a:graphic>
          </wp:inline>
        </w:drawing>
      </w:r>
    </w:p>
    <w:p w:rsidR="008234E9" w:rsidRPr="008234E9" w:rsidRDefault="008234E9" w:rsidP="008234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463165" cy="1851025"/>
            <wp:effectExtent l="19050" t="0" r="0" b="0"/>
            <wp:docPr id="43" name="Picture 43" descr="Image result for woodworking hand tools(cuttin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result for woodworking hand tools(cutting)">
                      <a:hlinkClick r:id="rId62"/>
                    </pic:cNvPr>
                    <pic:cNvPicPr>
                      <a:picLocks noChangeAspect="1" noChangeArrowheads="1"/>
                    </pic:cNvPicPr>
                  </pic:nvPicPr>
                  <pic:blipFill>
                    <a:blip r:embed="rId63"/>
                    <a:srcRect/>
                    <a:stretch>
                      <a:fillRect/>
                    </a:stretch>
                  </pic:blipFill>
                  <pic:spPr bwMode="auto">
                    <a:xfrm>
                      <a:off x="0" y="0"/>
                      <a:ext cx="2463165" cy="1851025"/>
                    </a:xfrm>
                    <a:prstGeom prst="rect">
                      <a:avLst/>
                    </a:prstGeom>
                    <a:noFill/>
                    <a:ln w="9525">
                      <a:noFill/>
                      <a:miter lim="800000"/>
                      <a:headEnd/>
                      <a:tailEnd/>
                    </a:ln>
                  </pic:spPr>
                </pic:pic>
              </a:graphicData>
            </a:graphic>
          </wp:inline>
        </w:drawing>
      </w:r>
    </w:p>
    <w:p w:rsidR="008234E9" w:rsidRPr="008234E9" w:rsidRDefault="008234E9" w:rsidP="008234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463165" cy="1851025"/>
            <wp:effectExtent l="19050" t="0" r="0" b="0"/>
            <wp:docPr id="44" name="Picture 44" descr="Image result for woodworking hand tools(cuttin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 result for woodworking hand tools(cutting)">
                      <a:hlinkClick r:id="rId64"/>
                    </pic:cNvPr>
                    <pic:cNvPicPr>
                      <a:picLocks noChangeAspect="1" noChangeArrowheads="1"/>
                    </pic:cNvPicPr>
                  </pic:nvPicPr>
                  <pic:blipFill>
                    <a:blip r:embed="rId65"/>
                    <a:srcRect/>
                    <a:stretch>
                      <a:fillRect/>
                    </a:stretch>
                  </pic:blipFill>
                  <pic:spPr bwMode="auto">
                    <a:xfrm>
                      <a:off x="0" y="0"/>
                      <a:ext cx="2463165" cy="1851025"/>
                    </a:xfrm>
                    <a:prstGeom prst="rect">
                      <a:avLst/>
                    </a:prstGeom>
                    <a:noFill/>
                    <a:ln w="9525">
                      <a:noFill/>
                      <a:miter lim="800000"/>
                      <a:headEnd/>
                      <a:tailEnd/>
                    </a:ln>
                  </pic:spPr>
                </pic:pic>
              </a:graphicData>
            </a:graphic>
          </wp:inline>
        </w:drawing>
      </w:r>
    </w:p>
    <w:p w:rsidR="008234E9" w:rsidRPr="008234E9" w:rsidRDefault="008234E9" w:rsidP="008234E9">
      <w:pPr>
        <w:spacing w:after="0" w:line="240" w:lineRule="auto"/>
        <w:rPr>
          <w:rFonts w:ascii="Times New Roman" w:eastAsia="Times New Roman" w:hAnsi="Times New Roman" w:cs="Times New Roman"/>
          <w:sz w:val="24"/>
          <w:szCs w:val="24"/>
        </w:rPr>
      </w:pPr>
    </w:p>
    <w:p w:rsidR="008234E9" w:rsidRPr="008234E9" w:rsidRDefault="008234E9" w:rsidP="008234E9">
      <w:pPr>
        <w:spacing w:after="0" w:line="240" w:lineRule="auto"/>
        <w:rPr>
          <w:rFonts w:ascii="Times New Roman" w:eastAsia="Times New Roman" w:hAnsi="Times New Roman" w:cs="Times New Roman"/>
          <w:sz w:val="24"/>
          <w:szCs w:val="24"/>
        </w:rPr>
      </w:pPr>
    </w:p>
    <w:p w:rsidR="008234E9" w:rsidRPr="008234E9" w:rsidRDefault="008234E9" w:rsidP="008234E9">
      <w:pPr>
        <w:spacing w:after="0" w:line="240" w:lineRule="auto"/>
        <w:rPr>
          <w:rFonts w:ascii="Times New Roman" w:eastAsia="Times New Roman" w:hAnsi="Times New Roman" w:cs="Times New Roman"/>
          <w:sz w:val="24"/>
          <w:szCs w:val="24"/>
        </w:rPr>
      </w:pPr>
    </w:p>
    <w:p w:rsidR="008234E9" w:rsidRDefault="008234E9" w:rsidP="008234E9">
      <w:pPr>
        <w:spacing w:after="139" w:line="240" w:lineRule="auto"/>
        <w:rPr>
          <w:rFonts w:ascii="Times New Roman" w:eastAsia="Times New Roman" w:hAnsi="Times New Roman" w:cs="Times New Roman"/>
          <w:noProof/>
          <w:sz w:val="24"/>
          <w:szCs w:val="24"/>
        </w:rPr>
      </w:pPr>
    </w:p>
    <w:p w:rsidR="008234E9" w:rsidRPr="008234E9" w:rsidRDefault="008234E9" w:rsidP="008234E9">
      <w:pPr>
        <w:spacing w:after="139"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81"/>
        <w:gridCol w:w="81"/>
      </w:tblGrid>
      <w:tr w:rsidR="008234E9" w:rsidRPr="008234E9" w:rsidTr="008234E9">
        <w:trPr>
          <w:tblCellSpacing w:w="15" w:type="dxa"/>
        </w:trPr>
        <w:tc>
          <w:tcPr>
            <w:tcW w:w="0" w:type="auto"/>
            <w:vAlign w:val="center"/>
            <w:hideMark/>
          </w:tcPr>
          <w:p w:rsidR="008234E9" w:rsidRPr="008234E9" w:rsidRDefault="008234E9" w:rsidP="008234E9">
            <w:pPr>
              <w:spacing w:after="0" w:line="240" w:lineRule="auto"/>
              <w:rPr>
                <w:rFonts w:ascii="Times New Roman" w:eastAsia="Times New Roman" w:hAnsi="Times New Roman" w:cs="Times New Roman"/>
                <w:sz w:val="24"/>
                <w:szCs w:val="24"/>
              </w:rPr>
            </w:pPr>
          </w:p>
        </w:tc>
        <w:tc>
          <w:tcPr>
            <w:tcW w:w="0" w:type="auto"/>
            <w:vAlign w:val="center"/>
            <w:hideMark/>
          </w:tcPr>
          <w:p w:rsidR="008234E9" w:rsidRPr="008234E9" w:rsidRDefault="008234E9" w:rsidP="008234E9">
            <w:pPr>
              <w:spacing w:after="0" w:line="240" w:lineRule="auto"/>
              <w:rPr>
                <w:rFonts w:ascii="Times New Roman" w:eastAsia="Times New Roman" w:hAnsi="Times New Roman" w:cs="Times New Roman"/>
                <w:sz w:val="24"/>
                <w:szCs w:val="24"/>
              </w:rPr>
            </w:pPr>
          </w:p>
        </w:tc>
      </w:tr>
      <w:tr w:rsidR="003D6204" w:rsidRPr="008234E9" w:rsidTr="008234E9">
        <w:trPr>
          <w:tblCellSpacing w:w="15" w:type="dxa"/>
        </w:trPr>
        <w:tc>
          <w:tcPr>
            <w:tcW w:w="0" w:type="auto"/>
            <w:vAlign w:val="center"/>
            <w:hideMark/>
          </w:tcPr>
          <w:p w:rsidR="003D6204" w:rsidRPr="008234E9" w:rsidRDefault="003D6204" w:rsidP="008234E9">
            <w:pPr>
              <w:spacing w:after="0" w:line="240" w:lineRule="auto"/>
              <w:rPr>
                <w:rFonts w:ascii="Times New Roman" w:eastAsia="Times New Roman" w:hAnsi="Times New Roman" w:cs="Times New Roman"/>
                <w:sz w:val="24"/>
                <w:szCs w:val="24"/>
              </w:rPr>
            </w:pPr>
          </w:p>
        </w:tc>
        <w:tc>
          <w:tcPr>
            <w:tcW w:w="0" w:type="auto"/>
            <w:vAlign w:val="center"/>
            <w:hideMark/>
          </w:tcPr>
          <w:p w:rsidR="003D6204" w:rsidRPr="008234E9" w:rsidRDefault="003D6204" w:rsidP="008234E9">
            <w:pPr>
              <w:spacing w:after="0" w:line="240" w:lineRule="auto"/>
              <w:rPr>
                <w:rFonts w:ascii="Times New Roman" w:eastAsia="Times New Roman" w:hAnsi="Times New Roman" w:cs="Times New Roman"/>
                <w:sz w:val="24"/>
                <w:szCs w:val="24"/>
              </w:rPr>
            </w:pPr>
          </w:p>
        </w:tc>
      </w:tr>
    </w:tbl>
    <w:p w:rsidR="008234E9" w:rsidRPr="008234E9" w:rsidRDefault="008234E9" w:rsidP="008234E9">
      <w:pPr>
        <w:spacing w:after="139"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8234E9" w:rsidRPr="008234E9" w:rsidTr="008234E9">
        <w:trPr>
          <w:tblCellSpacing w:w="15" w:type="dxa"/>
        </w:trPr>
        <w:tc>
          <w:tcPr>
            <w:tcW w:w="0" w:type="auto"/>
            <w:vAlign w:val="center"/>
            <w:hideMark/>
          </w:tcPr>
          <w:p w:rsidR="008234E9" w:rsidRPr="008234E9" w:rsidRDefault="008234E9" w:rsidP="008234E9">
            <w:pPr>
              <w:spacing w:after="0" w:line="240" w:lineRule="auto"/>
              <w:rPr>
                <w:rFonts w:ascii="Times New Roman" w:eastAsia="Times New Roman" w:hAnsi="Times New Roman" w:cs="Times New Roman"/>
                <w:sz w:val="24"/>
                <w:szCs w:val="24"/>
              </w:rPr>
            </w:pPr>
          </w:p>
        </w:tc>
      </w:tr>
    </w:tbl>
    <w:p w:rsidR="008234E9" w:rsidRPr="008234E9" w:rsidRDefault="008234E9" w:rsidP="008234E9">
      <w:pPr>
        <w:spacing w:after="139"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812540" cy="3812540"/>
            <wp:effectExtent l="19050" t="0" r="0" b="0"/>
            <wp:docPr id="49" name="Picture 49" descr="Image result for woodworking hand tools(cutting)">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 result for woodworking hand tools(cutting)">
                      <a:hlinkClick r:id="rId66" tgtFrame="&quot;_blank&quot;"/>
                    </pic:cNvPr>
                    <pic:cNvPicPr>
                      <a:picLocks noChangeAspect="1" noChangeArrowheads="1"/>
                    </pic:cNvPicPr>
                  </pic:nvPicPr>
                  <pic:blipFill>
                    <a:blip r:embed="rId67"/>
                    <a:srcRect/>
                    <a:stretch>
                      <a:fillRect/>
                    </a:stretch>
                  </pic:blipFill>
                  <pic:spPr bwMode="auto">
                    <a:xfrm>
                      <a:off x="0" y="0"/>
                      <a:ext cx="3812540" cy="3812540"/>
                    </a:xfrm>
                    <a:prstGeom prst="rect">
                      <a:avLst/>
                    </a:prstGeom>
                    <a:noFill/>
                    <a:ln w="9525">
                      <a:noFill/>
                      <a:miter lim="800000"/>
                      <a:headEnd/>
                      <a:tailEnd/>
                    </a:ln>
                  </pic:spPr>
                </pic:pic>
              </a:graphicData>
            </a:graphic>
          </wp:inline>
        </w:drawing>
      </w:r>
    </w:p>
    <w:p w:rsidR="008234E9" w:rsidRDefault="008234E9">
      <w:pPr>
        <w:rPr>
          <w:sz w:val="28"/>
          <w:szCs w:val="28"/>
        </w:rPr>
      </w:pPr>
    </w:p>
    <w:p w:rsidR="003D6204" w:rsidRDefault="003D6204">
      <w:pPr>
        <w:rPr>
          <w:sz w:val="28"/>
          <w:szCs w:val="28"/>
        </w:rPr>
      </w:pPr>
      <w:proofErr w:type="gramStart"/>
      <w:r>
        <w:rPr>
          <w:sz w:val="28"/>
          <w:szCs w:val="28"/>
        </w:rPr>
        <w:t>1.define</w:t>
      </w:r>
      <w:proofErr w:type="gramEnd"/>
      <w:r>
        <w:rPr>
          <w:sz w:val="28"/>
          <w:szCs w:val="28"/>
        </w:rPr>
        <w:t xml:space="preserve"> boring tool</w:t>
      </w:r>
    </w:p>
    <w:p w:rsidR="003D6204" w:rsidRDefault="003D6204">
      <w:pPr>
        <w:rPr>
          <w:sz w:val="28"/>
          <w:szCs w:val="28"/>
        </w:rPr>
      </w:pPr>
      <w:proofErr w:type="gramStart"/>
      <w:r>
        <w:rPr>
          <w:sz w:val="28"/>
          <w:szCs w:val="28"/>
        </w:rPr>
        <w:t>2.list</w:t>
      </w:r>
      <w:proofErr w:type="gramEnd"/>
      <w:r>
        <w:rPr>
          <w:sz w:val="28"/>
          <w:szCs w:val="28"/>
        </w:rPr>
        <w:t xml:space="preserve"> 5 wood work cutting tools</w:t>
      </w:r>
    </w:p>
    <w:p w:rsidR="008234E9" w:rsidRDefault="008234E9">
      <w:pPr>
        <w:rPr>
          <w:sz w:val="28"/>
          <w:szCs w:val="28"/>
        </w:rPr>
      </w:pPr>
    </w:p>
    <w:p w:rsidR="008234E9" w:rsidRDefault="008234E9">
      <w:pPr>
        <w:rPr>
          <w:sz w:val="28"/>
          <w:szCs w:val="28"/>
        </w:rPr>
      </w:pPr>
      <w:r>
        <w:rPr>
          <w:sz w:val="28"/>
          <w:szCs w:val="28"/>
        </w:rPr>
        <w:lastRenderedPageBreak/>
        <w:t>Week 3; wood work hand tools [cont]</w:t>
      </w:r>
    </w:p>
    <w:p w:rsidR="005B781C" w:rsidRDefault="005B781C">
      <w:pPr>
        <w:rPr>
          <w:sz w:val="28"/>
          <w:szCs w:val="28"/>
        </w:rPr>
      </w:pPr>
      <w:r>
        <w:rPr>
          <w:noProof/>
        </w:rPr>
        <w:drawing>
          <wp:inline distT="0" distB="0" distL="0" distR="0">
            <wp:extent cx="2625090" cy="1740535"/>
            <wp:effectExtent l="19050" t="0" r="3810" b="0"/>
            <wp:docPr id="167" name="Picture 167" descr="Image result for woodwork hand tools [driv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Image result for woodwork hand tools [driving tools]"/>
                    <pic:cNvPicPr>
                      <a:picLocks noChangeAspect="1" noChangeArrowheads="1"/>
                    </pic:cNvPicPr>
                  </pic:nvPicPr>
                  <pic:blipFill>
                    <a:blip r:embed="rId11"/>
                    <a:srcRect/>
                    <a:stretch>
                      <a:fillRect/>
                    </a:stretch>
                  </pic:blipFill>
                  <pic:spPr bwMode="auto">
                    <a:xfrm>
                      <a:off x="0" y="0"/>
                      <a:ext cx="2625090" cy="1740535"/>
                    </a:xfrm>
                    <a:prstGeom prst="rect">
                      <a:avLst/>
                    </a:prstGeom>
                    <a:noFill/>
                    <a:ln w="9525">
                      <a:noFill/>
                      <a:miter lim="800000"/>
                      <a:headEnd/>
                      <a:tailEnd/>
                    </a:ln>
                  </pic:spPr>
                </pic:pic>
              </a:graphicData>
            </a:graphic>
          </wp:inline>
        </w:drawing>
      </w:r>
    </w:p>
    <w:p w:rsidR="008234E9" w:rsidRDefault="008234E9">
      <w:pPr>
        <w:rPr>
          <w:sz w:val="28"/>
          <w:szCs w:val="28"/>
        </w:rPr>
      </w:pPr>
    </w:p>
    <w:p w:rsidR="008234E9" w:rsidRDefault="008234E9">
      <w:pPr>
        <w:rPr>
          <w:sz w:val="28"/>
          <w:szCs w:val="28"/>
        </w:rPr>
      </w:pPr>
    </w:p>
    <w:p w:rsidR="008234E9" w:rsidRDefault="005B781C">
      <w:pPr>
        <w:rPr>
          <w:sz w:val="28"/>
          <w:szCs w:val="28"/>
        </w:rPr>
      </w:pPr>
      <w:r>
        <w:rPr>
          <w:noProof/>
          <w:sz w:val="28"/>
          <w:szCs w:val="28"/>
        </w:rPr>
        <w:drawing>
          <wp:inline distT="0" distB="0" distL="0" distR="0">
            <wp:extent cx="3190875" cy="1428750"/>
            <wp:effectExtent l="19050" t="0" r="9525" b="0"/>
            <wp:docPr id="4" name="Picture 3" descr="index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2.jpg"/>
                    <pic:cNvPicPr/>
                  </pic:nvPicPr>
                  <pic:blipFill>
                    <a:blip r:embed="rId68"/>
                    <a:stretch>
                      <a:fillRect/>
                    </a:stretch>
                  </pic:blipFill>
                  <pic:spPr>
                    <a:xfrm>
                      <a:off x="0" y="0"/>
                      <a:ext cx="3190875" cy="1428750"/>
                    </a:xfrm>
                    <a:prstGeom prst="rect">
                      <a:avLst/>
                    </a:prstGeom>
                  </pic:spPr>
                </pic:pic>
              </a:graphicData>
            </a:graphic>
          </wp:inline>
        </w:drawing>
      </w:r>
    </w:p>
    <w:p w:rsidR="008234E9" w:rsidRDefault="008234E9">
      <w:pPr>
        <w:rPr>
          <w:sz w:val="28"/>
          <w:szCs w:val="28"/>
        </w:rPr>
      </w:pPr>
    </w:p>
    <w:p w:rsidR="008234E9" w:rsidRDefault="008234E9">
      <w:pPr>
        <w:rPr>
          <w:sz w:val="28"/>
          <w:szCs w:val="28"/>
        </w:rPr>
      </w:pPr>
    </w:p>
    <w:p w:rsidR="008234E9" w:rsidRDefault="005B781C">
      <w:pPr>
        <w:rPr>
          <w:sz w:val="28"/>
          <w:szCs w:val="28"/>
        </w:rPr>
      </w:pPr>
      <w:r>
        <w:rPr>
          <w:noProof/>
          <w:sz w:val="28"/>
          <w:szCs w:val="28"/>
        </w:rPr>
        <w:lastRenderedPageBreak/>
        <w:drawing>
          <wp:inline distT="0" distB="0" distL="0" distR="0">
            <wp:extent cx="4539552" cy="3782961"/>
            <wp:effectExtent l="19050" t="0" r="0" b="0"/>
            <wp:docPr id="5" name="Picture 4" descr="basic technology c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technology cnt.jpg"/>
                    <pic:cNvPicPr/>
                  </pic:nvPicPr>
                  <pic:blipFill>
                    <a:blip r:embed="rId69"/>
                    <a:stretch>
                      <a:fillRect/>
                    </a:stretch>
                  </pic:blipFill>
                  <pic:spPr>
                    <a:xfrm>
                      <a:off x="0" y="0"/>
                      <a:ext cx="4543535" cy="3786281"/>
                    </a:xfrm>
                    <a:prstGeom prst="rect">
                      <a:avLst/>
                    </a:prstGeom>
                  </pic:spPr>
                </pic:pic>
              </a:graphicData>
            </a:graphic>
          </wp:inline>
        </w:drawing>
      </w:r>
    </w:p>
    <w:p w:rsidR="005B781C" w:rsidRDefault="005B781C">
      <w:pPr>
        <w:rPr>
          <w:sz w:val="28"/>
          <w:szCs w:val="28"/>
        </w:rPr>
      </w:pPr>
      <w:r>
        <w:rPr>
          <w:sz w:val="28"/>
          <w:szCs w:val="28"/>
        </w:rPr>
        <w:t>Holding devices;</w:t>
      </w:r>
    </w:p>
    <w:p w:rsidR="005B781C" w:rsidRDefault="00282028">
      <w:pPr>
        <w:rPr>
          <w:noProof/>
          <w:sz w:val="28"/>
          <w:szCs w:val="28"/>
        </w:rPr>
      </w:pPr>
      <w:r>
        <w:rPr>
          <w:noProof/>
          <w:sz w:val="28"/>
          <w:szCs w:val="28"/>
        </w:rPr>
        <w:lastRenderedPageBreak/>
        <w:drawing>
          <wp:inline distT="0" distB="0" distL="0" distR="0">
            <wp:extent cx="5943600" cy="4462145"/>
            <wp:effectExtent l="19050" t="0" r="0" b="0"/>
            <wp:docPr id="6" name="Picture 5" descr="holding-devices-powerpoint-6-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lding-devices-powerpoint-6-638.jpg"/>
                    <pic:cNvPicPr/>
                  </pic:nvPicPr>
                  <pic:blipFill>
                    <a:blip r:embed="rId70"/>
                    <a:stretch>
                      <a:fillRect/>
                    </a:stretch>
                  </pic:blipFill>
                  <pic:spPr>
                    <a:xfrm>
                      <a:off x="0" y="0"/>
                      <a:ext cx="5943600" cy="4462145"/>
                    </a:xfrm>
                    <a:prstGeom prst="rect">
                      <a:avLst/>
                    </a:prstGeom>
                  </pic:spPr>
                </pic:pic>
              </a:graphicData>
            </a:graphic>
          </wp:inline>
        </w:drawing>
      </w:r>
      <w:r>
        <w:rPr>
          <w:noProof/>
          <w:sz w:val="28"/>
          <w:szCs w:val="28"/>
        </w:rPr>
        <w:lastRenderedPageBreak/>
        <w:drawing>
          <wp:inline distT="0" distB="0" distL="0" distR="0">
            <wp:extent cx="5943600" cy="4462145"/>
            <wp:effectExtent l="19050" t="0" r="0" b="0"/>
            <wp:docPr id="7" name="Picture 6" descr="work-and-tool-holding-devices-3-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and-tool-holding-devices-3-638.jpg"/>
                    <pic:cNvPicPr/>
                  </pic:nvPicPr>
                  <pic:blipFill>
                    <a:blip r:embed="rId71"/>
                    <a:stretch>
                      <a:fillRect/>
                    </a:stretch>
                  </pic:blipFill>
                  <pic:spPr>
                    <a:xfrm>
                      <a:off x="0" y="0"/>
                      <a:ext cx="5943600" cy="4462145"/>
                    </a:xfrm>
                    <a:prstGeom prst="rect">
                      <a:avLst/>
                    </a:prstGeom>
                  </pic:spPr>
                </pic:pic>
              </a:graphicData>
            </a:graphic>
          </wp:inline>
        </w:drawing>
      </w:r>
    </w:p>
    <w:p w:rsidR="00282028" w:rsidRDefault="00282028">
      <w:pPr>
        <w:rPr>
          <w:noProof/>
          <w:sz w:val="28"/>
          <w:szCs w:val="28"/>
        </w:rPr>
      </w:pPr>
      <w:r>
        <w:rPr>
          <w:noProof/>
          <w:sz w:val="28"/>
          <w:szCs w:val="28"/>
        </w:rPr>
        <w:t>Care and maintanance of wood work tools;</w:t>
      </w:r>
    </w:p>
    <w:p w:rsidR="00282028" w:rsidRDefault="00282028" w:rsidP="00282028">
      <w:pPr>
        <w:pStyle w:val="NormalWeb"/>
      </w:pPr>
      <w:r>
        <w:t>The Basics</w:t>
      </w:r>
      <w:proofErr w:type="gramStart"/>
      <w:r>
        <w:t>:</w:t>
      </w:r>
      <w:proofErr w:type="gramEnd"/>
      <w:r>
        <w:br/>
        <w:t xml:space="preserve">• Begin with a tune-up: New </w:t>
      </w:r>
      <w:proofErr w:type="spellStart"/>
      <w:r>
        <w:t>handplanes</w:t>
      </w:r>
      <w:proofErr w:type="spellEnd"/>
      <w:r>
        <w:t>, chisels, and other hand tools rarely come fully sharpened and tuned. This part is up to you.</w:t>
      </w:r>
      <w:r>
        <w:br/>
        <w:t>• Keep it sharp: One good sharpening and constant upkeep are essential.</w:t>
      </w:r>
      <w:r>
        <w:br/>
        <w:t>• Prevent rust and damage: Proper tool storage is essential to prolong the life of your tools.</w:t>
      </w:r>
    </w:p>
    <w:p w:rsidR="00282028" w:rsidRDefault="00282028" w:rsidP="00282028">
      <w:pPr>
        <w:pStyle w:val="NormalWeb"/>
      </w:pPr>
      <w:r>
        <w:rPr>
          <w:rStyle w:val="Strong"/>
        </w:rPr>
        <w:t>Begin with a tune-up</w:t>
      </w:r>
      <w:r>
        <w:br/>
      </w:r>
      <w:hyperlink r:id="rId72" w:history="1">
        <w:proofErr w:type="gramStart"/>
        <w:r>
          <w:rPr>
            <w:rStyle w:val="Hyperlink"/>
          </w:rPr>
          <w:t>Most</w:t>
        </w:r>
        <w:proofErr w:type="gramEnd"/>
        <w:r>
          <w:rPr>
            <w:rStyle w:val="Hyperlink"/>
          </w:rPr>
          <w:t xml:space="preserve"> new planes don’t come ready to use</w:t>
        </w:r>
      </w:hyperlink>
      <w:r>
        <w:t>. More times than not, the sole will have a hollow in its length or width that must be corrected before the tool will work properly, or the plane iron will need sharpening. Chisels, scrapers, and other hand tools usually need a similar tune-up to remove burrs and other metal irregularities that might interfere with performance.</w:t>
      </w:r>
    </w:p>
    <w:p w:rsidR="00282028" w:rsidRDefault="00282028" w:rsidP="00282028">
      <w:pPr>
        <w:pStyle w:val="NormalWeb"/>
      </w:pPr>
      <w:r>
        <w:rPr>
          <w:rStyle w:val="Strong"/>
        </w:rPr>
        <w:t>Keep it sharp</w:t>
      </w:r>
      <w:r>
        <w:br/>
        <w:t>Woodworkers who have mastered the ins and outs of </w:t>
      </w:r>
      <w:hyperlink r:id="rId73" w:history="1">
        <w:r>
          <w:rPr>
            <w:rStyle w:val="Hyperlink"/>
          </w:rPr>
          <w:t>sharpening</w:t>
        </w:r>
      </w:hyperlink>
      <w:r>
        <w:t> are justly proud of the sharpness of their hand tools. There are a number of sharpening techniques that woodworkers swear by; choose one and use it regularly.</w:t>
      </w:r>
    </w:p>
    <w:p w:rsidR="00346C41" w:rsidRDefault="00282028" w:rsidP="00282028">
      <w:pPr>
        <w:pStyle w:val="NormalWeb"/>
      </w:pPr>
      <w:r>
        <w:rPr>
          <w:rStyle w:val="Strong"/>
        </w:rPr>
        <w:t>Prevent rust and damage</w:t>
      </w:r>
      <w:r>
        <w:br/>
      </w:r>
      <w:proofErr w:type="gramStart"/>
      <w:r>
        <w:t>Once</w:t>
      </w:r>
      <w:proofErr w:type="gramEnd"/>
      <w:r>
        <w:t xml:space="preserve"> a hand tool is well tuned, it takes effort to keep it that way. Unlike most modern power tools, hand tools will last for generations if they are well cared for. A </w:t>
      </w:r>
      <w:hyperlink r:id="rId74" w:history="1">
        <w:r>
          <w:rPr>
            <w:rStyle w:val="Hyperlink"/>
          </w:rPr>
          <w:t>toolbox</w:t>
        </w:r>
      </w:hyperlink>
      <w:r>
        <w:t xml:space="preserve"> or other storage </w:t>
      </w:r>
      <w:r>
        <w:lastRenderedPageBreak/>
        <w:t xml:space="preserve">device that is sealed from moisture and the elements is the first line of defense against rust. You might also consider storing hand tools in a product called Ferro-Pak, a brand of paper that is treated with a rust inhibitor. Many hand-tool manufacturers ship products wrapped in this. Aside from rust, great care should be taken to protect hand tools from dents and scratches to keep them </w:t>
      </w:r>
    </w:p>
    <w:p w:rsidR="00282028" w:rsidRDefault="00282028" w:rsidP="00282028">
      <w:pPr>
        <w:pStyle w:val="NormalWeb"/>
      </w:pPr>
      <w:proofErr w:type="gramStart"/>
      <w:r>
        <w:t>working</w:t>
      </w:r>
      <w:proofErr w:type="gramEnd"/>
      <w:r>
        <w:t xml:space="preserve"> with precision.</w:t>
      </w:r>
    </w:p>
    <w:p w:rsidR="00346C41" w:rsidRDefault="00346C41" w:rsidP="00282028">
      <w:pPr>
        <w:pStyle w:val="NormalWeb"/>
      </w:pPr>
    </w:p>
    <w:p w:rsidR="00346C41" w:rsidRDefault="00346C41" w:rsidP="00282028">
      <w:pPr>
        <w:pStyle w:val="NormalWeb"/>
      </w:pPr>
      <w:proofErr w:type="gramStart"/>
      <w:r>
        <w:t>1.define</w:t>
      </w:r>
      <w:proofErr w:type="gramEnd"/>
      <w:r>
        <w:t xml:space="preserve"> driving tool</w:t>
      </w:r>
    </w:p>
    <w:p w:rsidR="00346C41" w:rsidRDefault="00346C41" w:rsidP="00282028">
      <w:pPr>
        <w:pStyle w:val="NormalWeb"/>
      </w:pPr>
      <w:r>
        <w:t xml:space="preserve">2, explain 2 methods of </w:t>
      </w:r>
      <w:proofErr w:type="spellStart"/>
      <w:r>
        <w:t>maintenainning</w:t>
      </w:r>
      <w:proofErr w:type="spellEnd"/>
      <w:r>
        <w:t xml:space="preserve"> wood work hand tools </w:t>
      </w:r>
    </w:p>
    <w:p w:rsidR="00282028" w:rsidRDefault="00282028">
      <w:pPr>
        <w:rPr>
          <w:sz w:val="28"/>
          <w:szCs w:val="28"/>
        </w:rPr>
      </w:pPr>
    </w:p>
    <w:p w:rsidR="00340CE6" w:rsidRDefault="00340CE6">
      <w:pPr>
        <w:rPr>
          <w:sz w:val="28"/>
          <w:szCs w:val="28"/>
        </w:rPr>
      </w:pPr>
      <w:r>
        <w:rPr>
          <w:sz w:val="28"/>
          <w:szCs w:val="28"/>
        </w:rPr>
        <w:t>Week 4; metal work hand tools</w:t>
      </w:r>
    </w:p>
    <w:p w:rsidR="00340CE6" w:rsidRPr="00340CE6" w:rsidRDefault="00340CE6" w:rsidP="00340CE6">
      <w:pPr>
        <w:spacing w:before="100" w:beforeAutospacing="1" w:after="100" w:afterAutospacing="1" w:line="240" w:lineRule="auto"/>
        <w:outlineLvl w:val="2"/>
        <w:rPr>
          <w:rFonts w:ascii="Times New Roman" w:eastAsia="Times New Roman" w:hAnsi="Times New Roman" w:cs="Times New Roman"/>
          <w:b/>
          <w:bCs/>
          <w:sz w:val="27"/>
          <w:szCs w:val="27"/>
        </w:rPr>
      </w:pPr>
      <w:r w:rsidRPr="00340CE6">
        <w:rPr>
          <w:rFonts w:ascii="Times New Roman" w:eastAsia="Times New Roman" w:hAnsi="Times New Roman" w:cs="Times New Roman"/>
          <w:b/>
          <w:bCs/>
          <w:sz w:val="27"/>
          <w:szCs w:val="27"/>
        </w:rPr>
        <w:t>A</w:t>
      </w:r>
    </w:p>
    <w:p w:rsidR="00340CE6" w:rsidRPr="00340CE6" w:rsidRDefault="00A237DF" w:rsidP="00340CE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5" w:tooltip="Angle plate" w:history="1">
        <w:r w:rsidR="00340CE6" w:rsidRPr="00340CE6">
          <w:rPr>
            <w:rFonts w:ascii="Times New Roman" w:eastAsia="Times New Roman" w:hAnsi="Times New Roman" w:cs="Times New Roman"/>
            <w:color w:val="0000FF"/>
            <w:sz w:val="24"/>
            <w:szCs w:val="24"/>
            <w:u w:val="single"/>
          </w:rPr>
          <w:t>Angle plate</w:t>
        </w:r>
      </w:hyperlink>
    </w:p>
    <w:p w:rsidR="00340CE6" w:rsidRPr="00340CE6" w:rsidRDefault="00340CE6" w:rsidP="00340CE6">
      <w:pPr>
        <w:spacing w:before="100" w:beforeAutospacing="1" w:after="100" w:afterAutospacing="1" w:line="240" w:lineRule="auto"/>
        <w:outlineLvl w:val="2"/>
        <w:rPr>
          <w:rFonts w:ascii="Times New Roman" w:eastAsia="Times New Roman" w:hAnsi="Times New Roman" w:cs="Times New Roman"/>
          <w:b/>
          <w:bCs/>
          <w:sz w:val="27"/>
          <w:szCs w:val="27"/>
        </w:rPr>
      </w:pPr>
      <w:r w:rsidRPr="00340CE6">
        <w:rPr>
          <w:rFonts w:ascii="Times New Roman" w:eastAsia="Times New Roman" w:hAnsi="Times New Roman" w:cs="Times New Roman"/>
          <w:b/>
          <w:bCs/>
          <w:sz w:val="27"/>
          <w:szCs w:val="27"/>
        </w:rPr>
        <w:t>B</w:t>
      </w:r>
    </w:p>
    <w:p w:rsidR="00340CE6" w:rsidRPr="00340CE6" w:rsidRDefault="00A237DF" w:rsidP="00340CE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6" w:tooltip="Bore gauge" w:history="1">
        <w:r w:rsidR="00340CE6" w:rsidRPr="00340CE6">
          <w:rPr>
            <w:rFonts w:ascii="Times New Roman" w:eastAsia="Times New Roman" w:hAnsi="Times New Roman" w:cs="Times New Roman"/>
            <w:color w:val="0000FF"/>
            <w:sz w:val="24"/>
            <w:szCs w:val="24"/>
            <w:u w:val="single"/>
          </w:rPr>
          <w:t>Bore gauge</w:t>
        </w:r>
      </w:hyperlink>
    </w:p>
    <w:p w:rsidR="00340CE6" w:rsidRPr="00340CE6" w:rsidRDefault="00340CE6" w:rsidP="00340CE6">
      <w:pPr>
        <w:spacing w:before="100" w:beforeAutospacing="1" w:after="100" w:afterAutospacing="1" w:line="240" w:lineRule="auto"/>
        <w:outlineLvl w:val="2"/>
        <w:rPr>
          <w:rFonts w:ascii="Times New Roman" w:eastAsia="Times New Roman" w:hAnsi="Times New Roman" w:cs="Times New Roman"/>
          <w:b/>
          <w:bCs/>
          <w:sz w:val="27"/>
          <w:szCs w:val="27"/>
        </w:rPr>
      </w:pPr>
      <w:r w:rsidRPr="00340CE6">
        <w:rPr>
          <w:rFonts w:ascii="Times New Roman" w:eastAsia="Times New Roman" w:hAnsi="Times New Roman" w:cs="Times New Roman"/>
          <w:b/>
          <w:bCs/>
          <w:sz w:val="27"/>
          <w:szCs w:val="27"/>
        </w:rPr>
        <w:t>C</w:t>
      </w:r>
    </w:p>
    <w:p w:rsidR="00340CE6" w:rsidRPr="00340CE6" w:rsidRDefault="00A237DF" w:rsidP="00340CE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7" w:tooltip="Calipers" w:history="1">
        <w:r w:rsidR="00340CE6" w:rsidRPr="00340CE6">
          <w:rPr>
            <w:rFonts w:ascii="Times New Roman" w:eastAsia="Times New Roman" w:hAnsi="Times New Roman" w:cs="Times New Roman"/>
            <w:color w:val="0000FF"/>
            <w:sz w:val="24"/>
            <w:szCs w:val="24"/>
            <w:u w:val="single"/>
          </w:rPr>
          <w:t>Calipers</w:t>
        </w:r>
      </w:hyperlink>
    </w:p>
    <w:p w:rsidR="00340CE6" w:rsidRPr="00340CE6" w:rsidRDefault="00A237DF" w:rsidP="00340CE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8" w:tooltip="Center gauge" w:history="1">
        <w:r w:rsidR="00340CE6" w:rsidRPr="00340CE6">
          <w:rPr>
            <w:rFonts w:ascii="Times New Roman" w:eastAsia="Times New Roman" w:hAnsi="Times New Roman" w:cs="Times New Roman"/>
            <w:color w:val="0000FF"/>
            <w:sz w:val="24"/>
            <w:szCs w:val="24"/>
            <w:u w:val="single"/>
          </w:rPr>
          <w:t>Center gauge</w:t>
        </w:r>
      </w:hyperlink>
    </w:p>
    <w:p w:rsidR="00340CE6" w:rsidRPr="00340CE6" w:rsidRDefault="00A237DF" w:rsidP="00340CE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9" w:tooltip="Combination square" w:history="1">
        <w:r w:rsidR="00340CE6" w:rsidRPr="00340CE6">
          <w:rPr>
            <w:rFonts w:ascii="Times New Roman" w:eastAsia="Times New Roman" w:hAnsi="Times New Roman" w:cs="Times New Roman"/>
            <w:color w:val="0000FF"/>
            <w:sz w:val="24"/>
            <w:szCs w:val="24"/>
            <w:u w:val="single"/>
          </w:rPr>
          <w:t>Combination square</w:t>
        </w:r>
      </w:hyperlink>
    </w:p>
    <w:p w:rsidR="00340CE6" w:rsidRPr="00340CE6" w:rsidRDefault="00A237DF" w:rsidP="00340CE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0" w:tooltip="Coordinate-measuring machine" w:history="1">
        <w:r w:rsidR="00340CE6" w:rsidRPr="00340CE6">
          <w:rPr>
            <w:rFonts w:ascii="Times New Roman" w:eastAsia="Times New Roman" w:hAnsi="Times New Roman" w:cs="Times New Roman"/>
            <w:color w:val="0000FF"/>
            <w:sz w:val="24"/>
            <w:szCs w:val="24"/>
            <w:u w:val="single"/>
          </w:rPr>
          <w:t>Coordinate-measuring machine</w:t>
        </w:r>
      </w:hyperlink>
    </w:p>
    <w:p w:rsidR="00340CE6" w:rsidRPr="00340CE6" w:rsidRDefault="00340CE6" w:rsidP="00340CE6">
      <w:pPr>
        <w:spacing w:before="100" w:beforeAutospacing="1" w:after="100" w:afterAutospacing="1" w:line="240" w:lineRule="auto"/>
        <w:outlineLvl w:val="2"/>
        <w:rPr>
          <w:rFonts w:ascii="Times New Roman" w:eastAsia="Times New Roman" w:hAnsi="Times New Roman" w:cs="Times New Roman"/>
          <w:b/>
          <w:bCs/>
          <w:sz w:val="27"/>
          <w:szCs w:val="27"/>
        </w:rPr>
      </w:pPr>
      <w:r w:rsidRPr="00340CE6">
        <w:rPr>
          <w:rFonts w:ascii="Times New Roman" w:eastAsia="Times New Roman" w:hAnsi="Times New Roman" w:cs="Times New Roman"/>
          <w:b/>
          <w:bCs/>
          <w:sz w:val="27"/>
          <w:szCs w:val="27"/>
        </w:rPr>
        <w:t>D</w:t>
      </w:r>
    </w:p>
    <w:p w:rsidR="00340CE6" w:rsidRPr="00340CE6" w:rsidRDefault="00A237DF" w:rsidP="00340CE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1" w:tooltip="Drawbar force gauge" w:history="1">
        <w:r w:rsidR="00340CE6" w:rsidRPr="00340CE6">
          <w:rPr>
            <w:rFonts w:ascii="Times New Roman" w:eastAsia="Times New Roman" w:hAnsi="Times New Roman" w:cs="Times New Roman"/>
            <w:color w:val="0000FF"/>
            <w:sz w:val="24"/>
            <w:szCs w:val="24"/>
            <w:u w:val="single"/>
          </w:rPr>
          <w:t>Drawbar force gauge</w:t>
        </w:r>
      </w:hyperlink>
    </w:p>
    <w:p w:rsidR="00340CE6" w:rsidRPr="00340CE6" w:rsidRDefault="00340CE6" w:rsidP="00340CE6">
      <w:pPr>
        <w:spacing w:before="100" w:beforeAutospacing="1" w:after="100" w:afterAutospacing="1" w:line="240" w:lineRule="auto"/>
        <w:outlineLvl w:val="2"/>
        <w:rPr>
          <w:rFonts w:ascii="Times New Roman" w:eastAsia="Times New Roman" w:hAnsi="Times New Roman" w:cs="Times New Roman"/>
          <w:b/>
          <w:bCs/>
          <w:sz w:val="27"/>
          <w:szCs w:val="27"/>
        </w:rPr>
      </w:pPr>
      <w:r w:rsidRPr="00340CE6">
        <w:rPr>
          <w:rFonts w:ascii="Times New Roman" w:eastAsia="Times New Roman" w:hAnsi="Times New Roman" w:cs="Times New Roman"/>
          <w:b/>
          <w:bCs/>
          <w:sz w:val="27"/>
          <w:szCs w:val="27"/>
        </w:rPr>
        <w:t>E</w:t>
      </w:r>
    </w:p>
    <w:p w:rsidR="00340CE6" w:rsidRPr="00340CE6" w:rsidRDefault="00A237DF" w:rsidP="00340CE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82" w:tooltip="Engineer's blue" w:history="1">
        <w:r w:rsidR="00340CE6" w:rsidRPr="00340CE6">
          <w:rPr>
            <w:rFonts w:ascii="Times New Roman" w:eastAsia="Times New Roman" w:hAnsi="Times New Roman" w:cs="Times New Roman"/>
            <w:color w:val="0000FF"/>
            <w:sz w:val="24"/>
            <w:szCs w:val="24"/>
            <w:u w:val="single"/>
          </w:rPr>
          <w:t>Engineer's blue</w:t>
        </w:r>
      </w:hyperlink>
    </w:p>
    <w:p w:rsidR="00340CE6" w:rsidRPr="00340CE6" w:rsidRDefault="00A237DF" w:rsidP="00340CE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83" w:tooltip="Engineer's spirit level" w:history="1">
        <w:r w:rsidR="00340CE6" w:rsidRPr="00340CE6">
          <w:rPr>
            <w:rFonts w:ascii="Times New Roman" w:eastAsia="Times New Roman" w:hAnsi="Times New Roman" w:cs="Times New Roman"/>
            <w:color w:val="0000FF"/>
            <w:sz w:val="24"/>
            <w:szCs w:val="24"/>
            <w:u w:val="single"/>
          </w:rPr>
          <w:t>Engineer's spirit level</w:t>
        </w:r>
      </w:hyperlink>
    </w:p>
    <w:p w:rsidR="00340CE6" w:rsidRPr="00340CE6" w:rsidRDefault="00340CE6" w:rsidP="00340CE6">
      <w:pPr>
        <w:spacing w:before="100" w:beforeAutospacing="1" w:after="100" w:afterAutospacing="1" w:line="240" w:lineRule="auto"/>
        <w:outlineLvl w:val="2"/>
        <w:rPr>
          <w:rFonts w:ascii="Times New Roman" w:eastAsia="Times New Roman" w:hAnsi="Times New Roman" w:cs="Times New Roman"/>
          <w:b/>
          <w:bCs/>
          <w:sz w:val="27"/>
          <w:szCs w:val="27"/>
        </w:rPr>
      </w:pPr>
      <w:r w:rsidRPr="00340CE6">
        <w:rPr>
          <w:rFonts w:ascii="Times New Roman" w:eastAsia="Times New Roman" w:hAnsi="Times New Roman" w:cs="Times New Roman"/>
          <w:b/>
          <w:bCs/>
          <w:sz w:val="27"/>
          <w:szCs w:val="27"/>
        </w:rPr>
        <w:t>F</w:t>
      </w:r>
    </w:p>
    <w:p w:rsidR="00340CE6" w:rsidRPr="00340CE6" w:rsidRDefault="00A237DF" w:rsidP="00340CE6">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84" w:tooltip="Feeler gauge" w:history="1">
        <w:r w:rsidR="00340CE6" w:rsidRPr="00340CE6">
          <w:rPr>
            <w:rFonts w:ascii="Times New Roman" w:eastAsia="Times New Roman" w:hAnsi="Times New Roman" w:cs="Times New Roman"/>
            <w:color w:val="0000FF"/>
            <w:sz w:val="24"/>
            <w:szCs w:val="24"/>
            <w:u w:val="single"/>
          </w:rPr>
          <w:t>Feeler gauge</w:t>
        </w:r>
      </w:hyperlink>
    </w:p>
    <w:p w:rsidR="00340CE6" w:rsidRPr="00340CE6" w:rsidRDefault="00340CE6" w:rsidP="00340CE6">
      <w:pPr>
        <w:spacing w:before="100" w:beforeAutospacing="1" w:after="100" w:afterAutospacing="1" w:line="240" w:lineRule="auto"/>
        <w:outlineLvl w:val="2"/>
        <w:rPr>
          <w:rFonts w:ascii="Times New Roman" w:eastAsia="Times New Roman" w:hAnsi="Times New Roman" w:cs="Times New Roman"/>
          <w:b/>
          <w:bCs/>
          <w:sz w:val="27"/>
          <w:szCs w:val="27"/>
        </w:rPr>
      </w:pPr>
      <w:r w:rsidRPr="00340CE6">
        <w:rPr>
          <w:rFonts w:ascii="Times New Roman" w:eastAsia="Times New Roman" w:hAnsi="Times New Roman" w:cs="Times New Roman"/>
          <w:b/>
          <w:bCs/>
          <w:sz w:val="27"/>
          <w:szCs w:val="27"/>
        </w:rPr>
        <w:t>G</w:t>
      </w:r>
    </w:p>
    <w:p w:rsidR="00340CE6" w:rsidRPr="00340CE6" w:rsidRDefault="00A237DF" w:rsidP="00340CE6">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85" w:tooltip="Gauge block" w:history="1">
        <w:r w:rsidR="00340CE6" w:rsidRPr="00340CE6">
          <w:rPr>
            <w:rFonts w:ascii="Times New Roman" w:eastAsia="Times New Roman" w:hAnsi="Times New Roman" w:cs="Times New Roman"/>
            <w:color w:val="0000FF"/>
            <w:sz w:val="24"/>
            <w:szCs w:val="24"/>
            <w:u w:val="single"/>
          </w:rPr>
          <w:t>Gauge block</w:t>
        </w:r>
      </w:hyperlink>
    </w:p>
    <w:p w:rsidR="00340CE6" w:rsidRPr="00340CE6" w:rsidRDefault="00A237DF" w:rsidP="00340CE6">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86" w:tooltip="Go/no go gauge" w:history="1">
        <w:r w:rsidR="00340CE6" w:rsidRPr="00340CE6">
          <w:rPr>
            <w:rFonts w:ascii="Times New Roman" w:eastAsia="Times New Roman" w:hAnsi="Times New Roman" w:cs="Times New Roman"/>
            <w:color w:val="0000FF"/>
            <w:sz w:val="24"/>
            <w:szCs w:val="24"/>
            <w:u w:val="single"/>
          </w:rPr>
          <w:t>Go/no go gauge</w:t>
        </w:r>
      </w:hyperlink>
    </w:p>
    <w:p w:rsidR="00340CE6" w:rsidRPr="00340CE6" w:rsidRDefault="00340CE6" w:rsidP="00340CE6">
      <w:pPr>
        <w:spacing w:before="100" w:beforeAutospacing="1" w:after="100" w:afterAutospacing="1" w:line="240" w:lineRule="auto"/>
        <w:outlineLvl w:val="2"/>
        <w:rPr>
          <w:rFonts w:ascii="Times New Roman" w:eastAsia="Times New Roman" w:hAnsi="Times New Roman" w:cs="Times New Roman"/>
          <w:b/>
          <w:bCs/>
          <w:sz w:val="27"/>
          <w:szCs w:val="27"/>
        </w:rPr>
      </w:pPr>
      <w:r w:rsidRPr="00340CE6">
        <w:rPr>
          <w:rFonts w:ascii="Times New Roman" w:eastAsia="Times New Roman" w:hAnsi="Times New Roman" w:cs="Times New Roman"/>
          <w:b/>
          <w:bCs/>
          <w:sz w:val="27"/>
          <w:szCs w:val="27"/>
        </w:rPr>
        <w:t>H</w:t>
      </w:r>
    </w:p>
    <w:p w:rsidR="00340CE6" w:rsidRPr="00340CE6" w:rsidRDefault="00A237DF" w:rsidP="00340CE6">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87" w:tooltip="Height gauge" w:history="1">
        <w:r w:rsidR="00340CE6" w:rsidRPr="00340CE6">
          <w:rPr>
            <w:rFonts w:ascii="Times New Roman" w:eastAsia="Times New Roman" w:hAnsi="Times New Roman" w:cs="Times New Roman"/>
            <w:color w:val="0000FF"/>
            <w:sz w:val="24"/>
            <w:szCs w:val="24"/>
            <w:u w:val="single"/>
          </w:rPr>
          <w:t>Height gauge</w:t>
        </w:r>
      </w:hyperlink>
    </w:p>
    <w:p w:rsidR="00340CE6" w:rsidRPr="00340CE6" w:rsidRDefault="00340CE6" w:rsidP="00340CE6">
      <w:pPr>
        <w:spacing w:before="100" w:beforeAutospacing="1" w:after="100" w:afterAutospacing="1" w:line="240" w:lineRule="auto"/>
        <w:outlineLvl w:val="2"/>
        <w:rPr>
          <w:rFonts w:ascii="Times New Roman" w:eastAsia="Times New Roman" w:hAnsi="Times New Roman" w:cs="Times New Roman"/>
          <w:b/>
          <w:bCs/>
          <w:sz w:val="27"/>
          <w:szCs w:val="27"/>
        </w:rPr>
      </w:pPr>
      <w:r w:rsidRPr="00340CE6">
        <w:rPr>
          <w:rFonts w:ascii="Times New Roman" w:eastAsia="Times New Roman" w:hAnsi="Times New Roman" w:cs="Times New Roman"/>
          <w:b/>
          <w:bCs/>
          <w:sz w:val="27"/>
          <w:szCs w:val="27"/>
        </w:rPr>
        <w:t>I</w:t>
      </w:r>
    </w:p>
    <w:p w:rsidR="00340CE6" w:rsidRPr="00340CE6" w:rsidRDefault="00A237DF" w:rsidP="00340CE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88" w:tooltip="Indicator (distance amplifying instrument)" w:history="1">
        <w:r w:rsidR="00340CE6" w:rsidRPr="00340CE6">
          <w:rPr>
            <w:rFonts w:ascii="Times New Roman" w:eastAsia="Times New Roman" w:hAnsi="Times New Roman" w:cs="Times New Roman"/>
            <w:color w:val="0000FF"/>
            <w:sz w:val="24"/>
            <w:szCs w:val="24"/>
            <w:u w:val="single"/>
          </w:rPr>
          <w:t>Indicator (distance amplifying instrument)</w:t>
        </w:r>
      </w:hyperlink>
    </w:p>
    <w:p w:rsidR="00340CE6" w:rsidRPr="00340CE6" w:rsidRDefault="00340CE6" w:rsidP="00340CE6">
      <w:pPr>
        <w:spacing w:before="100" w:beforeAutospacing="1" w:after="100" w:afterAutospacing="1" w:line="240" w:lineRule="auto"/>
        <w:outlineLvl w:val="2"/>
        <w:rPr>
          <w:rFonts w:ascii="Times New Roman" w:eastAsia="Times New Roman" w:hAnsi="Times New Roman" w:cs="Times New Roman"/>
          <w:b/>
          <w:bCs/>
          <w:sz w:val="27"/>
          <w:szCs w:val="27"/>
        </w:rPr>
      </w:pPr>
      <w:r w:rsidRPr="00340CE6">
        <w:rPr>
          <w:rFonts w:ascii="Times New Roman" w:eastAsia="Times New Roman" w:hAnsi="Times New Roman" w:cs="Times New Roman"/>
          <w:b/>
          <w:bCs/>
          <w:sz w:val="27"/>
          <w:szCs w:val="27"/>
        </w:rPr>
        <w:t>M</w:t>
      </w:r>
    </w:p>
    <w:p w:rsidR="00340CE6" w:rsidRPr="00340CE6" w:rsidRDefault="00A237DF" w:rsidP="00340CE6">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89" w:tooltip="Machinist square" w:history="1">
        <w:r w:rsidR="00340CE6" w:rsidRPr="00340CE6">
          <w:rPr>
            <w:rFonts w:ascii="Times New Roman" w:eastAsia="Times New Roman" w:hAnsi="Times New Roman" w:cs="Times New Roman"/>
            <w:color w:val="0000FF"/>
            <w:sz w:val="24"/>
            <w:szCs w:val="24"/>
            <w:u w:val="single"/>
          </w:rPr>
          <w:t>Machinist square</w:t>
        </w:r>
      </w:hyperlink>
    </w:p>
    <w:p w:rsidR="00340CE6" w:rsidRPr="00340CE6" w:rsidRDefault="00A237DF" w:rsidP="00340CE6">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90" w:tooltip="Marking blue" w:history="1">
        <w:r w:rsidR="00340CE6" w:rsidRPr="00340CE6">
          <w:rPr>
            <w:rFonts w:ascii="Times New Roman" w:eastAsia="Times New Roman" w:hAnsi="Times New Roman" w:cs="Times New Roman"/>
            <w:color w:val="0000FF"/>
            <w:sz w:val="24"/>
            <w:szCs w:val="24"/>
            <w:u w:val="single"/>
          </w:rPr>
          <w:t>Marking blue</w:t>
        </w:r>
      </w:hyperlink>
    </w:p>
    <w:p w:rsidR="00340CE6" w:rsidRPr="00340CE6" w:rsidRDefault="00A237DF" w:rsidP="00340CE6">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91" w:tooltip="Marking gauge" w:history="1">
        <w:r w:rsidR="00340CE6" w:rsidRPr="00340CE6">
          <w:rPr>
            <w:rFonts w:ascii="Times New Roman" w:eastAsia="Times New Roman" w:hAnsi="Times New Roman" w:cs="Times New Roman"/>
            <w:color w:val="0000FF"/>
            <w:sz w:val="24"/>
            <w:szCs w:val="24"/>
            <w:u w:val="single"/>
          </w:rPr>
          <w:t>Marking gauge</w:t>
        </w:r>
      </w:hyperlink>
    </w:p>
    <w:p w:rsidR="00340CE6" w:rsidRPr="00340CE6" w:rsidRDefault="00A237DF" w:rsidP="00340CE6">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92" w:tooltip="Marking out" w:history="1">
        <w:r w:rsidR="00340CE6" w:rsidRPr="00340CE6">
          <w:rPr>
            <w:rFonts w:ascii="Times New Roman" w:eastAsia="Times New Roman" w:hAnsi="Times New Roman" w:cs="Times New Roman"/>
            <w:color w:val="0000FF"/>
            <w:sz w:val="24"/>
            <w:szCs w:val="24"/>
            <w:u w:val="single"/>
          </w:rPr>
          <w:t>Marking out</w:t>
        </w:r>
      </w:hyperlink>
    </w:p>
    <w:p w:rsidR="00340CE6" w:rsidRPr="00340CE6" w:rsidRDefault="00A237DF" w:rsidP="00340CE6">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93" w:tooltip="Micrometer" w:history="1">
        <w:r w:rsidR="00340CE6" w:rsidRPr="00340CE6">
          <w:rPr>
            <w:rFonts w:ascii="Times New Roman" w:eastAsia="Times New Roman" w:hAnsi="Times New Roman" w:cs="Times New Roman"/>
            <w:color w:val="0000FF"/>
            <w:sz w:val="24"/>
            <w:szCs w:val="24"/>
            <w:u w:val="single"/>
          </w:rPr>
          <w:t>Micrometer</w:t>
        </w:r>
      </w:hyperlink>
    </w:p>
    <w:p w:rsidR="00340CE6" w:rsidRPr="00340CE6" w:rsidRDefault="00340CE6" w:rsidP="00340CE6">
      <w:pPr>
        <w:spacing w:before="100" w:beforeAutospacing="1" w:after="100" w:afterAutospacing="1" w:line="240" w:lineRule="auto"/>
        <w:outlineLvl w:val="2"/>
        <w:rPr>
          <w:rFonts w:ascii="Times New Roman" w:eastAsia="Times New Roman" w:hAnsi="Times New Roman" w:cs="Times New Roman"/>
          <w:b/>
          <w:bCs/>
          <w:sz w:val="27"/>
          <w:szCs w:val="27"/>
        </w:rPr>
      </w:pPr>
      <w:r w:rsidRPr="00340CE6">
        <w:rPr>
          <w:rFonts w:ascii="Times New Roman" w:eastAsia="Times New Roman" w:hAnsi="Times New Roman" w:cs="Times New Roman"/>
          <w:b/>
          <w:bCs/>
          <w:sz w:val="27"/>
          <w:szCs w:val="27"/>
        </w:rPr>
        <w:t>O</w:t>
      </w:r>
    </w:p>
    <w:p w:rsidR="00340CE6" w:rsidRPr="00340CE6" w:rsidRDefault="00A237DF" w:rsidP="00340CE6">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94" w:tooltip="Optical comparator" w:history="1">
        <w:r w:rsidR="00340CE6" w:rsidRPr="00340CE6">
          <w:rPr>
            <w:rFonts w:ascii="Times New Roman" w:eastAsia="Times New Roman" w:hAnsi="Times New Roman" w:cs="Times New Roman"/>
            <w:color w:val="0000FF"/>
            <w:sz w:val="24"/>
            <w:szCs w:val="24"/>
            <w:u w:val="single"/>
          </w:rPr>
          <w:t>Optical comparator</w:t>
        </w:r>
      </w:hyperlink>
    </w:p>
    <w:p w:rsidR="00340CE6" w:rsidRPr="00340CE6" w:rsidRDefault="00340CE6" w:rsidP="00340CE6">
      <w:pPr>
        <w:spacing w:before="100" w:beforeAutospacing="1" w:after="100" w:afterAutospacing="1" w:line="240" w:lineRule="auto"/>
        <w:outlineLvl w:val="2"/>
        <w:rPr>
          <w:rFonts w:ascii="Times New Roman" w:eastAsia="Times New Roman" w:hAnsi="Times New Roman" w:cs="Times New Roman"/>
          <w:b/>
          <w:bCs/>
          <w:sz w:val="27"/>
          <w:szCs w:val="27"/>
        </w:rPr>
      </w:pPr>
      <w:r w:rsidRPr="00340CE6">
        <w:rPr>
          <w:rFonts w:ascii="Times New Roman" w:eastAsia="Times New Roman" w:hAnsi="Times New Roman" w:cs="Times New Roman"/>
          <w:b/>
          <w:bCs/>
          <w:sz w:val="27"/>
          <w:szCs w:val="27"/>
        </w:rPr>
        <w:t>P</w:t>
      </w:r>
    </w:p>
    <w:p w:rsidR="00340CE6" w:rsidRPr="00340CE6" w:rsidRDefault="00A237DF" w:rsidP="00340CE6">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95" w:tooltip="Parallels (engineering)" w:history="1">
        <w:r w:rsidR="00340CE6" w:rsidRPr="00340CE6">
          <w:rPr>
            <w:rFonts w:ascii="Times New Roman" w:eastAsia="Times New Roman" w:hAnsi="Times New Roman" w:cs="Times New Roman"/>
            <w:color w:val="0000FF"/>
            <w:sz w:val="24"/>
            <w:szCs w:val="24"/>
            <w:u w:val="single"/>
          </w:rPr>
          <w:t>Parallels (engineering)</w:t>
        </w:r>
      </w:hyperlink>
    </w:p>
    <w:p w:rsidR="00340CE6" w:rsidRPr="00340CE6" w:rsidRDefault="00A237DF" w:rsidP="00340CE6">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96" w:tooltip="Profilometer" w:history="1">
        <w:proofErr w:type="spellStart"/>
        <w:r w:rsidR="00340CE6" w:rsidRPr="00340CE6">
          <w:rPr>
            <w:rFonts w:ascii="Times New Roman" w:eastAsia="Times New Roman" w:hAnsi="Times New Roman" w:cs="Times New Roman"/>
            <w:color w:val="0000FF"/>
            <w:sz w:val="24"/>
            <w:szCs w:val="24"/>
            <w:u w:val="single"/>
          </w:rPr>
          <w:t>Profilometer</w:t>
        </w:r>
        <w:proofErr w:type="spellEnd"/>
      </w:hyperlink>
    </w:p>
    <w:p w:rsidR="00340CE6" w:rsidRPr="00340CE6" w:rsidRDefault="00340CE6" w:rsidP="00340CE6">
      <w:pPr>
        <w:spacing w:before="100" w:beforeAutospacing="1" w:after="100" w:afterAutospacing="1" w:line="240" w:lineRule="auto"/>
        <w:outlineLvl w:val="2"/>
        <w:rPr>
          <w:rFonts w:ascii="Times New Roman" w:eastAsia="Times New Roman" w:hAnsi="Times New Roman" w:cs="Times New Roman"/>
          <w:b/>
          <w:bCs/>
          <w:sz w:val="27"/>
          <w:szCs w:val="27"/>
        </w:rPr>
      </w:pPr>
      <w:r w:rsidRPr="00340CE6">
        <w:rPr>
          <w:rFonts w:ascii="Times New Roman" w:eastAsia="Times New Roman" w:hAnsi="Times New Roman" w:cs="Times New Roman"/>
          <w:b/>
          <w:bCs/>
          <w:sz w:val="27"/>
          <w:szCs w:val="27"/>
        </w:rPr>
        <w:t>R</w:t>
      </w:r>
    </w:p>
    <w:p w:rsidR="00340CE6" w:rsidRPr="00340CE6" w:rsidRDefault="00A237DF" w:rsidP="00340CE6">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7" w:tooltip="Radius gauge" w:history="1">
        <w:r w:rsidR="00340CE6" w:rsidRPr="00340CE6">
          <w:rPr>
            <w:rFonts w:ascii="Times New Roman" w:eastAsia="Times New Roman" w:hAnsi="Times New Roman" w:cs="Times New Roman"/>
            <w:color w:val="0000FF"/>
            <w:sz w:val="24"/>
            <w:szCs w:val="24"/>
            <w:u w:val="single"/>
          </w:rPr>
          <w:t>Radius gauge</w:t>
        </w:r>
      </w:hyperlink>
    </w:p>
    <w:p w:rsidR="00340CE6" w:rsidRPr="00340CE6" w:rsidRDefault="00A237DF" w:rsidP="00340CE6">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8" w:tooltip="Ring gauge" w:history="1">
        <w:r w:rsidR="00340CE6" w:rsidRPr="00340CE6">
          <w:rPr>
            <w:rFonts w:ascii="Times New Roman" w:eastAsia="Times New Roman" w:hAnsi="Times New Roman" w:cs="Times New Roman"/>
            <w:color w:val="0000FF"/>
            <w:sz w:val="24"/>
            <w:szCs w:val="24"/>
            <w:u w:val="single"/>
          </w:rPr>
          <w:t>Ring gauge</w:t>
        </w:r>
      </w:hyperlink>
    </w:p>
    <w:p w:rsidR="00340CE6" w:rsidRPr="00340CE6" w:rsidRDefault="00A237DF" w:rsidP="00340CE6">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9" w:tooltip="Ruler" w:history="1">
        <w:r w:rsidR="00340CE6" w:rsidRPr="00340CE6">
          <w:rPr>
            <w:rFonts w:ascii="Times New Roman" w:eastAsia="Times New Roman" w:hAnsi="Times New Roman" w:cs="Times New Roman"/>
            <w:color w:val="0000FF"/>
            <w:sz w:val="24"/>
            <w:szCs w:val="24"/>
            <w:u w:val="single"/>
          </w:rPr>
          <w:t>Ruler</w:t>
        </w:r>
      </w:hyperlink>
    </w:p>
    <w:p w:rsidR="00340CE6" w:rsidRPr="00340CE6" w:rsidRDefault="00340CE6" w:rsidP="00340CE6">
      <w:pPr>
        <w:spacing w:before="100" w:beforeAutospacing="1" w:after="100" w:afterAutospacing="1" w:line="240" w:lineRule="auto"/>
        <w:outlineLvl w:val="2"/>
        <w:rPr>
          <w:rFonts w:ascii="Times New Roman" w:eastAsia="Times New Roman" w:hAnsi="Times New Roman" w:cs="Times New Roman"/>
          <w:b/>
          <w:bCs/>
          <w:sz w:val="27"/>
          <w:szCs w:val="27"/>
        </w:rPr>
      </w:pPr>
      <w:r w:rsidRPr="00340CE6">
        <w:rPr>
          <w:rFonts w:ascii="Times New Roman" w:eastAsia="Times New Roman" w:hAnsi="Times New Roman" w:cs="Times New Roman"/>
          <w:b/>
          <w:bCs/>
          <w:sz w:val="27"/>
          <w:szCs w:val="27"/>
        </w:rPr>
        <w:t>S</w:t>
      </w:r>
    </w:p>
    <w:p w:rsidR="00340CE6" w:rsidRPr="00340CE6" w:rsidRDefault="00A237DF" w:rsidP="00340CE6">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00" w:tooltip="Scale ruler" w:history="1">
        <w:r w:rsidR="00340CE6" w:rsidRPr="00340CE6">
          <w:rPr>
            <w:rFonts w:ascii="Times New Roman" w:eastAsia="Times New Roman" w:hAnsi="Times New Roman" w:cs="Times New Roman"/>
            <w:color w:val="0000FF"/>
            <w:sz w:val="24"/>
            <w:szCs w:val="24"/>
            <w:u w:val="single"/>
          </w:rPr>
          <w:t>Scale ruler</w:t>
        </w:r>
      </w:hyperlink>
    </w:p>
    <w:p w:rsidR="00340CE6" w:rsidRPr="00340CE6" w:rsidRDefault="00A237DF" w:rsidP="00340CE6">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01" w:tooltip="Sine bar" w:history="1">
        <w:proofErr w:type="spellStart"/>
        <w:r w:rsidR="00340CE6" w:rsidRPr="00340CE6">
          <w:rPr>
            <w:rFonts w:ascii="Times New Roman" w:eastAsia="Times New Roman" w:hAnsi="Times New Roman" w:cs="Times New Roman"/>
            <w:color w:val="0000FF"/>
            <w:sz w:val="24"/>
            <w:szCs w:val="24"/>
            <w:u w:val="single"/>
          </w:rPr>
          <w:t>Sine</w:t>
        </w:r>
        <w:proofErr w:type="spellEnd"/>
        <w:r w:rsidR="00340CE6" w:rsidRPr="00340CE6">
          <w:rPr>
            <w:rFonts w:ascii="Times New Roman" w:eastAsia="Times New Roman" w:hAnsi="Times New Roman" w:cs="Times New Roman"/>
            <w:color w:val="0000FF"/>
            <w:sz w:val="24"/>
            <w:szCs w:val="24"/>
            <w:u w:val="single"/>
          </w:rPr>
          <w:t xml:space="preserve"> bar</w:t>
        </w:r>
      </w:hyperlink>
    </w:p>
    <w:p w:rsidR="00340CE6" w:rsidRPr="00340CE6" w:rsidRDefault="00A237DF" w:rsidP="00340CE6">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02" w:tooltip="Snap gage" w:history="1">
        <w:r w:rsidR="00340CE6" w:rsidRPr="00340CE6">
          <w:rPr>
            <w:rFonts w:ascii="Times New Roman" w:eastAsia="Times New Roman" w:hAnsi="Times New Roman" w:cs="Times New Roman"/>
            <w:color w:val="0000FF"/>
            <w:sz w:val="24"/>
            <w:szCs w:val="24"/>
            <w:u w:val="single"/>
          </w:rPr>
          <w:t>Snap gage</w:t>
        </w:r>
      </w:hyperlink>
    </w:p>
    <w:p w:rsidR="00340CE6" w:rsidRPr="00340CE6" w:rsidRDefault="00A237DF" w:rsidP="00340CE6">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03" w:tooltip="Straightedge" w:history="1">
        <w:r w:rsidR="00340CE6" w:rsidRPr="00340CE6">
          <w:rPr>
            <w:rFonts w:ascii="Times New Roman" w:eastAsia="Times New Roman" w:hAnsi="Times New Roman" w:cs="Times New Roman"/>
            <w:color w:val="0000FF"/>
            <w:sz w:val="24"/>
            <w:szCs w:val="24"/>
            <w:u w:val="single"/>
          </w:rPr>
          <w:t>Straightedge</w:t>
        </w:r>
      </w:hyperlink>
    </w:p>
    <w:p w:rsidR="00340CE6" w:rsidRPr="00340CE6" w:rsidRDefault="00A237DF" w:rsidP="00340CE6">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04" w:tooltip="Surface plate" w:history="1">
        <w:r w:rsidR="00340CE6" w:rsidRPr="00340CE6">
          <w:rPr>
            <w:rFonts w:ascii="Times New Roman" w:eastAsia="Times New Roman" w:hAnsi="Times New Roman" w:cs="Times New Roman"/>
            <w:color w:val="0000FF"/>
            <w:sz w:val="24"/>
            <w:szCs w:val="24"/>
            <w:u w:val="single"/>
          </w:rPr>
          <w:t>Surface plate</w:t>
        </w:r>
      </w:hyperlink>
    </w:p>
    <w:p w:rsidR="00340CE6" w:rsidRPr="00340CE6" w:rsidRDefault="00340CE6" w:rsidP="00340CE6">
      <w:pPr>
        <w:spacing w:before="100" w:beforeAutospacing="1" w:after="100" w:afterAutospacing="1" w:line="240" w:lineRule="auto"/>
        <w:outlineLvl w:val="2"/>
        <w:rPr>
          <w:rFonts w:ascii="Times New Roman" w:eastAsia="Times New Roman" w:hAnsi="Times New Roman" w:cs="Times New Roman"/>
          <w:b/>
          <w:bCs/>
          <w:sz w:val="27"/>
          <w:szCs w:val="27"/>
        </w:rPr>
      </w:pPr>
      <w:r w:rsidRPr="00340CE6">
        <w:rPr>
          <w:rFonts w:ascii="Times New Roman" w:eastAsia="Times New Roman" w:hAnsi="Times New Roman" w:cs="Times New Roman"/>
          <w:b/>
          <w:bCs/>
          <w:sz w:val="27"/>
          <w:szCs w:val="27"/>
        </w:rPr>
        <w:t>T</w:t>
      </w:r>
    </w:p>
    <w:p w:rsidR="00340CE6" w:rsidRPr="00340CE6" w:rsidRDefault="00A237DF" w:rsidP="00340CE6">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05" w:tooltip="Tape measure" w:history="1">
        <w:r w:rsidR="00340CE6" w:rsidRPr="00340CE6">
          <w:rPr>
            <w:rFonts w:ascii="Times New Roman" w:eastAsia="Times New Roman" w:hAnsi="Times New Roman" w:cs="Times New Roman"/>
            <w:color w:val="0000FF"/>
            <w:sz w:val="24"/>
            <w:szCs w:val="24"/>
            <w:u w:val="single"/>
          </w:rPr>
          <w:t>Tape measure</w:t>
        </w:r>
      </w:hyperlink>
    </w:p>
    <w:p w:rsidR="00340CE6" w:rsidRPr="00340CE6" w:rsidRDefault="00A237DF" w:rsidP="00340CE6">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06" w:tooltip="Thread pitch gauge" w:history="1">
        <w:r w:rsidR="00340CE6" w:rsidRPr="00340CE6">
          <w:rPr>
            <w:rFonts w:ascii="Times New Roman" w:eastAsia="Times New Roman" w:hAnsi="Times New Roman" w:cs="Times New Roman"/>
            <w:color w:val="0000FF"/>
            <w:sz w:val="24"/>
            <w:szCs w:val="24"/>
            <w:u w:val="single"/>
          </w:rPr>
          <w:t>Thread pitch gauge</w:t>
        </w:r>
      </w:hyperlink>
    </w:p>
    <w:p w:rsidR="00340CE6" w:rsidRPr="00340CE6" w:rsidRDefault="00340CE6" w:rsidP="00340CE6">
      <w:pPr>
        <w:spacing w:before="100" w:beforeAutospacing="1" w:after="100" w:afterAutospacing="1" w:line="240" w:lineRule="auto"/>
        <w:outlineLvl w:val="2"/>
        <w:rPr>
          <w:rFonts w:ascii="Times New Roman" w:eastAsia="Times New Roman" w:hAnsi="Times New Roman" w:cs="Times New Roman"/>
          <w:b/>
          <w:bCs/>
          <w:sz w:val="27"/>
          <w:szCs w:val="27"/>
        </w:rPr>
      </w:pPr>
      <w:r w:rsidRPr="00340CE6">
        <w:rPr>
          <w:rFonts w:ascii="Times New Roman" w:eastAsia="Times New Roman" w:hAnsi="Times New Roman" w:cs="Times New Roman"/>
          <w:b/>
          <w:bCs/>
          <w:sz w:val="27"/>
          <w:szCs w:val="27"/>
        </w:rPr>
        <w:lastRenderedPageBreak/>
        <w:t>U</w:t>
      </w:r>
    </w:p>
    <w:p w:rsidR="00340CE6" w:rsidRPr="00340CE6" w:rsidRDefault="00A237DF" w:rsidP="00340CE6">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07" w:tooltip="Universal measuring machine" w:history="1">
        <w:r w:rsidR="00340CE6" w:rsidRPr="00340CE6">
          <w:rPr>
            <w:rFonts w:ascii="Times New Roman" w:eastAsia="Times New Roman" w:hAnsi="Times New Roman" w:cs="Times New Roman"/>
            <w:color w:val="0000FF"/>
            <w:sz w:val="24"/>
            <w:szCs w:val="24"/>
            <w:u w:val="single"/>
          </w:rPr>
          <w:t>Universal measuring machine</w:t>
        </w:r>
      </w:hyperlink>
    </w:p>
    <w:p w:rsidR="00340CE6" w:rsidRPr="00340CE6" w:rsidRDefault="00340CE6" w:rsidP="00340CE6">
      <w:pPr>
        <w:spacing w:before="100" w:beforeAutospacing="1" w:after="100" w:afterAutospacing="1" w:line="240" w:lineRule="auto"/>
        <w:outlineLvl w:val="2"/>
        <w:rPr>
          <w:rFonts w:ascii="Times New Roman" w:eastAsia="Times New Roman" w:hAnsi="Times New Roman" w:cs="Times New Roman"/>
          <w:b/>
          <w:bCs/>
          <w:sz w:val="27"/>
          <w:szCs w:val="27"/>
        </w:rPr>
      </w:pPr>
      <w:r w:rsidRPr="00340CE6">
        <w:rPr>
          <w:rFonts w:ascii="Times New Roman" w:eastAsia="Times New Roman" w:hAnsi="Times New Roman" w:cs="Times New Roman"/>
          <w:b/>
          <w:bCs/>
          <w:sz w:val="27"/>
          <w:szCs w:val="27"/>
        </w:rPr>
        <w:t>W</w:t>
      </w:r>
    </w:p>
    <w:p w:rsidR="00340CE6" w:rsidRPr="00340CE6" w:rsidRDefault="00A237DF" w:rsidP="00340CE6">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08" w:tooltip="Wiggler (tool)" w:history="1">
        <w:r w:rsidR="00340CE6" w:rsidRPr="00340CE6">
          <w:rPr>
            <w:rFonts w:ascii="Times New Roman" w:eastAsia="Times New Roman" w:hAnsi="Times New Roman" w:cs="Times New Roman"/>
            <w:color w:val="0000FF"/>
            <w:sz w:val="24"/>
            <w:szCs w:val="24"/>
            <w:u w:val="single"/>
          </w:rPr>
          <w:t>Wiggler (tool)</w:t>
        </w:r>
      </w:hyperlink>
    </w:p>
    <w:p w:rsidR="00340CE6" w:rsidRDefault="00873907">
      <w:pPr>
        <w:rPr>
          <w:sz w:val="28"/>
          <w:szCs w:val="28"/>
        </w:rPr>
      </w:pPr>
      <w:r>
        <w:rPr>
          <w:sz w:val="28"/>
          <w:szCs w:val="28"/>
        </w:rPr>
        <w:t>Marking out tools;</w:t>
      </w:r>
    </w:p>
    <w:p w:rsidR="00873907" w:rsidRDefault="00873907" w:rsidP="00873907">
      <w:pPr>
        <w:pStyle w:val="NormalWeb"/>
        <w:jc w:val="center"/>
      </w:pPr>
      <w:r>
        <w:rPr>
          <w:rStyle w:val="Strong"/>
          <w:color w:val="000000"/>
          <w:sz w:val="36"/>
          <w:szCs w:val="36"/>
        </w:rPr>
        <w:t>Marking-Out Tools Used on Metal</w:t>
      </w:r>
    </w:p>
    <w:p w:rsidR="00873907" w:rsidRDefault="00873907" w:rsidP="00873907">
      <w:pPr>
        <w:pStyle w:val="NormalWeb"/>
      </w:pPr>
      <w:r>
        <w:br/>
      </w:r>
      <w:r>
        <w:rPr>
          <w:rStyle w:val="Emphasis"/>
          <w:b/>
          <w:bCs/>
        </w:rPr>
        <w:t>What allows tools to cut, shape and mark-out pieces of metal?</w:t>
      </w:r>
      <w:r>
        <w:br/>
        <w:t>So that all of these tools can scratch and punch into a piece of mild steel, they have</w:t>
      </w:r>
      <w:r>
        <w:br/>
        <w:t xml:space="preserve">to be HARDER than it. Special Tool-steel </w:t>
      </w:r>
      <w:proofErr w:type="gramStart"/>
      <w:r>
        <w:t>Is</w:t>
      </w:r>
      <w:proofErr w:type="gramEnd"/>
      <w:r>
        <w:t xml:space="preserve"> used to make these tools. They also</w:t>
      </w:r>
      <w:r>
        <w:br/>
        <w:t>receive special treatment, to make and keep them hard.</w:t>
      </w:r>
      <w:r>
        <w:br/>
      </w:r>
      <w:r>
        <w:br/>
      </w:r>
      <w:r>
        <w:rPr>
          <w:sz w:val="27"/>
          <w:szCs w:val="27"/>
        </w:rPr>
        <w:t>ENGINEERS SQUARE</w:t>
      </w:r>
      <w:r>
        <w:br/>
      </w:r>
      <w:proofErr w:type="gramStart"/>
      <w:r>
        <w:t>This</w:t>
      </w:r>
      <w:proofErr w:type="gramEnd"/>
      <w:r>
        <w:t xml:space="preserve"> ‘all-metal” square is similar to the Try Square used on wood. However, the Engineers Square </w:t>
      </w:r>
      <w:proofErr w:type="gramStart"/>
      <w:r>
        <w:t>is</w:t>
      </w:r>
      <w:proofErr w:type="gramEnd"/>
      <w:r>
        <w:t xml:space="preserve"> smaller and more accurate. </w:t>
      </w:r>
      <w:proofErr w:type="spellStart"/>
      <w:proofErr w:type="gramStart"/>
      <w:r>
        <w:t>It’s</w:t>
      </w:r>
      <w:proofErr w:type="spellEnd"/>
      <w:proofErr w:type="gramEnd"/>
      <w:r>
        <w:t xml:space="preserve"> purpose is the same, to draw lines at 90 to an edge and to check if</w:t>
      </w:r>
      <w:r>
        <w:br/>
        <w:t>work is a perfect right-angle; as below.</w:t>
      </w:r>
    </w:p>
    <w:p w:rsidR="00873907" w:rsidRDefault="00873907" w:rsidP="00873907">
      <w:pPr>
        <w:pStyle w:val="NormalWeb"/>
        <w:jc w:val="center"/>
      </w:pPr>
      <w:r>
        <w:rPr>
          <w:noProof/>
        </w:rPr>
        <w:drawing>
          <wp:inline distT="0" distB="0" distL="0" distR="0">
            <wp:extent cx="3812540" cy="1969135"/>
            <wp:effectExtent l="0" t="0" r="0" b="0"/>
            <wp:docPr id="170" name="Picture 170" descr="Engineers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Engineers square"/>
                    <pic:cNvPicPr>
                      <a:picLocks noChangeAspect="1" noChangeArrowheads="1"/>
                    </pic:cNvPicPr>
                  </pic:nvPicPr>
                  <pic:blipFill>
                    <a:blip r:embed="rId109"/>
                    <a:srcRect/>
                    <a:stretch>
                      <a:fillRect/>
                    </a:stretch>
                  </pic:blipFill>
                  <pic:spPr bwMode="auto">
                    <a:xfrm>
                      <a:off x="0" y="0"/>
                      <a:ext cx="3812540" cy="1969135"/>
                    </a:xfrm>
                    <a:prstGeom prst="rect">
                      <a:avLst/>
                    </a:prstGeom>
                    <a:noFill/>
                    <a:ln w="9525">
                      <a:noFill/>
                      <a:miter lim="800000"/>
                      <a:headEnd/>
                      <a:tailEnd/>
                    </a:ln>
                  </pic:spPr>
                </pic:pic>
              </a:graphicData>
            </a:graphic>
          </wp:inline>
        </w:drawing>
      </w:r>
    </w:p>
    <w:p w:rsidR="00873907" w:rsidRDefault="00873907" w:rsidP="00873907">
      <w:pPr>
        <w:pStyle w:val="NormalWeb"/>
      </w:pPr>
      <w:r>
        <w:rPr>
          <w:sz w:val="27"/>
          <w:szCs w:val="27"/>
        </w:rPr>
        <w:t>SCRIBER</w:t>
      </w:r>
      <w:r>
        <w:br/>
      </w:r>
      <w:proofErr w:type="gramStart"/>
      <w:r>
        <w:t>These</w:t>
      </w:r>
      <w:proofErr w:type="gramEnd"/>
      <w:r>
        <w:t xml:space="preserve"> are used to draw/scratch lines onto the surface of a piece of metal. They must</w:t>
      </w:r>
      <w:r>
        <w:br/>
        <w:t xml:space="preserve">not be used for anything else, as the thin, sharp point </w:t>
      </w:r>
      <w:proofErr w:type="gramStart"/>
      <w:r>
        <w:t>us</w:t>
      </w:r>
      <w:proofErr w:type="gramEnd"/>
      <w:r>
        <w:t xml:space="preserve"> easily mined If misused. Correct use is shown below.</w:t>
      </w:r>
    </w:p>
    <w:p w:rsidR="00873907" w:rsidRDefault="00873907" w:rsidP="00873907">
      <w:pPr>
        <w:pStyle w:val="NormalWeb"/>
        <w:jc w:val="center"/>
      </w:pPr>
      <w:r>
        <w:rPr>
          <w:noProof/>
        </w:rPr>
        <w:lastRenderedPageBreak/>
        <w:drawing>
          <wp:inline distT="0" distB="0" distL="0" distR="0">
            <wp:extent cx="3812540" cy="1659255"/>
            <wp:effectExtent l="0" t="0" r="0" b="0"/>
            <wp:docPr id="171" name="Picture 171" descr="Using the scri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Using the scriber"/>
                    <pic:cNvPicPr>
                      <a:picLocks noChangeAspect="1" noChangeArrowheads="1"/>
                    </pic:cNvPicPr>
                  </pic:nvPicPr>
                  <pic:blipFill>
                    <a:blip r:embed="rId110"/>
                    <a:srcRect/>
                    <a:stretch>
                      <a:fillRect/>
                    </a:stretch>
                  </pic:blipFill>
                  <pic:spPr bwMode="auto">
                    <a:xfrm>
                      <a:off x="0" y="0"/>
                      <a:ext cx="3812540" cy="1659255"/>
                    </a:xfrm>
                    <a:prstGeom prst="rect">
                      <a:avLst/>
                    </a:prstGeom>
                    <a:noFill/>
                    <a:ln w="9525">
                      <a:noFill/>
                      <a:miter lim="800000"/>
                      <a:headEnd/>
                      <a:tailEnd/>
                    </a:ln>
                  </pic:spPr>
                </pic:pic>
              </a:graphicData>
            </a:graphic>
          </wp:inline>
        </w:drawing>
      </w:r>
    </w:p>
    <w:p w:rsidR="00873907" w:rsidRDefault="00873907" w:rsidP="00873907">
      <w:pPr>
        <w:pStyle w:val="NormalWeb"/>
      </w:pPr>
      <w:r>
        <w:br/>
      </w:r>
      <w:r>
        <w:rPr>
          <w:sz w:val="27"/>
          <w:szCs w:val="27"/>
        </w:rPr>
        <w:t xml:space="preserve">ODD LEG </w:t>
      </w:r>
      <w:proofErr w:type="spellStart"/>
      <w:r>
        <w:rPr>
          <w:sz w:val="27"/>
          <w:szCs w:val="27"/>
        </w:rPr>
        <w:t>CALiPERS</w:t>
      </w:r>
      <w:proofErr w:type="spellEnd"/>
      <w:r>
        <w:br/>
      </w:r>
      <w:proofErr w:type="gramStart"/>
      <w:r>
        <w:t>Once</w:t>
      </w:r>
      <w:proofErr w:type="gramEnd"/>
      <w:r>
        <w:t xml:space="preserve"> “odd-legs” have been set to a required measurement, they are used to draw a line along a piece of metal. This line will be parallel to the edge it is drawn along: as below. Odd—legs are the ‘metal equivalent” to a marking gauge, used when marking out wood.</w:t>
      </w:r>
    </w:p>
    <w:p w:rsidR="00873907" w:rsidRDefault="00873907" w:rsidP="00873907">
      <w:pPr>
        <w:pStyle w:val="NormalWeb"/>
        <w:jc w:val="center"/>
      </w:pPr>
      <w:r>
        <w:rPr>
          <w:noProof/>
        </w:rPr>
        <w:drawing>
          <wp:inline distT="0" distB="0" distL="0" distR="0">
            <wp:extent cx="2861310" cy="2639695"/>
            <wp:effectExtent l="0" t="0" r="0" b="0"/>
            <wp:docPr id="172" name="Picture 172" descr="Using odd leg cali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Using odd leg calipers"/>
                    <pic:cNvPicPr>
                      <a:picLocks noChangeAspect="1" noChangeArrowheads="1"/>
                    </pic:cNvPicPr>
                  </pic:nvPicPr>
                  <pic:blipFill>
                    <a:blip r:embed="rId111"/>
                    <a:srcRect/>
                    <a:stretch>
                      <a:fillRect/>
                    </a:stretch>
                  </pic:blipFill>
                  <pic:spPr bwMode="auto">
                    <a:xfrm>
                      <a:off x="0" y="0"/>
                      <a:ext cx="2861310" cy="2639695"/>
                    </a:xfrm>
                    <a:prstGeom prst="rect">
                      <a:avLst/>
                    </a:prstGeom>
                    <a:noFill/>
                    <a:ln w="9525">
                      <a:noFill/>
                      <a:miter lim="800000"/>
                      <a:headEnd/>
                      <a:tailEnd/>
                    </a:ln>
                  </pic:spPr>
                </pic:pic>
              </a:graphicData>
            </a:graphic>
          </wp:inline>
        </w:drawing>
      </w:r>
    </w:p>
    <w:p w:rsidR="00873907" w:rsidRDefault="00873907" w:rsidP="00873907">
      <w:pPr>
        <w:pStyle w:val="NormalWeb"/>
      </w:pPr>
      <w:r>
        <w:rPr>
          <w:sz w:val="27"/>
          <w:szCs w:val="27"/>
        </w:rPr>
        <w:t>MARKING-OUT BLUE</w:t>
      </w:r>
      <w:r>
        <w:br/>
        <w:t xml:space="preserve">Special sharp and hard tools are needed to mark-out lines on metal. As these lines become very difficult to see, scratched on a thin layer of “marking-out blue" is brushed on first. A </w:t>
      </w:r>
      <w:proofErr w:type="spellStart"/>
      <w:r>
        <w:t>pemanent</w:t>
      </w:r>
      <w:proofErr w:type="spellEnd"/>
      <w:r>
        <w:t xml:space="preserve"> marker-pen can be used in place of the “blue ink-like” liquid</w:t>
      </w:r>
      <w:r>
        <w:br/>
      </w:r>
      <w:r>
        <w:br/>
      </w:r>
      <w:r>
        <w:rPr>
          <w:sz w:val="27"/>
          <w:szCs w:val="27"/>
        </w:rPr>
        <w:t>DOT PUNCH</w:t>
      </w:r>
      <w:r>
        <w:br/>
        <w:t xml:space="preserve">Sharp lines tend to disappear while filing metal, as Burrs are constantly produced On the edge of a piece of metal. In order that lines can be seen more clearly feint dots, called WITNESS MARKS. </w:t>
      </w:r>
      <w:proofErr w:type="gramStart"/>
      <w:r>
        <w:t>can</w:t>
      </w:r>
      <w:proofErr w:type="gramEnd"/>
      <w:r>
        <w:t xml:space="preserve"> be lightly punched around the entire shape (that will be cut-out). A dot punch is used, along with a hammer: to create witness marks. Rest the work on a block of metal to do this, not in a vice. (The point is ground or sharpened to make an angle of 60 degrees)</w:t>
      </w:r>
    </w:p>
    <w:p w:rsidR="00873907" w:rsidRDefault="00873907" w:rsidP="00873907">
      <w:pPr>
        <w:pStyle w:val="NormalWeb"/>
        <w:jc w:val="center"/>
      </w:pPr>
      <w:r>
        <w:rPr>
          <w:noProof/>
        </w:rPr>
        <w:lastRenderedPageBreak/>
        <w:drawing>
          <wp:inline distT="0" distB="0" distL="0" distR="0">
            <wp:extent cx="3996690" cy="1231265"/>
            <wp:effectExtent l="0" t="0" r="0" b="0"/>
            <wp:docPr id="173" name="Picture 173" descr="Using the dot p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Using the dot punch"/>
                    <pic:cNvPicPr>
                      <a:picLocks noChangeAspect="1" noChangeArrowheads="1"/>
                    </pic:cNvPicPr>
                  </pic:nvPicPr>
                  <pic:blipFill>
                    <a:blip r:embed="rId112"/>
                    <a:srcRect/>
                    <a:stretch>
                      <a:fillRect/>
                    </a:stretch>
                  </pic:blipFill>
                  <pic:spPr bwMode="auto">
                    <a:xfrm>
                      <a:off x="0" y="0"/>
                      <a:ext cx="3996690" cy="1231265"/>
                    </a:xfrm>
                    <a:prstGeom prst="rect">
                      <a:avLst/>
                    </a:prstGeom>
                    <a:noFill/>
                    <a:ln w="9525">
                      <a:noFill/>
                      <a:miter lim="800000"/>
                      <a:headEnd/>
                      <a:tailEnd/>
                    </a:ln>
                  </pic:spPr>
                </pic:pic>
              </a:graphicData>
            </a:graphic>
          </wp:inline>
        </w:drawing>
      </w:r>
      <w:r>
        <w:br/>
      </w:r>
      <w:r>
        <w:br/>
      </w:r>
      <w:r>
        <w:rPr>
          <w:sz w:val="27"/>
          <w:szCs w:val="27"/>
        </w:rPr>
        <w:t>CENTRE PUNCH</w:t>
      </w:r>
      <w:r>
        <w:br/>
      </w:r>
      <w:proofErr w:type="gramStart"/>
      <w:r>
        <w:t>A</w:t>
      </w:r>
      <w:proofErr w:type="gramEnd"/>
      <w:r>
        <w:t xml:space="preserve"> centre punch is a larger version of a dot punch but it is not as sharp at the point. It is very difficult to start drilling a hole </w:t>
      </w:r>
      <w:proofErr w:type="gramStart"/>
      <w:r>
        <w:t>In</w:t>
      </w:r>
      <w:proofErr w:type="gramEnd"/>
      <w:r>
        <w:t xml:space="preserve"> a piece of metal, at an exact position. The point of the drill needs a large dot, to ‘lead</w:t>
      </w:r>
      <w:r>
        <w:br/>
      </w:r>
      <w:proofErr w:type="gramStart"/>
      <w:r>
        <w:t>It</w:t>
      </w:r>
      <w:proofErr w:type="gramEnd"/>
      <w:r>
        <w:t xml:space="preserve"> in”. A centre punch needs to be hit with greater force, to create a deeper dot. (Point ground to 90 degrees)</w:t>
      </w:r>
    </w:p>
    <w:p w:rsidR="00873907" w:rsidRDefault="00873907" w:rsidP="00873907">
      <w:pPr>
        <w:pStyle w:val="NormalWeb"/>
        <w:jc w:val="center"/>
      </w:pPr>
      <w:r>
        <w:rPr>
          <w:noProof/>
        </w:rPr>
        <w:drawing>
          <wp:inline distT="0" distB="0" distL="0" distR="0">
            <wp:extent cx="2861310" cy="612140"/>
            <wp:effectExtent l="0" t="0" r="0" b="0"/>
            <wp:docPr id="174" name="Picture 174" descr="Centre p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entre punch"/>
                    <pic:cNvPicPr>
                      <a:picLocks noChangeAspect="1" noChangeArrowheads="1"/>
                    </pic:cNvPicPr>
                  </pic:nvPicPr>
                  <pic:blipFill>
                    <a:blip r:embed="rId113"/>
                    <a:srcRect/>
                    <a:stretch>
                      <a:fillRect/>
                    </a:stretch>
                  </pic:blipFill>
                  <pic:spPr bwMode="auto">
                    <a:xfrm>
                      <a:off x="0" y="0"/>
                      <a:ext cx="2861310" cy="612140"/>
                    </a:xfrm>
                    <a:prstGeom prst="rect">
                      <a:avLst/>
                    </a:prstGeom>
                    <a:noFill/>
                    <a:ln w="9525">
                      <a:noFill/>
                      <a:miter lim="800000"/>
                      <a:headEnd/>
                      <a:tailEnd/>
                    </a:ln>
                  </pic:spPr>
                </pic:pic>
              </a:graphicData>
            </a:graphic>
          </wp:inline>
        </w:drawing>
      </w:r>
    </w:p>
    <w:p w:rsidR="00873907" w:rsidRDefault="00873907" w:rsidP="00873907">
      <w:pPr>
        <w:pStyle w:val="NormalWeb"/>
      </w:pPr>
      <w:r>
        <w:rPr>
          <w:sz w:val="27"/>
          <w:szCs w:val="27"/>
        </w:rPr>
        <w:t>DIVIDERS</w:t>
      </w:r>
    </w:p>
    <w:p w:rsidR="00873907" w:rsidRDefault="00873907" w:rsidP="00873907">
      <w:pPr>
        <w:pStyle w:val="NormalWeb"/>
      </w:pPr>
      <w:r>
        <w:t>The sharp points on both ends are used to mark out circles and curves onto a piece of metal.</w:t>
      </w:r>
    </w:p>
    <w:p w:rsidR="00873907" w:rsidRDefault="00873907" w:rsidP="00873907">
      <w:pPr>
        <w:pStyle w:val="NormalWeb"/>
      </w:pPr>
      <w:r>
        <w:t>Also once the dividers have been set at a measurement they can be used to mark off lots of equal distances along a line.</w:t>
      </w:r>
    </w:p>
    <w:p w:rsidR="00873907" w:rsidRDefault="00873907" w:rsidP="00873907">
      <w:pPr>
        <w:pStyle w:val="NormalWeb"/>
        <w:jc w:val="center"/>
      </w:pPr>
      <w:r>
        <w:rPr>
          <w:noProof/>
        </w:rPr>
        <w:drawing>
          <wp:inline distT="0" distB="0" distL="0" distR="0">
            <wp:extent cx="1430655" cy="3008630"/>
            <wp:effectExtent l="19050" t="0" r="0" b="0"/>
            <wp:docPr id="175" name="Picture 175" descr="Div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Dividers"/>
                    <pic:cNvPicPr>
                      <a:picLocks noChangeAspect="1" noChangeArrowheads="1"/>
                    </pic:cNvPicPr>
                  </pic:nvPicPr>
                  <pic:blipFill>
                    <a:blip r:embed="rId114"/>
                    <a:srcRect/>
                    <a:stretch>
                      <a:fillRect/>
                    </a:stretch>
                  </pic:blipFill>
                  <pic:spPr bwMode="auto">
                    <a:xfrm>
                      <a:off x="0" y="0"/>
                      <a:ext cx="1430655" cy="3008630"/>
                    </a:xfrm>
                    <a:prstGeom prst="rect">
                      <a:avLst/>
                    </a:prstGeom>
                    <a:noFill/>
                    <a:ln w="9525">
                      <a:noFill/>
                      <a:miter lim="800000"/>
                      <a:headEnd/>
                      <a:tailEnd/>
                    </a:ln>
                  </pic:spPr>
                </pic:pic>
              </a:graphicData>
            </a:graphic>
          </wp:inline>
        </w:drawing>
      </w:r>
    </w:p>
    <w:p w:rsidR="00873907" w:rsidRDefault="00873907" w:rsidP="00873907">
      <w:r>
        <w:rPr>
          <w:sz w:val="28"/>
          <w:szCs w:val="28"/>
        </w:rPr>
        <w:t xml:space="preserve">Holding devices; </w:t>
      </w:r>
      <w:r>
        <w:rPr>
          <w:rFonts w:ascii="Arial" w:hAnsi="Arial" w:cs="Arial"/>
        </w:rPr>
        <w:t>Metal work-holding devices are used for holding objects in position during cutting operations. They include vices and clamps.</w:t>
      </w:r>
    </w:p>
    <w:p w:rsidR="00873907" w:rsidRDefault="00873907" w:rsidP="00873907">
      <w:r>
        <w:rPr>
          <w:rFonts w:ascii="Arial" w:hAnsi="Arial" w:cs="Arial"/>
        </w:rPr>
        <w:lastRenderedPageBreak/>
        <w:br/>
      </w:r>
      <w:proofErr w:type="gramStart"/>
      <w:r>
        <w:rPr>
          <w:rFonts w:ascii="Arial" w:hAnsi="Arial" w:cs="Arial"/>
          <w:b/>
          <w:bCs/>
        </w:rPr>
        <w:t>1.Vices</w:t>
      </w:r>
      <w:proofErr w:type="gramEnd"/>
      <w:r>
        <w:rPr>
          <w:rFonts w:ascii="Arial" w:hAnsi="Arial" w:cs="Arial"/>
          <w:b/>
          <w:bCs/>
        </w:rPr>
        <w:t>:</w:t>
      </w:r>
      <w:r>
        <w:rPr>
          <w:rFonts w:ascii="Arial" w:hAnsi="Arial" w:cs="Arial"/>
        </w:rPr>
        <w:t xml:space="preserve"> Vices are used for holding heavy jobs. The different types of vices are as follows:</w:t>
      </w:r>
      <w:r>
        <w:rPr>
          <w:rFonts w:ascii="Arial" w:hAnsi="Arial" w:cs="Arial"/>
        </w:rPr>
        <w:br/>
      </w:r>
      <w:r>
        <w:rPr>
          <w:rFonts w:ascii="Arial" w:hAnsi="Arial" w:cs="Arial"/>
        </w:rPr>
        <w:br/>
      </w:r>
      <w:r>
        <w:rPr>
          <w:rFonts w:ascii="Arial" w:hAnsi="Arial" w:cs="Arial"/>
        </w:rPr>
        <w:br/>
      </w:r>
    </w:p>
    <w:p w:rsidR="00873907" w:rsidRDefault="00873907" w:rsidP="00873907">
      <w:r>
        <w:rPr>
          <w:rFonts w:ascii="Arial" w:hAnsi="Arial" w:cs="Arial"/>
        </w:rPr>
        <w:t>(</w:t>
      </w:r>
      <w:proofErr w:type="spellStart"/>
      <w:r>
        <w:rPr>
          <w:rFonts w:ascii="Arial" w:hAnsi="Arial" w:cs="Arial"/>
        </w:rPr>
        <w:t>i</w:t>
      </w:r>
      <w:proofErr w:type="spellEnd"/>
      <w:r>
        <w:rPr>
          <w:rFonts w:ascii="Arial" w:hAnsi="Arial" w:cs="Arial"/>
        </w:rPr>
        <w:t xml:space="preserve">). </w:t>
      </w:r>
      <w:r>
        <w:rPr>
          <w:rFonts w:ascii="Arial" w:hAnsi="Arial" w:cs="Arial"/>
          <w:b/>
          <w:bCs/>
        </w:rPr>
        <w:t xml:space="preserve">Bench vice: </w:t>
      </w:r>
      <w:r>
        <w:rPr>
          <w:rFonts w:ascii="Arial" w:hAnsi="Arial" w:cs="Arial"/>
        </w:rPr>
        <w:t xml:space="preserve">This is a device fastened to the workbench near its edge, used for all types of heavy work, like filing, chipping, sawing, etc. </w:t>
      </w:r>
      <w:proofErr w:type="spellStart"/>
      <w:r>
        <w:rPr>
          <w:rFonts w:ascii="Arial" w:hAnsi="Arial" w:cs="Arial"/>
        </w:rPr>
        <w:t>eg</w:t>
      </w:r>
      <w:proofErr w:type="spellEnd"/>
    </w:p>
    <w:p w:rsidR="00873907" w:rsidRDefault="00873907" w:rsidP="00873907">
      <w:pPr>
        <w:jc w:val="center"/>
      </w:pPr>
      <w:r>
        <w:rPr>
          <w:noProof/>
          <w:color w:val="0000FF"/>
        </w:rPr>
        <w:drawing>
          <wp:inline distT="0" distB="0" distL="0" distR="0">
            <wp:extent cx="1216660" cy="1017905"/>
            <wp:effectExtent l="19050" t="0" r="2540" b="0"/>
            <wp:docPr id="182" name="Picture 182" descr="http://4.bp.blogspot.com/-fkahiFZGWhY/UlUWUZXpNqI/AAAAAAAAAq4/W2Muaj1x-cY/s1600/is%5B2%5D.jp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4.bp.blogspot.com/-fkahiFZGWhY/UlUWUZXpNqI/AAAAAAAAAq4/W2Muaj1x-cY/s1600/is%5B2%5D.jpg">
                      <a:hlinkClick r:id="rId115"/>
                    </pic:cNvPr>
                    <pic:cNvPicPr>
                      <a:picLocks noChangeAspect="1" noChangeArrowheads="1"/>
                    </pic:cNvPicPr>
                  </pic:nvPicPr>
                  <pic:blipFill>
                    <a:blip r:embed="rId116"/>
                    <a:srcRect/>
                    <a:stretch>
                      <a:fillRect/>
                    </a:stretch>
                  </pic:blipFill>
                  <pic:spPr bwMode="auto">
                    <a:xfrm>
                      <a:off x="0" y="0"/>
                      <a:ext cx="1216660" cy="1017905"/>
                    </a:xfrm>
                    <a:prstGeom prst="rect">
                      <a:avLst/>
                    </a:prstGeom>
                    <a:noFill/>
                    <a:ln w="9525">
                      <a:noFill/>
                      <a:miter lim="800000"/>
                      <a:headEnd/>
                      <a:tailEnd/>
                    </a:ln>
                  </pic:spPr>
                </pic:pic>
              </a:graphicData>
            </a:graphic>
          </wp:inline>
        </w:drawing>
      </w:r>
    </w:p>
    <w:p w:rsidR="00873907" w:rsidRDefault="00873907" w:rsidP="00873907"/>
    <w:p w:rsidR="00873907" w:rsidRDefault="00873907" w:rsidP="00873907">
      <w:pPr>
        <w:jc w:val="center"/>
      </w:pPr>
    </w:p>
    <w:p w:rsidR="00873907" w:rsidRDefault="00873907" w:rsidP="00873907">
      <w:r>
        <w:rPr>
          <w:rFonts w:ascii="Arial" w:hAnsi="Arial" w:cs="Arial"/>
        </w:rPr>
        <w:t>(ii).</w:t>
      </w:r>
      <w:r>
        <w:rPr>
          <w:rFonts w:ascii="Arial" w:hAnsi="Arial" w:cs="Arial"/>
          <w:b/>
          <w:bCs/>
        </w:rPr>
        <w:t xml:space="preserve">Hand vice: </w:t>
      </w:r>
      <w:r>
        <w:rPr>
          <w:rFonts w:ascii="Arial" w:hAnsi="Arial" w:cs="Arial"/>
        </w:rPr>
        <w:t>The hand vice is used where the work piece to be held by the bench vice seems to be too small to be held conveniently .</w:t>
      </w:r>
      <w:proofErr w:type="spellStart"/>
      <w:r>
        <w:rPr>
          <w:rFonts w:ascii="Arial" w:hAnsi="Arial" w:cs="Arial"/>
        </w:rPr>
        <w:t>eg</w:t>
      </w:r>
      <w:proofErr w:type="spellEnd"/>
      <w:r>
        <w:rPr>
          <w:rFonts w:ascii="Arial" w:hAnsi="Arial" w:cs="Arial"/>
        </w:rPr>
        <w:t>.</w:t>
      </w:r>
    </w:p>
    <w:p w:rsidR="00873907" w:rsidRDefault="00873907" w:rsidP="00873907">
      <w:pPr>
        <w:jc w:val="center"/>
      </w:pPr>
      <w:r>
        <w:rPr>
          <w:noProof/>
          <w:color w:val="0000FF"/>
        </w:rPr>
        <w:drawing>
          <wp:inline distT="0" distB="0" distL="0" distR="0">
            <wp:extent cx="1430655" cy="1083945"/>
            <wp:effectExtent l="19050" t="0" r="0" b="0"/>
            <wp:docPr id="183" name="Picture 183" descr="http://2.bp.blogspot.com/-vySQi97fta0/UlUXvUNEZlI/AAAAAAAAArM/SpmY-B2PSPs/s1600/images%5B1%5D.jp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2.bp.blogspot.com/-vySQi97fta0/UlUXvUNEZlI/AAAAAAAAArM/SpmY-B2PSPs/s1600/images%5B1%5D.jpg">
                      <a:hlinkClick r:id="rId117"/>
                    </pic:cNvPr>
                    <pic:cNvPicPr>
                      <a:picLocks noChangeAspect="1" noChangeArrowheads="1"/>
                    </pic:cNvPicPr>
                  </pic:nvPicPr>
                  <pic:blipFill>
                    <a:blip r:embed="rId118"/>
                    <a:srcRect/>
                    <a:stretch>
                      <a:fillRect/>
                    </a:stretch>
                  </pic:blipFill>
                  <pic:spPr bwMode="auto">
                    <a:xfrm>
                      <a:off x="0" y="0"/>
                      <a:ext cx="1430655" cy="1083945"/>
                    </a:xfrm>
                    <a:prstGeom prst="rect">
                      <a:avLst/>
                    </a:prstGeom>
                    <a:noFill/>
                    <a:ln w="9525">
                      <a:noFill/>
                      <a:miter lim="800000"/>
                      <a:headEnd/>
                      <a:tailEnd/>
                    </a:ln>
                  </pic:spPr>
                </pic:pic>
              </a:graphicData>
            </a:graphic>
          </wp:inline>
        </w:drawing>
      </w:r>
    </w:p>
    <w:p w:rsidR="00873907" w:rsidRDefault="00873907" w:rsidP="00873907"/>
    <w:p w:rsidR="00873907" w:rsidRDefault="00873907" w:rsidP="00873907"/>
    <w:p w:rsidR="00873907" w:rsidRDefault="00873907" w:rsidP="00873907"/>
    <w:p w:rsidR="00873907" w:rsidRDefault="00873907" w:rsidP="00873907"/>
    <w:p w:rsidR="00873907" w:rsidRDefault="00873907" w:rsidP="00873907"/>
    <w:p w:rsidR="00873907" w:rsidRDefault="00873907" w:rsidP="00873907"/>
    <w:p w:rsidR="00873907" w:rsidRDefault="00873907" w:rsidP="00873907"/>
    <w:p w:rsidR="00873907" w:rsidRDefault="00873907" w:rsidP="00873907">
      <w:r>
        <w:rPr>
          <w:rFonts w:ascii="Arial" w:hAnsi="Arial" w:cs="Arial"/>
        </w:rPr>
        <w:t xml:space="preserve">(iii). </w:t>
      </w:r>
      <w:r>
        <w:rPr>
          <w:rFonts w:ascii="Arial" w:hAnsi="Arial" w:cs="Arial"/>
          <w:b/>
          <w:bCs/>
        </w:rPr>
        <w:t xml:space="preserve">Machine vice: </w:t>
      </w:r>
      <w:r>
        <w:rPr>
          <w:rFonts w:ascii="Arial" w:hAnsi="Arial" w:cs="Arial"/>
        </w:rPr>
        <w:t xml:space="preserve">The machine vice is used for holding work down on the table for the purpose of milling, shaping, drilling, etc. </w:t>
      </w:r>
      <w:proofErr w:type="spellStart"/>
      <w:r>
        <w:rPr>
          <w:rFonts w:ascii="Arial" w:hAnsi="Arial" w:cs="Arial"/>
        </w:rPr>
        <w:t>eg</w:t>
      </w:r>
      <w:proofErr w:type="spellEnd"/>
      <w:r>
        <w:rPr>
          <w:rFonts w:ascii="Arial" w:hAnsi="Arial" w:cs="Arial"/>
        </w:rPr>
        <w:t>.</w:t>
      </w:r>
    </w:p>
    <w:p w:rsidR="00873907" w:rsidRDefault="00873907" w:rsidP="00873907"/>
    <w:p w:rsidR="00873907" w:rsidRDefault="00873907" w:rsidP="00873907">
      <w:r>
        <w:rPr>
          <w:noProof/>
          <w:color w:val="0000FF"/>
        </w:rPr>
        <w:lastRenderedPageBreak/>
        <w:drawing>
          <wp:inline distT="0" distB="0" distL="0" distR="0">
            <wp:extent cx="1216660" cy="914400"/>
            <wp:effectExtent l="19050" t="0" r="2540" b="0"/>
            <wp:docPr id="184" name="Picture 184" descr="http://4.bp.blogspot.com/-skHUp-ivtTQ/UlUWe1pt7eI/AAAAAAAAArA/lXl2W8COmdA/s1600/is%5B1%5D.jp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4.bp.blogspot.com/-skHUp-ivtTQ/UlUWe1pt7eI/AAAAAAAAArA/lXl2W8COmdA/s1600/is%5B1%5D.jpg">
                      <a:hlinkClick r:id="rId119"/>
                    </pic:cNvPr>
                    <pic:cNvPicPr>
                      <a:picLocks noChangeAspect="1" noChangeArrowheads="1"/>
                    </pic:cNvPicPr>
                  </pic:nvPicPr>
                  <pic:blipFill>
                    <a:blip r:embed="rId120"/>
                    <a:srcRect/>
                    <a:stretch>
                      <a:fillRect/>
                    </a:stretch>
                  </pic:blipFill>
                  <pic:spPr bwMode="auto">
                    <a:xfrm>
                      <a:off x="0" y="0"/>
                      <a:ext cx="1216660" cy="914400"/>
                    </a:xfrm>
                    <a:prstGeom prst="rect">
                      <a:avLst/>
                    </a:prstGeom>
                    <a:noFill/>
                    <a:ln w="9525">
                      <a:noFill/>
                      <a:miter lim="800000"/>
                      <a:headEnd/>
                      <a:tailEnd/>
                    </a:ln>
                  </pic:spPr>
                </pic:pic>
              </a:graphicData>
            </a:graphic>
          </wp:inline>
        </w:drawing>
      </w:r>
    </w:p>
    <w:p w:rsidR="00873907" w:rsidRDefault="00873907" w:rsidP="00873907"/>
    <w:p w:rsidR="00873907" w:rsidRDefault="00873907" w:rsidP="00873907"/>
    <w:p w:rsidR="00873907" w:rsidRDefault="00873907" w:rsidP="00873907">
      <w:r>
        <w:rPr>
          <w:rFonts w:ascii="Arial" w:hAnsi="Arial" w:cs="Arial"/>
          <w:b/>
          <w:bCs/>
        </w:rPr>
        <w:t>2. Clamps:</w:t>
      </w:r>
      <w:r>
        <w:rPr>
          <w:rFonts w:ascii="Arial" w:hAnsi="Arial" w:cs="Arial"/>
        </w:rPr>
        <w:t xml:space="preserve"> Clamps are handy tools of various used for smaller articles. They include the following:</w:t>
      </w:r>
      <w:r>
        <w:rPr>
          <w:rFonts w:ascii="Arial" w:hAnsi="Arial" w:cs="Arial"/>
        </w:rPr>
        <w:br/>
        <w:t>(</w:t>
      </w:r>
      <w:proofErr w:type="spellStart"/>
      <w:r>
        <w:rPr>
          <w:rFonts w:ascii="Arial" w:hAnsi="Arial" w:cs="Arial"/>
        </w:rPr>
        <w:t>i</w:t>
      </w:r>
      <w:proofErr w:type="spellEnd"/>
      <w:r>
        <w:rPr>
          <w:rFonts w:ascii="Arial" w:hAnsi="Arial" w:cs="Arial"/>
        </w:rPr>
        <w:t xml:space="preserve">). </w:t>
      </w:r>
      <w:r>
        <w:rPr>
          <w:rFonts w:ascii="Arial" w:hAnsi="Arial" w:cs="Arial"/>
          <w:b/>
          <w:bCs/>
        </w:rPr>
        <w:t xml:space="preserve">Pliers: </w:t>
      </w:r>
      <w:r>
        <w:rPr>
          <w:rFonts w:ascii="Arial" w:hAnsi="Arial" w:cs="Arial"/>
        </w:rPr>
        <w:t>These are very handy tools of various sizes and shapes used for the general purposes of holding small articles and for cutting small wires. They can also be used for pulling, pushing, turning and twisting.eg.</w:t>
      </w:r>
    </w:p>
    <w:p w:rsidR="00873907" w:rsidRDefault="00873907" w:rsidP="00873907">
      <w:pPr>
        <w:jc w:val="center"/>
      </w:pPr>
      <w:r>
        <w:rPr>
          <w:noProof/>
          <w:color w:val="0000FF"/>
        </w:rPr>
        <w:drawing>
          <wp:inline distT="0" distB="0" distL="0" distR="0">
            <wp:extent cx="1379220" cy="973455"/>
            <wp:effectExtent l="19050" t="0" r="0" b="0"/>
            <wp:docPr id="185" name="Picture 185" descr="http://2.bp.blogspot.com/-SGm9KZOnnEE/UlUYEijMFHI/AAAAAAAAArU/EsWnR3yV6VQ/s1600/images%5B3%5D.jpg">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2.bp.blogspot.com/-SGm9KZOnnEE/UlUYEijMFHI/AAAAAAAAArU/EsWnR3yV6VQ/s1600/images%5B3%5D.jpg">
                      <a:hlinkClick r:id="rId121"/>
                    </pic:cNvPr>
                    <pic:cNvPicPr>
                      <a:picLocks noChangeAspect="1" noChangeArrowheads="1"/>
                    </pic:cNvPicPr>
                  </pic:nvPicPr>
                  <pic:blipFill>
                    <a:blip r:embed="rId122"/>
                    <a:srcRect/>
                    <a:stretch>
                      <a:fillRect/>
                    </a:stretch>
                  </pic:blipFill>
                  <pic:spPr bwMode="auto">
                    <a:xfrm>
                      <a:off x="0" y="0"/>
                      <a:ext cx="1379220" cy="973455"/>
                    </a:xfrm>
                    <a:prstGeom prst="rect">
                      <a:avLst/>
                    </a:prstGeom>
                    <a:noFill/>
                    <a:ln w="9525">
                      <a:noFill/>
                      <a:miter lim="800000"/>
                      <a:headEnd/>
                      <a:tailEnd/>
                    </a:ln>
                  </pic:spPr>
                </pic:pic>
              </a:graphicData>
            </a:graphic>
          </wp:inline>
        </w:drawing>
      </w:r>
    </w:p>
    <w:p w:rsidR="00873907" w:rsidRDefault="00873907" w:rsidP="00873907">
      <w:pPr>
        <w:spacing w:after="240"/>
      </w:pPr>
      <w:r>
        <w:rPr>
          <w:rFonts w:ascii="Arial" w:hAnsi="Arial" w:cs="Arial"/>
        </w:rPr>
        <w:br/>
      </w:r>
    </w:p>
    <w:p w:rsidR="00873907" w:rsidRDefault="00873907" w:rsidP="00873907">
      <w:pPr>
        <w:spacing w:after="0"/>
      </w:pPr>
    </w:p>
    <w:p w:rsidR="00873907" w:rsidRDefault="00873907" w:rsidP="00873907"/>
    <w:p w:rsidR="00873907" w:rsidRDefault="00873907" w:rsidP="00873907"/>
    <w:p w:rsidR="00873907" w:rsidRDefault="00873907" w:rsidP="00873907"/>
    <w:p w:rsidR="00873907" w:rsidRDefault="00873907" w:rsidP="00873907">
      <w:r>
        <w:rPr>
          <w:rFonts w:ascii="Arial" w:hAnsi="Arial" w:cs="Arial"/>
        </w:rPr>
        <w:t xml:space="preserve">(ii). </w:t>
      </w:r>
      <w:r>
        <w:rPr>
          <w:rFonts w:ascii="Arial" w:hAnsi="Arial" w:cs="Arial"/>
          <w:b/>
          <w:bCs/>
        </w:rPr>
        <w:t>Toolmaker’s clamp:</w:t>
      </w:r>
      <w:r>
        <w:rPr>
          <w:rFonts w:ascii="Arial" w:hAnsi="Arial" w:cs="Arial"/>
        </w:rPr>
        <w:t xml:space="preserve"> This is a clamp used for holding parts together during assembling (coupling parts together), riveting, clamping work piece during drilling. </w:t>
      </w:r>
      <w:proofErr w:type="spellStart"/>
      <w:proofErr w:type="gramStart"/>
      <w:r>
        <w:rPr>
          <w:rFonts w:ascii="Arial" w:hAnsi="Arial" w:cs="Arial"/>
        </w:rPr>
        <w:t>Eg</w:t>
      </w:r>
      <w:proofErr w:type="spellEnd"/>
      <w:r>
        <w:rPr>
          <w:rFonts w:ascii="Arial" w:hAnsi="Arial" w:cs="Arial"/>
        </w:rPr>
        <w:t>.</w:t>
      </w:r>
      <w:proofErr w:type="gramEnd"/>
    </w:p>
    <w:p w:rsidR="00873907" w:rsidRDefault="00873907" w:rsidP="00A04B13">
      <w:pPr>
        <w:jc w:val="center"/>
      </w:pPr>
      <w:r>
        <w:rPr>
          <w:noProof/>
          <w:color w:val="0000FF"/>
        </w:rPr>
        <w:drawing>
          <wp:inline distT="0" distB="0" distL="0" distR="0">
            <wp:extent cx="1238885" cy="1238885"/>
            <wp:effectExtent l="19050" t="0" r="0" b="0"/>
            <wp:docPr id="186" name="Picture 186" descr="http://1.bp.blogspot.com/-Ly3c9XCLGDA/UlUYl3xP--I/AAAAAAAAArg/Mf8495JGpUs/s1600/images%5B5%5D.jpg">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1.bp.blogspot.com/-Ly3c9XCLGDA/UlUYl3xP--I/AAAAAAAAArg/Mf8495JGpUs/s1600/images%5B5%5D.jpg">
                      <a:hlinkClick r:id="rId123"/>
                    </pic:cNvPr>
                    <pic:cNvPicPr>
                      <a:picLocks noChangeAspect="1" noChangeArrowheads="1"/>
                    </pic:cNvPicPr>
                  </pic:nvPicPr>
                  <pic:blipFill>
                    <a:blip r:embed="rId124"/>
                    <a:srcRect/>
                    <a:stretch>
                      <a:fillRect/>
                    </a:stretch>
                  </pic:blipFill>
                  <pic:spPr bwMode="auto">
                    <a:xfrm>
                      <a:off x="0" y="0"/>
                      <a:ext cx="1238885" cy="1238885"/>
                    </a:xfrm>
                    <a:prstGeom prst="rect">
                      <a:avLst/>
                    </a:prstGeom>
                    <a:noFill/>
                    <a:ln w="9525">
                      <a:noFill/>
                      <a:miter lim="800000"/>
                      <a:headEnd/>
                      <a:tailEnd/>
                    </a:ln>
                  </pic:spPr>
                </pic:pic>
              </a:graphicData>
            </a:graphic>
          </wp:inline>
        </w:drawing>
      </w:r>
    </w:p>
    <w:p w:rsidR="00873907" w:rsidRDefault="00873907" w:rsidP="00873907"/>
    <w:p w:rsidR="00873907" w:rsidRDefault="00873907" w:rsidP="00873907"/>
    <w:p w:rsidR="00873907" w:rsidRDefault="00873907" w:rsidP="00873907"/>
    <w:p w:rsidR="00873907" w:rsidRDefault="00873907" w:rsidP="00873907">
      <w:pPr>
        <w:pStyle w:val="Heading2"/>
      </w:pPr>
      <w:r>
        <w:rPr>
          <w:rFonts w:ascii="Arial" w:hAnsi="Arial" w:cs="Arial"/>
        </w:rPr>
        <w:lastRenderedPageBreak/>
        <w:t>REVIEW QUESTIONS</w:t>
      </w:r>
    </w:p>
    <w:p w:rsidR="00A04B13" w:rsidRDefault="00873907">
      <w:r>
        <w:rPr>
          <w:rFonts w:ascii="Arial" w:hAnsi="Arial" w:cs="Arial"/>
        </w:rPr>
        <w:t>(</w:t>
      </w:r>
      <w:proofErr w:type="spellStart"/>
      <w:r>
        <w:rPr>
          <w:rFonts w:ascii="Arial" w:hAnsi="Arial" w:cs="Arial"/>
        </w:rPr>
        <w:t>i</w:t>
      </w:r>
      <w:proofErr w:type="spellEnd"/>
      <w:r>
        <w:rPr>
          <w:rFonts w:ascii="Arial" w:hAnsi="Arial" w:cs="Arial"/>
        </w:rPr>
        <w:t>). name two types of vices used in a metal workshop.</w:t>
      </w:r>
      <w:r>
        <w:rPr>
          <w:rFonts w:ascii="Arial" w:hAnsi="Arial" w:cs="Arial"/>
        </w:rPr>
        <w:br/>
        <w:t>(ii). explain the uses of the vices listed above.</w:t>
      </w:r>
    </w:p>
    <w:p w:rsidR="00873907" w:rsidRPr="00A04B13" w:rsidRDefault="00873907" w:rsidP="00A04B13">
      <w:r>
        <w:rPr>
          <w:sz w:val="28"/>
          <w:szCs w:val="28"/>
        </w:rPr>
        <w:t>Week 5; metal work hand tools [cont]</w:t>
      </w:r>
    </w:p>
    <w:p w:rsidR="00873907" w:rsidRDefault="00873907">
      <w:pPr>
        <w:rPr>
          <w:sz w:val="28"/>
          <w:szCs w:val="28"/>
        </w:rPr>
      </w:pPr>
      <w:r>
        <w:rPr>
          <w:noProof/>
          <w:sz w:val="28"/>
          <w:szCs w:val="28"/>
        </w:rPr>
        <w:drawing>
          <wp:inline distT="0" distB="0" distL="0" distR="0">
            <wp:extent cx="5030417" cy="3753465"/>
            <wp:effectExtent l="19050" t="0" r="0" b="0"/>
            <wp:docPr id="9" name="Picture 8" descr="index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2.jpg"/>
                    <pic:cNvPicPr/>
                  </pic:nvPicPr>
                  <pic:blipFill>
                    <a:blip r:embed="rId125"/>
                    <a:stretch>
                      <a:fillRect/>
                    </a:stretch>
                  </pic:blipFill>
                  <pic:spPr>
                    <a:xfrm>
                      <a:off x="0" y="0"/>
                      <a:ext cx="5036667" cy="3758128"/>
                    </a:xfrm>
                    <a:prstGeom prst="rect">
                      <a:avLst/>
                    </a:prstGeom>
                  </pic:spPr>
                </pic:pic>
              </a:graphicData>
            </a:graphic>
          </wp:inline>
        </w:drawing>
      </w:r>
      <w:r>
        <w:rPr>
          <w:noProof/>
          <w:sz w:val="28"/>
          <w:szCs w:val="28"/>
        </w:rPr>
        <w:drawing>
          <wp:inline distT="0" distB="0" distL="0" distR="0">
            <wp:extent cx="3977763" cy="2968023"/>
            <wp:effectExtent l="19050" t="0" r="3687" b="0"/>
            <wp:docPr id="10" name="Picture 9" descr="index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3.jpg"/>
                    <pic:cNvPicPr/>
                  </pic:nvPicPr>
                  <pic:blipFill>
                    <a:blip r:embed="rId126"/>
                    <a:stretch>
                      <a:fillRect/>
                    </a:stretch>
                  </pic:blipFill>
                  <pic:spPr>
                    <a:xfrm>
                      <a:off x="0" y="0"/>
                      <a:ext cx="3982705" cy="2971710"/>
                    </a:xfrm>
                    <a:prstGeom prst="rect">
                      <a:avLst/>
                    </a:prstGeom>
                  </pic:spPr>
                </pic:pic>
              </a:graphicData>
            </a:graphic>
          </wp:inline>
        </w:drawing>
      </w:r>
      <w:r>
        <w:rPr>
          <w:noProof/>
          <w:sz w:val="28"/>
          <w:szCs w:val="28"/>
        </w:rPr>
        <w:lastRenderedPageBreak/>
        <w:drawing>
          <wp:inline distT="0" distB="0" distL="0" distR="0">
            <wp:extent cx="4833169" cy="4027642"/>
            <wp:effectExtent l="19050" t="0" r="5531" b="0"/>
            <wp:docPr id="50" name="Picture 49" descr="index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4.jpg"/>
                    <pic:cNvPicPr/>
                  </pic:nvPicPr>
                  <pic:blipFill>
                    <a:blip r:embed="rId69"/>
                    <a:stretch>
                      <a:fillRect/>
                    </a:stretch>
                  </pic:blipFill>
                  <pic:spPr>
                    <a:xfrm>
                      <a:off x="0" y="0"/>
                      <a:ext cx="4838244" cy="4031871"/>
                    </a:xfrm>
                    <a:prstGeom prst="rect">
                      <a:avLst/>
                    </a:prstGeom>
                  </pic:spPr>
                </pic:pic>
              </a:graphicData>
            </a:graphic>
          </wp:inline>
        </w:drawing>
      </w:r>
      <w:r>
        <w:rPr>
          <w:noProof/>
          <w:sz w:val="28"/>
          <w:szCs w:val="28"/>
        </w:rPr>
        <w:drawing>
          <wp:inline distT="0" distB="0" distL="0" distR="0">
            <wp:extent cx="4582447" cy="3419210"/>
            <wp:effectExtent l="19050" t="0" r="8603" b="0"/>
            <wp:docPr id="51" name="Picture 50"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125"/>
                    <a:stretch>
                      <a:fillRect/>
                    </a:stretch>
                  </pic:blipFill>
                  <pic:spPr>
                    <a:xfrm>
                      <a:off x="0" y="0"/>
                      <a:ext cx="4588140" cy="3423458"/>
                    </a:xfrm>
                    <a:prstGeom prst="rect">
                      <a:avLst/>
                    </a:prstGeom>
                  </pic:spPr>
                </pic:pic>
              </a:graphicData>
            </a:graphic>
          </wp:inline>
        </w:drawing>
      </w:r>
    </w:p>
    <w:p w:rsidR="00A04B13" w:rsidRDefault="00A04B13">
      <w:pPr>
        <w:rPr>
          <w:sz w:val="28"/>
          <w:szCs w:val="28"/>
        </w:rPr>
      </w:pPr>
      <w:r>
        <w:rPr>
          <w:sz w:val="28"/>
          <w:szCs w:val="28"/>
        </w:rPr>
        <w:t>Cutting tools;</w:t>
      </w:r>
    </w:p>
    <w:p w:rsidR="008A0040" w:rsidRDefault="008A0040">
      <w:pPr>
        <w:rPr>
          <w:sz w:val="28"/>
          <w:szCs w:val="28"/>
        </w:rPr>
      </w:pPr>
      <w:r>
        <w:rPr>
          <w:noProof/>
          <w:sz w:val="28"/>
          <w:szCs w:val="28"/>
        </w:rPr>
        <w:lastRenderedPageBreak/>
        <w:drawing>
          <wp:inline distT="0" distB="0" distL="0" distR="0">
            <wp:extent cx="2743200" cy="1895475"/>
            <wp:effectExtent l="19050" t="0" r="0" b="0"/>
            <wp:docPr id="8" name="Picture 7" descr="TinSni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nSnips.gif"/>
                    <pic:cNvPicPr/>
                  </pic:nvPicPr>
                  <pic:blipFill>
                    <a:blip r:embed="rId127"/>
                    <a:stretch>
                      <a:fillRect/>
                    </a:stretch>
                  </pic:blipFill>
                  <pic:spPr>
                    <a:xfrm>
                      <a:off x="0" y="0"/>
                      <a:ext cx="2743200" cy="1895475"/>
                    </a:xfrm>
                    <a:prstGeom prst="rect">
                      <a:avLst/>
                    </a:prstGeom>
                  </pic:spPr>
                </pic:pic>
              </a:graphicData>
            </a:graphic>
          </wp:inline>
        </w:drawing>
      </w:r>
    </w:p>
    <w:p w:rsidR="008A0040" w:rsidRDefault="008A0040">
      <w:pPr>
        <w:rPr>
          <w:sz w:val="28"/>
          <w:szCs w:val="28"/>
        </w:rPr>
      </w:pPr>
      <w:r>
        <w:rPr>
          <w:noProof/>
          <w:sz w:val="28"/>
          <w:szCs w:val="28"/>
        </w:rPr>
        <w:drawing>
          <wp:inline distT="0" distB="0" distL="0" distR="0">
            <wp:extent cx="5356737" cy="4529941"/>
            <wp:effectExtent l="19050" t="0" r="0" b="0"/>
            <wp:docPr id="46" name="Picture 45" descr="handtool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tools1.jpg"/>
                    <pic:cNvPicPr/>
                  </pic:nvPicPr>
                  <pic:blipFill>
                    <a:blip r:embed="rId128"/>
                    <a:srcRect b="4908"/>
                    <a:stretch>
                      <a:fillRect/>
                    </a:stretch>
                  </pic:blipFill>
                  <pic:spPr>
                    <a:xfrm>
                      <a:off x="0" y="0"/>
                      <a:ext cx="5356737" cy="4529941"/>
                    </a:xfrm>
                    <a:prstGeom prst="rect">
                      <a:avLst/>
                    </a:prstGeom>
                  </pic:spPr>
                </pic:pic>
              </a:graphicData>
            </a:graphic>
          </wp:inline>
        </w:drawing>
      </w:r>
    </w:p>
    <w:p w:rsidR="007D2C31" w:rsidRDefault="007D2C31">
      <w:pPr>
        <w:rPr>
          <w:sz w:val="28"/>
          <w:szCs w:val="28"/>
        </w:rPr>
      </w:pPr>
    </w:p>
    <w:p w:rsidR="007D2C31" w:rsidRDefault="007D2C31">
      <w:pPr>
        <w:rPr>
          <w:sz w:val="28"/>
          <w:szCs w:val="28"/>
        </w:rPr>
      </w:pPr>
    </w:p>
    <w:p w:rsidR="00584635" w:rsidRDefault="007D2C31">
      <w:pPr>
        <w:rPr>
          <w:sz w:val="28"/>
          <w:szCs w:val="28"/>
        </w:rPr>
      </w:pPr>
      <w:r>
        <w:rPr>
          <w:sz w:val="28"/>
          <w:szCs w:val="28"/>
        </w:rPr>
        <w:t>Boring tools</w:t>
      </w:r>
    </w:p>
    <w:p w:rsidR="007D2C31" w:rsidRDefault="007D2C31">
      <w:pPr>
        <w:rPr>
          <w:sz w:val="28"/>
          <w:szCs w:val="28"/>
        </w:rPr>
      </w:pPr>
      <w:r>
        <w:rPr>
          <w:noProof/>
          <w:sz w:val="28"/>
          <w:szCs w:val="28"/>
        </w:rPr>
        <w:lastRenderedPageBreak/>
        <w:drawing>
          <wp:inline distT="0" distB="0" distL="0" distR="0">
            <wp:extent cx="2381250" cy="1924050"/>
            <wp:effectExtent l="19050" t="0" r="0" b="0"/>
            <wp:docPr id="47" name="Picture 46" descr="ib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est.jpg"/>
                    <pic:cNvPicPr/>
                  </pic:nvPicPr>
                  <pic:blipFill>
                    <a:blip r:embed="rId129"/>
                    <a:stretch>
                      <a:fillRect/>
                    </a:stretch>
                  </pic:blipFill>
                  <pic:spPr>
                    <a:xfrm>
                      <a:off x="0" y="0"/>
                      <a:ext cx="2381250" cy="1924050"/>
                    </a:xfrm>
                    <a:prstGeom prst="rect">
                      <a:avLst/>
                    </a:prstGeom>
                  </pic:spPr>
                </pic:pic>
              </a:graphicData>
            </a:graphic>
          </wp:inline>
        </w:drawing>
      </w:r>
    </w:p>
    <w:p w:rsidR="00584635" w:rsidRDefault="00584635">
      <w:pPr>
        <w:rPr>
          <w:sz w:val="28"/>
          <w:szCs w:val="28"/>
        </w:rPr>
      </w:pPr>
      <w:r>
        <w:rPr>
          <w:noProof/>
          <w:sz w:val="28"/>
          <w:szCs w:val="28"/>
        </w:rPr>
        <w:drawing>
          <wp:inline distT="0" distB="0" distL="0" distR="0">
            <wp:extent cx="2750492" cy="2662084"/>
            <wp:effectExtent l="19050" t="0" r="0" b="0"/>
            <wp:docPr id="48" name="Picture 47" descr="bes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 2.jpg"/>
                    <pic:cNvPicPr/>
                  </pic:nvPicPr>
                  <pic:blipFill>
                    <a:blip r:embed="rId130"/>
                    <a:stretch>
                      <a:fillRect/>
                    </a:stretch>
                  </pic:blipFill>
                  <pic:spPr>
                    <a:xfrm>
                      <a:off x="0" y="0"/>
                      <a:ext cx="2750822" cy="2662404"/>
                    </a:xfrm>
                    <a:prstGeom prst="rect">
                      <a:avLst/>
                    </a:prstGeom>
                  </pic:spPr>
                </pic:pic>
              </a:graphicData>
            </a:graphic>
          </wp:inline>
        </w:drawing>
      </w:r>
    </w:p>
    <w:p w:rsidR="00E13596" w:rsidRPr="00E13596" w:rsidRDefault="00E13596" w:rsidP="00E13596">
      <w:pPr>
        <w:rPr>
          <w:sz w:val="28"/>
          <w:szCs w:val="28"/>
        </w:rPr>
      </w:pPr>
      <w:r w:rsidRPr="00E13596">
        <w:rPr>
          <w:sz w:val="28"/>
          <w:szCs w:val="28"/>
        </w:rPr>
        <w:t>When it comes to machine tools, it's extremely important to perform the proper maintenance on them in order to ensure their longevity. Whether it's the maintenance on a machine's motor, operational components, or specific attachments, the importance of routine check-ups cannot be stressed enough.</w:t>
      </w:r>
    </w:p>
    <w:p w:rsidR="00E13596" w:rsidRPr="00E13596" w:rsidRDefault="00E13596" w:rsidP="00E13596">
      <w:pPr>
        <w:rPr>
          <w:sz w:val="28"/>
          <w:szCs w:val="28"/>
        </w:rPr>
      </w:pPr>
      <w:r w:rsidRPr="00E13596">
        <w:rPr>
          <w:sz w:val="28"/>
          <w:szCs w:val="28"/>
        </w:rPr>
        <w:t>The last thing that you want to have happen is a machine breakdown because of improper maintenance. In order to properly conduct a maintenance check-up, here are some steps that should be followed:</w:t>
      </w:r>
    </w:p>
    <w:p w:rsidR="00E13596" w:rsidRPr="00E13596" w:rsidRDefault="00E13596" w:rsidP="00E13596">
      <w:pPr>
        <w:rPr>
          <w:sz w:val="28"/>
          <w:szCs w:val="28"/>
        </w:rPr>
      </w:pPr>
      <w:r w:rsidRPr="00E13596">
        <w:rPr>
          <w:b/>
          <w:bCs/>
          <w:sz w:val="28"/>
          <w:szCs w:val="28"/>
        </w:rPr>
        <w:t>Check the lubrication:</w:t>
      </w:r>
    </w:p>
    <w:p w:rsidR="00E13596" w:rsidRPr="00E13596" w:rsidRDefault="00E13596" w:rsidP="00E13596">
      <w:pPr>
        <w:rPr>
          <w:sz w:val="28"/>
          <w:szCs w:val="28"/>
        </w:rPr>
      </w:pPr>
      <w:r w:rsidRPr="00E13596">
        <w:rPr>
          <w:sz w:val="28"/>
          <w:szCs w:val="28"/>
        </w:rPr>
        <w:t>For machine tools that are frequently used, it's extremely important to inspect the machine's lubrication levels on a weekly basis. By ensuring that the moving parts are properly lubricated, you will be able to protect the motor over an extended period of time.</w:t>
      </w:r>
    </w:p>
    <w:p w:rsidR="00E13596" w:rsidRPr="00E13596" w:rsidRDefault="00A237DF" w:rsidP="00E13596">
      <w:pPr>
        <w:rPr>
          <w:ins w:id="0" w:author="Unknown"/>
          <w:sz w:val="28"/>
          <w:szCs w:val="28"/>
        </w:rPr>
      </w:pPr>
      <w:ins w:id="1" w:author="Unknown">
        <w:r w:rsidRPr="00E13596">
          <w:rPr>
            <w:sz w:val="28"/>
            <w:szCs w:val="28"/>
          </w:rPr>
          <w:lastRenderedPageBreak/>
          <w:fldChar w:fldCharType="begin"/>
        </w:r>
        <w:r w:rsidR="00E13596" w:rsidRPr="00E13596">
          <w:rPr>
            <w:sz w:val="28"/>
            <w:szCs w:val="28"/>
          </w:rPr>
          <w:instrText xml:space="preserve"> INCLUDEPICTURE "https://ads.thefabricator.com/delivery/lg.php?bannerid=0&amp;campaignid=0&amp;zoneid=716&amp;loc=https%3A%2F%2Fwww.canadianmetalworking.com%2Fblog%2Ftop-5-general-machine-tool-maintenance-tips&amp;referer=https%3A%2F%2Fwww.google.com&amp;cb=8db49b89d0" \* MERGEFORMATINET </w:instrText>
        </w:r>
      </w:ins>
      <w:r w:rsidRPr="00E13596">
        <w:rPr>
          <w:sz w:val="28"/>
          <w:szCs w:val="28"/>
        </w:rPr>
        <w:fldChar w:fldCharType="separate"/>
      </w:r>
      <w:r w:rsidRPr="00A237DF">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ins w:id="2" w:author="Unknown">
        <w:r w:rsidRPr="00E13596">
          <w:rPr>
            <w:sz w:val="28"/>
            <w:szCs w:val="28"/>
          </w:rPr>
          <w:fldChar w:fldCharType="end"/>
        </w:r>
      </w:ins>
    </w:p>
    <w:p w:rsidR="00E13596" w:rsidRPr="00E13596" w:rsidRDefault="00E13596" w:rsidP="00E13596">
      <w:pPr>
        <w:rPr>
          <w:sz w:val="28"/>
          <w:szCs w:val="28"/>
        </w:rPr>
      </w:pPr>
      <w:r w:rsidRPr="00E13596">
        <w:rPr>
          <w:sz w:val="28"/>
          <w:szCs w:val="28"/>
        </w:rPr>
        <w:t>This includes greasing of moving parts, oiling or internal moving components and visual inspection of all part movement in action. Without the right amount of oil, grease or other lubricant, any machine tool could face unnecessary wear and tear. This could lead to breaking downs or extreme damage.</w:t>
      </w:r>
    </w:p>
    <w:p w:rsidR="00E13596" w:rsidRPr="00E13596" w:rsidRDefault="00E13596" w:rsidP="00E13596">
      <w:pPr>
        <w:rPr>
          <w:sz w:val="28"/>
          <w:szCs w:val="28"/>
        </w:rPr>
      </w:pPr>
      <w:r w:rsidRPr="00E13596">
        <w:rPr>
          <w:b/>
          <w:bCs/>
          <w:sz w:val="28"/>
          <w:szCs w:val="28"/>
        </w:rPr>
        <w:t>Sharpen important components:</w:t>
      </w:r>
    </w:p>
    <w:p w:rsidR="00E13596" w:rsidRPr="00E13596" w:rsidRDefault="00E13596" w:rsidP="00E13596">
      <w:pPr>
        <w:rPr>
          <w:sz w:val="28"/>
          <w:szCs w:val="28"/>
        </w:rPr>
      </w:pPr>
      <w:r w:rsidRPr="00E13596">
        <w:rPr>
          <w:sz w:val="28"/>
          <w:szCs w:val="28"/>
        </w:rPr>
        <w:t>If you are using machinery that has components designed for sharpening, cutting, slicing or chopping, you need to ensure that these components maintain their sharpness. If you don't perform routine maintenance on specific parts that need to sustain a particular sharpness, you could be putting production quality at a very high risk.</w:t>
      </w:r>
    </w:p>
    <w:p w:rsidR="00E13596" w:rsidRPr="00E13596" w:rsidRDefault="00E13596" w:rsidP="00E13596">
      <w:pPr>
        <w:rPr>
          <w:sz w:val="28"/>
          <w:szCs w:val="28"/>
        </w:rPr>
      </w:pPr>
      <w:r w:rsidRPr="00E13596">
        <w:rPr>
          <w:sz w:val="28"/>
          <w:szCs w:val="28"/>
        </w:rPr>
        <w:t>The sharpness of a machine part is important because you need to make sure that cut materials are shaped correctly and accurately. This could include checking the sharpness of tools like end bills, drill bits, lathe tools and precision cutters.</w:t>
      </w:r>
    </w:p>
    <w:p w:rsidR="00E13596" w:rsidRPr="00E13596" w:rsidRDefault="00E13596" w:rsidP="00E13596">
      <w:pPr>
        <w:rPr>
          <w:sz w:val="28"/>
          <w:szCs w:val="28"/>
        </w:rPr>
      </w:pPr>
      <w:r w:rsidRPr="00E13596">
        <w:rPr>
          <w:b/>
          <w:bCs/>
          <w:sz w:val="28"/>
          <w:szCs w:val="28"/>
        </w:rPr>
        <w:t>Check alignment specifications:</w:t>
      </w:r>
    </w:p>
    <w:p w:rsidR="00E13596" w:rsidRPr="00E13596" w:rsidRDefault="00E13596" w:rsidP="00E13596">
      <w:pPr>
        <w:rPr>
          <w:sz w:val="28"/>
          <w:szCs w:val="28"/>
        </w:rPr>
      </w:pPr>
      <w:r w:rsidRPr="00E13596">
        <w:rPr>
          <w:sz w:val="28"/>
          <w:szCs w:val="28"/>
        </w:rPr>
        <w:t>The last thing that you want when it comes to your machine tool is to have a particular component or attachment out of alignment. This could greatly affect your work quality in a very negative way. To determine if your machine tool is properly aligned, simply perform a few test jobs and measure the resulting parts to inspect how the equipment is currently working. If the alignment is off, you will need to realign the machine in order to maintain accurate specifications.</w:t>
      </w:r>
    </w:p>
    <w:p w:rsidR="00E13596" w:rsidRPr="00E13596" w:rsidRDefault="00E13596" w:rsidP="00E13596">
      <w:pPr>
        <w:rPr>
          <w:sz w:val="28"/>
          <w:szCs w:val="28"/>
        </w:rPr>
      </w:pPr>
      <w:r w:rsidRPr="00E13596">
        <w:rPr>
          <w:b/>
          <w:bCs/>
          <w:sz w:val="28"/>
          <w:szCs w:val="28"/>
        </w:rPr>
        <w:t>Inspect the cleanliness:</w:t>
      </w:r>
    </w:p>
    <w:p w:rsidR="00E13596" w:rsidRPr="00E13596" w:rsidRDefault="00E13596" w:rsidP="00E13596">
      <w:pPr>
        <w:rPr>
          <w:sz w:val="28"/>
          <w:szCs w:val="28"/>
        </w:rPr>
      </w:pPr>
      <w:r w:rsidRPr="00E13596">
        <w:rPr>
          <w:sz w:val="28"/>
          <w:szCs w:val="28"/>
        </w:rPr>
        <w:t>Although this is somewhat obvious, you need to make sure that your machine is cleaned on a regular basis. By cleaning various pieces of equipment either daily or weekly, you will ensure that a machine is running at maximum capacity. The cleanliness of a machine can often be taken for granted and overlooked when it comes to specific parts breaking down. For example, when a machine collects a lot of grime or begins to rust, long-term problems can start to appear.</w:t>
      </w:r>
    </w:p>
    <w:p w:rsidR="00E13596" w:rsidRPr="00E13596" w:rsidRDefault="00E13596" w:rsidP="00E13596">
      <w:pPr>
        <w:rPr>
          <w:sz w:val="28"/>
          <w:szCs w:val="28"/>
        </w:rPr>
      </w:pPr>
      <w:r w:rsidRPr="00E13596">
        <w:rPr>
          <w:b/>
          <w:bCs/>
          <w:sz w:val="28"/>
          <w:szCs w:val="28"/>
        </w:rPr>
        <w:t>Take good care of accessories and parts:</w:t>
      </w:r>
    </w:p>
    <w:p w:rsidR="00E13596" w:rsidRPr="00E13596" w:rsidRDefault="00E13596" w:rsidP="00E13596">
      <w:pPr>
        <w:rPr>
          <w:sz w:val="28"/>
          <w:szCs w:val="28"/>
        </w:rPr>
      </w:pPr>
      <w:r w:rsidRPr="00E13596">
        <w:rPr>
          <w:sz w:val="28"/>
          <w:szCs w:val="28"/>
        </w:rPr>
        <w:lastRenderedPageBreak/>
        <w:t>In order to properly maintain your machine tool, it's very important to perform routine maintenance checks on all of your components and accessories. An important part of this preventative care is to make sure that all of you machine parts and accessories are handled and stored responsibly. You definitely don't want to be careless with any part of your machine tool.</w:t>
      </w:r>
    </w:p>
    <w:p w:rsidR="00E13596" w:rsidRDefault="00E13596" w:rsidP="00E13596">
      <w:pPr>
        <w:rPr>
          <w:sz w:val="28"/>
          <w:szCs w:val="28"/>
        </w:rPr>
      </w:pPr>
      <w:r w:rsidRPr="00E13596">
        <w:rPr>
          <w:sz w:val="28"/>
          <w:szCs w:val="28"/>
        </w:rPr>
        <w:t>Common sense plays a major role here. Use all of you senses to detect potential problems. An odd sound, a strange smell or unordinary vibration can mean trouble. All things that can be more easily taken care of when detected early on. Keeping a checklist and carefully logging all maintenance performed will optimize this process.</w:t>
      </w:r>
    </w:p>
    <w:p w:rsidR="00A90758" w:rsidRDefault="00A90758" w:rsidP="00E13596">
      <w:pPr>
        <w:rPr>
          <w:sz w:val="28"/>
          <w:szCs w:val="28"/>
        </w:rPr>
      </w:pPr>
      <w:proofErr w:type="gramStart"/>
      <w:r>
        <w:rPr>
          <w:sz w:val="28"/>
          <w:szCs w:val="28"/>
        </w:rPr>
        <w:t>1.list</w:t>
      </w:r>
      <w:proofErr w:type="gramEnd"/>
      <w:r>
        <w:rPr>
          <w:sz w:val="28"/>
          <w:szCs w:val="28"/>
        </w:rPr>
        <w:t xml:space="preserve"> 5 metal work cutting tool</w:t>
      </w:r>
    </w:p>
    <w:p w:rsidR="00A90758" w:rsidRPr="00E13596" w:rsidRDefault="00A90758" w:rsidP="00E13596">
      <w:pPr>
        <w:rPr>
          <w:sz w:val="28"/>
          <w:szCs w:val="28"/>
        </w:rPr>
      </w:pPr>
      <w:proofErr w:type="gramStart"/>
      <w:r>
        <w:rPr>
          <w:sz w:val="28"/>
          <w:szCs w:val="28"/>
        </w:rPr>
        <w:t>2.explain</w:t>
      </w:r>
      <w:proofErr w:type="gramEnd"/>
      <w:r>
        <w:rPr>
          <w:sz w:val="28"/>
          <w:szCs w:val="28"/>
        </w:rPr>
        <w:t xml:space="preserve">  2 methods of boring holes in metals</w:t>
      </w:r>
    </w:p>
    <w:p w:rsidR="00E13596" w:rsidRDefault="00E13596">
      <w:pPr>
        <w:rPr>
          <w:sz w:val="28"/>
          <w:szCs w:val="28"/>
        </w:rPr>
      </w:pPr>
    </w:p>
    <w:p w:rsidR="00E13596" w:rsidRDefault="002E0535">
      <w:pPr>
        <w:rPr>
          <w:sz w:val="28"/>
          <w:szCs w:val="28"/>
        </w:rPr>
      </w:pPr>
      <w:r>
        <w:rPr>
          <w:sz w:val="28"/>
          <w:szCs w:val="28"/>
        </w:rPr>
        <w:t>Week 6</w:t>
      </w:r>
      <w:r w:rsidR="00A90758">
        <w:rPr>
          <w:sz w:val="28"/>
          <w:szCs w:val="28"/>
        </w:rPr>
        <w:t xml:space="preserve">          </w:t>
      </w:r>
      <w:r>
        <w:rPr>
          <w:sz w:val="28"/>
          <w:szCs w:val="28"/>
        </w:rPr>
        <w:t>.importance of maintenance</w:t>
      </w:r>
    </w:p>
    <w:p w:rsidR="00A251CA" w:rsidRPr="00A251CA" w:rsidRDefault="00A251CA" w:rsidP="00A251CA">
      <w:pPr>
        <w:rPr>
          <w:sz w:val="28"/>
          <w:szCs w:val="28"/>
        </w:rPr>
      </w:pPr>
      <w:r w:rsidRPr="00A251CA">
        <w:rPr>
          <w:sz w:val="28"/>
          <w:szCs w:val="28"/>
        </w:rPr>
        <w:t xml:space="preserve">Tool Maintenance Made Easy </w:t>
      </w:r>
    </w:p>
    <w:p w:rsidR="00A251CA" w:rsidRPr="00A251CA" w:rsidRDefault="00A251CA" w:rsidP="00A251CA">
      <w:pPr>
        <w:rPr>
          <w:sz w:val="28"/>
          <w:szCs w:val="28"/>
        </w:rPr>
      </w:pPr>
      <w:proofErr w:type="gramStart"/>
      <w:r w:rsidRPr="00A251CA">
        <w:rPr>
          <w:sz w:val="28"/>
          <w:szCs w:val="28"/>
        </w:rPr>
        <w:t>posted</w:t>
      </w:r>
      <w:proofErr w:type="gramEnd"/>
      <w:r w:rsidRPr="00A251CA">
        <w:rPr>
          <w:sz w:val="28"/>
          <w:szCs w:val="28"/>
        </w:rPr>
        <w:t xml:space="preserve"> on August 15, 2017 by Matt Becker </w:t>
      </w:r>
    </w:p>
    <w:p w:rsidR="00A251CA" w:rsidRPr="00A251CA" w:rsidRDefault="00A251CA" w:rsidP="00A251CA">
      <w:pPr>
        <w:rPr>
          <w:sz w:val="28"/>
          <w:szCs w:val="28"/>
        </w:rPr>
      </w:pPr>
      <w:r w:rsidRPr="00A251CA">
        <w:rPr>
          <w:noProof/>
          <w:sz w:val="28"/>
          <w:szCs w:val="28"/>
        </w:rPr>
        <w:drawing>
          <wp:inline distT="0" distB="0" distL="0" distR="0">
            <wp:extent cx="1900555" cy="1900555"/>
            <wp:effectExtent l="19050" t="0" r="4445" b="0"/>
            <wp:docPr id="81" name="Picture 81" descr="http://images.rockler.com/rockler/images/28445-01-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images.rockler.com/rockler/images/28445-01-200.jpg"/>
                    <pic:cNvPicPr>
                      <a:picLocks noChangeAspect="1" noChangeArrowheads="1"/>
                    </pic:cNvPicPr>
                  </pic:nvPicPr>
                  <pic:blipFill>
                    <a:blip r:embed="rId131"/>
                    <a:srcRect/>
                    <a:stretch>
                      <a:fillRect/>
                    </a:stretch>
                  </pic:blipFill>
                  <pic:spPr bwMode="auto">
                    <a:xfrm>
                      <a:off x="0" y="0"/>
                      <a:ext cx="1900555" cy="1900555"/>
                    </a:xfrm>
                    <a:prstGeom prst="rect">
                      <a:avLst/>
                    </a:prstGeom>
                    <a:noFill/>
                    <a:ln w="9525">
                      <a:noFill/>
                      <a:miter lim="800000"/>
                      <a:headEnd/>
                      <a:tailEnd/>
                    </a:ln>
                  </pic:spPr>
                </pic:pic>
              </a:graphicData>
            </a:graphic>
          </wp:inline>
        </w:drawing>
      </w:r>
    </w:p>
    <w:p w:rsidR="00A251CA" w:rsidRPr="00A251CA" w:rsidRDefault="00A251CA" w:rsidP="00A251CA">
      <w:pPr>
        <w:rPr>
          <w:sz w:val="28"/>
          <w:szCs w:val="28"/>
        </w:rPr>
      </w:pPr>
      <w:r w:rsidRPr="00A251CA">
        <w:rPr>
          <w:sz w:val="28"/>
          <w:szCs w:val="28"/>
        </w:rPr>
        <w:t>If you're like most woodworkers, you've invested a lot in your tool collection, both financially and in the time you've spent choosing, acquiring and setting up the tools that make up your shop. But how much time have you devoted to taking good care of them?</w:t>
      </w:r>
    </w:p>
    <w:p w:rsidR="00A251CA" w:rsidRPr="00A251CA" w:rsidRDefault="00A251CA" w:rsidP="00A251CA">
      <w:pPr>
        <w:rPr>
          <w:sz w:val="28"/>
          <w:szCs w:val="28"/>
        </w:rPr>
      </w:pPr>
      <w:r w:rsidRPr="00A251CA">
        <w:rPr>
          <w:sz w:val="28"/>
          <w:szCs w:val="28"/>
        </w:rPr>
        <w:lastRenderedPageBreak/>
        <w:t xml:space="preserve">Taking care of your tools is important, and if you've been neglecting your tool maintenance program because you think it involves lots of specialized equipment and complicated, time-consuming machinery tear-downs, we've got good news. With just a few facts, a modest investment in </w:t>
      </w:r>
      <w:hyperlink r:id="rId132" w:history="1">
        <w:r w:rsidRPr="00A251CA">
          <w:rPr>
            <w:rStyle w:val="Hyperlink"/>
            <w:sz w:val="28"/>
            <w:szCs w:val="28"/>
          </w:rPr>
          <w:t>tool maintenance equipment and supplies</w:t>
        </w:r>
      </w:hyperlink>
      <w:r w:rsidRPr="00A251CA">
        <w:rPr>
          <w:sz w:val="28"/>
          <w:szCs w:val="28"/>
        </w:rPr>
        <w:t>, and a little time, you can keep all of the tools in your shop running at peak performance year-round.</w:t>
      </w:r>
    </w:p>
    <w:p w:rsidR="00A251CA" w:rsidRPr="00A251CA" w:rsidRDefault="00A251CA" w:rsidP="00A251CA">
      <w:pPr>
        <w:rPr>
          <w:sz w:val="28"/>
          <w:szCs w:val="28"/>
        </w:rPr>
      </w:pPr>
      <w:r w:rsidRPr="00A251CA">
        <w:rPr>
          <w:noProof/>
          <w:sz w:val="28"/>
          <w:szCs w:val="28"/>
        </w:rPr>
        <w:drawing>
          <wp:inline distT="0" distB="0" distL="0" distR="0">
            <wp:extent cx="1900555" cy="1900555"/>
            <wp:effectExtent l="19050" t="0" r="4445" b="0"/>
            <wp:docPr id="82" name="Picture 82" descr="http://images.rockler.com/rockler/images/28299-01-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images.rockler.com/rockler/images/28299-01-200.jpg"/>
                    <pic:cNvPicPr>
                      <a:picLocks noChangeAspect="1" noChangeArrowheads="1"/>
                    </pic:cNvPicPr>
                  </pic:nvPicPr>
                  <pic:blipFill>
                    <a:blip r:embed="rId133"/>
                    <a:srcRect/>
                    <a:stretch>
                      <a:fillRect/>
                    </a:stretch>
                  </pic:blipFill>
                  <pic:spPr bwMode="auto">
                    <a:xfrm>
                      <a:off x="0" y="0"/>
                      <a:ext cx="1900555" cy="1900555"/>
                    </a:xfrm>
                    <a:prstGeom prst="rect">
                      <a:avLst/>
                    </a:prstGeom>
                    <a:noFill/>
                    <a:ln w="9525">
                      <a:noFill/>
                      <a:miter lim="800000"/>
                      <a:headEnd/>
                      <a:tailEnd/>
                    </a:ln>
                  </pic:spPr>
                </pic:pic>
              </a:graphicData>
            </a:graphic>
          </wp:inline>
        </w:drawing>
      </w:r>
    </w:p>
    <w:p w:rsidR="00A251CA" w:rsidRPr="00A251CA" w:rsidRDefault="00A251CA" w:rsidP="00A251CA">
      <w:pPr>
        <w:rPr>
          <w:b/>
          <w:bCs/>
          <w:sz w:val="28"/>
          <w:szCs w:val="28"/>
        </w:rPr>
      </w:pPr>
      <w:r w:rsidRPr="00A251CA">
        <w:rPr>
          <w:b/>
          <w:bCs/>
          <w:sz w:val="28"/>
          <w:szCs w:val="28"/>
        </w:rPr>
        <w:t>What Tool Maintenance can do for Your Shop</w:t>
      </w:r>
    </w:p>
    <w:p w:rsidR="00A251CA" w:rsidRPr="00A251CA" w:rsidRDefault="00A251CA" w:rsidP="00A251CA">
      <w:pPr>
        <w:rPr>
          <w:sz w:val="28"/>
          <w:szCs w:val="28"/>
        </w:rPr>
      </w:pPr>
      <w:r w:rsidRPr="00A251CA">
        <w:rPr>
          <w:sz w:val="28"/>
          <w:szCs w:val="28"/>
        </w:rPr>
        <w:t xml:space="preserve">At the most fundamental level, woodshop tool maintenance simply means keeping your tools operating as well as they did when you took them out of the box. That's a minimum requirement for running a safe, successful shop. But a good tool maintenance regimen can take you even further. Taking a few extra steps in caring for work surfaces, cutting edges, alignment mechanisms and moving parts can work wonders for the performance of your tools. Add in a few affordable power tool upgrades and you can improve the performance of your woodworking machinery beyond like-new condition. Below, we'll show you how easy it can be to go beyond the basics in keeping the tools in your shop </w:t>
      </w:r>
      <w:r w:rsidRPr="00A251CA">
        <w:rPr>
          <w:i/>
          <w:iCs/>
          <w:sz w:val="28"/>
          <w:szCs w:val="28"/>
        </w:rPr>
        <w:t>sharp, true, clean</w:t>
      </w:r>
      <w:r w:rsidRPr="00A251CA">
        <w:rPr>
          <w:sz w:val="28"/>
          <w:szCs w:val="28"/>
        </w:rPr>
        <w:t xml:space="preserve">, and </w:t>
      </w:r>
      <w:r w:rsidRPr="00A251CA">
        <w:rPr>
          <w:i/>
          <w:iCs/>
          <w:sz w:val="28"/>
          <w:szCs w:val="28"/>
        </w:rPr>
        <w:t>running smooth</w:t>
      </w:r>
      <w:r w:rsidRPr="00A251CA">
        <w:rPr>
          <w:sz w:val="28"/>
          <w:szCs w:val="28"/>
        </w:rPr>
        <w:t>.</w:t>
      </w:r>
    </w:p>
    <w:p w:rsidR="00A251CA" w:rsidRPr="00A251CA" w:rsidRDefault="00A251CA" w:rsidP="00A251CA">
      <w:pPr>
        <w:rPr>
          <w:b/>
          <w:bCs/>
          <w:sz w:val="28"/>
          <w:szCs w:val="28"/>
        </w:rPr>
      </w:pPr>
      <w:bookmarkStart w:id="3" w:name="sharp"/>
      <w:bookmarkEnd w:id="3"/>
      <w:r w:rsidRPr="00A251CA">
        <w:rPr>
          <w:b/>
          <w:bCs/>
          <w:sz w:val="28"/>
          <w:szCs w:val="28"/>
        </w:rPr>
        <w:t>Part I - Keeping Them Sharp</w:t>
      </w:r>
    </w:p>
    <w:p w:rsidR="00A251CA" w:rsidRPr="00A251CA" w:rsidRDefault="00A251CA" w:rsidP="00A251CA">
      <w:pPr>
        <w:rPr>
          <w:sz w:val="28"/>
          <w:szCs w:val="28"/>
        </w:rPr>
      </w:pPr>
      <w:r w:rsidRPr="00A251CA">
        <w:rPr>
          <w:sz w:val="28"/>
          <w:szCs w:val="28"/>
        </w:rPr>
        <w:t xml:space="preserve">Most of the tools in a woodshop are designed to do one thing - cut wood. Naturally, one of the most important aspects of tool maintenance is keeping cutting edges as sharp as possible. In fact, your safety and the quality of your woodworking </w:t>
      </w:r>
      <w:proofErr w:type="gramStart"/>
      <w:r w:rsidRPr="00A251CA">
        <w:rPr>
          <w:sz w:val="28"/>
          <w:szCs w:val="28"/>
        </w:rPr>
        <w:t>depends</w:t>
      </w:r>
      <w:proofErr w:type="gramEnd"/>
      <w:r w:rsidRPr="00A251CA">
        <w:rPr>
          <w:sz w:val="28"/>
          <w:szCs w:val="28"/>
        </w:rPr>
        <w:t xml:space="preserve"> on doing a good job here. From sharpening systems for hand tools to simply outfitting your tools with the best bits and blades, there's a </w:t>
      </w:r>
      <w:r w:rsidRPr="00A251CA">
        <w:rPr>
          <w:sz w:val="28"/>
          <w:szCs w:val="28"/>
        </w:rPr>
        <w:lastRenderedPageBreak/>
        <w:t>lot that you can do to give yourself the "edge" when it comes to cutting and machining parts.</w:t>
      </w:r>
    </w:p>
    <w:p w:rsidR="00A251CA" w:rsidRPr="00A251CA" w:rsidRDefault="00A251CA" w:rsidP="00A251CA">
      <w:pPr>
        <w:rPr>
          <w:sz w:val="28"/>
          <w:szCs w:val="28"/>
        </w:rPr>
      </w:pPr>
      <w:r w:rsidRPr="00A251CA">
        <w:rPr>
          <w:noProof/>
          <w:sz w:val="28"/>
          <w:szCs w:val="28"/>
        </w:rPr>
        <w:drawing>
          <wp:inline distT="0" distB="0" distL="0" distR="0">
            <wp:extent cx="1900555" cy="1900555"/>
            <wp:effectExtent l="19050" t="0" r="4445" b="0"/>
            <wp:docPr id="83" name="Picture 83" descr="Freud LU85R Ultimate Cutoff Bl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reud LU85R Ultimate Cutoff Blades"/>
                    <pic:cNvPicPr>
                      <a:picLocks noChangeAspect="1" noChangeArrowheads="1"/>
                    </pic:cNvPicPr>
                  </pic:nvPicPr>
                  <pic:blipFill>
                    <a:blip r:embed="rId134"/>
                    <a:srcRect/>
                    <a:stretch>
                      <a:fillRect/>
                    </a:stretch>
                  </pic:blipFill>
                  <pic:spPr bwMode="auto">
                    <a:xfrm>
                      <a:off x="0" y="0"/>
                      <a:ext cx="1900555" cy="1900555"/>
                    </a:xfrm>
                    <a:prstGeom prst="rect">
                      <a:avLst/>
                    </a:prstGeom>
                    <a:noFill/>
                    <a:ln w="9525">
                      <a:noFill/>
                      <a:miter lim="800000"/>
                      <a:headEnd/>
                      <a:tailEnd/>
                    </a:ln>
                  </pic:spPr>
                </pic:pic>
              </a:graphicData>
            </a:graphic>
          </wp:inline>
        </w:drawing>
      </w:r>
    </w:p>
    <w:p w:rsidR="00A251CA" w:rsidRPr="00A251CA" w:rsidRDefault="00A251CA" w:rsidP="00A251CA">
      <w:pPr>
        <w:rPr>
          <w:b/>
          <w:bCs/>
          <w:sz w:val="28"/>
          <w:szCs w:val="28"/>
        </w:rPr>
      </w:pPr>
      <w:r w:rsidRPr="00A251CA">
        <w:rPr>
          <w:b/>
          <w:bCs/>
          <w:sz w:val="28"/>
          <w:szCs w:val="28"/>
        </w:rPr>
        <w:t>Circular saw blades</w:t>
      </w:r>
    </w:p>
    <w:p w:rsidR="00A251CA" w:rsidRPr="00A251CA" w:rsidRDefault="00A251CA" w:rsidP="00A251CA">
      <w:pPr>
        <w:rPr>
          <w:sz w:val="28"/>
          <w:szCs w:val="28"/>
        </w:rPr>
      </w:pPr>
      <w:r w:rsidRPr="00A251CA">
        <w:rPr>
          <w:sz w:val="28"/>
          <w:szCs w:val="28"/>
        </w:rPr>
        <w:t xml:space="preserve">Most woodworkers who've been at it for a while shop for bits and blades from manufacturers they trust. </w:t>
      </w:r>
      <w:hyperlink r:id="rId135" w:history="1">
        <w:r w:rsidRPr="00A251CA">
          <w:rPr>
            <w:rStyle w:val="Hyperlink"/>
            <w:sz w:val="28"/>
            <w:szCs w:val="28"/>
          </w:rPr>
          <w:t>Circular saw blades</w:t>
        </w:r>
      </w:hyperlink>
      <w:r w:rsidRPr="00A251CA">
        <w:rPr>
          <w:sz w:val="28"/>
          <w:szCs w:val="28"/>
        </w:rPr>
        <w:t xml:space="preserve"> from Freud and Forrest are manufactured from the highest quality carbide and tool steel, and designed to keep an edge through continued use. These manufacturers also produce blades designed to stand up to applications that can be very rough on cutting edges, like cutting man-made substrates and laminates. There's really no alternative to paying a professional sharpening service to put a new edge on a circular saw blade - it's actually cheaper in the long run to spend a little extra on blades that can go a long time between </w:t>
      </w:r>
      <w:proofErr w:type="spellStart"/>
      <w:r w:rsidRPr="00A251CA">
        <w:rPr>
          <w:sz w:val="28"/>
          <w:szCs w:val="28"/>
        </w:rPr>
        <w:t>sharpenings</w:t>
      </w:r>
      <w:proofErr w:type="spellEnd"/>
      <w:r w:rsidRPr="00A251CA">
        <w:rPr>
          <w:sz w:val="28"/>
          <w:szCs w:val="28"/>
        </w:rPr>
        <w:t>.</w:t>
      </w:r>
    </w:p>
    <w:p w:rsidR="00A251CA" w:rsidRPr="00A251CA" w:rsidRDefault="00A251CA" w:rsidP="00A251CA">
      <w:pPr>
        <w:rPr>
          <w:b/>
          <w:bCs/>
          <w:sz w:val="28"/>
          <w:szCs w:val="28"/>
        </w:rPr>
      </w:pPr>
      <w:r w:rsidRPr="00A251CA">
        <w:rPr>
          <w:b/>
          <w:bCs/>
          <w:sz w:val="28"/>
          <w:szCs w:val="28"/>
        </w:rPr>
        <w:t>Router bits</w:t>
      </w:r>
    </w:p>
    <w:p w:rsidR="00A251CA" w:rsidRPr="00A251CA" w:rsidRDefault="00A251CA" w:rsidP="00A251CA">
      <w:pPr>
        <w:rPr>
          <w:sz w:val="28"/>
          <w:szCs w:val="28"/>
        </w:rPr>
      </w:pPr>
      <w:r w:rsidRPr="00A251CA">
        <w:rPr>
          <w:sz w:val="28"/>
          <w:szCs w:val="28"/>
        </w:rPr>
        <w:t xml:space="preserve">Router bits usually need to be replaced when they become very dull or damaged. That's a good reason to stay away from discount bits and bit sets. </w:t>
      </w:r>
      <w:proofErr w:type="spellStart"/>
      <w:r w:rsidRPr="00A251CA">
        <w:rPr>
          <w:sz w:val="28"/>
          <w:szCs w:val="28"/>
        </w:rPr>
        <w:t>Rockler's</w:t>
      </w:r>
      <w:proofErr w:type="spellEnd"/>
      <w:r w:rsidRPr="00A251CA">
        <w:rPr>
          <w:sz w:val="28"/>
          <w:szCs w:val="28"/>
        </w:rPr>
        <w:t xml:space="preserve"> own </w:t>
      </w:r>
      <w:proofErr w:type="gramStart"/>
      <w:r w:rsidRPr="00A251CA">
        <w:rPr>
          <w:sz w:val="28"/>
          <w:szCs w:val="28"/>
        </w:rPr>
        <w:t xml:space="preserve">line of </w:t>
      </w:r>
      <w:hyperlink r:id="rId136" w:history="1">
        <w:r w:rsidRPr="00A251CA">
          <w:rPr>
            <w:rStyle w:val="Hyperlink"/>
            <w:sz w:val="28"/>
            <w:szCs w:val="28"/>
          </w:rPr>
          <w:t>router bits</w:t>
        </w:r>
      </w:hyperlink>
      <w:r w:rsidRPr="00A251CA">
        <w:rPr>
          <w:sz w:val="28"/>
          <w:szCs w:val="28"/>
        </w:rPr>
        <w:t>, and those from reputable manufacturers like Amana and Freud, are</w:t>
      </w:r>
      <w:proofErr w:type="gramEnd"/>
      <w:r w:rsidRPr="00A251CA">
        <w:rPr>
          <w:sz w:val="28"/>
          <w:szCs w:val="28"/>
        </w:rPr>
        <w:t xml:space="preserve"> manufactured using the highest quality carbide and tool steel, meaning that they can be kept in service for years without needing to be replaced.</w:t>
      </w:r>
    </w:p>
    <w:p w:rsidR="00A251CA" w:rsidRPr="00A251CA" w:rsidRDefault="00A251CA" w:rsidP="00A251CA">
      <w:pPr>
        <w:rPr>
          <w:sz w:val="28"/>
          <w:szCs w:val="28"/>
        </w:rPr>
      </w:pPr>
      <w:r w:rsidRPr="00A251CA">
        <w:rPr>
          <w:noProof/>
          <w:sz w:val="28"/>
          <w:szCs w:val="28"/>
        </w:rPr>
        <w:lastRenderedPageBreak/>
        <w:drawing>
          <wp:inline distT="0" distB="0" distL="0" distR="0">
            <wp:extent cx="1900555" cy="1900555"/>
            <wp:effectExtent l="19050" t="0" r="4445" b="0"/>
            <wp:docPr id="84" name="Picture 84" descr="Olson All Pro Band Saw Bl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Olson All Pro Band Saw Blades"/>
                    <pic:cNvPicPr>
                      <a:picLocks noChangeAspect="1" noChangeArrowheads="1"/>
                    </pic:cNvPicPr>
                  </pic:nvPicPr>
                  <pic:blipFill>
                    <a:blip r:embed="rId137"/>
                    <a:srcRect/>
                    <a:stretch>
                      <a:fillRect/>
                    </a:stretch>
                  </pic:blipFill>
                  <pic:spPr bwMode="auto">
                    <a:xfrm>
                      <a:off x="0" y="0"/>
                      <a:ext cx="1900555" cy="1900555"/>
                    </a:xfrm>
                    <a:prstGeom prst="rect">
                      <a:avLst/>
                    </a:prstGeom>
                    <a:noFill/>
                    <a:ln w="9525">
                      <a:noFill/>
                      <a:miter lim="800000"/>
                      <a:headEnd/>
                      <a:tailEnd/>
                    </a:ln>
                  </pic:spPr>
                </pic:pic>
              </a:graphicData>
            </a:graphic>
          </wp:inline>
        </w:drawing>
      </w:r>
    </w:p>
    <w:p w:rsidR="00A251CA" w:rsidRPr="00A251CA" w:rsidRDefault="00A251CA" w:rsidP="00A251CA">
      <w:pPr>
        <w:rPr>
          <w:b/>
          <w:bCs/>
          <w:sz w:val="28"/>
          <w:szCs w:val="28"/>
        </w:rPr>
      </w:pPr>
      <w:r w:rsidRPr="00A251CA">
        <w:rPr>
          <w:b/>
          <w:bCs/>
          <w:sz w:val="28"/>
          <w:szCs w:val="28"/>
        </w:rPr>
        <w:t>Band saw blades</w:t>
      </w:r>
    </w:p>
    <w:p w:rsidR="00A251CA" w:rsidRPr="00A251CA" w:rsidRDefault="00A237DF" w:rsidP="00A251CA">
      <w:pPr>
        <w:rPr>
          <w:sz w:val="28"/>
          <w:szCs w:val="28"/>
        </w:rPr>
      </w:pPr>
      <w:hyperlink r:id="rId138" w:history="1">
        <w:r w:rsidR="00A251CA" w:rsidRPr="00A251CA">
          <w:rPr>
            <w:rStyle w:val="Hyperlink"/>
            <w:sz w:val="28"/>
            <w:szCs w:val="28"/>
          </w:rPr>
          <w:t>Band saw blades</w:t>
        </w:r>
      </w:hyperlink>
      <w:r w:rsidR="00A251CA" w:rsidRPr="00A251CA">
        <w:rPr>
          <w:sz w:val="28"/>
          <w:szCs w:val="28"/>
        </w:rPr>
        <w:t xml:space="preserve"> are another cutting tool that are almost always replaced rather than sharpened. Make replacing your band saw blade with a premium blade a standard part of your maintenance schedule. You'll be money and time ahead in the long run.</w:t>
      </w:r>
    </w:p>
    <w:p w:rsidR="00A251CA" w:rsidRPr="00A251CA" w:rsidRDefault="00A251CA" w:rsidP="00A251CA">
      <w:pPr>
        <w:rPr>
          <w:b/>
          <w:bCs/>
          <w:sz w:val="28"/>
          <w:szCs w:val="28"/>
        </w:rPr>
      </w:pPr>
      <w:r w:rsidRPr="00A251CA">
        <w:rPr>
          <w:b/>
          <w:bCs/>
          <w:sz w:val="28"/>
          <w:szCs w:val="28"/>
        </w:rPr>
        <w:t>Drill bits</w:t>
      </w:r>
    </w:p>
    <w:p w:rsidR="00A251CA" w:rsidRPr="00A251CA" w:rsidRDefault="00A251CA" w:rsidP="00A251CA">
      <w:pPr>
        <w:rPr>
          <w:sz w:val="28"/>
          <w:szCs w:val="28"/>
        </w:rPr>
      </w:pPr>
      <w:r w:rsidRPr="00A251CA">
        <w:rPr>
          <w:sz w:val="28"/>
          <w:szCs w:val="28"/>
        </w:rPr>
        <w:t xml:space="preserve">What about </w:t>
      </w:r>
      <w:hyperlink r:id="rId139" w:history="1">
        <w:r w:rsidRPr="00A251CA">
          <w:rPr>
            <w:rStyle w:val="Hyperlink"/>
            <w:sz w:val="28"/>
            <w:szCs w:val="28"/>
          </w:rPr>
          <w:t>drill bits</w:t>
        </w:r>
      </w:hyperlink>
      <w:r w:rsidRPr="00A251CA">
        <w:rPr>
          <w:sz w:val="28"/>
          <w:szCs w:val="28"/>
        </w:rPr>
        <w:t xml:space="preserve">? Once again, buying the best set of bits you can afford to begin with is the best solution for a dull drill bit problem. A good set of </w:t>
      </w:r>
      <w:hyperlink r:id="rId140" w:history="1">
        <w:proofErr w:type="spellStart"/>
        <w:r w:rsidRPr="00A251CA">
          <w:rPr>
            <w:rStyle w:val="Hyperlink"/>
            <w:sz w:val="28"/>
            <w:szCs w:val="28"/>
          </w:rPr>
          <w:t>forstner</w:t>
        </w:r>
        <w:proofErr w:type="spellEnd"/>
        <w:r w:rsidRPr="00A251CA">
          <w:rPr>
            <w:rStyle w:val="Hyperlink"/>
            <w:sz w:val="28"/>
            <w:szCs w:val="28"/>
          </w:rPr>
          <w:t xml:space="preserve"> bits</w:t>
        </w:r>
      </w:hyperlink>
      <w:r w:rsidRPr="00A251CA">
        <w:rPr>
          <w:sz w:val="28"/>
          <w:szCs w:val="28"/>
        </w:rPr>
        <w:t xml:space="preserve">, if used correctly, will stand up to a lot of use before they lose their edge. But even the best drill bits get dull after a certain amount of sustained use, and a dull drill bit can cause ragged hole-edges and burning. If you're the type who likes to speed through drilling operations, leaving nothing but crisp, clean-edged holes in your wake, a sharpening system that works for most popular drill bit types, like the </w:t>
      </w:r>
      <w:hyperlink r:id="rId141" w:history="1">
        <w:r w:rsidRPr="00A251CA">
          <w:rPr>
            <w:rStyle w:val="Hyperlink"/>
            <w:sz w:val="28"/>
            <w:szCs w:val="28"/>
          </w:rPr>
          <w:t>Drill Doctor</w:t>
        </w:r>
      </w:hyperlink>
      <w:r w:rsidRPr="00A251CA">
        <w:rPr>
          <w:sz w:val="28"/>
          <w:szCs w:val="28"/>
        </w:rPr>
        <w:t>, would be a sound tool maintenance investment.</w:t>
      </w:r>
    </w:p>
    <w:p w:rsidR="00A251CA" w:rsidRPr="00A251CA" w:rsidRDefault="00A251CA" w:rsidP="00A251CA">
      <w:pPr>
        <w:rPr>
          <w:b/>
          <w:bCs/>
          <w:sz w:val="28"/>
          <w:szCs w:val="28"/>
        </w:rPr>
      </w:pPr>
      <w:r w:rsidRPr="00A251CA">
        <w:rPr>
          <w:b/>
          <w:bCs/>
          <w:sz w:val="28"/>
          <w:szCs w:val="28"/>
        </w:rPr>
        <w:t>Hand tools</w:t>
      </w:r>
    </w:p>
    <w:p w:rsidR="00A251CA" w:rsidRPr="00A251CA" w:rsidRDefault="00A251CA" w:rsidP="00A251CA">
      <w:pPr>
        <w:rPr>
          <w:sz w:val="28"/>
          <w:szCs w:val="28"/>
        </w:rPr>
      </w:pPr>
      <w:r w:rsidRPr="00A251CA">
        <w:rPr>
          <w:sz w:val="28"/>
          <w:szCs w:val="28"/>
        </w:rPr>
        <w:t xml:space="preserve">Hand tools - planes, chisels, gouges and the like - absolutely require an adequate sharpening system. A good sharpening system for the delicate cutting edges of fine hand tools will allow you to do two things: grind the tool to the correct shape, and hone it to a near-perfect edge. Here you have a few options. Perfectly acceptable results can be achieved using a grinder outfitted with a cool-running </w:t>
      </w:r>
      <w:hyperlink r:id="rId142" w:history="1">
        <w:r w:rsidRPr="00A251CA">
          <w:rPr>
            <w:rStyle w:val="Hyperlink"/>
            <w:sz w:val="28"/>
            <w:szCs w:val="28"/>
          </w:rPr>
          <w:t>white aluminum oxide grinding wheel</w:t>
        </w:r>
      </w:hyperlink>
      <w:r w:rsidRPr="00A251CA">
        <w:rPr>
          <w:sz w:val="28"/>
          <w:szCs w:val="28"/>
        </w:rPr>
        <w:t xml:space="preserve"> and a fairly simple honing system, like </w:t>
      </w:r>
      <w:proofErr w:type="spellStart"/>
      <w:r w:rsidRPr="00A251CA">
        <w:rPr>
          <w:sz w:val="28"/>
          <w:szCs w:val="28"/>
        </w:rPr>
        <w:t>Rockler's</w:t>
      </w:r>
      <w:proofErr w:type="spellEnd"/>
      <w:r w:rsidRPr="00A251CA">
        <w:rPr>
          <w:sz w:val="28"/>
          <w:szCs w:val="28"/>
        </w:rPr>
        <w:t xml:space="preserve"> </w:t>
      </w:r>
      <w:hyperlink r:id="rId143" w:history="1">
        <w:r w:rsidRPr="00A251CA">
          <w:rPr>
            <w:rStyle w:val="Hyperlink"/>
            <w:sz w:val="28"/>
            <w:szCs w:val="28"/>
          </w:rPr>
          <w:t>Plate Glass Sharpening System</w:t>
        </w:r>
      </w:hyperlink>
      <w:r w:rsidRPr="00A251CA">
        <w:rPr>
          <w:sz w:val="28"/>
          <w:szCs w:val="28"/>
        </w:rPr>
        <w:t>.</w:t>
      </w:r>
    </w:p>
    <w:p w:rsidR="00A251CA" w:rsidRPr="00A251CA" w:rsidRDefault="00A251CA" w:rsidP="00A251CA">
      <w:pPr>
        <w:rPr>
          <w:sz w:val="28"/>
          <w:szCs w:val="28"/>
        </w:rPr>
      </w:pPr>
      <w:r w:rsidRPr="00A251CA">
        <w:rPr>
          <w:noProof/>
          <w:sz w:val="28"/>
          <w:szCs w:val="28"/>
        </w:rPr>
        <w:lastRenderedPageBreak/>
        <w:drawing>
          <wp:inline distT="0" distB="0" distL="0" distR="0">
            <wp:extent cx="1900555" cy="1900555"/>
            <wp:effectExtent l="19050" t="0" r="4445" b="0"/>
            <wp:docPr id="85" name="Picture 85" descr="http://images.rockler.com/rockler/images/60467-01-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images.rockler.com/rockler/images/60467-01-200.jpg"/>
                    <pic:cNvPicPr>
                      <a:picLocks noChangeAspect="1" noChangeArrowheads="1"/>
                    </pic:cNvPicPr>
                  </pic:nvPicPr>
                  <pic:blipFill>
                    <a:blip r:embed="rId144"/>
                    <a:srcRect/>
                    <a:stretch>
                      <a:fillRect/>
                    </a:stretch>
                  </pic:blipFill>
                  <pic:spPr bwMode="auto">
                    <a:xfrm>
                      <a:off x="0" y="0"/>
                      <a:ext cx="1900555" cy="1900555"/>
                    </a:xfrm>
                    <a:prstGeom prst="rect">
                      <a:avLst/>
                    </a:prstGeom>
                    <a:noFill/>
                    <a:ln w="9525">
                      <a:noFill/>
                      <a:miter lim="800000"/>
                      <a:headEnd/>
                      <a:tailEnd/>
                    </a:ln>
                  </pic:spPr>
                </pic:pic>
              </a:graphicData>
            </a:graphic>
          </wp:inline>
        </w:drawing>
      </w:r>
    </w:p>
    <w:p w:rsidR="00A251CA" w:rsidRPr="00A251CA" w:rsidRDefault="00A251CA" w:rsidP="00A251CA">
      <w:pPr>
        <w:rPr>
          <w:sz w:val="28"/>
          <w:szCs w:val="28"/>
        </w:rPr>
      </w:pPr>
      <w:r w:rsidRPr="00A251CA">
        <w:rPr>
          <w:sz w:val="28"/>
          <w:szCs w:val="28"/>
        </w:rPr>
        <w:t xml:space="preserve">If hand tools figure prominently in your woodworking, consider investing in a more advanced sharpening system. The </w:t>
      </w:r>
      <w:hyperlink r:id="rId145" w:history="1">
        <w:r w:rsidRPr="00A251CA">
          <w:rPr>
            <w:rStyle w:val="Hyperlink"/>
            <w:sz w:val="28"/>
            <w:szCs w:val="28"/>
          </w:rPr>
          <w:t>Delta Sharpening Station</w:t>
        </w:r>
      </w:hyperlink>
      <w:r w:rsidRPr="00A251CA">
        <w:rPr>
          <w:sz w:val="28"/>
          <w:szCs w:val="28"/>
        </w:rPr>
        <w:t xml:space="preserve"> is an excellent all-in-one sharpening system at an affordable price. And if you want the top of the line, it doesn't get any better than the </w:t>
      </w:r>
      <w:hyperlink r:id="rId146" w:history="1">
        <w:proofErr w:type="spellStart"/>
        <w:r w:rsidRPr="00A251CA">
          <w:rPr>
            <w:rStyle w:val="Hyperlink"/>
            <w:sz w:val="28"/>
            <w:szCs w:val="28"/>
          </w:rPr>
          <w:t>Tormek</w:t>
        </w:r>
        <w:proofErr w:type="spellEnd"/>
        <w:r w:rsidRPr="00A251CA">
          <w:rPr>
            <w:rStyle w:val="Hyperlink"/>
            <w:sz w:val="28"/>
            <w:szCs w:val="28"/>
          </w:rPr>
          <w:t xml:space="preserve"> Sharpening System</w:t>
        </w:r>
      </w:hyperlink>
      <w:r w:rsidRPr="00A251CA">
        <w:rPr>
          <w:sz w:val="28"/>
          <w:szCs w:val="28"/>
        </w:rPr>
        <w:t>.</w:t>
      </w:r>
    </w:p>
    <w:p w:rsidR="00A251CA" w:rsidRPr="00A251CA" w:rsidRDefault="00A251CA" w:rsidP="00A251CA">
      <w:pPr>
        <w:rPr>
          <w:sz w:val="28"/>
          <w:szCs w:val="28"/>
        </w:rPr>
      </w:pPr>
      <w:r w:rsidRPr="00A251CA">
        <w:rPr>
          <w:sz w:val="28"/>
          <w:szCs w:val="28"/>
        </w:rPr>
        <w:t xml:space="preserve">Sharpening hand tools is really an art form in itself, and it would be impossible to do it justice here. That's why we'd like to recommend another precision sharpening tool: a sharpening book. Both Leonard Lee's </w:t>
      </w:r>
      <w:hyperlink r:id="rId147" w:history="1">
        <w:r w:rsidRPr="00A251CA">
          <w:rPr>
            <w:rStyle w:val="Hyperlink"/>
            <w:sz w:val="28"/>
            <w:szCs w:val="28"/>
          </w:rPr>
          <w:t>Complete Guide to Sharpening</w:t>
        </w:r>
      </w:hyperlink>
      <w:r w:rsidRPr="00A251CA">
        <w:rPr>
          <w:sz w:val="28"/>
          <w:szCs w:val="28"/>
        </w:rPr>
        <w:t xml:space="preserve"> and </w:t>
      </w:r>
      <w:hyperlink r:id="rId148" w:history="1">
        <w:r w:rsidRPr="00A251CA">
          <w:rPr>
            <w:rStyle w:val="Hyperlink"/>
            <w:sz w:val="28"/>
            <w:szCs w:val="28"/>
          </w:rPr>
          <w:t>Taunton's Complete Illustrated Guide to Sharpening</w:t>
        </w:r>
      </w:hyperlink>
      <w:r w:rsidRPr="00A251CA">
        <w:rPr>
          <w:sz w:val="28"/>
          <w:szCs w:val="28"/>
        </w:rPr>
        <w:t xml:space="preserve"> offer in-depth information that can bump your sharpening techniques up to the expert level.</w:t>
      </w:r>
    </w:p>
    <w:p w:rsidR="00A251CA" w:rsidRPr="00A251CA" w:rsidRDefault="00A251CA" w:rsidP="00A251CA">
      <w:pPr>
        <w:rPr>
          <w:b/>
          <w:bCs/>
          <w:sz w:val="28"/>
          <w:szCs w:val="28"/>
        </w:rPr>
      </w:pPr>
      <w:bookmarkStart w:id="4" w:name="true"/>
      <w:bookmarkEnd w:id="4"/>
      <w:r w:rsidRPr="00A251CA">
        <w:rPr>
          <w:b/>
          <w:bCs/>
          <w:sz w:val="28"/>
          <w:szCs w:val="28"/>
        </w:rPr>
        <w:t>Part II - Keeping Them True</w:t>
      </w:r>
    </w:p>
    <w:p w:rsidR="00A251CA" w:rsidRPr="00A251CA" w:rsidRDefault="00A251CA" w:rsidP="00A251CA">
      <w:pPr>
        <w:rPr>
          <w:sz w:val="28"/>
          <w:szCs w:val="28"/>
        </w:rPr>
      </w:pPr>
      <w:r w:rsidRPr="00A251CA">
        <w:rPr>
          <w:noProof/>
          <w:sz w:val="28"/>
          <w:szCs w:val="28"/>
        </w:rPr>
        <w:drawing>
          <wp:inline distT="0" distB="0" distL="0" distR="0">
            <wp:extent cx="1900555" cy="1900555"/>
            <wp:effectExtent l="19050" t="0" r="4445" b="0"/>
            <wp:docPr id="86" name="Picture 86" descr="Master Plate with Super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aster Plate with Super Bar"/>
                    <pic:cNvPicPr>
                      <a:picLocks noChangeAspect="1" noChangeArrowheads="1"/>
                    </pic:cNvPicPr>
                  </pic:nvPicPr>
                  <pic:blipFill>
                    <a:blip r:embed="rId149"/>
                    <a:srcRect/>
                    <a:stretch>
                      <a:fillRect/>
                    </a:stretch>
                  </pic:blipFill>
                  <pic:spPr bwMode="auto">
                    <a:xfrm>
                      <a:off x="0" y="0"/>
                      <a:ext cx="1900555" cy="1900555"/>
                    </a:xfrm>
                    <a:prstGeom prst="rect">
                      <a:avLst/>
                    </a:prstGeom>
                    <a:noFill/>
                    <a:ln w="9525">
                      <a:noFill/>
                      <a:miter lim="800000"/>
                      <a:headEnd/>
                      <a:tailEnd/>
                    </a:ln>
                  </pic:spPr>
                </pic:pic>
              </a:graphicData>
            </a:graphic>
          </wp:inline>
        </w:drawing>
      </w:r>
    </w:p>
    <w:p w:rsidR="00A251CA" w:rsidRPr="00A251CA" w:rsidRDefault="00A251CA" w:rsidP="00A251CA">
      <w:pPr>
        <w:rPr>
          <w:sz w:val="28"/>
          <w:szCs w:val="28"/>
        </w:rPr>
      </w:pPr>
      <w:r w:rsidRPr="00A251CA">
        <w:rPr>
          <w:sz w:val="28"/>
          <w:szCs w:val="28"/>
        </w:rPr>
        <w:t xml:space="preserve">Keeping tools in proper alignment is of paramount importance to the performance and accuracy of woodworking tools and equipment. Once set up and adjusted, quality woodworking machinery generally stays in alignment for a long period. But vibration and continued use will eventually cause even the best machinery to go out of adjustment. This is an area where a </w:t>
      </w:r>
      <w:hyperlink r:id="rId150" w:history="1">
        <w:r w:rsidRPr="00A251CA">
          <w:rPr>
            <w:rStyle w:val="Hyperlink"/>
            <w:sz w:val="28"/>
            <w:szCs w:val="28"/>
          </w:rPr>
          <w:t>book or DVD</w:t>
        </w:r>
      </w:hyperlink>
      <w:r w:rsidRPr="00A251CA">
        <w:rPr>
          <w:sz w:val="28"/>
          <w:szCs w:val="28"/>
        </w:rPr>
        <w:t xml:space="preserve"> </w:t>
      </w:r>
      <w:r w:rsidRPr="00A251CA">
        <w:rPr>
          <w:sz w:val="28"/>
          <w:szCs w:val="28"/>
        </w:rPr>
        <w:lastRenderedPageBreak/>
        <w:t>dedicated to a specific power tool can really help out. Many contain detailed information both on how to use the tool and on how to keep in top form. While we can't cover the subject of adjustment and alignment in detail for every woodworking machine, we can offer a few suggestions for two of the most used tools in your shop.</w:t>
      </w:r>
    </w:p>
    <w:p w:rsidR="00A251CA" w:rsidRPr="00A251CA" w:rsidRDefault="00A251CA" w:rsidP="00A251CA">
      <w:pPr>
        <w:rPr>
          <w:b/>
          <w:bCs/>
          <w:sz w:val="28"/>
          <w:szCs w:val="28"/>
        </w:rPr>
      </w:pPr>
      <w:r w:rsidRPr="00A251CA">
        <w:rPr>
          <w:b/>
          <w:bCs/>
          <w:sz w:val="28"/>
          <w:szCs w:val="28"/>
        </w:rPr>
        <w:t>Table saw alignment</w:t>
      </w:r>
    </w:p>
    <w:p w:rsidR="00A251CA" w:rsidRPr="00A251CA" w:rsidRDefault="00A251CA" w:rsidP="00A251CA">
      <w:pPr>
        <w:rPr>
          <w:sz w:val="28"/>
          <w:szCs w:val="28"/>
        </w:rPr>
      </w:pPr>
      <w:r w:rsidRPr="00A251CA">
        <w:rPr>
          <w:sz w:val="28"/>
          <w:szCs w:val="28"/>
        </w:rPr>
        <w:t>For the centerpiece of your shop - your</w:t>
      </w:r>
      <w:r w:rsidRPr="00A251CA">
        <w:rPr>
          <w:b/>
          <w:bCs/>
          <w:sz w:val="28"/>
          <w:szCs w:val="28"/>
        </w:rPr>
        <w:t xml:space="preserve"> table saw</w:t>
      </w:r>
      <w:r w:rsidRPr="00A251CA">
        <w:rPr>
          <w:sz w:val="28"/>
          <w:szCs w:val="28"/>
        </w:rPr>
        <w:t xml:space="preserve"> - it also helps to have a tool to help keep things lined up. For a table saw to produce smooth cuts, and to avoid safety risks, the blade must be aligned to run parallel with the miter slot and fence. The </w:t>
      </w:r>
      <w:hyperlink r:id="rId151" w:history="1">
        <w:r w:rsidRPr="00A251CA">
          <w:rPr>
            <w:rStyle w:val="Hyperlink"/>
            <w:sz w:val="28"/>
            <w:szCs w:val="28"/>
          </w:rPr>
          <w:t xml:space="preserve">Master Plate </w:t>
        </w:r>
        <w:proofErr w:type="gramStart"/>
        <w:r w:rsidRPr="00A251CA">
          <w:rPr>
            <w:rStyle w:val="Hyperlink"/>
            <w:sz w:val="28"/>
            <w:szCs w:val="28"/>
          </w:rPr>
          <w:t>With</w:t>
        </w:r>
        <w:proofErr w:type="gramEnd"/>
        <w:r w:rsidRPr="00A251CA">
          <w:rPr>
            <w:rStyle w:val="Hyperlink"/>
            <w:sz w:val="28"/>
            <w:szCs w:val="28"/>
          </w:rPr>
          <w:t xml:space="preserve"> Super Bar</w:t>
        </w:r>
      </w:hyperlink>
      <w:r w:rsidRPr="00A251CA">
        <w:rPr>
          <w:sz w:val="28"/>
          <w:szCs w:val="28"/>
        </w:rPr>
        <w:t xml:space="preserve"> table saw calibration system will help you diagnose alignment problems and keep your table saw blade running perfectly true.</w:t>
      </w:r>
    </w:p>
    <w:p w:rsidR="00A251CA" w:rsidRPr="00A251CA" w:rsidRDefault="00A251CA" w:rsidP="00A251CA">
      <w:pPr>
        <w:rPr>
          <w:sz w:val="28"/>
          <w:szCs w:val="28"/>
        </w:rPr>
      </w:pPr>
      <w:r w:rsidRPr="00A251CA">
        <w:rPr>
          <w:noProof/>
          <w:sz w:val="28"/>
          <w:szCs w:val="28"/>
        </w:rPr>
        <w:drawing>
          <wp:inline distT="0" distB="0" distL="0" distR="0">
            <wp:extent cx="1900555" cy="1900555"/>
            <wp:effectExtent l="19050" t="0" r="4445" b="0"/>
            <wp:docPr id="87" name="Picture 87" descr="http://images.rockler.com/rockler/images/39360-01-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images.rockler.com/rockler/images/39360-01-200.jpg"/>
                    <pic:cNvPicPr>
                      <a:picLocks noChangeAspect="1" noChangeArrowheads="1"/>
                    </pic:cNvPicPr>
                  </pic:nvPicPr>
                  <pic:blipFill>
                    <a:blip r:embed="rId152"/>
                    <a:srcRect/>
                    <a:stretch>
                      <a:fillRect/>
                    </a:stretch>
                  </pic:blipFill>
                  <pic:spPr bwMode="auto">
                    <a:xfrm>
                      <a:off x="0" y="0"/>
                      <a:ext cx="1900555" cy="1900555"/>
                    </a:xfrm>
                    <a:prstGeom prst="rect">
                      <a:avLst/>
                    </a:prstGeom>
                    <a:noFill/>
                    <a:ln w="9525">
                      <a:noFill/>
                      <a:miter lim="800000"/>
                      <a:headEnd/>
                      <a:tailEnd/>
                    </a:ln>
                  </pic:spPr>
                </pic:pic>
              </a:graphicData>
            </a:graphic>
          </wp:inline>
        </w:drawing>
      </w:r>
    </w:p>
    <w:p w:rsidR="00A251CA" w:rsidRPr="00A251CA" w:rsidRDefault="00A251CA" w:rsidP="00A251CA">
      <w:pPr>
        <w:rPr>
          <w:sz w:val="28"/>
          <w:szCs w:val="28"/>
        </w:rPr>
      </w:pPr>
      <w:r w:rsidRPr="00A251CA">
        <w:rPr>
          <w:sz w:val="28"/>
          <w:szCs w:val="28"/>
        </w:rPr>
        <w:t xml:space="preserve">Upgrading your table saw's fence and miter gauge is one of the easiest ways to improve its performance. Many contractor grade saws are outfitted with excellent basic components - the bed and the motor are fine - but sometimes an exceptional quality fence and miter gauge aren't part of the bargain. Adding an accurate </w:t>
      </w:r>
      <w:hyperlink r:id="rId153" w:history="1">
        <w:r w:rsidRPr="00A251CA">
          <w:rPr>
            <w:rStyle w:val="Hyperlink"/>
            <w:sz w:val="28"/>
            <w:szCs w:val="28"/>
          </w:rPr>
          <w:t>fence system</w:t>
        </w:r>
      </w:hyperlink>
      <w:r w:rsidRPr="00A251CA">
        <w:rPr>
          <w:sz w:val="28"/>
          <w:szCs w:val="28"/>
        </w:rPr>
        <w:t xml:space="preserve"> and a precision </w:t>
      </w:r>
      <w:hyperlink r:id="rId154" w:history="1">
        <w:r w:rsidRPr="00A251CA">
          <w:rPr>
            <w:rStyle w:val="Hyperlink"/>
            <w:sz w:val="28"/>
            <w:szCs w:val="28"/>
          </w:rPr>
          <w:t>miter gauge</w:t>
        </w:r>
      </w:hyperlink>
      <w:r w:rsidRPr="00A251CA">
        <w:rPr>
          <w:sz w:val="28"/>
          <w:szCs w:val="28"/>
        </w:rPr>
        <w:t xml:space="preserve"> will greatly increase the accuracy and reliability of many table saws.</w:t>
      </w:r>
    </w:p>
    <w:p w:rsidR="00A251CA" w:rsidRPr="00A251CA" w:rsidRDefault="00A251CA" w:rsidP="00A251CA">
      <w:pPr>
        <w:rPr>
          <w:b/>
          <w:bCs/>
          <w:sz w:val="28"/>
          <w:szCs w:val="28"/>
        </w:rPr>
      </w:pPr>
      <w:r w:rsidRPr="00A251CA">
        <w:rPr>
          <w:b/>
          <w:bCs/>
          <w:sz w:val="28"/>
          <w:szCs w:val="28"/>
        </w:rPr>
        <w:t>Band saw tracking and alignment</w:t>
      </w:r>
    </w:p>
    <w:p w:rsidR="00A251CA" w:rsidRPr="00A251CA" w:rsidRDefault="00A251CA" w:rsidP="00A251CA">
      <w:pPr>
        <w:rPr>
          <w:sz w:val="28"/>
          <w:szCs w:val="28"/>
        </w:rPr>
      </w:pPr>
      <w:r w:rsidRPr="00A251CA">
        <w:rPr>
          <w:sz w:val="28"/>
          <w:szCs w:val="28"/>
        </w:rPr>
        <w:t xml:space="preserve">Your band saw's ability to make a true cut without wander can be improved by an upgrade to </w:t>
      </w:r>
      <w:proofErr w:type="spellStart"/>
      <w:proofErr w:type="gramStart"/>
      <w:r w:rsidRPr="00A251CA">
        <w:rPr>
          <w:sz w:val="28"/>
          <w:szCs w:val="28"/>
        </w:rPr>
        <w:t>it's</w:t>
      </w:r>
      <w:proofErr w:type="spellEnd"/>
      <w:proofErr w:type="gramEnd"/>
      <w:r w:rsidRPr="00A251CA">
        <w:rPr>
          <w:sz w:val="28"/>
          <w:szCs w:val="28"/>
        </w:rPr>
        <w:t xml:space="preserve"> blade guiding system. Simply adding a set of </w:t>
      </w:r>
      <w:hyperlink r:id="rId155" w:history="1">
        <w:r w:rsidRPr="00A251CA">
          <w:rPr>
            <w:rStyle w:val="Hyperlink"/>
            <w:sz w:val="28"/>
            <w:szCs w:val="28"/>
          </w:rPr>
          <w:t>ceramic guide blocks</w:t>
        </w:r>
      </w:hyperlink>
      <w:r w:rsidRPr="00A251CA">
        <w:rPr>
          <w:sz w:val="28"/>
          <w:szCs w:val="28"/>
        </w:rPr>
        <w:t xml:space="preserve"> will significantly improve the tracking performance of most band saws. And </w:t>
      </w:r>
      <w:r w:rsidRPr="00A251CA">
        <w:rPr>
          <w:sz w:val="28"/>
          <w:szCs w:val="28"/>
        </w:rPr>
        <w:lastRenderedPageBreak/>
        <w:t xml:space="preserve">adding </w:t>
      </w:r>
      <w:hyperlink r:id="rId156" w:history="1">
        <w:r w:rsidRPr="00A251CA">
          <w:rPr>
            <w:rStyle w:val="Hyperlink"/>
            <w:sz w:val="28"/>
            <w:szCs w:val="28"/>
          </w:rPr>
          <w:t>Carter Band Saw Guides</w:t>
        </w:r>
      </w:hyperlink>
      <w:r w:rsidRPr="00A251CA">
        <w:rPr>
          <w:sz w:val="28"/>
          <w:szCs w:val="28"/>
        </w:rPr>
        <w:t xml:space="preserve"> can transform an ordinary band saw into a professional class machine.</w:t>
      </w:r>
    </w:p>
    <w:p w:rsidR="00A251CA" w:rsidRPr="00A251CA" w:rsidRDefault="00A251CA" w:rsidP="00A251CA">
      <w:pPr>
        <w:rPr>
          <w:b/>
          <w:bCs/>
          <w:sz w:val="28"/>
          <w:szCs w:val="28"/>
        </w:rPr>
      </w:pPr>
      <w:bookmarkStart w:id="5" w:name="clean"/>
      <w:bookmarkEnd w:id="5"/>
      <w:r w:rsidRPr="00A251CA">
        <w:rPr>
          <w:b/>
          <w:bCs/>
          <w:sz w:val="28"/>
          <w:szCs w:val="28"/>
        </w:rPr>
        <w:t>Part III - Keeping Them Clean and Smooth</w:t>
      </w:r>
    </w:p>
    <w:p w:rsidR="00A251CA" w:rsidRPr="00A251CA" w:rsidRDefault="00A251CA" w:rsidP="00A251CA">
      <w:pPr>
        <w:rPr>
          <w:sz w:val="28"/>
          <w:szCs w:val="28"/>
        </w:rPr>
      </w:pPr>
      <w:r w:rsidRPr="00A251CA">
        <w:rPr>
          <w:sz w:val="28"/>
          <w:szCs w:val="28"/>
        </w:rPr>
        <w:t xml:space="preserve">In woodworking, friction is the enemy, and that makes keeping your tools clean and free of pitch and resin buildup extremely important. While your first line of defense against woodworking debris will always be an adequate </w:t>
      </w:r>
      <w:hyperlink r:id="rId157" w:history="1">
        <w:r w:rsidRPr="00A251CA">
          <w:rPr>
            <w:rStyle w:val="Hyperlink"/>
            <w:sz w:val="28"/>
            <w:szCs w:val="28"/>
          </w:rPr>
          <w:t>dust collection system</w:t>
        </w:r>
      </w:hyperlink>
      <w:r w:rsidRPr="00A251CA">
        <w:rPr>
          <w:sz w:val="28"/>
          <w:szCs w:val="28"/>
        </w:rPr>
        <w:t>, you'll still need to keep power tool surfaces that come in contact with the wood clean and properly lubricated.</w:t>
      </w:r>
    </w:p>
    <w:p w:rsidR="00A251CA" w:rsidRPr="00A251CA" w:rsidRDefault="00A251CA" w:rsidP="00A251CA">
      <w:pPr>
        <w:rPr>
          <w:sz w:val="28"/>
          <w:szCs w:val="28"/>
        </w:rPr>
      </w:pPr>
      <w:r w:rsidRPr="00A251CA">
        <w:rPr>
          <w:noProof/>
          <w:sz w:val="28"/>
          <w:szCs w:val="28"/>
        </w:rPr>
        <w:drawing>
          <wp:inline distT="0" distB="0" distL="0" distR="0">
            <wp:extent cx="1900555" cy="1900555"/>
            <wp:effectExtent l="19050" t="0" r="4445" b="0"/>
            <wp:docPr id="88" name="Picture 88" descr="Rockler Pitch &amp; Resin Rem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Rockler Pitch &amp; Resin Remover"/>
                    <pic:cNvPicPr>
                      <a:picLocks noChangeAspect="1" noChangeArrowheads="1"/>
                    </pic:cNvPicPr>
                  </pic:nvPicPr>
                  <pic:blipFill>
                    <a:blip r:embed="rId158"/>
                    <a:srcRect/>
                    <a:stretch>
                      <a:fillRect/>
                    </a:stretch>
                  </pic:blipFill>
                  <pic:spPr bwMode="auto">
                    <a:xfrm>
                      <a:off x="0" y="0"/>
                      <a:ext cx="1900555" cy="1900555"/>
                    </a:xfrm>
                    <a:prstGeom prst="rect">
                      <a:avLst/>
                    </a:prstGeom>
                    <a:noFill/>
                    <a:ln w="9525">
                      <a:noFill/>
                      <a:miter lim="800000"/>
                      <a:headEnd/>
                      <a:tailEnd/>
                    </a:ln>
                  </pic:spPr>
                </pic:pic>
              </a:graphicData>
            </a:graphic>
          </wp:inline>
        </w:drawing>
      </w:r>
    </w:p>
    <w:p w:rsidR="00A251CA" w:rsidRPr="00A251CA" w:rsidRDefault="00A251CA" w:rsidP="00A251CA">
      <w:pPr>
        <w:rPr>
          <w:b/>
          <w:bCs/>
          <w:sz w:val="28"/>
          <w:szCs w:val="28"/>
        </w:rPr>
      </w:pPr>
      <w:r w:rsidRPr="00A251CA">
        <w:rPr>
          <w:b/>
          <w:bCs/>
          <w:sz w:val="28"/>
          <w:szCs w:val="28"/>
        </w:rPr>
        <w:t>Keeping saw blades clean</w:t>
      </w:r>
    </w:p>
    <w:p w:rsidR="00A251CA" w:rsidRPr="00A251CA" w:rsidRDefault="00A251CA" w:rsidP="00A251CA">
      <w:pPr>
        <w:rPr>
          <w:sz w:val="28"/>
          <w:szCs w:val="28"/>
        </w:rPr>
      </w:pPr>
      <w:r w:rsidRPr="00A251CA">
        <w:rPr>
          <w:sz w:val="28"/>
          <w:szCs w:val="28"/>
        </w:rPr>
        <w:t xml:space="preserve">Especially when you are sawing pitchy softwoods, it doesn't take long for your table saw blade to get loaded up with a coat of pitch and resin. The sticky residue causes drag, vibration, and a buildup of extra heat, all of which affect not only your woodworking experience, but also the quality of the cut. A few squirts of </w:t>
      </w:r>
      <w:hyperlink r:id="rId159" w:history="1">
        <w:proofErr w:type="spellStart"/>
        <w:r w:rsidRPr="00A251CA">
          <w:rPr>
            <w:rStyle w:val="Hyperlink"/>
            <w:sz w:val="28"/>
            <w:szCs w:val="28"/>
          </w:rPr>
          <w:t>Rockler</w:t>
        </w:r>
        <w:proofErr w:type="spellEnd"/>
        <w:r w:rsidRPr="00A251CA">
          <w:rPr>
            <w:rStyle w:val="Hyperlink"/>
            <w:sz w:val="28"/>
            <w:szCs w:val="28"/>
          </w:rPr>
          <w:t xml:space="preserve"> Pitch and Resin Remover</w:t>
        </w:r>
      </w:hyperlink>
      <w:r w:rsidRPr="00A251CA">
        <w:rPr>
          <w:sz w:val="28"/>
          <w:szCs w:val="28"/>
        </w:rPr>
        <w:t xml:space="preserve"> and a quick polish at blade-change time will keep your circular saw blades clean and smooth.</w:t>
      </w:r>
    </w:p>
    <w:p w:rsidR="00A251CA" w:rsidRPr="00A251CA" w:rsidRDefault="00A251CA" w:rsidP="00A251CA">
      <w:pPr>
        <w:rPr>
          <w:b/>
          <w:bCs/>
          <w:sz w:val="28"/>
          <w:szCs w:val="28"/>
        </w:rPr>
      </w:pPr>
      <w:r w:rsidRPr="00A251CA">
        <w:rPr>
          <w:b/>
          <w:bCs/>
          <w:sz w:val="28"/>
          <w:szCs w:val="28"/>
        </w:rPr>
        <w:t>Cleaning and conditioning router bits</w:t>
      </w:r>
    </w:p>
    <w:p w:rsidR="00A251CA" w:rsidRPr="00A251CA" w:rsidRDefault="00A251CA" w:rsidP="00A251CA">
      <w:pPr>
        <w:rPr>
          <w:sz w:val="28"/>
          <w:szCs w:val="28"/>
        </w:rPr>
      </w:pPr>
      <w:r w:rsidRPr="00A251CA">
        <w:rPr>
          <w:sz w:val="28"/>
          <w:szCs w:val="28"/>
        </w:rPr>
        <w:t xml:space="preserve">Your router bits are another likely candidate for periodic cleaning. There is often only a small amount of clearance between a router bit's cutting edge and its body, where resin buildup can significantly add to the friction created during the cut. You can use the same cleaner that you use for your saw blades to keep your router bits bright and shiny. And for lasting protection, pick up the </w:t>
      </w:r>
      <w:hyperlink r:id="rId160" w:history="1">
        <w:r w:rsidRPr="00A251CA">
          <w:rPr>
            <w:rStyle w:val="Hyperlink"/>
            <w:sz w:val="28"/>
            <w:szCs w:val="28"/>
          </w:rPr>
          <w:t>Blade and Bit Maintenance Kit</w:t>
        </w:r>
      </w:hyperlink>
      <w:r w:rsidRPr="00A251CA">
        <w:rPr>
          <w:sz w:val="28"/>
          <w:szCs w:val="28"/>
        </w:rPr>
        <w:t xml:space="preserve">. The kit includes both a generous supply of pitch and resin </w:t>
      </w:r>
      <w:r w:rsidRPr="00A251CA">
        <w:rPr>
          <w:sz w:val="28"/>
          <w:szCs w:val="28"/>
        </w:rPr>
        <w:lastRenderedPageBreak/>
        <w:t>remover and a lubricant specially designed to condition and protect router bit pilot bearings.</w:t>
      </w:r>
    </w:p>
    <w:p w:rsidR="00A251CA" w:rsidRPr="00A251CA" w:rsidRDefault="00A251CA" w:rsidP="00A251CA">
      <w:pPr>
        <w:rPr>
          <w:sz w:val="28"/>
          <w:szCs w:val="28"/>
        </w:rPr>
      </w:pPr>
      <w:r w:rsidRPr="00A251CA">
        <w:rPr>
          <w:noProof/>
          <w:sz w:val="28"/>
          <w:szCs w:val="28"/>
        </w:rPr>
        <w:drawing>
          <wp:inline distT="0" distB="0" distL="0" distR="0">
            <wp:extent cx="1900555" cy="1900555"/>
            <wp:effectExtent l="19050" t="0" r="4445" b="0"/>
            <wp:docPr id="89" name="Picture 89" descr="ToolSav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oolSaver System"/>
                    <pic:cNvPicPr>
                      <a:picLocks noChangeAspect="1" noChangeArrowheads="1"/>
                    </pic:cNvPicPr>
                  </pic:nvPicPr>
                  <pic:blipFill>
                    <a:blip r:embed="rId161"/>
                    <a:srcRect/>
                    <a:stretch>
                      <a:fillRect/>
                    </a:stretch>
                  </pic:blipFill>
                  <pic:spPr bwMode="auto">
                    <a:xfrm>
                      <a:off x="0" y="0"/>
                      <a:ext cx="1900555" cy="1900555"/>
                    </a:xfrm>
                    <a:prstGeom prst="rect">
                      <a:avLst/>
                    </a:prstGeom>
                    <a:noFill/>
                    <a:ln w="9525">
                      <a:noFill/>
                      <a:miter lim="800000"/>
                      <a:headEnd/>
                      <a:tailEnd/>
                    </a:ln>
                  </pic:spPr>
                </pic:pic>
              </a:graphicData>
            </a:graphic>
          </wp:inline>
        </w:drawing>
      </w:r>
    </w:p>
    <w:p w:rsidR="00A251CA" w:rsidRPr="00A251CA" w:rsidRDefault="00A251CA" w:rsidP="00A251CA">
      <w:pPr>
        <w:rPr>
          <w:b/>
          <w:bCs/>
          <w:sz w:val="28"/>
          <w:szCs w:val="28"/>
        </w:rPr>
      </w:pPr>
      <w:r w:rsidRPr="00A251CA">
        <w:rPr>
          <w:b/>
          <w:bCs/>
          <w:sz w:val="28"/>
          <w:szCs w:val="28"/>
        </w:rPr>
        <w:t>Stationary tool surfaces</w:t>
      </w:r>
    </w:p>
    <w:p w:rsidR="00A251CA" w:rsidRPr="00A251CA" w:rsidRDefault="00A251CA" w:rsidP="00A251CA">
      <w:pPr>
        <w:rPr>
          <w:sz w:val="28"/>
          <w:szCs w:val="28"/>
        </w:rPr>
      </w:pPr>
      <w:r w:rsidRPr="00A251CA">
        <w:rPr>
          <w:sz w:val="28"/>
          <w:szCs w:val="28"/>
        </w:rPr>
        <w:t xml:space="preserve">The surfaces of your table saw, jointer, band saw and planer are designed to support the </w:t>
      </w:r>
      <w:proofErr w:type="spellStart"/>
      <w:r w:rsidRPr="00A251CA">
        <w:rPr>
          <w:sz w:val="28"/>
          <w:szCs w:val="28"/>
        </w:rPr>
        <w:t>workpiece</w:t>
      </w:r>
      <w:proofErr w:type="spellEnd"/>
      <w:r w:rsidRPr="00A251CA">
        <w:rPr>
          <w:sz w:val="28"/>
          <w:szCs w:val="28"/>
        </w:rPr>
        <w:t xml:space="preserve"> and allow it to pass smoothly through the cut. To keep them performing up to par, these surfaces need to be kept clean and free of corrosion. And to enhance their performance, most woodworking experts advocate a light lubrication. The </w:t>
      </w:r>
      <w:hyperlink r:id="rId162" w:history="1">
        <w:proofErr w:type="spellStart"/>
        <w:r w:rsidRPr="00A251CA">
          <w:rPr>
            <w:rStyle w:val="Hyperlink"/>
            <w:sz w:val="28"/>
            <w:szCs w:val="28"/>
          </w:rPr>
          <w:t>Boesheild</w:t>
        </w:r>
        <w:proofErr w:type="spellEnd"/>
        <w:r w:rsidRPr="00A251CA">
          <w:rPr>
            <w:rStyle w:val="Hyperlink"/>
            <w:sz w:val="28"/>
            <w:szCs w:val="28"/>
          </w:rPr>
          <w:t xml:space="preserve"> 3-Part Tool Care Kit</w:t>
        </w:r>
      </w:hyperlink>
      <w:r w:rsidRPr="00A251CA">
        <w:rPr>
          <w:sz w:val="28"/>
          <w:szCs w:val="28"/>
        </w:rPr>
        <w:t xml:space="preserve"> include everything you need to restore the work surfaces of your tools to their original stain and corrosion-free condition, remove pitch and resin, and lubricate them with a lubricant designed especially for power tool care.</w:t>
      </w:r>
    </w:p>
    <w:p w:rsidR="00A251CA" w:rsidRPr="00A251CA" w:rsidRDefault="00A251CA" w:rsidP="00A251CA">
      <w:pPr>
        <w:rPr>
          <w:b/>
          <w:bCs/>
          <w:sz w:val="28"/>
          <w:szCs w:val="28"/>
        </w:rPr>
      </w:pPr>
      <w:bookmarkStart w:id="6" w:name="smooth"/>
      <w:bookmarkEnd w:id="6"/>
      <w:r w:rsidRPr="00A251CA">
        <w:rPr>
          <w:b/>
          <w:bCs/>
          <w:sz w:val="28"/>
          <w:szCs w:val="28"/>
        </w:rPr>
        <w:t>Part IV - Keeping Them Running Smooth</w:t>
      </w:r>
    </w:p>
    <w:p w:rsidR="00A251CA" w:rsidRPr="00A251CA" w:rsidRDefault="00A251CA" w:rsidP="00A251CA">
      <w:pPr>
        <w:rPr>
          <w:sz w:val="28"/>
          <w:szCs w:val="28"/>
        </w:rPr>
      </w:pPr>
      <w:r w:rsidRPr="00A251CA">
        <w:rPr>
          <w:sz w:val="28"/>
          <w:szCs w:val="28"/>
        </w:rPr>
        <w:t>Here you have a great opportunity to improve your woodworking and help your tools age gracefully at the same time. Power tools - at least good ones - are designed to stand up to heavy use, but if you want them to stay that way for a lifetime, you have to take care of their mechanical parts. To protect your investment, make sure that all of your tools and machinery are kept in good working order and properly lubricated. Along with the basic considerations, there are a few mechanical upgrades that, in many cases, will improve a power tool's performance beyond like-new condition.</w:t>
      </w:r>
    </w:p>
    <w:p w:rsidR="00A251CA" w:rsidRPr="00A251CA" w:rsidRDefault="00A251CA" w:rsidP="00A251CA">
      <w:pPr>
        <w:rPr>
          <w:sz w:val="28"/>
          <w:szCs w:val="28"/>
        </w:rPr>
      </w:pPr>
      <w:r w:rsidRPr="00A251CA">
        <w:rPr>
          <w:noProof/>
          <w:sz w:val="28"/>
          <w:szCs w:val="28"/>
        </w:rPr>
        <w:lastRenderedPageBreak/>
        <w:drawing>
          <wp:inline distT="0" distB="0" distL="0" distR="0">
            <wp:extent cx="1900555" cy="1900555"/>
            <wp:effectExtent l="19050" t="0" r="4445" b="0"/>
            <wp:docPr id="90" name="Picture 90" descr="Bearing Lubric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Bearing Lubricant"/>
                    <pic:cNvPicPr>
                      <a:picLocks noChangeAspect="1" noChangeArrowheads="1"/>
                    </pic:cNvPicPr>
                  </pic:nvPicPr>
                  <pic:blipFill>
                    <a:blip r:embed="rId163"/>
                    <a:srcRect/>
                    <a:stretch>
                      <a:fillRect/>
                    </a:stretch>
                  </pic:blipFill>
                  <pic:spPr bwMode="auto">
                    <a:xfrm>
                      <a:off x="0" y="0"/>
                      <a:ext cx="1900555" cy="1900555"/>
                    </a:xfrm>
                    <a:prstGeom prst="rect">
                      <a:avLst/>
                    </a:prstGeom>
                    <a:noFill/>
                    <a:ln w="9525">
                      <a:noFill/>
                      <a:miter lim="800000"/>
                      <a:headEnd/>
                      <a:tailEnd/>
                    </a:ln>
                  </pic:spPr>
                </pic:pic>
              </a:graphicData>
            </a:graphic>
          </wp:inline>
        </w:drawing>
      </w:r>
    </w:p>
    <w:p w:rsidR="00A251CA" w:rsidRPr="00A251CA" w:rsidRDefault="00A251CA" w:rsidP="00A251CA">
      <w:pPr>
        <w:rPr>
          <w:b/>
          <w:bCs/>
          <w:sz w:val="28"/>
          <w:szCs w:val="28"/>
        </w:rPr>
      </w:pPr>
      <w:r w:rsidRPr="00A251CA">
        <w:rPr>
          <w:b/>
          <w:bCs/>
          <w:sz w:val="28"/>
          <w:szCs w:val="28"/>
        </w:rPr>
        <w:t>Lubricating bearings and moving parts</w:t>
      </w:r>
    </w:p>
    <w:p w:rsidR="00A251CA" w:rsidRPr="00A251CA" w:rsidRDefault="00A251CA" w:rsidP="00A251CA">
      <w:pPr>
        <w:rPr>
          <w:sz w:val="28"/>
          <w:szCs w:val="28"/>
        </w:rPr>
      </w:pPr>
      <w:r w:rsidRPr="00A251CA">
        <w:rPr>
          <w:sz w:val="28"/>
          <w:szCs w:val="28"/>
        </w:rPr>
        <w:t xml:space="preserve">The lubricant you use to keep your tools' moving part and bearings in top condition should be designed for the job. </w:t>
      </w:r>
      <w:hyperlink r:id="rId164" w:history="1">
        <w:r w:rsidRPr="00A251CA">
          <w:rPr>
            <w:rStyle w:val="Hyperlink"/>
            <w:sz w:val="28"/>
            <w:szCs w:val="28"/>
          </w:rPr>
          <w:t>Bearing lubricant</w:t>
        </w:r>
      </w:hyperlink>
      <w:r w:rsidRPr="00A251CA">
        <w:rPr>
          <w:sz w:val="28"/>
          <w:szCs w:val="28"/>
        </w:rPr>
        <w:t xml:space="preserve"> penetrates bearings to protect and seal internal parts, reduce heat buildup and extend the life of the tool. For long, trouble-free service from all of your stationary and handheld power tools, lubricate all bearings and moving parts on a regular basis. You can also improve the performance of your band saw, scroll saw and coping saw blades with a Blade Lubricant Stick. Made with a special blend of wax and oils, the lubricant stick extends blade life and helps prevent clogging.</w:t>
      </w:r>
    </w:p>
    <w:p w:rsidR="00A251CA" w:rsidRPr="00A251CA" w:rsidRDefault="00A251CA" w:rsidP="00A251CA">
      <w:pPr>
        <w:rPr>
          <w:sz w:val="28"/>
          <w:szCs w:val="28"/>
        </w:rPr>
      </w:pPr>
      <w:r w:rsidRPr="00A251CA">
        <w:rPr>
          <w:noProof/>
          <w:sz w:val="28"/>
          <w:szCs w:val="28"/>
        </w:rPr>
        <w:drawing>
          <wp:inline distT="0" distB="0" distL="0" distR="0">
            <wp:extent cx="1900555" cy="1900555"/>
            <wp:effectExtent l="19050" t="0" r="4445" b="0"/>
            <wp:docPr id="91" name="Picture 91" descr="Power Twist Link 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ower Twist Link Belt"/>
                    <pic:cNvPicPr>
                      <a:picLocks noChangeAspect="1" noChangeArrowheads="1"/>
                    </pic:cNvPicPr>
                  </pic:nvPicPr>
                  <pic:blipFill>
                    <a:blip r:embed="rId165"/>
                    <a:srcRect/>
                    <a:stretch>
                      <a:fillRect/>
                    </a:stretch>
                  </pic:blipFill>
                  <pic:spPr bwMode="auto">
                    <a:xfrm>
                      <a:off x="0" y="0"/>
                      <a:ext cx="1900555" cy="1900555"/>
                    </a:xfrm>
                    <a:prstGeom prst="rect">
                      <a:avLst/>
                    </a:prstGeom>
                    <a:noFill/>
                    <a:ln w="9525">
                      <a:noFill/>
                      <a:miter lim="800000"/>
                      <a:headEnd/>
                      <a:tailEnd/>
                    </a:ln>
                  </pic:spPr>
                </pic:pic>
              </a:graphicData>
            </a:graphic>
          </wp:inline>
        </w:drawing>
      </w:r>
    </w:p>
    <w:p w:rsidR="00A251CA" w:rsidRPr="00A251CA" w:rsidRDefault="00A251CA" w:rsidP="00A251CA">
      <w:pPr>
        <w:rPr>
          <w:b/>
          <w:bCs/>
          <w:sz w:val="28"/>
          <w:szCs w:val="28"/>
        </w:rPr>
      </w:pPr>
      <w:r w:rsidRPr="00A251CA">
        <w:rPr>
          <w:b/>
          <w:bCs/>
          <w:sz w:val="28"/>
          <w:szCs w:val="28"/>
        </w:rPr>
        <w:t>Mechanical Upgrades for Power Tools</w:t>
      </w:r>
    </w:p>
    <w:p w:rsidR="00A251CA" w:rsidRPr="00A251CA" w:rsidRDefault="00A251CA" w:rsidP="00A251CA">
      <w:pPr>
        <w:rPr>
          <w:sz w:val="28"/>
          <w:szCs w:val="28"/>
        </w:rPr>
      </w:pPr>
      <w:r w:rsidRPr="00A251CA">
        <w:rPr>
          <w:sz w:val="28"/>
          <w:szCs w:val="28"/>
        </w:rPr>
        <w:t xml:space="preserve">Worn out drive belts </w:t>
      </w:r>
      <w:proofErr w:type="gramStart"/>
      <w:r w:rsidRPr="00A251CA">
        <w:rPr>
          <w:sz w:val="28"/>
          <w:szCs w:val="28"/>
        </w:rPr>
        <w:t>cause</w:t>
      </w:r>
      <w:proofErr w:type="gramEnd"/>
      <w:r w:rsidRPr="00A251CA">
        <w:rPr>
          <w:sz w:val="28"/>
          <w:szCs w:val="28"/>
        </w:rPr>
        <w:t xml:space="preserve"> increased vibration and slippage - not to mention the tendency they have to break at the most inopportune times. When it's time to change belts, you have an opportunity to increase the performance of most tools by upgrading to a </w:t>
      </w:r>
      <w:hyperlink r:id="rId166" w:history="1">
        <w:r w:rsidRPr="00A251CA">
          <w:rPr>
            <w:rStyle w:val="Hyperlink"/>
            <w:sz w:val="28"/>
            <w:szCs w:val="28"/>
          </w:rPr>
          <w:t>Power Twist Link Belt</w:t>
        </w:r>
      </w:hyperlink>
      <w:r w:rsidRPr="00A251CA">
        <w:rPr>
          <w:sz w:val="28"/>
          <w:szCs w:val="28"/>
        </w:rPr>
        <w:t xml:space="preserve">. The Power Twist belt is made up of interlocking segments of tough polyurethane </w:t>
      </w:r>
      <w:proofErr w:type="spellStart"/>
      <w:r w:rsidRPr="00A251CA">
        <w:rPr>
          <w:sz w:val="28"/>
          <w:szCs w:val="28"/>
        </w:rPr>
        <w:t>elastomer</w:t>
      </w:r>
      <w:proofErr w:type="spellEnd"/>
      <w:r w:rsidRPr="00A251CA">
        <w:rPr>
          <w:sz w:val="28"/>
          <w:szCs w:val="28"/>
        </w:rPr>
        <w:t xml:space="preserve"> and multiple plies of polyester fabric. The unique feature of the belt is its removable link design, which </w:t>
      </w:r>
      <w:r w:rsidRPr="00A251CA">
        <w:rPr>
          <w:sz w:val="28"/>
          <w:szCs w:val="28"/>
        </w:rPr>
        <w:lastRenderedPageBreak/>
        <w:t>allows the belt's length to be adjusted to provide optimal tension for a variety of tools. The Power Twist also hold its shape far better than standard drive belts The result is greatly increased belt life and reduced tool vibration of up to35%.</w:t>
      </w:r>
    </w:p>
    <w:p w:rsidR="00A251CA" w:rsidRPr="00A251CA" w:rsidRDefault="00A251CA" w:rsidP="00A251CA">
      <w:pPr>
        <w:rPr>
          <w:sz w:val="28"/>
          <w:szCs w:val="28"/>
        </w:rPr>
      </w:pPr>
      <w:r w:rsidRPr="00A251CA">
        <w:rPr>
          <w:noProof/>
          <w:sz w:val="28"/>
          <w:szCs w:val="28"/>
        </w:rPr>
        <w:drawing>
          <wp:inline distT="0" distB="0" distL="0" distR="0">
            <wp:extent cx="1900555" cy="1900555"/>
            <wp:effectExtent l="19050" t="0" r="4445" b="0"/>
            <wp:docPr id="92" name="Picture 92" descr="Urethane Band Saw T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Urethane Band Saw Tires"/>
                    <pic:cNvPicPr>
                      <a:picLocks noChangeAspect="1" noChangeArrowheads="1"/>
                    </pic:cNvPicPr>
                  </pic:nvPicPr>
                  <pic:blipFill>
                    <a:blip r:embed="rId167"/>
                    <a:srcRect/>
                    <a:stretch>
                      <a:fillRect/>
                    </a:stretch>
                  </pic:blipFill>
                  <pic:spPr bwMode="auto">
                    <a:xfrm>
                      <a:off x="0" y="0"/>
                      <a:ext cx="1900555" cy="1900555"/>
                    </a:xfrm>
                    <a:prstGeom prst="rect">
                      <a:avLst/>
                    </a:prstGeom>
                    <a:noFill/>
                    <a:ln w="9525">
                      <a:noFill/>
                      <a:miter lim="800000"/>
                      <a:headEnd/>
                      <a:tailEnd/>
                    </a:ln>
                  </pic:spPr>
                </pic:pic>
              </a:graphicData>
            </a:graphic>
          </wp:inline>
        </w:drawing>
      </w:r>
    </w:p>
    <w:p w:rsidR="00A251CA" w:rsidRPr="00A251CA" w:rsidRDefault="00A251CA" w:rsidP="00A251CA">
      <w:pPr>
        <w:rPr>
          <w:sz w:val="28"/>
          <w:szCs w:val="28"/>
        </w:rPr>
      </w:pPr>
      <w:r w:rsidRPr="00A251CA">
        <w:rPr>
          <w:sz w:val="28"/>
          <w:szCs w:val="28"/>
        </w:rPr>
        <w:t xml:space="preserve">Band saw tires are one of the most neglected mechanical components in woodworking. The usual rubber band saw tires are often left on long after they've lost flexibility and begun to crack. The cost in tool performance is increased vibration, reduced blade life and poor tracking. Unlike rubber tires, </w:t>
      </w:r>
      <w:hyperlink r:id="rId168" w:history="1">
        <w:r w:rsidRPr="00A251CA">
          <w:rPr>
            <w:rStyle w:val="Hyperlink"/>
            <w:sz w:val="28"/>
            <w:szCs w:val="28"/>
          </w:rPr>
          <w:t>Urethane Band Saw Tires</w:t>
        </w:r>
      </w:hyperlink>
      <w:r w:rsidRPr="00A251CA">
        <w:rPr>
          <w:sz w:val="28"/>
          <w:szCs w:val="28"/>
        </w:rPr>
        <w:t xml:space="preserve"> never dry out, meaning that you'll retain the exceptional, vibration-free blade tracking of a new tire for a long time. The tires retain their shape and fit tight to the wheel. You don't need to glue them down, so if they ever do wear out, changing them is quick and easy.</w:t>
      </w:r>
    </w:p>
    <w:p w:rsidR="00A251CA" w:rsidRPr="00A251CA" w:rsidRDefault="00A251CA" w:rsidP="00A251CA">
      <w:pPr>
        <w:rPr>
          <w:sz w:val="28"/>
          <w:szCs w:val="28"/>
        </w:rPr>
      </w:pPr>
      <w:r w:rsidRPr="00A251CA">
        <w:rPr>
          <w:sz w:val="28"/>
          <w:szCs w:val="28"/>
        </w:rPr>
        <w:t xml:space="preserve">While you're servicing your band saw, check to see if it is equipped with an integral wheel brush. If it isn't, do yourself a favor and get an add-on </w:t>
      </w:r>
      <w:hyperlink r:id="rId169" w:history="1">
        <w:r w:rsidRPr="00A251CA">
          <w:rPr>
            <w:rStyle w:val="Hyperlink"/>
            <w:sz w:val="28"/>
            <w:szCs w:val="28"/>
          </w:rPr>
          <w:t>Wheel Brush</w:t>
        </w:r>
      </w:hyperlink>
      <w:r w:rsidRPr="00A251CA">
        <w:rPr>
          <w:sz w:val="28"/>
          <w:szCs w:val="28"/>
        </w:rPr>
        <w:t xml:space="preserve"> to keep your new band saw tires free of the dust and debris that can have a serious effect on blade performance. For the money, a wheel brush is one of the most cost effective tool improvements you can make.</w:t>
      </w:r>
    </w:p>
    <w:p w:rsidR="00A251CA" w:rsidRPr="00A251CA" w:rsidRDefault="00A251CA" w:rsidP="00A251CA">
      <w:pPr>
        <w:rPr>
          <w:sz w:val="28"/>
          <w:szCs w:val="28"/>
        </w:rPr>
      </w:pPr>
      <w:r w:rsidRPr="00A251CA">
        <w:rPr>
          <w:noProof/>
          <w:sz w:val="28"/>
          <w:szCs w:val="28"/>
        </w:rPr>
        <w:drawing>
          <wp:inline distT="0" distB="0" distL="0" distR="0">
            <wp:extent cx="1900555" cy="1900555"/>
            <wp:effectExtent l="19050" t="0" r="4445" b="0"/>
            <wp:docPr id="93" name="Picture 93" descr="Blade Stabiliz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Blade Stabilizers"/>
                    <pic:cNvPicPr>
                      <a:picLocks noChangeAspect="1" noChangeArrowheads="1"/>
                    </pic:cNvPicPr>
                  </pic:nvPicPr>
                  <pic:blipFill>
                    <a:blip r:embed="rId170"/>
                    <a:srcRect/>
                    <a:stretch>
                      <a:fillRect/>
                    </a:stretch>
                  </pic:blipFill>
                  <pic:spPr bwMode="auto">
                    <a:xfrm>
                      <a:off x="0" y="0"/>
                      <a:ext cx="1900555" cy="1900555"/>
                    </a:xfrm>
                    <a:prstGeom prst="rect">
                      <a:avLst/>
                    </a:prstGeom>
                    <a:noFill/>
                    <a:ln w="9525">
                      <a:noFill/>
                      <a:miter lim="800000"/>
                      <a:headEnd/>
                      <a:tailEnd/>
                    </a:ln>
                  </pic:spPr>
                </pic:pic>
              </a:graphicData>
            </a:graphic>
          </wp:inline>
        </w:drawing>
      </w:r>
    </w:p>
    <w:p w:rsidR="00A251CA" w:rsidRPr="00A251CA" w:rsidRDefault="00A251CA" w:rsidP="00A251CA">
      <w:pPr>
        <w:rPr>
          <w:sz w:val="28"/>
          <w:szCs w:val="28"/>
        </w:rPr>
      </w:pPr>
      <w:r w:rsidRPr="00A251CA">
        <w:rPr>
          <w:sz w:val="28"/>
          <w:szCs w:val="28"/>
        </w:rPr>
        <w:lastRenderedPageBreak/>
        <w:t xml:space="preserve">Anything you can do to limit vibration is worth the effort. Vibration shows up in poor tool performance and less than desirable cut surfaces - and it takes its toll on moving parts and bearings. Adding a </w:t>
      </w:r>
      <w:hyperlink r:id="rId171" w:history="1">
        <w:r w:rsidRPr="00A251CA">
          <w:rPr>
            <w:rStyle w:val="Hyperlink"/>
            <w:sz w:val="28"/>
            <w:szCs w:val="28"/>
          </w:rPr>
          <w:t>blade stabilizer</w:t>
        </w:r>
      </w:hyperlink>
      <w:r w:rsidRPr="00A251CA">
        <w:rPr>
          <w:sz w:val="28"/>
          <w:szCs w:val="28"/>
        </w:rPr>
        <w:t xml:space="preserve"> to tools that use circular saw blades is one more step in the right direction. Blade stabilizers, which can be used on most stationary tools that use 7' and larger circular blades, reduce blade rim vibration and increase blade life while limiting the level of vibration that would otherwise be transmitted to your saw's arbor bearings.</w:t>
      </w:r>
    </w:p>
    <w:p w:rsidR="00A251CA" w:rsidRPr="00A251CA" w:rsidRDefault="00A251CA" w:rsidP="00A251CA">
      <w:pPr>
        <w:rPr>
          <w:b/>
          <w:bCs/>
          <w:sz w:val="28"/>
          <w:szCs w:val="28"/>
        </w:rPr>
      </w:pPr>
      <w:r w:rsidRPr="00A251CA">
        <w:rPr>
          <w:b/>
          <w:bCs/>
          <w:sz w:val="28"/>
          <w:szCs w:val="28"/>
        </w:rPr>
        <w:t>Staying on top of it</w:t>
      </w:r>
    </w:p>
    <w:p w:rsidR="00A251CA" w:rsidRDefault="00A251CA" w:rsidP="00A251CA">
      <w:pPr>
        <w:rPr>
          <w:sz w:val="28"/>
          <w:szCs w:val="28"/>
        </w:rPr>
      </w:pPr>
      <w:r w:rsidRPr="00A251CA">
        <w:rPr>
          <w:sz w:val="28"/>
          <w:szCs w:val="28"/>
        </w:rPr>
        <w:t xml:space="preserve">In the long run, it's a lot easier to develop a tool maintenance program and stick with it than it is to rescue and replace tools that have been neglected. Establish a maintenance schedule and stick with it. Above, we've tried to cover the most important tool maintenance considerations, but you'll find even more useful </w:t>
      </w:r>
      <w:hyperlink r:id="rId172" w:history="1">
        <w:r w:rsidRPr="00A251CA">
          <w:rPr>
            <w:rStyle w:val="Hyperlink"/>
            <w:sz w:val="28"/>
            <w:szCs w:val="28"/>
          </w:rPr>
          <w:t>tool maintenance supplies and equipment</w:t>
        </w:r>
      </w:hyperlink>
      <w:r w:rsidRPr="00A251CA">
        <w:rPr>
          <w:sz w:val="28"/>
          <w:szCs w:val="28"/>
        </w:rPr>
        <w:t xml:space="preserve"> at </w:t>
      </w:r>
      <w:proofErr w:type="spellStart"/>
      <w:r w:rsidRPr="00A251CA">
        <w:rPr>
          <w:sz w:val="28"/>
          <w:szCs w:val="28"/>
        </w:rPr>
        <w:t>Rockler</w:t>
      </w:r>
      <w:proofErr w:type="spellEnd"/>
      <w:r w:rsidRPr="00A251CA">
        <w:rPr>
          <w:sz w:val="28"/>
          <w:szCs w:val="28"/>
        </w:rPr>
        <w:t>.</w:t>
      </w:r>
    </w:p>
    <w:p w:rsidR="00861C8D" w:rsidRDefault="00861C8D" w:rsidP="00861C8D">
      <w:pPr>
        <w:pStyle w:val="ListParagraph"/>
        <w:numPr>
          <w:ilvl w:val="1"/>
          <w:numId w:val="16"/>
        </w:numPr>
        <w:rPr>
          <w:sz w:val="28"/>
          <w:szCs w:val="28"/>
        </w:rPr>
      </w:pPr>
      <w:r>
        <w:rPr>
          <w:sz w:val="28"/>
          <w:szCs w:val="28"/>
        </w:rPr>
        <w:t>Define maintenance</w:t>
      </w:r>
    </w:p>
    <w:p w:rsidR="00861C8D" w:rsidRPr="00861C8D" w:rsidRDefault="00861C8D" w:rsidP="00861C8D">
      <w:pPr>
        <w:pStyle w:val="ListParagraph"/>
        <w:numPr>
          <w:ilvl w:val="1"/>
          <w:numId w:val="16"/>
        </w:numPr>
        <w:rPr>
          <w:sz w:val="28"/>
          <w:szCs w:val="28"/>
        </w:rPr>
      </w:pPr>
      <w:r>
        <w:rPr>
          <w:sz w:val="28"/>
          <w:szCs w:val="28"/>
        </w:rPr>
        <w:t>Mention 3 types of maintenance</w:t>
      </w:r>
    </w:p>
    <w:p w:rsidR="00861C8D" w:rsidRPr="00861C8D" w:rsidRDefault="00861C8D" w:rsidP="00861C8D">
      <w:pPr>
        <w:pStyle w:val="ListParagraph"/>
        <w:ind w:left="1440"/>
        <w:rPr>
          <w:sz w:val="28"/>
          <w:szCs w:val="28"/>
        </w:rPr>
      </w:pPr>
    </w:p>
    <w:p w:rsidR="00A251CA" w:rsidRDefault="00B30CFE">
      <w:pPr>
        <w:rPr>
          <w:sz w:val="28"/>
          <w:szCs w:val="28"/>
        </w:rPr>
      </w:pPr>
      <w:proofErr w:type="gramStart"/>
      <w:r>
        <w:rPr>
          <w:sz w:val="28"/>
          <w:szCs w:val="28"/>
        </w:rPr>
        <w:t>Week 7.</w:t>
      </w:r>
      <w:proofErr w:type="gramEnd"/>
      <w:r>
        <w:rPr>
          <w:sz w:val="28"/>
          <w:szCs w:val="28"/>
        </w:rPr>
        <w:t xml:space="preserve">  Basic electricity</w:t>
      </w:r>
    </w:p>
    <w:p w:rsidR="00F30AB5" w:rsidRDefault="00F30AB5" w:rsidP="00F30AB5">
      <w:pPr>
        <w:rPr>
          <w:sz w:val="28"/>
          <w:szCs w:val="28"/>
        </w:rPr>
      </w:pPr>
      <w:r>
        <w:rPr>
          <w:noProof/>
          <w:sz w:val="28"/>
          <w:szCs w:val="28"/>
        </w:rPr>
        <w:drawing>
          <wp:inline distT="0" distB="0" distL="0" distR="0">
            <wp:extent cx="2095500" cy="1571625"/>
            <wp:effectExtent l="0" t="0" r="0" b="0"/>
            <wp:docPr id="162" name="Picture 160" descr="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png"/>
                    <pic:cNvPicPr/>
                  </pic:nvPicPr>
                  <pic:blipFill>
                    <a:blip r:embed="rId173"/>
                    <a:stretch>
                      <a:fillRect/>
                    </a:stretch>
                  </pic:blipFill>
                  <pic:spPr>
                    <a:xfrm>
                      <a:off x="0" y="0"/>
                      <a:ext cx="2095500" cy="1571625"/>
                    </a:xfrm>
                    <a:prstGeom prst="rect">
                      <a:avLst/>
                    </a:prstGeom>
                  </pic:spPr>
                </pic:pic>
              </a:graphicData>
            </a:graphic>
          </wp:inline>
        </w:drawing>
      </w:r>
    </w:p>
    <w:p w:rsidR="00F30AB5" w:rsidRDefault="00F30AB5" w:rsidP="00F30AB5">
      <w:pPr>
        <w:rPr>
          <w:sz w:val="28"/>
          <w:szCs w:val="28"/>
        </w:rPr>
      </w:pPr>
    </w:p>
    <w:p w:rsidR="00F30AB5" w:rsidRDefault="00F30AB5" w:rsidP="00F30AB5">
      <w:pPr>
        <w:rPr>
          <w:sz w:val="28"/>
          <w:szCs w:val="28"/>
        </w:rPr>
      </w:pPr>
      <w:r w:rsidRPr="00B30CFE">
        <w:rPr>
          <w:sz w:val="28"/>
          <w:szCs w:val="28"/>
        </w:rPr>
        <w:t xml:space="preserve">An </w:t>
      </w:r>
      <w:r w:rsidRPr="00B30CFE">
        <w:rPr>
          <w:b/>
          <w:bCs/>
          <w:sz w:val="28"/>
          <w:szCs w:val="28"/>
        </w:rPr>
        <w:t>electric circuit</w:t>
      </w:r>
      <w:r w:rsidRPr="00B30CFE">
        <w:rPr>
          <w:sz w:val="28"/>
          <w:szCs w:val="28"/>
        </w:rPr>
        <w:t xml:space="preserve"> is a path in which </w:t>
      </w:r>
      <w:hyperlink r:id="rId174" w:tooltip="Electrons" w:history="1">
        <w:r w:rsidRPr="00B30CFE">
          <w:rPr>
            <w:rStyle w:val="Hyperlink"/>
            <w:sz w:val="28"/>
            <w:szCs w:val="28"/>
          </w:rPr>
          <w:t>electrons</w:t>
        </w:r>
      </w:hyperlink>
      <w:r w:rsidRPr="00B30CFE">
        <w:rPr>
          <w:sz w:val="28"/>
          <w:szCs w:val="28"/>
        </w:rPr>
        <w:t xml:space="preserve"> from a </w:t>
      </w:r>
      <w:hyperlink r:id="rId175" w:tooltip="Voltage" w:history="1">
        <w:r w:rsidRPr="00B30CFE">
          <w:rPr>
            <w:rStyle w:val="Hyperlink"/>
            <w:sz w:val="28"/>
            <w:szCs w:val="28"/>
          </w:rPr>
          <w:t>voltage</w:t>
        </w:r>
      </w:hyperlink>
      <w:r w:rsidRPr="00B30CFE">
        <w:rPr>
          <w:sz w:val="28"/>
          <w:szCs w:val="28"/>
        </w:rPr>
        <w:t xml:space="preserve"> or </w:t>
      </w:r>
      <w:hyperlink r:id="rId176" w:tooltip="Electric current" w:history="1">
        <w:r w:rsidRPr="00B30CFE">
          <w:rPr>
            <w:rStyle w:val="Hyperlink"/>
            <w:sz w:val="28"/>
            <w:szCs w:val="28"/>
          </w:rPr>
          <w:t>current</w:t>
        </w:r>
      </w:hyperlink>
      <w:r w:rsidRPr="00B30CFE">
        <w:rPr>
          <w:sz w:val="28"/>
          <w:szCs w:val="28"/>
        </w:rPr>
        <w:t xml:space="preserve"> source flow.</w:t>
      </w:r>
    </w:p>
    <w:p w:rsidR="00F30AB5" w:rsidRDefault="00F30AB5" w:rsidP="00F30AB5">
      <w:pPr>
        <w:jc w:val="center"/>
        <w:rPr>
          <w:sz w:val="28"/>
          <w:szCs w:val="28"/>
        </w:rPr>
      </w:pPr>
      <w:r>
        <w:rPr>
          <w:sz w:val="28"/>
          <w:szCs w:val="28"/>
        </w:rPr>
        <w:t>Components of electric circuit</w:t>
      </w:r>
    </w:p>
    <w:p w:rsidR="00F30AB5" w:rsidRDefault="00F30AB5" w:rsidP="00F30AB5">
      <w:pPr>
        <w:rPr>
          <w:sz w:val="28"/>
          <w:szCs w:val="28"/>
        </w:rPr>
      </w:pPr>
      <w:r>
        <w:rPr>
          <w:sz w:val="28"/>
          <w:szCs w:val="28"/>
        </w:rPr>
        <w:t>T</w:t>
      </w:r>
      <w:r w:rsidRPr="00F30AB5">
        <w:rPr>
          <w:sz w:val="28"/>
          <w:szCs w:val="28"/>
        </w:rPr>
        <w:t xml:space="preserve">he three basic principles for this </w:t>
      </w:r>
      <w:r>
        <w:rPr>
          <w:sz w:val="28"/>
          <w:szCs w:val="28"/>
        </w:rPr>
        <w:t>lesson</w:t>
      </w:r>
      <w:r w:rsidRPr="00F30AB5">
        <w:rPr>
          <w:sz w:val="28"/>
          <w:szCs w:val="28"/>
        </w:rPr>
        <w:t xml:space="preserve"> can be explained using electrons, or more specifically, the charge they create: </w:t>
      </w:r>
    </w:p>
    <w:p w:rsidR="00F30AB5" w:rsidRDefault="00F30AB5" w:rsidP="00F30AB5">
      <w:pPr>
        <w:rPr>
          <w:sz w:val="28"/>
          <w:szCs w:val="28"/>
        </w:rPr>
      </w:pPr>
      <w:r w:rsidRPr="00F30AB5">
        <w:rPr>
          <w:b/>
          <w:i/>
          <w:iCs/>
          <w:sz w:val="28"/>
          <w:szCs w:val="28"/>
        </w:rPr>
        <w:lastRenderedPageBreak/>
        <w:t>Voltage</w:t>
      </w:r>
      <w:r w:rsidRPr="00F30AB5">
        <w:rPr>
          <w:sz w:val="28"/>
          <w:szCs w:val="28"/>
        </w:rPr>
        <w:t xml:space="preserve"> is the difference in charge between two points. </w:t>
      </w:r>
    </w:p>
    <w:p w:rsidR="00F30AB5" w:rsidRDefault="00F30AB5" w:rsidP="00F30AB5">
      <w:pPr>
        <w:rPr>
          <w:sz w:val="28"/>
          <w:szCs w:val="28"/>
        </w:rPr>
      </w:pPr>
      <w:r w:rsidRPr="00F30AB5">
        <w:rPr>
          <w:b/>
          <w:i/>
          <w:iCs/>
          <w:sz w:val="28"/>
          <w:szCs w:val="28"/>
        </w:rPr>
        <w:t>Current</w:t>
      </w:r>
      <w:r w:rsidRPr="00F30AB5">
        <w:rPr>
          <w:sz w:val="28"/>
          <w:szCs w:val="28"/>
        </w:rPr>
        <w:t xml:space="preserve"> is the rate at which charge is flowing. </w:t>
      </w:r>
    </w:p>
    <w:p w:rsidR="00F30AB5" w:rsidRDefault="00F30AB5" w:rsidP="00F30AB5">
      <w:pPr>
        <w:rPr>
          <w:sz w:val="28"/>
          <w:szCs w:val="28"/>
        </w:rPr>
      </w:pPr>
      <w:r w:rsidRPr="00F30AB5">
        <w:rPr>
          <w:b/>
          <w:i/>
          <w:iCs/>
          <w:sz w:val="28"/>
          <w:szCs w:val="28"/>
        </w:rPr>
        <w:t>Resistance</w:t>
      </w:r>
      <w:r w:rsidRPr="00F30AB5">
        <w:rPr>
          <w:sz w:val="28"/>
          <w:szCs w:val="28"/>
        </w:rPr>
        <w:t xml:space="preserve"> is a material's tendency to resist the flow of charge (</w:t>
      </w:r>
      <w:r w:rsidRPr="00F30AB5">
        <w:rPr>
          <w:i/>
          <w:iCs/>
          <w:sz w:val="28"/>
          <w:szCs w:val="28"/>
        </w:rPr>
        <w:t>current</w:t>
      </w:r>
      <w:r w:rsidRPr="00F30AB5">
        <w:rPr>
          <w:sz w:val="28"/>
          <w:szCs w:val="28"/>
        </w:rPr>
        <w:t>).</w:t>
      </w:r>
    </w:p>
    <w:p w:rsidR="00F30AB5" w:rsidRDefault="00F30AB5">
      <w:pPr>
        <w:rPr>
          <w:sz w:val="28"/>
          <w:szCs w:val="28"/>
        </w:rPr>
      </w:pPr>
      <w:r w:rsidRPr="00F30AB5">
        <w:rPr>
          <w:sz w:val="28"/>
          <w:szCs w:val="28"/>
        </w:rPr>
        <w:t xml:space="preserve">An </w:t>
      </w:r>
      <w:r w:rsidRPr="00F30AB5">
        <w:rPr>
          <w:b/>
          <w:bCs/>
          <w:sz w:val="28"/>
          <w:szCs w:val="28"/>
        </w:rPr>
        <w:t>electronic</w:t>
      </w:r>
      <w:r w:rsidRPr="00F30AB5">
        <w:rPr>
          <w:sz w:val="28"/>
          <w:szCs w:val="28"/>
        </w:rPr>
        <w:t xml:space="preserve"> </w:t>
      </w:r>
      <w:r w:rsidRPr="00F30AB5">
        <w:rPr>
          <w:b/>
          <w:bCs/>
          <w:sz w:val="28"/>
          <w:szCs w:val="28"/>
        </w:rPr>
        <w:t>circuit</w:t>
      </w:r>
      <w:r w:rsidRPr="00F30AB5">
        <w:rPr>
          <w:sz w:val="28"/>
          <w:szCs w:val="28"/>
        </w:rPr>
        <w:t xml:space="preserve"> is composed of individual </w:t>
      </w:r>
      <w:r w:rsidRPr="00F30AB5">
        <w:rPr>
          <w:b/>
          <w:bCs/>
          <w:sz w:val="28"/>
          <w:szCs w:val="28"/>
        </w:rPr>
        <w:t>electronic</w:t>
      </w:r>
      <w:r w:rsidRPr="00F30AB5">
        <w:rPr>
          <w:sz w:val="28"/>
          <w:szCs w:val="28"/>
        </w:rPr>
        <w:t xml:space="preserve"> </w:t>
      </w:r>
      <w:r w:rsidRPr="00F30AB5">
        <w:rPr>
          <w:b/>
          <w:bCs/>
          <w:sz w:val="28"/>
          <w:szCs w:val="28"/>
        </w:rPr>
        <w:t>components</w:t>
      </w:r>
      <w:r w:rsidRPr="00F30AB5">
        <w:rPr>
          <w:sz w:val="28"/>
          <w:szCs w:val="28"/>
        </w:rPr>
        <w:t xml:space="preserve">, such as resistors, transistors, capacitors, inductors and diodes, connected by conductive wires or traces through which </w:t>
      </w:r>
      <w:r w:rsidRPr="00F30AB5">
        <w:rPr>
          <w:b/>
          <w:bCs/>
          <w:sz w:val="28"/>
          <w:szCs w:val="28"/>
        </w:rPr>
        <w:t>electric</w:t>
      </w:r>
      <w:r w:rsidRPr="00F30AB5">
        <w:rPr>
          <w:sz w:val="28"/>
          <w:szCs w:val="28"/>
        </w:rPr>
        <w:t xml:space="preserve"> current can flow.</w:t>
      </w:r>
    </w:p>
    <w:p w:rsidR="009F4AC3" w:rsidRDefault="00F30AB5">
      <w:pPr>
        <w:rPr>
          <w:sz w:val="28"/>
          <w:szCs w:val="28"/>
        </w:rPr>
      </w:pPr>
      <w:r w:rsidRPr="00F30AB5">
        <w:rPr>
          <w:sz w:val="28"/>
          <w:szCs w:val="28"/>
        </w:rPr>
        <w:t>An electric current is a flow of electric charge. In electric circuits this charge is often carried by moving electrons in a wire.</w:t>
      </w:r>
    </w:p>
    <w:p w:rsidR="00B30CFE" w:rsidRDefault="00B30CFE">
      <w:pPr>
        <w:rPr>
          <w:sz w:val="28"/>
          <w:szCs w:val="28"/>
        </w:rPr>
      </w:pPr>
    </w:p>
    <w:p w:rsidR="00716201" w:rsidRDefault="00716201" w:rsidP="00716201">
      <w:r>
        <w:rPr>
          <w:rStyle w:val="eyebrow"/>
        </w:rPr>
        <w:t>Definition</w:t>
      </w:r>
      <w:r>
        <w:t xml:space="preserve"> </w:t>
      </w:r>
    </w:p>
    <w:p w:rsidR="00716201" w:rsidRDefault="00716201" w:rsidP="00716201">
      <w:pPr>
        <w:pStyle w:val="Heading1"/>
      </w:pPr>
      <w:r>
        <w:t xml:space="preserve">Ohm's Law </w:t>
      </w:r>
    </w:p>
    <w:p w:rsidR="00716201" w:rsidRDefault="00716201" w:rsidP="00716201">
      <w:pPr>
        <w:numPr>
          <w:ilvl w:val="0"/>
          <w:numId w:val="19"/>
        </w:numPr>
        <w:spacing w:before="100" w:beforeAutospacing="1" w:after="100" w:afterAutospacing="1" w:line="240" w:lineRule="auto"/>
      </w:pPr>
    </w:p>
    <w:p w:rsidR="00716201" w:rsidRDefault="00716201" w:rsidP="00716201">
      <w:pPr>
        <w:pStyle w:val="NormalWeb"/>
      </w:pPr>
      <w:r>
        <w:t xml:space="preserve">Ohm's Law is the mathematical relationship among electric </w:t>
      </w:r>
      <w:hyperlink r:id="rId177" w:history="1">
        <w:r>
          <w:rPr>
            <w:rStyle w:val="Hyperlink"/>
          </w:rPr>
          <w:t>current</w:t>
        </w:r>
      </w:hyperlink>
      <w:r>
        <w:t xml:space="preserve">, </w:t>
      </w:r>
      <w:hyperlink r:id="rId178" w:history="1">
        <w:r>
          <w:rPr>
            <w:rStyle w:val="Hyperlink"/>
          </w:rPr>
          <w:t>resistance</w:t>
        </w:r>
      </w:hyperlink>
      <w:r>
        <w:t xml:space="preserve">, and </w:t>
      </w:r>
      <w:hyperlink r:id="rId179" w:history="1">
        <w:r>
          <w:rPr>
            <w:rStyle w:val="Hyperlink"/>
          </w:rPr>
          <w:t>voltage</w:t>
        </w:r>
      </w:hyperlink>
      <w:r>
        <w:t>. The principle is named after the German scientist Georg Simon Ohm.</w:t>
      </w:r>
    </w:p>
    <w:p w:rsidR="00716201" w:rsidRDefault="00716201" w:rsidP="00716201">
      <w:pPr>
        <w:pStyle w:val="NormalWeb"/>
      </w:pPr>
      <w:r>
        <w:t xml:space="preserve">In </w:t>
      </w:r>
      <w:proofErr w:type="spellStart"/>
      <w:r>
        <w:t>directyt</w:t>
      </w:r>
      <w:proofErr w:type="spellEnd"/>
      <w:r>
        <w:t xml:space="preserve">-current (DC) circuits, Ohm's Law is simple and linear. Suppose a resistance having a value of </w:t>
      </w:r>
      <w:r>
        <w:rPr>
          <w:rStyle w:val="Emphasis"/>
        </w:rPr>
        <w:t>R</w:t>
      </w:r>
      <w:r>
        <w:t xml:space="preserve"> </w:t>
      </w:r>
      <w:hyperlink r:id="rId180" w:history="1">
        <w:r>
          <w:rPr>
            <w:rStyle w:val="Hyperlink"/>
          </w:rPr>
          <w:t>ohm</w:t>
        </w:r>
      </w:hyperlink>
      <w:r>
        <w:t xml:space="preserve">s carries a current of </w:t>
      </w:r>
      <w:r>
        <w:rPr>
          <w:rStyle w:val="Emphasis"/>
        </w:rPr>
        <w:t>I</w:t>
      </w:r>
      <w:r>
        <w:t xml:space="preserve"> </w:t>
      </w:r>
      <w:hyperlink r:id="rId181" w:history="1">
        <w:r>
          <w:rPr>
            <w:rStyle w:val="Hyperlink"/>
          </w:rPr>
          <w:t>ampere</w:t>
        </w:r>
      </w:hyperlink>
      <w:r>
        <w:t xml:space="preserve">s. Then the voltage across the resistor is equal to the product </w:t>
      </w:r>
      <w:r>
        <w:rPr>
          <w:rStyle w:val="Emphasis"/>
        </w:rPr>
        <w:t>IR</w:t>
      </w:r>
      <w:r>
        <w:t xml:space="preserve">. There are two corollaries. If a DC power source providing </w:t>
      </w:r>
      <w:r>
        <w:rPr>
          <w:rStyle w:val="Emphasis"/>
        </w:rPr>
        <w:t>E</w:t>
      </w:r>
      <w:r>
        <w:t xml:space="preserve"> </w:t>
      </w:r>
      <w:hyperlink r:id="rId182" w:history="1">
        <w:r>
          <w:rPr>
            <w:rStyle w:val="Hyperlink"/>
          </w:rPr>
          <w:t>volt</w:t>
        </w:r>
      </w:hyperlink>
      <w:r>
        <w:t xml:space="preserve">s is placed across a resistance of </w:t>
      </w:r>
      <w:r>
        <w:rPr>
          <w:rStyle w:val="Emphasis"/>
        </w:rPr>
        <w:t>R</w:t>
      </w:r>
      <w:r>
        <w:t xml:space="preserve"> ohms, then the current through the resistance is equal to </w:t>
      </w:r>
      <w:r>
        <w:rPr>
          <w:rStyle w:val="Emphasis"/>
        </w:rPr>
        <w:t>E/R</w:t>
      </w:r>
      <w:r>
        <w:t xml:space="preserve"> amperes. Also, in a DC circuit, if </w:t>
      </w:r>
      <w:r>
        <w:rPr>
          <w:rStyle w:val="Emphasis"/>
        </w:rPr>
        <w:t>E</w:t>
      </w:r>
      <w:r>
        <w:t xml:space="preserve"> volts appear across a component that carries </w:t>
      </w:r>
      <w:r>
        <w:rPr>
          <w:rStyle w:val="Emphasis"/>
        </w:rPr>
        <w:t>I</w:t>
      </w:r>
      <w:r>
        <w:t xml:space="preserve"> amperes, then the resistance of that component is equal to </w:t>
      </w:r>
      <w:r>
        <w:rPr>
          <w:rStyle w:val="Emphasis"/>
        </w:rPr>
        <w:t>E/I</w:t>
      </w:r>
      <w:r>
        <w:t xml:space="preserve"> ohms.</w:t>
      </w:r>
    </w:p>
    <w:p w:rsidR="00716201" w:rsidRDefault="00716201" w:rsidP="00716201">
      <w:pPr>
        <w:pStyle w:val="NormalWeb"/>
      </w:pPr>
      <w:r>
        <w:t>Mathematically, Ohm's Law for DC circuits can be stated as three equations:</w:t>
      </w:r>
    </w:p>
    <w:p w:rsidR="00716201" w:rsidRDefault="00716201" w:rsidP="00716201">
      <w:pPr>
        <w:pStyle w:val="NormalWeb"/>
      </w:pPr>
      <w:r>
        <w:rPr>
          <w:rStyle w:val="Emphasis"/>
        </w:rPr>
        <w:t>E = IR</w:t>
      </w:r>
    </w:p>
    <w:p w:rsidR="00716201" w:rsidRDefault="00716201" w:rsidP="00716201">
      <w:pPr>
        <w:pStyle w:val="NormalWeb"/>
      </w:pPr>
      <w:r>
        <w:rPr>
          <w:rStyle w:val="Emphasis"/>
        </w:rPr>
        <w:t>I = E/R</w:t>
      </w:r>
    </w:p>
    <w:p w:rsidR="00716201" w:rsidRDefault="00716201" w:rsidP="00716201">
      <w:pPr>
        <w:pStyle w:val="NormalWeb"/>
      </w:pPr>
      <w:r>
        <w:rPr>
          <w:rStyle w:val="Emphasis"/>
        </w:rPr>
        <w:t>R = E/I</w:t>
      </w:r>
    </w:p>
    <w:p w:rsidR="0093289B" w:rsidRDefault="00716201" w:rsidP="0093289B">
      <w:pPr>
        <w:pStyle w:val="Heading2"/>
      </w:pPr>
      <w:r>
        <w:rPr>
          <w:sz w:val="28"/>
          <w:szCs w:val="28"/>
        </w:rPr>
        <w:lastRenderedPageBreak/>
        <w:t xml:space="preserve">Type of current                                                                                                    </w:t>
      </w:r>
      <w:r>
        <w:t>Electric current has two types: alternating current, or AC, and direct current, or DC. Both types have their own specific uses in terms of power generation and use, although AC is the more common type in home use. The difference is that direct current only flows in one direction, while alternating current switches directions rapidly.</w:t>
      </w:r>
      <w:r w:rsidR="0093289B" w:rsidRPr="0093289B">
        <w:t xml:space="preserve"> </w:t>
      </w:r>
      <w:r w:rsidR="0093289B">
        <w:t>Electricity</w:t>
      </w:r>
    </w:p>
    <w:p w:rsidR="0093289B" w:rsidRDefault="0093289B" w:rsidP="0093289B">
      <w:pPr>
        <w:pStyle w:val="NormalWeb"/>
      </w:pPr>
      <w:r>
        <w:t xml:space="preserve">Electricity is a result of the movement of electrons. In all substances, the negatively charged electrons in atoms move around randomly. When the electrons begin to flow in a particular direction within a substance, or from one object to another, the result is electricity. The movement of electrons can be harnessed for energy. Electron movements occur when two objects are rubbed together and electrons are transferred from one to another, which is static electricity. When electrons flow in a current, such as through </w:t>
      </w:r>
      <w:proofErr w:type="spellStart"/>
      <w:r>
        <w:t>through</w:t>
      </w:r>
      <w:proofErr w:type="spellEnd"/>
      <w:r>
        <w:t xml:space="preserve"> a conductor like copper wire, the electricity is called electric current.</w:t>
      </w:r>
    </w:p>
    <w:p w:rsidR="0093289B" w:rsidRDefault="0093289B" w:rsidP="0093289B">
      <w:pPr>
        <w:pStyle w:val="Heading2"/>
      </w:pPr>
      <w:r>
        <w:t>Current</w:t>
      </w:r>
    </w:p>
    <w:p w:rsidR="0093289B" w:rsidRDefault="0093289B" w:rsidP="0093289B">
      <w:pPr>
        <w:pStyle w:val="NormalWeb"/>
      </w:pPr>
      <w:r>
        <w:t xml:space="preserve">Electric current is the flow of electrons, but electrons do not jump directly from the origin point of the current to the destination. Instead, each electron moves a short distance to the next atom, transferring its energy to an electron in that new atom, which jumps to another atom, and so </w:t>
      </w:r>
      <w:proofErr w:type="spellStart"/>
      <w:r>
        <w:t>on.The</w:t>
      </w:r>
      <w:proofErr w:type="spellEnd"/>
      <w:r>
        <w:t xml:space="preserve"> individual electrons do not move quickly, but the current itself moves at the speed of light. Current flow heats up the conductor. This mechanic produces light in </w:t>
      </w:r>
      <w:proofErr w:type="spellStart"/>
      <w:r>
        <w:t>lightbulbs</w:t>
      </w:r>
      <w:proofErr w:type="spellEnd"/>
      <w:r>
        <w:t xml:space="preserve"> and heat in electric stovetops.</w:t>
      </w:r>
    </w:p>
    <w:p w:rsidR="0093289B" w:rsidRDefault="0093289B" w:rsidP="0093289B">
      <w:pPr>
        <w:pStyle w:val="Heading2"/>
      </w:pPr>
      <w:r>
        <w:t>Direct Current</w:t>
      </w:r>
    </w:p>
    <w:p w:rsidR="0093289B" w:rsidRDefault="0093289B" w:rsidP="0093289B">
      <w:pPr>
        <w:pStyle w:val="NormalWeb"/>
      </w:pPr>
      <w:r>
        <w:t>Direct current is electric current that only flows in one direction. A common place to find direct current is in batteries. A battery is first charged using direct current that is then transformed into chemical energy. When the battery is in use, it turns the chemical energy back into electricity in the form of direct current. Batteries need direct current to charge up, and will only produce direct current.</w:t>
      </w:r>
    </w:p>
    <w:p w:rsidR="0093289B" w:rsidRDefault="0093289B" w:rsidP="0093289B">
      <w:pPr>
        <w:pStyle w:val="Heading2"/>
      </w:pPr>
      <w:r>
        <w:t>Alternating Current</w:t>
      </w:r>
    </w:p>
    <w:p w:rsidR="0093289B" w:rsidRDefault="0093289B" w:rsidP="0093289B">
      <w:pPr>
        <w:pStyle w:val="NormalWeb"/>
      </w:pPr>
      <w:r>
        <w:t>Alternating current, as the name implies, alternates in direction. Alternating current is used for the production and transportation of electricity. This is because when electricity is produced in large scale, such as in a power plant, it has dangerously high voltage. It is easier and cheaper to downgrade this current to lower voltage for home use when the current is AC. However, there</w:t>
      </w:r>
      <w:r w:rsidR="00120BF3">
        <w:t xml:space="preserve"> </w:t>
      </w:r>
      <w:r>
        <w:t>Westinghouse successfully lit the 1893 Chicago World's Fair using AC. Since then, alternating current powers homes and anything else that draws on the current in power lines.</w:t>
      </w:r>
    </w:p>
    <w:p w:rsidR="00271447" w:rsidRDefault="00271447" w:rsidP="0093289B">
      <w:pPr>
        <w:pStyle w:val="NormalWeb"/>
      </w:pPr>
      <w:proofErr w:type="gramStart"/>
      <w:r>
        <w:t>1.define</w:t>
      </w:r>
      <w:proofErr w:type="gramEnd"/>
      <w:r>
        <w:t xml:space="preserve"> transformer</w:t>
      </w:r>
    </w:p>
    <w:p w:rsidR="00271447" w:rsidRDefault="00271447" w:rsidP="0093289B">
      <w:pPr>
        <w:pStyle w:val="NormalWeb"/>
      </w:pPr>
      <w:r>
        <w:t>2</w:t>
      </w:r>
      <w:proofErr w:type="gramStart"/>
      <w:r>
        <w:t>,what</w:t>
      </w:r>
      <w:proofErr w:type="gramEnd"/>
      <w:r>
        <w:t xml:space="preserve"> is the function of </w:t>
      </w:r>
      <w:proofErr w:type="spellStart"/>
      <w:r>
        <w:t>stablizer</w:t>
      </w:r>
      <w:r w:rsidR="00B7765E">
        <w:t>s</w:t>
      </w:r>
      <w:proofErr w:type="spellEnd"/>
    </w:p>
    <w:p w:rsidR="0032521C" w:rsidRDefault="00120BF3" w:rsidP="00443CE9">
      <w:pPr>
        <w:pStyle w:val="NormalWeb"/>
        <w:jc w:val="both"/>
      </w:pPr>
      <w:proofErr w:type="gramStart"/>
      <w:r>
        <w:t>Week 8.</w:t>
      </w:r>
      <w:proofErr w:type="gramEnd"/>
    </w:p>
    <w:p w:rsidR="00443CE9" w:rsidRDefault="00120BF3" w:rsidP="00443CE9">
      <w:pPr>
        <w:pStyle w:val="NormalWeb"/>
        <w:jc w:val="both"/>
      </w:pPr>
      <w:r>
        <w:lastRenderedPageBreak/>
        <w:t xml:space="preserve"> </w:t>
      </w:r>
      <w:r w:rsidR="00443CE9">
        <w:t>Basic electricity</w:t>
      </w:r>
      <w:r w:rsidR="00443CE9" w:rsidRPr="00443CE9">
        <w:rPr>
          <w:rStyle w:val="HeaderChar"/>
        </w:rPr>
        <w:t xml:space="preserve"> </w:t>
      </w:r>
      <w:r w:rsidR="00443CE9">
        <w:rPr>
          <w:rStyle w:val="Strong"/>
        </w:rPr>
        <w:t>Electrical measuring instruments</w:t>
      </w:r>
      <w:r w:rsidR="00443CE9">
        <w:t>, from the name itself, refer to devices used for measuring various electrical aspects such as the presence and amount of current, voltage, resistance and power through installation. Measuring these aspects is important to determine if the electrical system is installed appropriately. Some electrical measuring instruments that measure one of the electrical aspects mentioned are ammeters, voltmeter and ohmmeters.</w:t>
      </w:r>
    </w:p>
    <w:p w:rsidR="00443CE9" w:rsidRDefault="00443CE9" w:rsidP="00443CE9">
      <w:pPr>
        <w:pStyle w:val="NormalWeb"/>
        <w:jc w:val="both"/>
      </w:pPr>
      <w:r>
        <w:rPr>
          <w:rStyle w:val="Emphasis"/>
        </w:rPr>
        <w:t>Ammeters</w:t>
      </w:r>
    </w:p>
    <w:p w:rsidR="00443CE9" w:rsidRDefault="00443CE9" w:rsidP="00443CE9">
      <w:pPr>
        <w:pStyle w:val="NormalWeb"/>
        <w:jc w:val="both"/>
      </w:pPr>
      <w:r>
        <w:t>Ammeters are electrical instruments utilized to measure current in a circuit. The evaluation it does in the flow of current is read in “amps” as the unit. Ammeters are available in various designs which allow them to test the presence and amount of current in electrical devices of different sizes. They are used in various applications both residential and commercial use. The wiring system of new buildings needs to be checked to make sure they are properly working. This can be done with the use of ammeter. It is also used by electricians to see if there are problems on the wiring system of older buildings. Manufacturing companies involve in the production of electrical equipment also utilize this electrical measuring instrument to test the products before they are supplied to the market for sale. There are ammeters that can measure direct current, alternating current or both. They have to be properly set to avoid short circuit or the device to malfunction as ammeters tend to have low resistance.</w:t>
      </w:r>
    </w:p>
    <w:p w:rsidR="00443CE9" w:rsidRDefault="00443CE9" w:rsidP="00443CE9">
      <w:pPr>
        <w:pStyle w:val="NormalWeb"/>
        <w:jc w:val="both"/>
      </w:pPr>
      <w:r>
        <w:rPr>
          <w:rStyle w:val="Emphasis"/>
        </w:rPr>
        <w:t>Voltmeter</w:t>
      </w:r>
    </w:p>
    <w:p w:rsidR="00443CE9" w:rsidRDefault="00443CE9" w:rsidP="00443CE9">
      <w:pPr>
        <w:pStyle w:val="NormalWeb"/>
        <w:jc w:val="both"/>
      </w:pPr>
      <w:r>
        <w:t xml:space="preserve">Voltmeters are electrical devices that measure the voltage or potential difference between two points in a circuit. The units of measure of voltmeters are expressed in “volts”. Voltage works by connecting it parallel to the circuit. There are analog and digital voltmeters which difference can be distinctly recognized by how the readings are presented. Analog voltmeters show the voltage through a pointer that moves across the scale while digital voltmeters provide a numerical display of voltage. Voltmeters are also made available in a variety of styles. There are portable voltmeters, also known as </w:t>
      </w:r>
      <w:proofErr w:type="spellStart"/>
      <w:r>
        <w:t>multimeter</w:t>
      </w:r>
      <w:proofErr w:type="spellEnd"/>
      <w:r>
        <w:t xml:space="preserve"> for its ability to measure current and resistance, applied in testing electrical and electronics work. The ability of </w:t>
      </w:r>
      <w:proofErr w:type="spellStart"/>
      <w:r>
        <w:t>multimeter</w:t>
      </w:r>
      <w:proofErr w:type="spellEnd"/>
      <w:r>
        <w:t xml:space="preserve"> to measure voltage, resistance and current is made possible by Ohm’s Law. Fixed apparatus such as generators need instruments that can be mounted in a panel permanently.</w:t>
      </w:r>
    </w:p>
    <w:p w:rsidR="00443CE9" w:rsidRDefault="00443CE9" w:rsidP="00443CE9">
      <w:pPr>
        <w:pStyle w:val="NormalWeb"/>
        <w:jc w:val="both"/>
      </w:pPr>
    </w:p>
    <w:p w:rsidR="00443CE9" w:rsidRDefault="00443CE9" w:rsidP="00443CE9">
      <w:pPr>
        <w:pStyle w:val="NormalWeb"/>
        <w:jc w:val="both"/>
      </w:pPr>
      <w:r>
        <w:rPr>
          <w:rStyle w:val="Emphasis"/>
        </w:rPr>
        <w:t>Ohmmeter</w:t>
      </w:r>
    </w:p>
    <w:p w:rsidR="00443CE9" w:rsidRDefault="00443CE9" w:rsidP="00443CE9">
      <w:pPr>
        <w:pStyle w:val="NormalWeb"/>
        <w:jc w:val="both"/>
      </w:pPr>
      <w:r>
        <w:t xml:space="preserve">Ohmmeters, which uses ohm as unit of measurement, are devices that measure the electrical resistance through a circuit. </w:t>
      </w:r>
      <w:proofErr w:type="gramStart"/>
      <w:r>
        <w:t>These</w:t>
      </w:r>
      <w:proofErr w:type="gramEnd"/>
      <w:r>
        <w:t xml:space="preserve"> equipment are important on installations that require correct resistance in order to function properly such as speakers. Ohmmeters also check the flow of current to make sure that it is running continuously. Today, ohmmeters come with digital displays which can provide much more accuracy on the readings. To ensure the precision of the result, an ohmmeter should be used on checking the resistance of a device that generates its own current. For this electrical measuring instrument to work properly, it should measure resistance according to the flow of current coming from its own battery. Interference from an external current source may result to false readings.</w:t>
      </w:r>
    </w:p>
    <w:p w:rsidR="00443CE9" w:rsidRDefault="00443CE9" w:rsidP="00443CE9">
      <w:pPr>
        <w:pStyle w:val="NormalWeb"/>
        <w:jc w:val="both"/>
      </w:pPr>
      <w:proofErr w:type="spellStart"/>
      <w:r>
        <w:rPr>
          <w:rStyle w:val="Emphasis"/>
        </w:rPr>
        <w:t>Multimeters</w:t>
      </w:r>
      <w:proofErr w:type="spellEnd"/>
    </w:p>
    <w:p w:rsidR="001F329F" w:rsidRDefault="00443CE9" w:rsidP="001F329F">
      <w:pPr>
        <w:pStyle w:val="NormalWeb"/>
        <w:jc w:val="both"/>
      </w:pPr>
      <w:proofErr w:type="spellStart"/>
      <w:r>
        <w:lastRenderedPageBreak/>
        <w:t>Multimeters</w:t>
      </w:r>
      <w:proofErr w:type="spellEnd"/>
      <w:r>
        <w:t xml:space="preserve"> are a popular type of electrical measuring instrument because of its versatility. It works like an </w:t>
      </w:r>
      <w:proofErr w:type="gramStart"/>
      <w:r>
        <w:t>ammeter,</w:t>
      </w:r>
      <w:proofErr w:type="gramEnd"/>
      <w:r>
        <w:t xml:space="preserve"> ohmmeter and voltmeter for it can measure current, voltage as well as resistance. Similar to other electrical measuring instruments, </w:t>
      </w:r>
      <w:proofErr w:type="spellStart"/>
      <w:r>
        <w:t>multimeters</w:t>
      </w:r>
      <w:proofErr w:type="spellEnd"/>
      <w:r>
        <w:t xml:space="preserve"> are available in analog and digital type</w:t>
      </w:r>
    </w:p>
    <w:p w:rsidR="001F329F" w:rsidRDefault="001F329F" w:rsidP="001F329F">
      <w:pPr>
        <w:pStyle w:val="NormalWeb"/>
        <w:jc w:val="both"/>
      </w:pPr>
      <w:proofErr w:type="gramStart"/>
      <w:r>
        <w:t>ohmmeters</w:t>
      </w:r>
      <w:proofErr w:type="gramEnd"/>
    </w:p>
    <w:p w:rsidR="001F329F" w:rsidRDefault="001F329F" w:rsidP="001F329F">
      <w:pPr>
        <w:pStyle w:val="NormalWeb"/>
        <w:jc w:val="both"/>
      </w:pPr>
      <w:r>
        <w:t xml:space="preserve">Ohmmeters, which uses ohm as unit of measurement, are devices that measure the electrical resistance through a circuit. </w:t>
      </w:r>
      <w:proofErr w:type="gramStart"/>
      <w:r>
        <w:t>These</w:t>
      </w:r>
      <w:proofErr w:type="gramEnd"/>
      <w:r>
        <w:t xml:space="preserve"> equipment are important on installations that require correct resistance in order to function properly such as speakers. Ohmmeters also check the flow of current to make sure that it is running continuously. Today, ohmmeters come with digital displays which can provide much more accuracy on the readings. To ensure the precision of the result, an ohmmeter should be used on checking the resistance of a device that generates its own current. For this electrical measuring instrument to work properly, it should measure resistance according to the flow of current coming from its own battery. Interference from an external current source may result to false readings.</w:t>
      </w:r>
    </w:p>
    <w:p w:rsidR="001F329F" w:rsidRDefault="001F329F" w:rsidP="001F329F">
      <w:pPr>
        <w:pStyle w:val="NormalWeb"/>
        <w:jc w:val="both"/>
      </w:pPr>
      <w:proofErr w:type="spellStart"/>
      <w:r>
        <w:rPr>
          <w:rStyle w:val="Emphasis"/>
        </w:rPr>
        <w:t>Multimeters</w:t>
      </w:r>
      <w:proofErr w:type="spellEnd"/>
    </w:p>
    <w:p w:rsidR="001F329F" w:rsidRDefault="001F329F" w:rsidP="001F329F">
      <w:pPr>
        <w:pStyle w:val="NormalWeb"/>
        <w:jc w:val="both"/>
      </w:pPr>
      <w:proofErr w:type="spellStart"/>
      <w:r>
        <w:t>Multimeters</w:t>
      </w:r>
      <w:proofErr w:type="spellEnd"/>
      <w:r>
        <w:t xml:space="preserve"> are a popular type of electrical measuring instrument because of its versatility. It works like an </w:t>
      </w:r>
      <w:proofErr w:type="gramStart"/>
      <w:r>
        <w:t>ammeter,</w:t>
      </w:r>
      <w:proofErr w:type="gramEnd"/>
      <w:r>
        <w:t xml:space="preserve"> ohmmeter and voltmeter for it can measure current, voltage as well as resistance. Similar to other electrical measuring instruments, </w:t>
      </w:r>
      <w:proofErr w:type="spellStart"/>
      <w:r>
        <w:t>multimeters</w:t>
      </w:r>
      <w:proofErr w:type="spellEnd"/>
      <w:r>
        <w:t xml:space="preserve"> are available in analog and digital types</w:t>
      </w:r>
    </w:p>
    <w:p w:rsidR="0032521C" w:rsidRDefault="0032521C" w:rsidP="001F329F">
      <w:pPr>
        <w:pStyle w:val="NormalWeb"/>
        <w:jc w:val="both"/>
      </w:pPr>
      <w:proofErr w:type="gramStart"/>
      <w:r>
        <w:t>1.define</w:t>
      </w:r>
      <w:proofErr w:type="gramEnd"/>
      <w:r>
        <w:t xml:space="preserve"> current</w:t>
      </w:r>
    </w:p>
    <w:p w:rsidR="0032521C" w:rsidRDefault="0032521C" w:rsidP="001F329F">
      <w:pPr>
        <w:pStyle w:val="NormalWeb"/>
        <w:jc w:val="both"/>
      </w:pPr>
      <w:proofErr w:type="gramStart"/>
      <w:r>
        <w:t>2.explain</w:t>
      </w:r>
      <w:proofErr w:type="gramEnd"/>
      <w:r>
        <w:t xml:space="preserve"> electric circuit and its component</w:t>
      </w:r>
    </w:p>
    <w:p w:rsidR="001F329F" w:rsidRDefault="001F329F" w:rsidP="001F329F">
      <w:pPr>
        <w:pStyle w:val="NormalWeb"/>
        <w:jc w:val="both"/>
      </w:pPr>
      <w:r>
        <w:t>Week 9.basic electricity</w:t>
      </w:r>
    </w:p>
    <w:p w:rsidR="002B4784" w:rsidRDefault="002B4784" w:rsidP="002B4784"/>
    <w:p w:rsidR="002B4784" w:rsidRDefault="002B4784" w:rsidP="002B4784">
      <w:pPr>
        <w:jc w:val="center"/>
      </w:pPr>
      <w:r>
        <w:rPr>
          <w:rFonts w:ascii="Arial" w:hAnsi="Arial" w:cs="Arial"/>
          <w:b/>
          <w:bCs/>
          <w:sz w:val="48"/>
          <w:szCs w:val="48"/>
        </w:rPr>
        <w:t xml:space="preserve">● The </w:t>
      </w:r>
      <w:hyperlink r:id="rId183" w:tgtFrame="_blank" w:history="1">
        <w:r>
          <w:rPr>
            <w:rStyle w:val="Hyperlink"/>
            <w:rFonts w:ascii="Arial" w:hAnsi="Arial" w:cs="Arial"/>
            <w:b/>
            <w:bCs/>
            <w:sz w:val="48"/>
            <w:szCs w:val="48"/>
          </w:rPr>
          <w:t>Formula Wheel</w:t>
        </w:r>
      </w:hyperlink>
      <w:r>
        <w:rPr>
          <w:rFonts w:ascii="Arial" w:hAnsi="Arial" w:cs="Arial"/>
          <w:b/>
          <w:bCs/>
          <w:sz w:val="48"/>
          <w:szCs w:val="48"/>
        </w:rPr>
        <w:t xml:space="preserve"> – </w:t>
      </w:r>
      <w:hyperlink r:id="rId184" w:tgtFrame="_blank" w:history="1">
        <w:r>
          <w:rPr>
            <w:rStyle w:val="Hyperlink"/>
            <w:rFonts w:ascii="Arial" w:hAnsi="Arial" w:cs="Arial"/>
            <w:b/>
            <w:bCs/>
            <w:sz w:val="48"/>
            <w:szCs w:val="48"/>
          </w:rPr>
          <w:t>Formulas of Electrical Engineering</w:t>
        </w:r>
      </w:hyperlink>
      <w:r>
        <w:rPr>
          <w:rFonts w:ascii="Arial" w:hAnsi="Arial" w:cs="Arial"/>
          <w:b/>
          <w:bCs/>
          <w:sz w:val="48"/>
          <w:szCs w:val="48"/>
        </w:rPr>
        <w:t xml:space="preserve"> ●</w:t>
      </w:r>
      <w:r>
        <w:t xml:space="preserve"> </w:t>
      </w:r>
      <w:r>
        <w:rPr>
          <w:sz w:val="15"/>
          <w:szCs w:val="15"/>
        </w:rPr>
        <w:t> </w:t>
      </w:r>
      <w:r>
        <w:br/>
      </w:r>
      <w:r>
        <w:rPr>
          <w:rFonts w:ascii="Arial" w:hAnsi="Arial" w:cs="Arial"/>
          <w:b/>
          <w:bCs/>
          <w:sz w:val="27"/>
          <w:szCs w:val="27"/>
        </w:rPr>
        <w:t xml:space="preserve">for </w:t>
      </w:r>
      <w:hyperlink r:id="rId185" w:tgtFrame="_blank" w:history="1">
        <w:r>
          <w:rPr>
            <w:rStyle w:val="Hyperlink"/>
            <w:rFonts w:ascii="Arial" w:hAnsi="Arial" w:cs="Arial"/>
            <w:b/>
            <w:bCs/>
            <w:sz w:val="27"/>
            <w:szCs w:val="27"/>
          </w:rPr>
          <w:t>electric voltage</w:t>
        </w:r>
      </w:hyperlink>
      <w:r>
        <w:rPr>
          <w:rFonts w:ascii="Times" w:hAnsi="Times" w:cs="Times"/>
          <w:sz w:val="27"/>
          <w:szCs w:val="27"/>
        </w:rPr>
        <w:t xml:space="preserve"> </w:t>
      </w:r>
      <w:r>
        <w:rPr>
          <w:rFonts w:ascii="Times" w:hAnsi="Times" w:cs="Times"/>
          <w:b/>
          <w:bCs/>
          <w:i/>
          <w:iCs/>
          <w:sz w:val="27"/>
          <w:szCs w:val="27"/>
        </w:rPr>
        <w:t>V</w:t>
      </w:r>
      <w:r>
        <w:rPr>
          <w:rFonts w:ascii="Arial" w:hAnsi="Arial" w:cs="Arial"/>
          <w:b/>
          <w:bCs/>
          <w:color w:val="0000FF"/>
          <w:sz w:val="27"/>
          <w:szCs w:val="27"/>
        </w:rPr>
        <w:t>,</w:t>
      </w:r>
      <w:r>
        <w:t xml:space="preserve"> </w:t>
      </w:r>
      <w:hyperlink r:id="rId186" w:tgtFrame="_blank" w:history="1">
        <w:r>
          <w:rPr>
            <w:rStyle w:val="Hyperlink"/>
            <w:rFonts w:ascii="Arial" w:hAnsi="Arial" w:cs="Arial"/>
            <w:b/>
            <w:bCs/>
            <w:sz w:val="27"/>
            <w:szCs w:val="27"/>
          </w:rPr>
          <w:t>current</w:t>
        </w:r>
      </w:hyperlink>
      <w:r>
        <w:t xml:space="preserve"> </w:t>
      </w:r>
      <w:r>
        <w:rPr>
          <w:rFonts w:ascii="Times" w:hAnsi="Times" w:cs="Times"/>
          <w:b/>
          <w:bCs/>
          <w:i/>
          <w:iCs/>
          <w:sz w:val="27"/>
          <w:szCs w:val="27"/>
        </w:rPr>
        <w:t>I</w:t>
      </w:r>
      <w:r>
        <w:rPr>
          <w:rFonts w:ascii="Arial" w:hAnsi="Arial" w:cs="Arial"/>
          <w:b/>
          <w:bCs/>
          <w:sz w:val="27"/>
          <w:szCs w:val="27"/>
        </w:rPr>
        <w:t>,</w:t>
      </w:r>
      <w:r>
        <w:t xml:space="preserve"> </w:t>
      </w:r>
      <w:hyperlink r:id="rId187" w:tgtFrame="_blank" w:history="1">
        <w:r>
          <w:rPr>
            <w:rStyle w:val="Hyperlink"/>
            <w:rFonts w:ascii="Arial" w:hAnsi="Arial" w:cs="Arial"/>
            <w:b/>
            <w:bCs/>
            <w:sz w:val="27"/>
            <w:szCs w:val="27"/>
          </w:rPr>
          <w:t>resistance</w:t>
        </w:r>
      </w:hyperlink>
      <w:r>
        <w:rPr>
          <w:rFonts w:ascii="Times" w:hAnsi="Times" w:cs="Times"/>
          <w:b/>
          <w:bCs/>
          <w:sz w:val="27"/>
          <w:szCs w:val="27"/>
        </w:rPr>
        <w:t xml:space="preserve"> </w:t>
      </w:r>
      <w:r>
        <w:rPr>
          <w:rFonts w:ascii="Times" w:hAnsi="Times" w:cs="Times"/>
          <w:b/>
          <w:bCs/>
          <w:i/>
          <w:iCs/>
          <w:sz w:val="27"/>
          <w:szCs w:val="27"/>
        </w:rPr>
        <w:t>R</w:t>
      </w:r>
      <w:r>
        <w:rPr>
          <w:rFonts w:ascii="Arial" w:hAnsi="Arial" w:cs="Arial"/>
          <w:b/>
          <w:bCs/>
          <w:sz w:val="27"/>
          <w:szCs w:val="27"/>
        </w:rPr>
        <w:t xml:space="preserve">, </w:t>
      </w:r>
      <w:hyperlink r:id="rId188" w:tgtFrame="_blank" w:history="1">
        <w:r>
          <w:rPr>
            <w:rStyle w:val="Hyperlink"/>
            <w:rFonts w:ascii="Arial" w:hAnsi="Arial" w:cs="Arial"/>
            <w:b/>
            <w:bCs/>
            <w:sz w:val="27"/>
            <w:szCs w:val="27"/>
          </w:rPr>
          <w:t>impedance</w:t>
        </w:r>
      </w:hyperlink>
      <w:r>
        <w:t xml:space="preserve"> </w:t>
      </w:r>
      <w:r>
        <w:rPr>
          <w:rFonts w:ascii="Times" w:hAnsi="Times" w:cs="Times"/>
          <w:b/>
          <w:bCs/>
          <w:i/>
          <w:iCs/>
          <w:sz w:val="27"/>
          <w:szCs w:val="27"/>
        </w:rPr>
        <w:t>Z</w:t>
      </w:r>
      <w:r>
        <w:rPr>
          <w:rFonts w:ascii="Arial" w:hAnsi="Arial" w:cs="Arial"/>
          <w:b/>
          <w:bCs/>
          <w:sz w:val="27"/>
          <w:szCs w:val="27"/>
        </w:rPr>
        <w:t xml:space="preserve">, </w:t>
      </w:r>
      <w:hyperlink r:id="rId189" w:tgtFrame="_blank" w:history="1">
        <w:r>
          <w:rPr>
            <w:rStyle w:val="Hyperlink"/>
            <w:rFonts w:ascii="Arial" w:hAnsi="Arial" w:cs="Arial"/>
            <w:b/>
            <w:bCs/>
            <w:sz w:val="27"/>
            <w:szCs w:val="27"/>
          </w:rPr>
          <w:t>power</w:t>
        </w:r>
      </w:hyperlink>
      <w:r>
        <w:rPr>
          <w:rFonts w:ascii="Times" w:hAnsi="Times" w:cs="Times"/>
          <w:b/>
          <w:bCs/>
          <w:i/>
          <w:iCs/>
          <w:sz w:val="27"/>
          <w:szCs w:val="27"/>
        </w:rPr>
        <w:t xml:space="preserve"> P</w:t>
      </w:r>
      <w:r>
        <w:br/>
      </w:r>
      <w:r>
        <w:rPr>
          <w:rFonts w:ascii="Arial" w:hAnsi="Arial" w:cs="Arial"/>
          <w:b/>
          <w:bCs/>
          <w:sz w:val="27"/>
          <w:szCs w:val="27"/>
        </w:rPr>
        <w:t>Magic circle − Formulas for calculating any combination of electrical units</w:t>
      </w:r>
    </w:p>
    <w:p w:rsidR="002B4784" w:rsidRDefault="002B4784" w:rsidP="002B4784">
      <w:r>
        <w:rPr>
          <w:sz w:val="15"/>
          <w:szCs w:val="15"/>
        </w:rPr>
        <w:t> </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7230"/>
      </w:tblGrid>
      <w:tr w:rsidR="002B4784" w:rsidTr="002B478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7200" w:type="dxa"/>
              <w:tblCellSpacing w:w="0" w:type="dxa"/>
              <w:tblCellMar>
                <w:left w:w="0" w:type="dxa"/>
                <w:right w:w="0" w:type="dxa"/>
              </w:tblCellMar>
              <w:tblLook w:val="04A0"/>
            </w:tblPr>
            <w:tblGrid>
              <w:gridCol w:w="3194"/>
              <w:gridCol w:w="527"/>
              <w:gridCol w:w="3479"/>
            </w:tblGrid>
            <w:tr w:rsidR="002B4784">
              <w:trPr>
                <w:tblCellSpacing w:w="0" w:type="dxa"/>
              </w:trPr>
              <w:tc>
                <w:tcPr>
                  <w:tcW w:w="0" w:type="auto"/>
                  <w:gridSpan w:val="3"/>
                  <w:vAlign w:val="center"/>
                  <w:hideMark/>
                </w:tcPr>
                <w:p w:rsidR="002B4784" w:rsidRDefault="002B4784">
                  <w:pPr>
                    <w:jc w:val="center"/>
                    <w:rPr>
                      <w:sz w:val="24"/>
                      <w:szCs w:val="24"/>
                    </w:rPr>
                  </w:pPr>
                  <w:r>
                    <w:rPr>
                      <w:rFonts w:ascii="Arial" w:hAnsi="Arial" w:cs="Arial"/>
                      <w:b/>
                      <w:bCs/>
                      <w:sz w:val="36"/>
                      <w:szCs w:val="36"/>
                    </w:rPr>
                    <w:t>Principles of Electrical Engineering</w:t>
                  </w:r>
                  <w:r>
                    <w:br/>
                  </w:r>
                  <w:hyperlink r:id="rId190" w:tgtFrame="_blank" w:history="1">
                    <w:r>
                      <w:rPr>
                        <w:rStyle w:val="Hyperlink"/>
                        <w:rFonts w:ascii="Arial" w:hAnsi="Arial" w:cs="Arial"/>
                        <w:b/>
                        <w:bCs/>
                        <w:sz w:val="27"/>
                        <w:szCs w:val="27"/>
                      </w:rPr>
                      <w:t>Physics</w:t>
                    </w:r>
                  </w:hyperlink>
                  <w:r>
                    <w:t xml:space="preserve"> </w:t>
                  </w:r>
                  <w:hyperlink r:id="rId191" w:tgtFrame="_blank" w:history="1">
                    <w:r>
                      <w:rPr>
                        <w:rStyle w:val="Hyperlink"/>
                        <w:rFonts w:ascii="Arial" w:hAnsi="Arial" w:cs="Arial"/>
                        <w:b/>
                        <w:bCs/>
                        <w:sz w:val="27"/>
                        <w:szCs w:val="27"/>
                      </w:rPr>
                      <w:t>Formulary</w:t>
                    </w:r>
                  </w:hyperlink>
                  <w:r>
                    <w:rPr>
                      <w:rFonts w:ascii="Arial" w:hAnsi="Arial" w:cs="Arial"/>
                      <w:b/>
                      <w:bCs/>
                      <w:sz w:val="27"/>
                      <w:szCs w:val="27"/>
                    </w:rPr>
                    <w:t xml:space="preserve"> and </w:t>
                  </w:r>
                  <w:hyperlink r:id="rId192" w:tgtFrame="_blank" w:history="1">
                    <w:r>
                      <w:rPr>
                        <w:rStyle w:val="Hyperlink"/>
                        <w:rFonts w:ascii="Arial" w:hAnsi="Arial" w:cs="Arial"/>
                        <w:b/>
                        <w:bCs/>
                        <w:sz w:val="27"/>
                        <w:szCs w:val="27"/>
                      </w:rPr>
                      <w:t>Electricity</w:t>
                    </w:r>
                  </w:hyperlink>
                  <w:r>
                    <w:t xml:space="preserve"> </w:t>
                  </w:r>
                  <w:hyperlink r:id="rId193" w:tgtFrame="_blank" w:history="1">
                    <w:r>
                      <w:rPr>
                        <w:rStyle w:val="Hyperlink"/>
                        <w:rFonts w:ascii="Arial" w:hAnsi="Arial" w:cs="Arial"/>
                        <w:b/>
                        <w:bCs/>
                        <w:sz w:val="27"/>
                        <w:szCs w:val="27"/>
                      </w:rPr>
                      <w:t>Equations</w:t>
                    </w:r>
                  </w:hyperlink>
                </w:p>
              </w:tc>
            </w:tr>
            <w:tr w:rsidR="002B4784">
              <w:trPr>
                <w:tblCellSpacing w:w="0" w:type="dxa"/>
              </w:trPr>
              <w:tc>
                <w:tcPr>
                  <w:tcW w:w="0" w:type="auto"/>
                  <w:gridSpan w:val="3"/>
                  <w:vAlign w:val="center"/>
                  <w:hideMark/>
                </w:tcPr>
                <w:p w:rsidR="002B4784" w:rsidRDefault="002B4784">
                  <w:pPr>
                    <w:rPr>
                      <w:sz w:val="24"/>
                      <w:szCs w:val="24"/>
                    </w:rPr>
                  </w:pPr>
                  <w:r>
                    <w:rPr>
                      <w:rFonts w:ascii="Arial" w:hAnsi="Arial" w:cs="Arial"/>
                      <w:sz w:val="20"/>
                      <w:szCs w:val="20"/>
                    </w:rPr>
                    <w:t> </w:t>
                  </w:r>
                </w:p>
              </w:tc>
            </w:tr>
            <w:tr w:rsidR="002B4784">
              <w:trPr>
                <w:tblCellSpacing w:w="0" w:type="dxa"/>
              </w:trPr>
              <w:tc>
                <w:tcPr>
                  <w:tcW w:w="3180" w:type="dxa"/>
                  <w:vAlign w:val="center"/>
                  <w:hideMark/>
                </w:tcPr>
                <w:p w:rsidR="002B4784" w:rsidRDefault="002B4784">
                  <w:pPr>
                    <w:jc w:val="center"/>
                    <w:rPr>
                      <w:sz w:val="24"/>
                      <w:szCs w:val="24"/>
                    </w:rPr>
                  </w:pPr>
                  <w:r>
                    <w:lastRenderedPageBreak/>
                    <w:t> </w:t>
                  </w:r>
                  <w:hyperlink r:id="rId194" w:tgtFrame="_blank" w:history="1">
                    <w:r>
                      <w:rPr>
                        <w:rStyle w:val="Hyperlink"/>
                        <w:rFonts w:ascii="Arial" w:hAnsi="Arial" w:cs="Arial"/>
                        <w:b/>
                        <w:bCs/>
                        <w:i/>
                        <w:iCs/>
                        <w:sz w:val="36"/>
                        <w:szCs w:val="36"/>
                      </w:rPr>
                      <w:t>Formula Wheel</w:t>
                    </w:r>
                  </w:hyperlink>
                </w:p>
              </w:tc>
              <w:tc>
                <w:tcPr>
                  <w:tcW w:w="525" w:type="dxa"/>
                  <w:vAlign w:val="center"/>
                  <w:hideMark/>
                </w:tcPr>
                <w:p w:rsidR="002B4784" w:rsidRDefault="002B4784">
                  <w:pPr>
                    <w:jc w:val="center"/>
                    <w:rPr>
                      <w:sz w:val="24"/>
                      <w:szCs w:val="24"/>
                    </w:rPr>
                  </w:pPr>
                  <w:r>
                    <w:rPr>
                      <w:rFonts w:ascii="Arial" w:hAnsi="Arial" w:cs="Arial"/>
                      <w:sz w:val="36"/>
                      <w:szCs w:val="36"/>
                    </w:rPr>
                    <w:t>▼</w:t>
                  </w:r>
                </w:p>
              </w:tc>
              <w:tc>
                <w:tcPr>
                  <w:tcW w:w="3465" w:type="dxa"/>
                  <w:vAlign w:val="center"/>
                  <w:hideMark/>
                </w:tcPr>
                <w:p w:rsidR="002B4784" w:rsidRDefault="002B4784">
                  <w:pPr>
                    <w:jc w:val="center"/>
                    <w:rPr>
                      <w:sz w:val="24"/>
                      <w:szCs w:val="24"/>
                    </w:rPr>
                  </w:pPr>
                  <w:r>
                    <w:t> </w:t>
                  </w:r>
                  <w:hyperlink r:id="rId195" w:tgtFrame="_blank" w:history="1">
                    <w:r>
                      <w:rPr>
                        <w:rStyle w:val="Hyperlink"/>
                        <w:rFonts w:ascii="Arial" w:hAnsi="Arial" w:cs="Arial"/>
                        <w:b/>
                        <w:bCs/>
                        <w:i/>
                        <w:iCs/>
                        <w:sz w:val="36"/>
                        <w:szCs w:val="36"/>
                      </w:rPr>
                      <w:t>Important Formulas</w:t>
                    </w:r>
                  </w:hyperlink>
                </w:p>
              </w:tc>
            </w:tr>
            <w:tr w:rsidR="002B4784">
              <w:trPr>
                <w:tblCellSpacing w:w="0" w:type="dxa"/>
              </w:trPr>
              <w:tc>
                <w:tcPr>
                  <w:tcW w:w="0" w:type="auto"/>
                  <w:vAlign w:val="center"/>
                  <w:hideMark/>
                </w:tcPr>
                <w:p w:rsidR="002B4784" w:rsidRDefault="002B4784">
                  <w:pPr>
                    <w:jc w:val="center"/>
                    <w:rPr>
                      <w:sz w:val="24"/>
                      <w:szCs w:val="24"/>
                    </w:rPr>
                  </w:pPr>
                  <w:r>
                    <w:rPr>
                      <w:rFonts w:ascii="Arial" w:hAnsi="Arial" w:cs="Arial"/>
                      <w:b/>
                      <w:bCs/>
                      <w:i/>
                      <w:iCs/>
                    </w:rPr>
                    <w:t>Electrical engineering laws</w:t>
                  </w:r>
                </w:p>
              </w:tc>
              <w:tc>
                <w:tcPr>
                  <w:tcW w:w="0" w:type="auto"/>
                  <w:vAlign w:val="center"/>
                  <w:hideMark/>
                </w:tcPr>
                <w:p w:rsidR="002B4784" w:rsidRDefault="002B4784">
                  <w:pPr>
                    <w:rPr>
                      <w:sz w:val="24"/>
                      <w:szCs w:val="24"/>
                    </w:rPr>
                  </w:pPr>
                  <w:r>
                    <w:t> </w:t>
                  </w:r>
                </w:p>
              </w:tc>
              <w:tc>
                <w:tcPr>
                  <w:tcW w:w="0" w:type="auto"/>
                  <w:vAlign w:val="center"/>
                  <w:hideMark/>
                </w:tcPr>
                <w:p w:rsidR="002B4784" w:rsidRDefault="002B4784">
                  <w:pPr>
                    <w:jc w:val="center"/>
                    <w:rPr>
                      <w:sz w:val="24"/>
                      <w:szCs w:val="24"/>
                    </w:rPr>
                  </w:pPr>
                  <w:r>
                    <w:rPr>
                      <w:rFonts w:ascii="Arial" w:hAnsi="Arial" w:cs="Arial"/>
                      <w:b/>
                      <w:bCs/>
                      <w:i/>
                      <w:iCs/>
                    </w:rPr>
                    <w:t>Electronic engineering laws</w:t>
                  </w:r>
                </w:p>
              </w:tc>
            </w:tr>
            <w:tr w:rsidR="002B4784">
              <w:trPr>
                <w:tblCellSpacing w:w="0" w:type="dxa"/>
              </w:trPr>
              <w:tc>
                <w:tcPr>
                  <w:tcW w:w="0" w:type="auto"/>
                  <w:gridSpan w:val="3"/>
                  <w:vAlign w:val="center"/>
                  <w:hideMark/>
                </w:tcPr>
                <w:p w:rsidR="002B4784" w:rsidRDefault="002B4784">
                  <w:pPr>
                    <w:jc w:val="center"/>
                    <w:rPr>
                      <w:sz w:val="24"/>
                      <w:szCs w:val="24"/>
                    </w:rPr>
                  </w:pPr>
                  <w:r>
                    <w:rPr>
                      <w:rFonts w:ascii="Arial" w:hAnsi="Arial" w:cs="Arial"/>
                      <w:b/>
                      <w:bCs/>
                      <w:sz w:val="20"/>
                      <w:szCs w:val="20"/>
                    </w:rPr>
                    <w:t>Electrical formulas as circle diagram (pie chart)</w:t>
                  </w:r>
                </w:p>
              </w:tc>
            </w:tr>
            <w:tr w:rsidR="002B4784">
              <w:trPr>
                <w:tblCellSpacing w:w="0" w:type="dxa"/>
              </w:trPr>
              <w:tc>
                <w:tcPr>
                  <w:tcW w:w="0" w:type="auto"/>
                  <w:gridSpan w:val="3"/>
                  <w:vAlign w:val="center"/>
                  <w:hideMark/>
                </w:tcPr>
                <w:p w:rsidR="002B4784" w:rsidRDefault="002B4784">
                  <w:pPr>
                    <w:rPr>
                      <w:sz w:val="24"/>
                      <w:szCs w:val="24"/>
                    </w:rPr>
                  </w:pPr>
                  <w:r>
                    <w:rPr>
                      <w:rFonts w:ascii="Arial" w:hAnsi="Arial" w:cs="Arial"/>
                      <w:sz w:val="20"/>
                      <w:szCs w:val="20"/>
                    </w:rPr>
                    <w:t> </w:t>
                  </w:r>
                </w:p>
              </w:tc>
            </w:tr>
            <w:tr w:rsidR="002B4784">
              <w:trPr>
                <w:tblCellSpacing w:w="0" w:type="dxa"/>
              </w:trPr>
              <w:tc>
                <w:tcPr>
                  <w:tcW w:w="0" w:type="auto"/>
                  <w:gridSpan w:val="3"/>
                  <w:vAlign w:val="center"/>
                  <w:hideMark/>
                </w:tcPr>
                <w:p w:rsidR="002B4784" w:rsidRDefault="002B4784">
                  <w:pPr>
                    <w:jc w:val="center"/>
                    <w:rPr>
                      <w:sz w:val="24"/>
                      <w:szCs w:val="24"/>
                    </w:rPr>
                  </w:pPr>
                  <w:r>
                    <w:rPr>
                      <w:noProof/>
                      <w:color w:val="0000FF"/>
                    </w:rPr>
                    <w:drawing>
                      <wp:inline distT="0" distB="0" distL="0" distR="0">
                        <wp:extent cx="3244215" cy="3068955"/>
                        <wp:effectExtent l="19050" t="0" r="0" b="0"/>
                        <wp:docPr id="58" name="Picture 4" descr="Formula wheel electronics">
                          <a:hlinkClick xmlns:a="http://schemas.openxmlformats.org/drawingml/2006/main" r:id="rId1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mula wheel electronics">
                                  <a:hlinkClick r:id="rId196"/>
                                </pic:cNvPr>
                                <pic:cNvPicPr>
                                  <a:picLocks noChangeAspect="1" noChangeArrowheads="1"/>
                                </pic:cNvPicPr>
                              </pic:nvPicPr>
                              <pic:blipFill>
                                <a:blip r:embed="rId197"/>
                                <a:srcRect/>
                                <a:stretch>
                                  <a:fillRect/>
                                </a:stretch>
                              </pic:blipFill>
                              <pic:spPr bwMode="auto">
                                <a:xfrm>
                                  <a:off x="0" y="0"/>
                                  <a:ext cx="3244215" cy="3068955"/>
                                </a:xfrm>
                                <a:prstGeom prst="rect">
                                  <a:avLst/>
                                </a:prstGeom>
                                <a:noFill/>
                                <a:ln w="9525">
                                  <a:noFill/>
                                  <a:miter lim="800000"/>
                                  <a:headEnd/>
                                  <a:tailEnd/>
                                </a:ln>
                              </pic:spPr>
                            </pic:pic>
                          </a:graphicData>
                        </a:graphic>
                      </wp:inline>
                    </w:drawing>
                  </w:r>
                </w:p>
              </w:tc>
            </w:tr>
          </w:tbl>
          <w:p w:rsidR="002B4784" w:rsidRDefault="002B4784">
            <w:pPr>
              <w:rPr>
                <w:sz w:val="24"/>
                <w:szCs w:val="24"/>
              </w:rPr>
            </w:pPr>
          </w:p>
        </w:tc>
      </w:tr>
    </w:tbl>
    <w:p w:rsidR="002B4784" w:rsidRDefault="002B4784" w:rsidP="002B4784">
      <w:r>
        <w:rPr>
          <w:sz w:val="15"/>
          <w:szCs w:val="15"/>
        </w:rPr>
        <w:lastRenderedPageBreak/>
        <w:t> </w:t>
      </w:r>
      <w:r>
        <w:t xml:space="preserve"> </w:t>
      </w:r>
    </w:p>
    <w:tbl>
      <w:tblPr>
        <w:tblW w:w="0" w:type="auto"/>
        <w:jc w:val="center"/>
        <w:tblCellSpacing w:w="0" w:type="dxa"/>
        <w:shd w:val="clear" w:color="auto" w:fill="FFFFFF"/>
        <w:tblCellMar>
          <w:left w:w="0" w:type="dxa"/>
          <w:right w:w="0" w:type="dxa"/>
        </w:tblCellMar>
        <w:tblLook w:val="04A0"/>
      </w:tblPr>
      <w:tblGrid>
        <w:gridCol w:w="9360"/>
      </w:tblGrid>
      <w:tr w:rsidR="002B4784" w:rsidTr="002B4784">
        <w:trPr>
          <w:tblCellSpacing w:w="0" w:type="dxa"/>
          <w:jc w:val="center"/>
        </w:trPr>
        <w:tc>
          <w:tcPr>
            <w:tcW w:w="10800" w:type="dxa"/>
            <w:shd w:val="clear" w:color="auto" w:fill="FFFFFF"/>
            <w:vAlign w:val="center"/>
            <w:hideMark/>
          </w:tcPr>
          <w:p w:rsidR="002B4784" w:rsidRDefault="002B4784">
            <w:pPr>
              <w:rPr>
                <w:sz w:val="24"/>
                <w:szCs w:val="24"/>
              </w:rPr>
            </w:pPr>
            <w:r>
              <w:rPr>
                <w:rFonts w:ascii="Times" w:hAnsi="Times" w:cs="Times"/>
                <w:b/>
                <w:bCs/>
                <w:i/>
                <w:iCs/>
                <w:sz w:val="27"/>
                <w:szCs w:val="27"/>
              </w:rPr>
              <w:t>V</w:t>
            </w:r>
            <w:r>
              <w:rPr>
                <w:rFonts w:ascii="Arial" w:hAnsi="Arial" w:cs="Arial"/>
              </w:rPr>
              <w:t xml:space="preserve"> comes from "voltage" and </w:t>
            </w:r>
            <w:r>
              <w:rPr>
                <w:rFonts w:ascii="Times" w:hAnsi="Times" w:cs="Times"/>
                <w:b/>
                <w:bCs/>
                <w:i/>
                <w:iCs/>
                <w:sz w:val="27"/>
                <w:szCs w:val="27"/>
              </w:rPr>
              <w:t>E</w:t>
            </w:r>
            <w:r>
              <w:rPr>
                <w:rFonts w:ascii="Arial" w:hAnsi="Arial" w:cs="Arial"/>
              </w:rPr>
              <w:t xml:space="preserve"> from "electromotive force </w:t>
            </w:r>
            <w:proofErr w:type="spellStart"/>
            <w:r>
              <w:rPr>
                <w:rFonts w:ascii="Arial" w:hAnsi="Arial" w:cs="Arial"/>
              </w:rPr>
              <w:t>emf</w:t>
            </w:r>
            <w:proofErr w:type="spellEnd"/>
            <w:r>
              <w:rPr>
                <w:rFonts w:ascii="Arial" w:hAnsi="Arial" w:cs="Arial"/>
              </w:rPr>
              <w:t xml:space="preserve">". </w:t>
            </w:r>
            <w:r>
              <w:rPr>
                <w:rFonts w:ascii="Times" w:hAnsi="Times" w:cs="Times"/>
                <w:b/>
                <w:bCs/>
                <w:i/>
                <w:iCs/>
                <w:sz w:val="27"/>
                <w:szCs w:val="27"/>
              </w:rPr>
              <w:t>E</w:t>
            </w:r>
            <w:r>
              <w:rPr>
                <w:rFonts w:ascii="Arial" w:hAnsi="Arial" w:cs="Arial"/>
              </w:rPr>
              <w:t xml:space="preserve"> means also </w:t>
            </w:r>
            <w:r>
              <w:rPr>
                <w:rFonts w:ascii="Arial" w:hAnsi="Arial" w:cs="Arial"/>
                <w:b/>
                <w:bCs/>
              </w:rPr>
              <w:t>energy</w:t>
            </w:r>
            <w:r>
              <w:rPr>
                <w:rFonts w:ascii="Arial" w:hAnsi="Arial" w:cs="Arial"/>
              </w:rPr>
              <w:t xml:space="preserve">, so let's choose </w:t>
            </w:r>
            <w:r>
              <w:rPr>
                <w:rFonts w:ascii="Times" w:hAnsi="Times" w:cs="Times"/>
                <w:b/>
                <w:bCs/>
                <w:i/>
                <w:iCs/>
                <w:sz w:val="27"/>
                <w:szCs w:val="27"/>
              </w:rPr>
              <w:t>V</w:t>
            </w:r>
            <w:proofErr w:type="gramStart"/>
            <w:r>
              <w:rPr>
                <w:rFonts w:ascii="Arial" w:hAnsi="Arial" w:cs="Arial"/>
              </w:rPr>
              <w:t>.</w:t>
            </w:r>
            <w:proofErr w:type="gramEnd"/>
            <w:r>
              <w:rPr>
                <w:rFonts w:ascii="Arial" w:hAnsi="Arial" w:cs="Arial"/>
              </w:rPr>
              <w:br/>
              <w:t xml:space="preserve">Energy = voltage × charge. </w:t>
            </w:r>
            <w:r>
              <w:rPr>
                <w:rFonts w:ascii="Times" w:hAnsi="Times" w:cs="Times"/>
                <w:b/>
                <w:bCs/>
                <w:i/>
                <w:iCs/>
                <w:sz w:val="27"/>
                <w:szCs w:val="27"/>
              </w:rPr>
              <w:t>E</w:t>
            </w:r>
            <w:r>
              <w:rPr>
                <w:rFonts w:ascii="Arial" w:hAnsi="Arial" w:cs="Arial"/>
              </w:rPr>
              <w:t xml:space="preserve"> = </w:t>
            </w:r>
            <w:r>
              <w:rPr>
                <w:rFonts w:ascii="Times" w:hAnsi="Times" w:cs="Times"/>
                <w:b/>
                <w:bCs/>
                <w:i/>
                <w:iCs/>
                <w:sz w:val="27"/>
                <w:szCs w:val="27"/>
              </w:rPr>
              <w:t>V</w:t>
            </w:r>
            <w:r>
              <w:rPr>
                <w:rFonts w:ascii="Arial" w:hAnsi="Arial" w:cs="Arial"/>
              </w:rPr>
              <w:t xml:space="preserve"> × </w:t>
            </w:r>
            <w:r>
              <w:rPr>
                <w:rFonts w:ascii="Times" w:hAnsi="Times" w:cs="Times"/>
                <w:b/>
                <w:bCs/>
                <w:i/>
                <w:iCs/>
                <w:sz w:val="27"/>
                <w:szCs w:val="27"/>
              </w:rPr>
              <w:t>Q</w:t>
            </w:r>
            <w:r>
              <w:rPr>
                <w:rFonts w:ascii="Arial" w:hAnsi="Arial" w:cs="Arial"/>
              </w:rPr>
              <w:t xml:space="preserve">. Some like better to stick to </w:t>
            </w:r>
            <w:r>
              <w:rPr>
                <w:rFonts w:ascii="Times" w:hAnsi="Times" w:cs="Times"/>
                <w:b/>
                <w:bCs/>
                <w:i/>
                <w:iCs/>
                <w:sz w:val="27"/>
                <w:szCs w:val="27"/>
              </w:rPr>
              <w:t>E</w:t>
            </w:r>
            <w:r>
              <w:rPr>
                <w:rFonts w:ascii="Arial" w:hAnsi="Arial" w:cs="Arial"/>
              </w:rPr>
              <w:t xml:space="preserve"> instead to </w:t>
            </w:r>
            <w:r>
              <w:rPr>
                <w:rFonts w:ascii="Times" w:hAnsi="Times" w:cs="Times"/>
                <w:b/>
                <w:bCs/>
                <w:i/>
                <w:iCs/>
                <w:sz w:val="27"/>
                <w:szCs w:val="27"/>
              </w:rPr>
              <w:t>V</w:t>
            </w:r>
            <w:r>
              <w:rPr>
                <w:rFonts w:ascii="Arial" w:hAnsi="Arial" w:cs="Arial"/>
              </w:rPr>
              <w:t>, so do it.</w:t>
            </w:r>
            <w:r>
              <w:t xml:space="preserve"> </w:t>
            </w:r>
          </w:p>
        </w:tc>
      </w:tr>
    </w:tbl>
    <w:p w:rsidR="002B4784" w:rsidRDefault="002B4784" w:rsidP="002B4784">
      <w:r>
        <w:rPr>
          <w:sz w:val="15"/>
          <w:szCs w:val="15"/>
        </w:rPr>
        <w:t> </w:t>
      </w:r>
      <w:r>
        <w:t xml:space="preserve"> </w:t>
      </w:r>
    </w:p>
    <w:tbl>
      <w:tblPr>
        <w:tblW w:w="0" w:type="auto"/>
        <w:jc w:val="center"/>
        <w:tblCellSpacing w:w="0" w:type="dxa"/>
        <w:shd w:val="clear" w:color="auto" w:fill="FFFFFF"/>
        <w:tblCellMar>
          <w:left w:w="0" w:type="dxa"/>
          <w:right w:w="0" w:type="dxa"/>
        </w:tblCellMar>
        <w:tblLook w:val="04A0"/>
      </w:tblPr>
      <w:tblGrid>
        <w:gridCol w:w="9360"/>
      </w:tblGrid>
      <w:tr w:rsidR="002B4784" w:rsidTr="002B4784">
        <w:trPr>
          <w:tblCellSpacing w:w="0" w:type="dxa"/>
          <w:jc w:val="center"/>
        </w:trPr>
        <w:tc>
          <w:tcPr>
            <w:tcW w:w="10950" w:type="dxa"/>
            <w:shd w:val="clear" w:color="auto" w:fill="FFFFFF"/>
            <w:vAlign w:val="center"/>
            <w:hideMark/>
          </w:tcPr>
          <w:p w:rsidR="002B4784" w:rsidRDefault="002B4784">
            <w:pPr>
              <w:rPr>
                <w:sz w:val="24"/>
                <w:szCs w:val="24"/>
              </w:rPr>
            </w:pPr>
            <w:r>
              <w:rPr>
                <w:rFonts w:ascii="Arial" w:hAnsi="Arial" w:cs="Arial"/>
              </w:rPr>
              <w:t xml:space="preserve">Voltage </w:t>
            </w:r>
            <w:r>
              <w:rPr>
                <w:rFonts w:ascii="Times" w:hAnsi="Times" w:cs="Times"/>
                <w:b/>
                <w:bCs/>
                <w:i/>
                <w:iCs/>
                <w:sz w:val="27"/>
                <w:szCs w:val="27"/>
              </w:rPr>
              <w:t>V</w:t>
            </w:r>
            <w:r>
              <w:rPr>
                <w:rFonts w:ascii="Times" w:hAnsi="Times" w:cs="Times"/>
                <w:sz w:val="27"/>
                <w:szCs w:val="27"/>
              </w:rPr>
              <w:t xml:space="preserve"> = </w:t>
            </w:r>
            <w:r>
              <w:rPr>
                <w:rFonts w:ascii="Times" w:hAnsi="Times" w:cs="Times"/>
                <w:i/>
                <w:iCs/>
                <w:sz w:val="27"/>
                <w:szCs w:val="27"/>
              </w:rPr>
              <w:t>I</w:t>
            </w:r>
            <w:r>
              <w:rPr>
                <w:rFonts w:ascii="Times" w:hAnsi="Times" w:cs="Times"/>
                <w:sz w:val="27"/>
                <w:szCs w:val="27"/>
              </w:rPr>
              <w:t xml:space="preserve"> × </w:t>
            </w:r>
            <w:r>
              <w:rPr>
                <w:rFonts w:ascii="Times" w:hAnsi="Times" w:cs="Times"/>
                <w:i/>
                <w:iCs/>
                <w:sz w:val="27"/>
                <w:szCs w:val="27"/>
              </w:rPr>
              <w:t>R</w:t>
            </w:r>
            <w:r>
              <w:rPr>
                <w:rFonts w:ascii="Times" w:hAnsi="Times" w:cs="Times"/>
                <w:sz w:val="27"/>
                <w:szCs w:val="27"/>
              </w:rPr>
              <w:t xml:space="preserve"> = </w:t>
            </w:r>
            <w:r>
              <w:rPr>
                <w:rFonts w:ascii="Times" w:hAnsi="Times" w:cs="Times"/>
                <w:i/>
                <w:iCs/>
                <w:sz w:val="27"/>
                <w:szCs w:val="27"/>
              </w:rPr>
              <w:t>P</w:t>
            </w:r>
            <w:r>
              <w:rPr>
                <w:rFonts w:ascii="Times" w:hAnsi="Times" w:cs="Times"/>
                <w:sz w:val="27"/>
                <w:szCs w:val="27"/>
              </w:rPr>
              <w:t xml:space="preserve"> / </w:t>
            </w:r>
            <w:r>
              <w:rPr>
                <w:rFonts w:ascii="Times" w:hAnsi="Times" w:cs="Times"/>
                <w:i/>
                <w:iCs/>
                <w:sz w:val="27"/>
                <w:szCs w:val="27"/>
              </w:rPr>
              <w:t>I</w:t>
            </w:r>
            <w:r>
              <w:rPr>
                <w:rFonts w:ascii="Times" w:hAnsi="Times" w:cs="Times"/>
                <w:sz w:val="27"/>
                <w:szCs w:val="27"/>
              </w:rPr>
              <w:t xml:space="preserve"> = √</w:t>
            </w:r>
            <w:r>
              <w:rPr>
                <w:rFonts w:ascii="Arial" w:hAnsi="Arial" w:cs="Arial"/>
                <w:sz w:val="27"/>
                <w:szCs w:val="27"/>
              </w:rPr>
              <w:t>(</w:t>
            </w:r>
            <w:r>
              <w:rPr>
                <w:rFonts w:ascii="Times" w:hAnsi="Times" w:cs="Times"/>
                <w:i/>
                <w:iCs/>
                <w:sz w:val="27"/>
                <w:szCs w:val="27"/>
              </w:rPr>
              <w:t>P</w:t>
            </w:r>
            <w:r>
              <w:rPr>
                <w:rFonts w:ascii="Times" w:hAnsi="Times" w:cs="Times"/>
                <w:sz w:val="27"/>
                <w:szCs w:val="27"/>
              </w:rPr>
              <w:t xml:space="preserve"> × </w:t>
            </w:r>
            <w:r>
              <w:rPr>
                <w:rFonts w:ascii="Times" w:hAnsi="Times" w:cs="Times"/>
                <w:i/>
                <w:iCs/>
                <w:sz w:val="27"/>
                <w:szCs w:val="27"/>
              </w:rPr>
              <w:t>R</w:t>
            </w:r>
            <w:r>
              <w:rPr>
                <w:rFonts w:ascii="Arial" w:hAnsi="Arial" w:cs="Arial"/>
              </w:rPr>
              <w:t xml:space="preserve">) in volts V          Current </w:t>
            </w:r>
            <w:r>
              <w:rPr>
                <w:rFonts w:ascii="Times" w:hAnsi="Times" w:cs="Times"/>
                <w:b/>
                <w:bCs/>
                <w:i/>
                <w:iCs/>
                <w:sz w:val="27"/>
                <w:szCs w:val="27"/>
              </w:rPr>
              <w:t>I</w:t>
            </w:r>
            <w:r>
              <w:rPr>
                <w:rFonts w:ascii="Times" w:hAnsi="Times" w:cs="Times"/>
                <w:sz w:val="27"/>
                <w:szCs w:val="27"/>
              </w:rPr>
              <w:t xml:space="preserve"> = </w:t>
            </w:r>
            <w:r>
              <w:rPr>
                <w:rFonts w:ascii="Times" w:hAnsi="Times" w:cs="Times"/>
                <w:i/>
                <w:iCs/>
                <w:sz w:val="27"/>
                <w:szCs w:val="27"/>
              </w:rPr>
              <w:t>V</w:t>
            </w:r>
            <w:r>
              <w:rPr>
                <w:rFonts w:ascii="Times" w:hAnsi="Times" w:cs="Times"/>
                <w:sz w:val="27"/>
                <w:szCs w:val="27"/>
              </w:rPr>
              <w:t xml:space="preserve"> / </w:t>
            </w:r>
            <w:r>
              <w:rPr>
                <w:rFonts w:ascii="Times" w:hAnsi="Times" w:cs="Times"/>
                <w:i/>
                <w:iCs/>
                <w:sz w:val="27"/>
                <w:szCs w:val="27"/>
              </w:rPr>
              <w:t>R</w:t>
            </w:r>
            <w:r>
              <w:rPr>
                <w:rFonts w:ascii="Times" w:hAnsi="Times" w:cs="Times"/>
                <w:sz w:val="27"/>
                <w:szCs w:val="27"/>
              </w:rPr>
              <w:t xml:space="preserve"> = </w:t>
            </w:r>
            <w:r>
              <w:rPr>
                <w:rFonts w:ascii="Times" w:hAnsi="Times" w:cs="Times"/>
                <w:i/>
                <w:iCs/>
                <w:sz w:val="27"/>
                <w:szCs w:val="27"/>
              </w:rPr>
              <w:t>P</w:t>
            </w:r>
            <w:r>
              <w:rPr>
                <w:rFonts w:ascii="Times" w:hAnsi="Times" w:cs="Times"/>
                <w:sz w:val="27"/>
                <w:szCs w:val="27"/>
              </w:rPr>
              <w:t xml:space="preserve"> / </w:t>
            </w:r>
            <w:r>
              <w:rPr>
                <w:rFonts w:ascii="Times" w:hAnsi="Times" w:cs="Times"/>
                <w:i/>
                <w:iCs/>
                <w:sz w:val="27"/>
                <w:szCs w:val="27"/>
              </w:rPr>
              <w:t>V</w:t>
            </w:r>
            <w:r>
              <w:rPr>
                <w:rFonts w:ascii="Times" w:hAnsi="Times" w:cs="Times"/>
                <w:sz w:val="27"/>
                <w:szCs w:val="27"/>
              </w:rPr>
              <w:t xml:space="preserve"> = √</w:t>
            </w:r>
            <w:r>
              <w:rPr>
                <w:rFonts w:ascii="Arial" w:hAnsi="Arial" w:cs="Arial"/>
                <w:sz w:val="27"/>
                <w:szCs w:val="27"/>
              </w:rPr>
              <w:t>(</w:t>
            </w:r>
            <w:r>
              <w:rPr>
                <w:rFonts w:ascii="Times" w:hAnsi="Times" w:cs="Times"/>
                <w:i/>
                <w:iCs/>
                <w:sz w:val="27"/>
                <w:szCs w:val="27"/>
              </w:rPr>
              <w:t>P</w:t>
            </w:r>
            <w:r>
              <w:rPr>
                <w:rFonts w:ascii="Times" w:hAnsi="Times" w:cs="Times"/>
                <w:sz w:val="27"/>
                <w:szCs w:val="27"/>
              </w:rPr>
              <w:t xml:space="preserve"> / </w:t>
            </w:r>
            <w:r>
              <w:rPr>
                <w:rFonts w:ascii="Times" w:hAnsi="Times" w:cs="Times"/>
                <w:i/>
                <w:iCs/>
                <w:sz w:val="27"/>
                <w:szCs w:val="27"/>
              </w:rPr>
              <w:t>R</w:t>
            </w:r>
            <w:r>
              <w:rPr>
                <w:rFonts w:ascii="Arial" w:hAnsi="Arial" w:cs="Arial"/>
              </w:rPr>
              <w:t>) in amperes A</w:t>
            </w:r>
            <w:r>
              <w:br/>
            </w:r>
            <w:r>
              <w:rPr>
                <w:rFonts w:ascii="Arial" w:hAnsi="Arial" w:cs="Arial"/>
              </w:rPr>
              <w:t xml:space="preserve">Resistance </w:t>
            </w:r>
            <w:r>
              <w:rPr>
                <w:rFonts w:ascii="Times" w:hAnsi="Times" w:cs="Times"/>
                <w:b/>
                <w:bCs/>
                <w:i/>
                <w:iCs/>
                <w:sz w:val="27"/>
                <w:szCs w:val="27"/>
              </w:rPr>
              <w:t>R</w:t>
            </w:r>
            <w:r>
              <w:rPr>
                <w:rFonts w:ascii="Times" w:hAnsi="Times" w:cs="Times"/>
                <w:sz w:val="27"/>
                <w:szCs w:val="27"/>
              </w:rPr>
              <w:t xml:space="preserve"> = </w:t>
            </w:r>
            <w:r>
              <w:rPr>
                <w:rFonts w:ascii="Times" w:hAnsi="Times" w:cs="Times"/>
                <w:i/>
                <w:iCs/>
                <w:sz w:val="27"/>
                <w:szCs w:val="27"/>
              </w:rPr>
              <w:t>V</w:t>
            </w:r>
            <w:r>
              <w:rPr>
                <w:rFonts w:ascii="Times" w:hAnsi="Times" w:cs="Times"/>
                <w:sz w:val="27"/>
                <w:szCs w:val="27"/>
              </w:rPr>
              <w:t xml:space="preserve"> / </w:t>
            </w:r>
            <w:r>
              <w:rPr>
                <w:rFonts w:ascii="Times" w:hAnsi="Times" w:cs="Times"/>
                <w:i/>
                <w:iCs/>
                <w:sz w:val="27"/>
                <w:szCs w:val="27"/>
              </w:rPr>
              <w:t>I</w:t>
            </w:r>
            <w:r>
              <w:rPr>
                <w:rFonts w:ascii="Times" w:hAnsi="Times" w:cs="Times"/>
                <w:sz w:val="27"/>
                <w:szCs w:val="27"/>
              </w:rPr>
              <w:t xml:space="preserve"> = </w:t>
            </w:r>
            <w:r>
              <w:rPr>
                <w:rFonts w:ascii="Times" w:hAnsi="Times" w:cs="Times"/>
                <w:i/>
                <w:iCs/>
                <w:sz w:val="27"/>
                <w:szCs w:val="27"/>
              </w:rPr>
              <w:t>P</w:t>
            </w:r>
            <w:r>
              <w:rPr>
                <w:rFonts w:ascii="Times" w:hAnsi="Times" w:cs="Times"/>
                <w:sz w:val="27"/>
                <w:szCs w:val="27"/>
              </w:rPr>
              <w:t xml:space="preserve"> / </w:t>
            </w:r>
            <w:r>
              <w:rPr>
                <w:rFonts w:ascii="Times" w:hAnsi="Times" w:cs="Times"/>
                <w:i/>
                <w:iCs/>
                <w:sz w:val="27"/>
                <w:szCs w:val="27"/>
              </w:rPr>
              <w:t>I</w:t>
            </w:r>
            <w:r>
              <w:rPr>
                <w:rFonts w:ascii="Arial" w:hAnsi="Arial" w:cs="Arial"/>
                <w:vertAlign w:val="superscript"/>
              </w:rPr>
              <w:t xml:space="preserve">2 </w:t>
            </w:r>
            <w:r>
              <w:rPr>
                <w:rFonts w:ascii="Times" w:hAnsi="Times" w:cs="Times"/>
                <w:sz w:val="27"/>
                <w:szCs w:val="27"/>
              </w:rPr>
              <w:t xml:space="preserve">= </w:t>
            </w:r>
            <w:r>
              <w:rPr>
                <w:rFonts w:ascii="Times" w:hAnsi="Times" w:cs="Times"/>
                <w:i/>
                <w:iCs/>
                <w:sz w:val="27"/>
                <w:szCs w:val="27"/>
              </w:rPr>
              <w:t>V</w:t>
            </w:r>
            <w:r>
              <w:rPr>
                <w:rFonts w:ascii="Arial" w:hAnsi="Arial" w:cs="Arial"/>
                <w:vertAlign w:val="superscript"/>
              </w:rPr>
              <w:t>2</w:t>
            </w:r>
            <w:r>
              <w:rPr>
                <w:rFonts w:ascii="Times" w:hAnsi="Times" w:cs="Times"/>
                <w:sz w:val="27"/>
                <w:szCs w:val="27"/>
              </w:rPr>
              <w:t xml:space="preserve">/ </w:t>
            </w:r>
            <w:r>
              <w:rPr>
                <w:rFonts w:ascii="Times" w:hAnsi="Times" w:cs="Times"/>
                <w:i/>
                <w:iCs/>
                <w:sz w:val="27"/>
                <w:szCs w:val="27"/>
              </w:rPr>
              <w:t>P</w:t>
            </w:r>
            <w:r>
              <w:rPr>
                <w:rFonts w:ascii="Times" w:hAnsi="Times" w:cs="Times"/>
                <w:sz w:val="27"/>
                <w:szCs w:val="27"/>
              </w:rPr>
              <w:t xml:space="preserve"> </w:t>
            </w:r>
            <w:r>
              <w:rPr>
                <w:rFonts w:ascii="Arial" w:hAnsi="Arial" w:cs="Arial"/>
              </w:rPr>
              <w:t xml:space="preserve">in ohms Ω      Power </w:t>
            </w:r>
            <w:r>
              <w:rPr>
                <w:rFonts w:ascii="Times" w:hAnsi="Times" w:cs="Times"/>
                <w:b/>
                <w:bCs/>
                <w:i/>
                <w:iCs/>
                <w:sz w:val="27"/>
                <w:szCs w:val="27"/>
              </w:rPr>
              <w:t>P</w:t>
            </w:r>
            <w:r>
              <w:rPr>
                <w:rFonts w:ascii="Times" w:hAnsi="Times" w:cs="Times"/>
                <w:sz w:val="27"/>
                <w:szCs w:val="27"/>
              </w:rPr>
              <w:t xml:space="preserve"> = </w:t>
            </w:r>
            <w:r>
              <w:rPr>
                <w:rFonts w:ascii="Times" w:hAnsi="Times" w:cs="Times"/>
                <w:i/>
                <w:iCs/>
                <w:sz w:val="27"/>
                <w:szCs w:val="27"/>
              </w:rPr>
              <w:t>V</w:t>
            </w:r>
            <w:r>
              <w:rPr>
                <w:rFonts w:ascii="Times" w:hAnsi="Times" w:cs="Times"/>
                <w:sz w:val="27"/>
                <w:szCs w:val="27"/>
              </w:rPr>
              <w:t xml:space="preserve"> × </w:t>
            </w:r>
            <w:r>
              <w:rPr>
                <w:rFonts w:ascii="Times" w:hAnsi="Times" w:cs="Times"/>
                <w:i/>
                <w:iCs/>
                <w:sz w:val="27"/>
                <w:szCs w:val="27"/>
              </w:rPr>
              <w:t>I</w:t>
            </w:r>
            <w:r>
              <w:rPr>
                <w:rFonts w:ascii="Times" w:hAnsi="Times" w:cs="Times"/>
                <w:sz w:val="27"/>
                <w:szCs w:val="27"/>
              </w:rPr>
              <w:t xml:space="preserve"> = R × </w:t>
            </w:r>
            <w:r>
              <w:rPr>
                <w:rFonts w:ascii="Times" w:hAnsi="Times" w:cs="Times"/>
                <w:i/>
                <w:iCs/>
                <w:sz w:val="27"/>
                <w:szCs w:val="27"/>
              </w:rPr>
              <w:t>I</w:t>
            </w:r>
            <w:r>
              <w:rPr>
                <w:rFonts w:ascii="Arial" w:hAnsi="Arial" w:cs="Arial"/>
                <w:vertAlign w:val="superscript"/>
              </w:rPr>
              <w:t>2</w:t>
            </w:r>
            <w:r>
              <w:rPr>
                <w:rFonts w:ascii="Times" w:hAnsi="Times" w:cs="Times"/>
                <w:sz w:val="27"/>
                <w:szCs w:val="27"/>
              </w:rPr>
              <w:t xml:space="preserve">= </w:t>
            </w:r>
            <w:r>
              <w:rPr>
                <w:rFonts w:ascii="Times" w:hAnsi="Times" w:cs="Times"/>
                <w:i/>
                <w:iCs/>
                <w:sz w:val="27"/>
                <w:szCs w:val="27"/>
              </w:rPr>
              <w:t>V</w:t>
            </w:r>
            <w:r>
              <w:rPr>
                <w:rFonts w:ascii="Arial" w:hAnsi="Arial" w:cs="Arial"/>
                <w:vertAlign w:val="superscript"/>
              </w:rPr>
              <w:t>2</w:t>
            </w:r>
            <w:r>
              <w:rPr>
                <w:rFonts w:ascii="Times" w:hAnsi="Times" w:cs="Times"/>
                <w:sz w:val="27"/>
                <w:szCs w:val="27"/>
              </w:rPr>
              <w:t xml:space="preserve">/ </w:t>
            </w:r>
            <w:r>
              <w:rPr>
                <w:rFonts w:ascii="Times" w:hAnsi="Times" w:cs="Times"/>
                <w:i/>
                <w:iCs/>
                <w:sz w:val="27"/>
                <w:szCs w:val="27"/>
              </w:rPr>
              <w:t xml:space="preserve">R </w:t>
            </w:r>
            <w:r>
              <w:rPr>
                <w:rFonts w:ascii="Arial" w:hAnsi="Arial" w:cs="Arial"/>
              </w:rPr>
              <w:t>in watts W</w:t>
            </w:r>
          </w:p>
        </w:tc>
      </w:tr>
    </w:tbl>
    <w:p w:rsidR="002B4784" w:rsidRDefault="002B4784" w:rsidP="002B4784">
      <w:pPr>
        <w:jc w:val="center"/>
      </w:pPr>
      <w:r>
        <w:rPr>
          <w:sz w:val="15"/>
          <w:szCs w:val="15"/>
        </w:rPr>
        <w:t> </w:t>
      </w:r>
      <w:r>
        <w:br/>
      </w:r>
      <w:hyperlink r:id="rId198" w:tgtFrame="_self" w:history="1">
        <w:r>
          <w:rPr>
            <w:rStyle w:val="Hyperlink"/>
            <w:rFonts w:ascii="Arial" w:hAnsi="Arial" w:cs="Arial"/>
            <w:b/>
            <w:bCs/>
            <w:sz w:val="27"/>
            <w:szCs w:val="27"/>
          </w:rPr>
          <w:t>Electric current, electric power, electricity − Formulas and calculations</w:t>
        </w:r>
      </w:hyperlink>
      <w:r>
        <w:br/>
      </w:r>
      <w:r>
        <w:rPr>
          <w:sz w:val="15"/>
          <w:szCs w:val="15"/>
        </w:rPr>
        <w:t>  </w:t>
      </w:r>
    </w:p>
    <w:p w:rsidR="002B4784" w:rsidRDefault="002B4784" w:rsidP="002B4784">
      <w:pPr>
        <w:jc w:val="center"/>
      </w:pPr>
      <w:r>
        <w:rPr>
          <w:rFonts w:ascii="Arial" w:hAnsi="Arial" w:cs="Arial"/>
          <w:b/>
          <w:bCs/>
          <w:sz w:val="36"/>
          <w:szCs w:val="36"/>
        </w:rPr>
        <w:t xml:space="preserve">Electric voltage </w:t>
      </w:r>
      <w:r>
        <w:rPr>
          <w:rFonts w:ascii="Times" w:hAnsi="Times" w:cs="Times"/>
          <w:b/>
          <w:bCs/>
          <w:i/>
          <w:iCs/>
          <w:sz w:val="36"/>
          <w:szCs w:val="36"/>
        </w:rPr>
        <w:t>V</w:t>
      </w:r>
      <w:r>
        <w:rPr>
          <w:rFonts w:ascii="Times" w:hAnsi="Times" w:cs="Times"/>
          <w:b/>
          <w:bCs/>
          <w:sz w:val="36"/>
          <w:szCs w:val="36"/>
        </w:rPr>
        <w:t xml:space="preserve"> = </w:t>
      </w:r>
      <w:r>
        <w:rPr>
          <w:rFonts w:ascii="Times" w:hAnsi="Times" w:cs="Times"/>
          <w:b/>
          <w:bCs/>
          <w:i/>
          <w:iCs/>
          <w:sz w:val="36"/>
          <w:szCs w:val="36"/>
        </w:rPr>
        <w:t>I</w:t>
      </w:r>
      <w:r>
        <w:rPr>
          <w:rFonts w:ascii="Times" w:hAnsi="Times" w:cs="Times"/>
          <w:b/>
          <w:bCs/>
          <w:sz w:val="36"/>
          <w:szCs w:val="36"/>
        </w:rPr>
        <w:t xml:space="preserve"> × </w:t>
      </w:r>
      <w:r>
        <w:rPr>
          <w:rFonts w:ascii="Times" w:hAnsi="Times" w:cs="Times"/>
          <w:b/>
          <w:bCs/>
          <w:i/>
          <w:iCs/>
          <w:sz w:val="36"/>
          <w:szCs w:val="36"/>
        </w:rPr>
        <w:t>R</w:t>
      </w:r>
      <w:r>
        <w:rPr>
          <w:rFonts w:ascii="Arial" w:hAnsi="Arial" w:cs="Arial"/>
          <w:b/>
          <w:bCs/>
          <w:sz w:val="36"/>
          <w:szCs w:val="36"/>
        </w:rPr>
        <w:t>      (Ohm's law formula</w:t>
      </w:r>
      <w:proofErr w:type="gramStart"/>
      <w:r>
        <w:rPr>
          <w:rFonts w:ascii="Arial" w:hAnsi="Arial" w:cs="Arial"/>
          <w:b/>
          <w:bCs/>
          <w:sz w:val="36"/>
          <w:szCs w:val="36"/>
        </w:rPr>
        <w:t>)</w:t>
      </w:r>
      <w:proofErr w:type="gramEnd"/>
      <w:r>
        <w:br/>
      </w:r>
      <w:r>
        <w:rPr>
          <w:rFonts w:ascii="Arial" w:hAnsi="Arial" w:cs="Arial"/>
        </w:rPr>
        <w:t>Electric voltage = amperage × resistance</w:t>
      </w:r>
      <w:r>
        <w:br/>
      </w:r>
      <w:r>
        <w:rPr>
          <w:sz w:val="15"/>
          <w:szCs w:val="15"/>
        </w:rPr>
        <w:t> </w:t>
      </w:r>
      <w:r>
        <w:br/>
      </w:r>
      <w:r>
        <w:rPr>
          <w:rFonts w:ascii="Arial" w:hAnsi="Arial" w:cs="Arial"/>
        </w:rPr>
        <w:t xml:space="preserve">Please enter </w:t>
      </w:r>
      <w:r>
        <w:rPr>
          <w:rFonts w:ascii="Arial" w:hAnsi="Arial" w:cs="Arial"/>
          <w:b/>
          <w:bCs/>
        </w:rPr>
        <w:t>two</w:t>
      </w:r>
      <w:r>
        <w:rPr>
          <w:rFonts w:ascii="Arial" w:hAnsi="Arial" w:cs="Arial"/>
        </w:rPr>
        <w:t xml:space="preserve"> values, the third value will be calculated.</w:t>
      </w:r>
    </w:p>
    <w:p w:rsidR="002B4784" w:rsidRDefault="002B4784" w:rsidP="002B4784"/>
    <w:p w:rsidR="002B4784" w:rsidRDefault="002B4784" w:rsidP="002B4784">
      <w:pPr>
        <w:pStyle w:val="z-TopofForm"/>
      </w:pPr>
      <w:r>
        <w:t>Top of Form</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EFEFEF"/>
        <w:tblCellMar>
          <w:left w:w="0" w:type="dxa"/>
          <w:right w:w="0" w:type="dxa"/>
        </w:tblCellMar>
        <w:tblLook w:val="04A0"/>
      </w:tblPr>
      <w:tblGrid>
        <w:gridCol w:w="5603"/>
      </w:tblGrid>
      <w:tr w:rsidR="002B4784" w:rsidTr="002B478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tbl>
            <w:tblPr>
              <w:tblW w:w="0" w:type="auto"/>
              <w:tblCellSpacing w:w="0" w:type="dxa"/>
              <w:tblCellMar>
                <w:top w:w="15" w:type="dxa"/>
                <w:left w:w="15" w:type="dxa"/>
                <w:bottom w:w="15" w:type="dxa"/>
                <w:right w:w="15" w:type="dxa"/>
              </w:tblCellMar>
              <w:tblLook w:val="04A0"/>
            </w:tblPr>
            <w:tblGrid>
              <w:gridCol w:w="1877"/>
              <w:gridCol w:w="1770"/>
              <w:gridCol w:w="1926"/>
            </w:tblGrid>
            <w:tr w:rsidR="002B4784">
              <w:trPr>
                <w:tblCellSpacing w:w="0" w:type="dxa"/>
              </w:trPr>
              <w:tc>
                <w:tcPr>
                  <w:tcW w:w="0" w:type="auto"/>
                  <w:gridSpan w:val="3"/>
                  <w:vAlign w:val="center"/>
                  <w:hideMark/>
                </w:tcPr>
                <w:p w:rsidR="002B4784" w:rsidRDefault="002B4784">
                  <w:pPr>
                    <w:rPr>
                      <w:sz w:val="24"/>
                      <w:szCs w:val="24"/>
                    </w:rPr>
                  </w:pPr>
                  <w:r>
                    <w:rPr>
                      <w:sz w:val="15"/>
                      <w:szCs w:val="15"/>
                    </w:rPr>
                    <w:t> </w:t>
                  </w:r>
                </w:p>
              </w:tc>
            </w:tr>
            <w:tr w:rsidR="002B4784">
              <w:trPr>
                <w:tblCellSpacing w:w="0" w:type="dxa"/>
              </w:trPr>
              <w:tc>
                <w:tcPr>
                  <w:tcW w:w="0" w:type="auto"/>
                  <w:vAlign w:val="center"/>
                  <w:hideMark/>
                </w:tcPr>
                <w:p w:rsidR="002B4784" w:rsidRDefault="002B4784">
                  <w:pPr>
                    <w:jc w:val="right"/>
                    <w:rPr>
                      <w:sz w:val="24"/>
                      <w:szCs w:val="24"/>
                    </w:rPr>
                  </w:pPr>
                  <w:r>
                    <w:rPr>
                      <w:rFonts w:ascii="Arial" w:hAnsi="Arial" w:cs="Arial"/>
                    </w:rPr>
                    <w:t xml:space="preserve"> Electric voltage </w:t>
                  </w:r>
                  <w:r>
                    <w:rPr>
                      <w:rFonts w:ascii="Times" w:hAnsi="Times" w:cs="Times"/>
                      <w:i/>
                      <w:iCs/>
                      <w:sz w:val="27"/>
                      <w:szCs w:val="27"/>
                    </w:rPr>
                    <w:t>V</w:t>
                  </w:r>
                  <w:r>
                    <w:rPr>
                      <w:rFonts w:ascii="Times" w:hAnsi="Times" w:cs="Times"/>
                      <w:sz w:val="27"/>
                      <w:szCs w:val="27"/>
                    </w:rPr>
                    <w:t> </w:t>
                  </w:r>
                </w:p>
              </w:tc>
              <w:tc>
                <w:tcPr>
                  <w:tcW w:w="0" w:type="auto"/>
                  <w:vAlign w:val="center"/>
                  <w:hideMark/>
                </w:tcPr>
                <w:p w:rsidR="002B4784" w:rsidRDefault="00A237DF">
                  <w:pPr>
                    <w:rPr>
                      <w:sz w:val="24"/>
                      <w:szCs w:val="24"/>
                    </w:rPr>
                  </w:pPr>
                  <w:r>
                    <w:rPr>
                      <w:rFonts w:ascii="Arial" w:hAnsi="Arial" w:cs="Arial"/>
                    </w:rPr>
                    <w:object w:dxaOrig="1440" w:dyaOrig="1440">
                      <v:shape id="_x0000_i1040" type="#_x0000_t75" style="width:57pt;height:18pt" o:ole="">
                        <v:imagedata r:id="rId199" o:title=""/>
                      </v:shape>
                      <w:control r:id="rId200" w:name="DefaultOcxName" w:shapeid="_x0000_i1040"/>
                    </w:object>
                  </w:r>
                  <w:r w:rsidR="002B4784">
                    <w:rPr>
                      <w:rFonts w:ascii="Arial" w:hAnsi="Arial" w:cs="Arial"/>
                    </w:rPr>
                    <w:t>volts</w:t>
                  </w:r>
                </w:p>
              </w:tc>
              <w:tc>
                <w:tcPr>
                  <w:tcW w:w="0" w:type="auto"/>
                  <w:vMerge w:val="restart"/>
                  <w:shd w:val="clear" w:color="auto" w:fill="FFFFFF"/>
                  <w:vAlign w:val="center"/>
                  <w:hideMark/>
                </w:tcPr>
                <w:p w:rsidR="002B4784" w:rsidRDefault="002B4784">
                  <w:pPr>
                    <w:rPr>
                      <w:sz w:val="24"/>
                      <w:szCs w:val="24"/>
                    </w:rPr>
                  </w:pPr>
                  <w:r>
                    <w:rPr>
                      <w:noProof/>
                    </w:rPr>
                    <w:drawing>
                      <wp:inline distT="0" distB="0" distL="0" distR="0">
                        <wp:extent cx="1184910" cy="1033780"/>
                        <wp:effectExtent l="19050" t="0" r="0" b="0"/>
                        <wp:docPr id="57" name="Picture 5" descr="Magic triangle vo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gic triangle volt"/>
                                <pic:cNvPicPr>
                                  <a:picLocks noChangeAspect="1" noChangeArrowheads="1"/>
                                </pic:cNvPicPr>
                              </pic:nvPicPr>
                              <pic:blipFill>
                                <a:blip r:embed="rId201"/>
                                <a:srcRect/>
                                <a:stretch>
                                  <a:fillRect/>
                                </a:stretch>
                              </pic:blipFill>
                              <pic:spPr bwMode="auto">
                                <a:xfrm>
                                  <a:off x="0" y="0"/>
                                  <a:ext cx="1184910" cy="1033780"/>
                                </a:xfrm>
                                <a:prstGeom prst="rect">
                                  <a:avLst/>
                                </a:prstGeom>
                                <a:noFill/>
                                <a:ln w="9525">
                                  <a:noFill/>
                                  <a:miter lim="800000"/>
                                  <a:headEnd/>
                                  <a:tailEnd/>
                                </a:ln>
                              </pic:spPr>
                            </pic:pic>
                          </a:graphicData>
                        </a:graphic>
                      </wp:inline>
                    </w:drawing>
                  </w:r>
                </w:p>
              </w:tc>
            </w:tr>
            <w:tr w:rsidR="002B4784">
              <w:trPr>
                <w:tblCellSpacing w:w="0" w:type="dxa"/>
              </w:trPr>
              <w:tc>
                <w:tcPr>
                  <w:tcW w:w="0" w:type="auto"/>
                  <w:vAlign w:val="center"/>
                  <w:hideMark/>
                </w:tcPr>
                <w:p w:rsidR="002B4784" w:rsidRDefault="002B4784">
                  <w:pPr>
                    <w:jc w:val="right"/>
                    <w:rPr>
                      <w:sz w:val="24"/>
                      <w:szCs w:val="24"/>
                    </w:rPr>
                  </w:pPr>
                  <w:r>
                    <w:rPr>
                      <w:rFonts w:ascii="Arial" w:hAnsi="Arial" w:cs="Arial"/>
                    </w:rPr>
                    <w:t xml:space="preserve">Amperage </w:t>
                  </w:r>
                  <w:r>
                    <w:rPr>
                      <w:rFonts w:ascii="Times" w:hAnsi="Times" w:cs="Times"/>
                      <w:i/>
                      <w:iCs/>
                      <w:sz w:val="27"/>
                      <w:szCs w:val="27"/>
                    </w:rPr>
                    <w:t>I</w:t>
                  </w:r>
                  <w:r>
                    <w:rPr>
                      <w:rFonts w:ascii="Times" w:hAnsi="Times" w:cs="Times"/>
                      <w:sz w:val="27"/>
                      <w:szCs w:val="27"/>
                    </w:rPr>
                    <w:t> </w:t>
                  </w:r>
                </w:p>
              </w:tc>
              <w:tc>
                <w:tcPr>
                  <w:tcW w:w="0" w:type="auto"/>
                  <w:vAlign w:val="center"/>
                  <w:hideMark/>
                </w:tcPr>
                <w:p w:rsidR="002B4784" w:rsidRDefault="00A237DF">
                  <w:pPr>
                    <w:rPr>
                      <w:sz w:val="24"/>
                      <w:szCs w:val="24"/>
                    </w:rPr>
                  </w:pPr>
                  <w:r>
                    <w:rPr>
                      <w:rFonts w:ascii="Arial" w:hAnsi="Arial" w:cs="Arial"/>
                    </w:rPr>
                    <w:object w:dxaOrig="1440" w:dyaOrig="1440">
                      <v:shape id="_x0000_i1043" type="#_x0000_t75" style="width:57pt;height:18pt" o:ole="">
                        <v:imagedata r:id="rId199" o:title=""/>
                      </v:shape>
                      <w:control r:id="rId202" w:name="DefaultOcxName1" w:shapeid="_x0000_i1043"/>
                    </w:object>
                  </w:r>
                  <w:r w:rsidR="002B4784">
                    <w:rPr>
                      <w:rFonts w:ascii="Arial" w:hAnsi="Arial" w:cs="Arial"/>
                    </w:rPr>
                    <w:t>amps </w:t>
                  </w:r>
                </w:p>
              </w:tc>
              <w:tc>
                <w:tcPr>
                  <w:tcW w:w="0" w:type="auto"/>
                  <w:vMerge/>
                  <w:vAlign w:val="center"/>
                  <w:hideMark/>
                </w:tcPr>
                <w:p w:rsidR="002B4784" w:rsidRDefault="002B4784">
                  <w:pPr>
                    <w:rPr>
                      <w:sz w:val="24"/>
                      <w:szCs w:val="24"/>
                    </w:rPr>
                  </w:pPr>
                </w:p>
              </w:tc>
            </w:tr>
            <w:tr w:rsidR="002B4784">
              <w:trPr>
                <w:tblCellSpacing w:w="0" w:type="dxa"/>
              </w:trPr>
              <w:tc>
                <w:tcPr>
                  <w:tcW w:w="0" w:type="auto"/>
                  <w:vAlign w:val="center"/>
                  <w:hideMark/>
                </w:tcPr>
                <w:p w:rsidR="002B4784" w:rsidRDefault="002B4784">
                  <w:pPr>
                    <w:jc w:val="right"/>
                    <w:rPr>
                      <w:sz w:val="24"/>
                      <w:szCs w:val="24"/>
                    </w:rPr>
                  </w:pPr>
                  <w:r>
                    <w:rPr>
                      <w:rFonts w:ascii="Arial" w:hAnsi="Arial" w:cs="Arial"/>
                    </w:rPr>
                    <w:t xml:space="preserve">Resistance </w:t>
                  </w:r>
                  <w:r>
                    <w:rPr>
                      <w:rFonts w:ascii="Times" w:hAnsi="Times" w:cs="Times"/>
                      <w:i/>
                      <w:iCs/>
                      <w:sz w:val="27"/>
                      <w:szCs w:val="27"/>
                    </w:rPr>
                    <w:t>R</w:t>
                  </w:r>
                  <w:r>
                    <w:rPr>
                      <w:rFonts w:ascii="Times" w:hAnsi="Times" w:cs="Times"/>
                      <w:sz w:val="27"/>
                      <w:szCs w:val="27"/>
                    </w:rPr>
                    <w:t> </w:t>
                  </w:r>
                </w:p>
              </w:tc>
              <w:tc>
                <w:tcPr>
                  <w:tcW w:w="0" w:type="auto"/>
                  <w:vAlign w:val="center"/>
                  <w:hideMark/>
                </w:tcPr>
                <w:p w:rsidR="002B4784" w:rsidRDefault="00A237DF">
                  <w:pPr>
                    <w:rPr>
                      <w:sz w:val="24"/>
                      <w:szCs w:val="24"/>
                    </w:rPr>
                  </w:pPr>
                  <w:r>
                    <w:rPr>
                      <w:rFonts w:ascii="Arial" w:hAnsi="Arial" w:cs="Arial"/>
                    </w:rPr>
                    <w:object w:dxaOrig="1440" w:dyaOrig="1440">
                      <v:shape id="_x0000_i1046" type="#_x0000_t75" style="width:57pt;height:18pt" o:ole="">
                        <v:imagedata r:id="rId199" o:title=""/>
                      </v:shape>
                      <w:control r:id="rId203" w:name="DefaultOcxName2" w:shapeid="_x0000_i1046"/>
                    </w:object>
                  </w:r>
                  <w:r w:rsidR="002B4784">
                    <w:rPr>
                      <w:rFonts w:ascii="Arial" w:hAnsi="Arial" w:cs="Arial"/>
                    </w:rPr>
                    <w:t>ohms</w:t>
                  </w:r>
                </w:p>
              </w:tc>
              <w:tc>
                <w:tcPr>
                  <w:tcW w:w="0" w:type="auto"/>
                  <w:vMerge/>
                  <w:vAlign w:val="center"/>
                  <w:hideMark/>
                </w:tcPr>
                <w:p w:rsidR="002B4784" w:rsidRDefault="002B4784">
                  <w:pPr>
                    <w:rPr>
                      <w:sz w:val="24"/>
                      <w:szCs w:val="24"/>
                    </w:rPr>
                  </w:pPr>
                </w:p>
              </w:tc>
            </w:tr>
            <w:tr w:rsidR="002B4784">
              <w:trPr>
                <w:tblCellSpacing w:w="0" w:type="dxa"/>
              </w:trPr>
              <w:tc>
                <w:tcPr>
                  <w:tcW w:w="0" w:type="auto"/>
                  <w:vAlign w:val="center"/>
                  <w:hideMark/>
                </w:tcPr>
                <w:p w:rsidR="002B4784" w:rsidRDefault="002B4784">
                  <w:pPr>
                    <w:rPr>
                      <w:sz w:val="24"/>
                      <w:szCs w:val="24"/>
                    </w:rPr>
                  </w:pPr>
                </w:p>
              </w:tc>
              <w:tc>
                <w:tcPr>
                  <w:tcW w:w="0" w:type="auto"/>
                  <w:vAlign w:val="center"/>
                  <w:hideMark/>
                </w:tcPr>
                <w:p w:rsidR="002B4784" w:rsidRDefault="002B4784">
                  <w:pPr>
                    <w:rPr>
                      <w:sz w:val="20"/>
                      <w:szCs w:val="20"/>
                    </w:rPr>
                  </w:pPr>
                </w:p>
              </w:tc>
              <w:tc>
                <w:tcPr>
                  <w:tcW w:w="0" w:type="auto"/>
                  <w:vMerge/>
                  <w:vAlign w:val="center"/>
                  <w:hideMark/>
                </w:tcPr>
                <w:p w:rsidR="002B4784" w:rsidRDefault="002B4784">
                  <w:pPr>
                    <w:rPr>
                      <w:sz w:val="24"/>
                      <w:szCs w:val="24"/>
                    </w:rPr>
                  </w:pPr>
                </w:p>
              </w:tc>
            </w:tr>
          </w:tbl>
          <w:p w:rsidR="002B4784" w:rsidRDefault="002B4784">
            <w:pPr>
              <w:rPr>
                <w:sz w:val="24"/>
                <w:szCs w:val="24"/>
              </w:rPr>
            </w:pPr>
          </w:p>
        </w:tc>
      </w:tr>
    </w:tbl>
    <w:p w:rsidR="002B4784" w:rsidRDefault="002B4784" w:rsidP="002B4784">
      <w:pPr>
        <w:pStyle w:val="z-BottomofForm"/>
      </w:pPr>
      <w:r>
        <w:t>Bottom of Form</w:t>
      </w:r>
    </w:p>
    <w:tbl>
      <w:tblPr>
        <w:tblW w:w="0" w:type="auto"/>
        <w:tblCellSpacing w:w="0" w:type="dxa"/>
        <w:tblCellMar>
          <w:top w:w="15" w:type="dxa"/>
          <w:left w:w="15" w:type="dxa"/>
          <w:bottom w:w="15" w:type="dxa"/>
          <w:right w:w="15" w:type="dxa"/>
        </w:tblCellMar>
        <w:tblLook w:val="04A0"/>
      </w:tblPr>
      <w:tblGrid>
        <w:gridCol w:w="36"/>
        <w:gridCol w:w="36"/>
      </w:tblGrid>
      <w:tr w:rsidR="002B4784" w:rsidTr="002B4784">
        <w:trPr>
          <w:tblCellSpacing w:w="0" w:type="dxa"/>
        </w:trPr>
        <w:tc>
          <w:tcPr>
            <w:tcW w:w="0" w:type="auto"/>
            <w:vAlign w:val="center"/>
            <w:hideMark/>
          </w:tcPr>
          <w:p w:rsidR="002B4784" w:rsidRDefault="002B4784">
            <w:pPr>
              <w:rPr>
                <w:sz w:val="24"/>
                <w:szCs w:val="24"/>
              </w:rPr>
            </w:pPr>
          </w:p>
        </w:tc>
        <w:tc>
          <w:tcPr>
            <w:tcW w:w="0" w:type="auto"/>
            <w:vAlign w:val="center"/>
            <w:hideMark/>
          </w:tcPr>
          <w:p w:rsidR="002B4784" w:rsidRDefault="002B4784">
            <w:pPr>
              <w:rPr>
                <w:sz w:val="24"/>
                <w:szCs w:val="24"/>
              </w:rPr>
            </w:pPr>
          </w:p>
        </w:tc>
      </w:tr>
    </w:tbl>
    <w:p w:rsidR="002B4784" w:rsidRDefault="002B4784" w:rsidP="002B4784">
      <w:pPr>
        <w:pStyle w:val="z-TopofForm"/>
      </w:pPr>
      <w:r>
        <w:t>Top of Form</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EFEFEF"/>
        <w:tblCellMar>
          <w:left w:w="0" w:type="dxa"/>
          <w:right w:w="0" w:type="dxa"/>
        </w:tblCellMar>
        <w:tblLook w:val="04A0"/>
      </w:tblPr>
      <w:tblGrid>
        <w:gridCol w:w="4971"/>
      </w:tblGrid>
      <w:tr w:rsidR="002B4784" w:rsidTr="002B478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tbl>
            <w:tblPr>
              <w:tblW w:w="0" w:type="auto"/>
              <w:tblCellSpacing w:w="0" w:type="dxa"/>
              <w:tblCellMar>
                <w:top w:w="15" w:type="dxa"/>
                <w:left w:w="15" w:type="dxa"/>
                <w:bottom w:w="15" w:type="dxa"/>
                <w:right w:w="15" w:type="dxa"/>
              </w:tblCellMar>
              <w:tblLook w:val="04A0"/>
            </w:tblPr>
            <w:tblGrid>
              <w:gridCol w:w="4941"/>
            </w:tblGrid>
            <w:tr w:rsidR="002B4784">
              <w:trPr>
                <w:tblCellSpacing w:w="0" w:type="dxa"/>
              </w:trPr>
              <w:tc>
                <w:tcPr>
                  <w:tcW w:w="0" w:type="auto"/>
                  <w:vAlign w:val="center"/>
                  <w:hideMark/>
                </w:tcPr>
                <w:p w:rsidR="002B4784" w:rsidRDefault="002B4784">
                  <w:pPr>
                    <w:rPr>
                      <w:sz w:val="24"/>
                      <w:szCs w:val="24"/>
                    </w:rPr>
                  </w:pPr>
                </w:p>
              </w:tc>
            </w:tr>
            <w:tr w:rsidR="002B4784">
              <w:trPr>
                <w:tblCellSpacing w:w="0" w:type="dxa"/>
              </w:trPr>
              <w:tc>
                <w:tcPr>
                  <w:tcW w:w="0" w:type="auto"/>
                  <w:vAlign w:val="center"/>
                  <w:hideMark/>
                </w:tcPr>
                <w:p w:rsidR="002B4784" w:rsidRDefault="002B4784">
                  <w:pPr>
                    <w:jc w:val="center"/>
                    <w:rPr>
                      <w:sz w:val="24"/>
                      <w:szCs w:val="24"/>
                    </w:rPr>
                  </w:pPr>
                  <w:r>
                    <w:rPr>
                      <w:rFonts w:ascii="Times" w:hAnsi="Times" w:cs="Times"/>
                      <w:b/>
                      <w:bCs/>
                      <w:i/>
                      <w:iCs/>
                      <w:sz w:val="27"/>
                      <w:szCs w:val="27"/>
                    </w:rPr>
                    <w:t>V = I × R</w:t>
                  </w:r>
                  <w:r>
                    <w:t xml:space="preserve"> </w:t>
                  </w:r>
                  <w:r>
                    <w:rPr>
                      <w:rFonts w:ascii="Arial" w:hAnsi="Arial" w:cs="Arial"/>
                      <w:sz w:val="27"/>
                      <w:szCs w:val="27"/>
                    </w:rPr>
                    <w:t>            </w:t>
                  </w:r>
                  <w:r>
                    <w:t xml:space="preserve"> </w:t>
                  </w:r>
                  <w:r>
                    <w:rPr>
                      <w:rFonts w:ascii="Times" w:hAnsi="Times" w:cs="Times"/>
                      <w:b/>
                      <w:bCs/>
                      <w:i/>
                      <w:iCs/>
                      <w:sz w:val="27"/>
                      <w:szCs w:val="27"/>
                    </w:rPr>
                    <w:t>I = V ⁄ R</w:t>
                  </w:r>
                  <w:r>
                    <w:t xml:space="preserve"> </w:t>
                  </w:r>
                  <w:r>
                    <w:rPr>
                      <w:rFonts w:ascii="Arial" w:hAnsi="Arial" w:cs="Arial"/>
                      <w:sz w:val="27"/>
                      <w:szCs w:val="27"/>
                    </w:rPr>
                    <w:t>            </w:t>
                  </w:r>
                  <w:r>
                    <w:t xml:space="preserve"> </w:t>
                  </w:r>
                  <w:r>
                    <w:rPr>
                      <w:rFonts w:ascii="Times" w:hAnsi="Times" w:cs="Times"/>
                      <w:b/>
                      <w:bCs/>
                      <w:i/>
                      <w:iCs/>
                      <w:sz w:val="27"/>
                      <w:szCs w:val="27"/>
                    </w:rPr>
                    <w:t>R = V ⁄ I</w:t>
                  </w:r>
                </w:p>
              </w:tc>
            </w:tr>
          </w:tbl>
          <w:p w:rsidR="002B4784" w:rsidRDefault="002B4784">
            <w:pPr>
              <w:rPr>
                <w:sz w:val="24"/>
                <w:szCs w:val="24"/>
              </w:rPr>
            </w:pPr>
          </w:p>
        </w:tc>
      </w:tr>
    </w:tbl>
    <w:p w:rsidR="002B4784" w:rsidRDefault="002B4784" w:rsidP="002B4784">
      <w:pPr>
        <w:pStyle w:val="z-BottomofForm"/>
      </w:pPr>
      <w:r>
        <w:t>Bottom of Form</w:t>
      </w:r>
    </w:p>
    <w:p w:rsidR="002B4784" w:rsidRDefault="002B4784" w:rsidP="002B4784">
      <w:pPr>
        <w:jc w:val="center"/>
      </w:pPr>
      <w:r>
        <w:rPr>
          <w:rFonts w:ascii="Arial" w:hAnsi="Arial" w:cs="Arial"/>
          <w:b/>
          <w:bCs/>
          <w:sz w:val="36"/>
          <w:szCs w:val="36"/>
        </w:rPr>
        <w:t xml:space="preserve">Electric power </w:t>
      </w:r>
      <w:r>
        <w:rPr>
          <w:rFonts w:ascii="Times" w:hAnsi="Times" w:cs="Times"/>
          <w:b/>
          <w:bCs/>
          <w:i/>
          <w:iCs/>
          <w:sz w:val="36"/>
          <w:szCs w:val="36"/>
        </w:rPr>
        <w:t>P</w:t>
      </w:r>
      <w:r>
        <w:rPr>
          <w:rFonts w:ascii="Times" w:hAnsi="Times" w:cs="Times"/>
          <w:b/>
          <w:bCs/>
          <w:sz w:val="36"/>
          <w:szCs w:val="36"/>
        </w:rPr>
        <w:t xml:space="preserve"> = </w:t>
      </w:r>
      <w:r>
        <w:rPr>
          <w:rFonts w:ascii="Times" w:hAnsi="Times" w:cs="Times"/>
          <w:b/>
          <w:bCs/>
          <w:i/>
          <w:iCs/>
          <w:sz w:val="36"/>
          <w:szCs w:val="36"/>
        </w:rPr>
        <w:t>I</w:t>
      </w:r>
      <w:r>
        <w:rPr>
          <w:rFonts w:ascii="Times" w:hAnsi="Times" w:cs="Times"/>
          <w:b/>
          <w:bCs/>
          <w:sz w:val="36"/>
          <w:szCs w:val="36"/>
        </w:rPr>
        <w:t xml:space="preserve"> × </w:t>
      </w:r>
      <w:r>
        <w:rPr>
          <w:rFonts w:ascii="Times" w:hAnsi="Times" w:cs="Times"/>
          <w:b/>
          <w:bCs/>
          <w:i/>
          <w:iCs/>
          <w:sz w:val="36"/>
          <w:szCs w:val="36"/>
        </w:rPr>
        <w:t>V</w:t>
      </w:r>
      <w:r>
        <w:rPr>
          <w:rFonts w:ascii="Arial" w:hAnsi="Arial" w:cs="Arial"/>
          <w:b/>
          <w:bCs/>
          <w:sz w:val="36"/>
          <w:szCs w:val="36"/>
        </w:rPr>
        <w:t>      (Watt's power law formula</w:t>
      </w:r>
      <w:proofErr w:type="gramStart"/>
      <w:r>
        <w:rPr>
          <w:rFonts w:ascii="Arial" w:hAnsi="Arial" w:cs="Arial"/>
          <w:b/>
          <w:bCs/>
          <w:sz w:val="36"/>
          <w:szCs w:val="36"/>
        </w:rPr>
        <w:t>)</w:t>
      </w:r>
      <w:proofErr w:type="gramEnd"/>
      <w:r>
        <w:br/>
      </w:r>
      <w:r>
        <w:rPr>
          <w:rFonts w:ascii="Arial" w:hAnsi="Arial" w:cs="Arial"/>
        </w:rPr>
        <w:t>Electric power = amperage × voltage</w:t>
      </w:r>
      <w:r>
        <w:br/>
      </w:r>
      <w:r>
        <w:rPr>
          <w:sz w:val="15"/>
          <w:szCs w:val="15"/>
        </w:rPr>
        <w:t> </w:t>
      </w:r>
      <w:r>
        <w:br/>
      </w:r>
      <w:r>
        <w:rPr>
          <w:rFonts w:ascii="Arial" w:hAnsi="Arial" w:cs="Arial"/>
        </w:rPr>
        <w:t xml:space="preserve">Please enter </w:t>
      </w:r>
      <w:r>
        <w:rPr>
          <w:rFonts w:ascii="Arial" w:hAnsi="Arial" w:cs="Arial"/>
          <w:b/>
          <w:bCs/>
        </w:rPr>
        <w:t>two</w:t>
      </w:r>
      <w:r>
        <w:rPr>
          <w:rFonts w:ascii="Arial" w:hAnsi="Arial" w:cs="Arial"/>
        </w:rPr>
        <w:t xml:space="preserve"> values, the third value will be calculated.</w:t>
      </w:r>
    </w:p>
    <w:p w:rsidR="002B4784" w:rsidRDefault="002B4784" w:rsidP="002B4784"/>
    <w:p w:rsidR="002B4784" w:rsidRDefault="002B4784" w:rsidP="002B4784">
      <w:pPr>
        <w:pStyle w:val="z-TopofForm"/>
      </w:pPr>
      <w:r>
        <w:t>Top of Form</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EFEFEF"/>
        <w:tblCellMar>
          <w:left w:w="0" w:type="dxa"/>
          <w:right w:w="0" w:type="dxa"/>
        </w:tblCellMar>
        <w:tblLook w:val="04A0"/>
      </w:tblPr>
      <w:tblGrid>
        <w:gridCol w:w="5553"/>
      </w:tblGrid>
      <w:tr w:rsidR="002B4784" w:rsidTr="002B478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tbl>
            <w:tblPr>
              <w:tblW w:w="0" w:type="auto"/>
              <w:tblCellSpacing w:w="0" w:type="dxa"/>
              <w:tblCellMar>
                <w:top w:w="15" w:type="dxa"/>
                <w:left w:w="15" w:type="dxa"/>
                <w:bottom w:w="15" w:type="dxa"/>
                <w:right w:w="15" w:type="dxa"/>
              </w:tblCellMar>
              <w:tblLook w:val="04A0"/>
            </w:tblPr>
            <w:tblGrid>
              <w:gridCol w:w="1852"/>
              <w:gridCol w:w="1770"/>
              <w:gridCol w:w="1901"/>
            </w:tblGrid>
            <w:tr w:rsidR="002B4784">
              <w:trPr>
                <w:tblCellSpacing w:w="0" w:type="dxa"/>
              </w:trPr>
              <w:tc>
                <w:tcPr>
                  <w:tcW w:w="0" w:type="auto"/>
                  <w:gridSpan w:val="3"/>
                  <w:vAlign w:val="center"/>
                  <w:hideMark/>
                </w:tcPr>
                <w:p w:rsidR="002B4784" w:rsidRDefault="002B4784">
                  <w:pPr>
                    <w:rPr>
                      <w:sz w:val="24"/>
                      <w:szCs w:val="24"/>
                    </w:rPr>
                  </w:pPr>
                  <w:r>
                    <w:rPr>
                      <w:sz w:val="15"/>
                      <w:szCs w:val="15"/>
                    </w:rPr>
                    <w:t> </w:t>
                  </w:r>
                </w:p>
              </w:tc>
            </w:tr>
            <w:tr w:rsidR="002B4784">
              <w:trPr>
                <w:tblCellSpacing w:w="0" w:type="dxa"/>
              </w:trPr>
              <w:tc>
                <w:tcPr>
                  <w:tcW w:w="0" w:type="auto"/>
                  <w:vAlign w:val="center"/>
                  <w:hideMark/>
                </w:tcPr>
                <w:p w:rsidR="002B4784" w:rsidRDefault="002B4784">
                  <w:pPr>
                    <w:jc w:val="right"/>
                    <w:rPr>
                      <w:sz w:val="24"/>
                      <w:szCs w:val="24"/>
                    </w:rPr>
                  </w:pPr>
                  <w:r>
                    <w:rPr>
                      <w:rFonts w:ascii="Arial" w:hAnsi="Arial" w:cs="Arial"/>
                    </w:rPr>
                    <w:t xml:space="preserve">  Electric Power </w:t>
                  </w:r>
                  <w:r>
                    <w:rPr>
                      <w:rFonts w:ascii="Times" w:hAnsi="Times" w:cs="Times"/>
                      <w:i/>
                      <w:iCs/>
                      <w:sz w:val="27"/>
                      <w:szCs w:val="27"/>
                    </w:rPr>
                    <w:t>P</w:t>
                  </w:r>
                  <w:r>
                    <w:rPr>
                      <w:rFonts w:ascii="Times" w:hAnsi="Times" w:cs="Times"/>
                      <w:sz w:val="27"/>
                      <w:szCs w:val="27"/>
                    </w:rPr>
                    <w:t> </w:t>
                  </w:r>
                </w:p>
              </w:tc>
              <w:tc>
                <w:tcPr>
                  <w:tcW w:w="0" w:type="auto"/>
                  <w:vAlign w:val="center"/>
                  <w:hideMark/>
                </w:tcPr>
                <w:p w:rsidR="002B4784" w:rsidRDefault="00A237DF">
                  <w:pPr>
                    <w:rPr>
                      <w:sz w:val="24"/>
                      <w:szCs w:val="24"/>
                    </w:rPr>
                  </w:pPr>
                  <w:r>
                    <w:rPr>
                      <w:rFonts w:ascii="Arial" w:hAnsi="Arial" w:cs="Arial"/>
                    </w:rPr>
                    <w:object w:dxaOrig="1440" w:dyaOrig="1440">
                      <v:shape id="_x0000_i1049" type="#_x0000_t75" style="width:57pt;height:18pt" o:ole="">
                        <v:imagedata r:id="rId199" o:title=""/>
                      </v:shape>
                      <w:control r:id="rId204" w:name="DefaultOcxName3" w:shapeid="_x0000_i1049"/>
                    </w:object>
                  </w:r>
                  <w:r w:rsidR="002B4784">
                    <w:rPr>
                      <w:rFonts w:ascii="Arial" w:hAnsi="Arial" w:cs="Arial"/>
                    </w:rPr>
                    <w:t>watts</w:t>
                  </w:r>
                </w:p>
              </w:tc>
              <w:tc>
                <w:tcPr>
                  <w:tcW w:w="0" w:type="auto"/>
                  <w:vMerge w:val="restart"/>
                  <w:shd w:val="clear" w:color="auto" w:fill="FFFFFF"/>
                  <w:vAlign w:val="center"/>
                  <w:hideMark/>
                </w:tcPr>
                <w:p w:rsidR="002B4784" w:rsidRDefault="002B4784">
                  <w:pPr>
                    <w:rPr>
                      <w:sz w:val="24"/>
                      <w:szCs w:val="24"/>
                    </w:rPr>
                  </w:pPr>
                  <w:r>
                    <w:rPr>
                      <w:noProof/>
                    </w:rPr>
                    <w:drawing>
                      <wp:inline distT="0" distB="0" distL="0" distR="0">
                        <wp:extent cx="1169035" cy="1033780"/>
                        <wp:effectExtent l="19050" t="0" r="0" b="0"/>
                        <wp:docPr id="56" name="Picture 6" descr="Magic triangle vo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ic triangle volt"/>
                                <pic:cNvPicPr>
                                  <a:picLocks noChangeAspect="1" noChangeArrowheads="1"/>
                                </pic:cNvPicPr>
                              </pic:nvPicPr>
                              <pic:blipFill>
                                <a:blip r:embed="rId205"/>
                                <a:srcRect/>
                                <a:stretch>
                                  <a:fillRect/>
                                </a:stretch>
                              </pic:blipFill>
                              <pic:spPr bwMode="auto">
                                <a:xfrm>
                                  <a:off x="0" y="0"/>
                                  <a:ext cx="1169035" cy="1033780"/>
                                </a:xfrm>
                                <a:prstGeom prst="rect">
                                  <a:avLst/>
                                </a:prstGeom>
                                <a:noFill/>
                                <a:ln w="9525">
                                  <a:noFill/>
                                  <a:miter lim="800000"/>
                                  <a:headEnd/>
                                  <a:tailEnd/>
                                </a:ln>
                              </pic:spPr>
                            </pic:pic>
                          </a:graphicData>
                        </a:graphic>
                      </wp:inline>
                    </w:drawing>
                  </w:r>
                </w:p>
              </w:tc>
            </w:tr>
            <w:tr w:rsidR="002B4784">
              <w:trPr>
                <w:tblCellSpacing w:w="0" w:type="dxa"/>
              </w:trPr>
              <w:tc>
                <w:tcPr>
                  <w:tcW w:w="0" w:type="auto"/>
                  <w:vAlign w:val="center"/>
                  <w:hideMark/>
                </w:tcPr>
                <w:p w:rsidR="002B4784" w:rsidRDefault="002B4784">
                  <w:pPr>
                    <w:jc w:val="right"/>
                    <w:rPr>
                      <w:sz w:val="24"/>
                      <w:szCs w:val="24"/>
                    </w:rPr>
                  </w:pPr>
                  <w:r>
                    <w:rPr>
                      <w:rFonts w:ascii="Arial" w:hAnsi="Arial" w:cs="Arial"/>
                    </w:rPr>
                    <w:t xml:space="preserve">Amperage </w:t>
                  </w:r>
                  <w:r>
                    <w:rPr>
                      <w:rFonts w:ascii="Times" w:hAnsi="Times" w:cs="Times"/>
                      <w:i/>
                      <w:iCs/>
                      <w:sz w:val="27"/>
                      <w:szCs w:val="27"/>
                    </w:rPr>
                    <w:t>I</w:t>
                  </w:r>
                  <w:r>
                    <w:rPr>
                      <w:rFonts w:ascii="Times" w:hAnsi="Times" w:cs="Times"/>
                      <w:sz w:val="27"/>
                      <w:szCs w:val="27"/>
                    </w:rPr>
                    <w:t> </w:t>
                  </w:r>
                </w:p>
              </w:tc>
              <w:tc>
                <w:tcPr>
                  <w:tcW w:w="0" w:type="auto"/>
                  <w:vAlign w:val="center"/>
                  <w:hideMark/>
                </w:tcPr>
                <w:p w:rsidR="002B4784" w:rsidRDefault="00A237DF">
                  <w:pPr>
                    <w:rPr>
                      <w:sz w:val="24"/>
                      <w:szCs w:val="24"/>
                    </w:rPr>
                  </w:pPr>
                  <w:r>
                    <w:rPr>
                      <w:rFonts w:ascii="Arial" w:hAnsi="Arial" w:cs="Arial"/>
                    </w:rPr>
                    <w:object w:dxaOrig="1440" w:dyaOrig="1440">
                      <v:shape id="_x0000_i1052" type="#_x0000_t75" style="width:57pt;height:18pt" o:ole="">
                        <v:imagedata r:id="rId199" o:title=""/>
                      </v:shape>
                      <w:control r:id="rId206" w:name="DefaultOcxName4" w:shapeid="_x0000_i1052"/>
                    </w:object>
                  </w:r>
                  <w:r w:rsidR="002B4784">
                    <w:rPr>
                      <w:rFonts w:ascii="Arial" w:hAnsi="Arial" w:cs="Arial"/>
                    </w:rPr>
                    <w:t>amps </w:t>
                  </w:r>
                </w:p>
              </w:tc>
              <w:tc>
                <w:tcPr>
                  <w:tcW w:w="0" w:type="auto"/>
                  <w:vMerge/>
                  <w:vAlign w:val="center"/>
                  <w:hideMark/>
                </w:tcPr>
                <w:p w:rsidR="002B4784" w:rsidRDefault="002B4784">
                  <w:pPr>
                    <w:rPr>
                      <w:sz w:val="24"/>
                      <w:szCs w:val="24"/>
                    </w:rPr>
                  </w:pPr>
                </w:p>
              </w:tc>
            </w:tr>
            <w:tr w:rsidR="002B4784">
              <w:trPr>
                <w:tblCellSpacing w:w="0" w:type="dxa"/>
              </w:trPr>
              <w:tc>
                <w:tcPr>
                  <w:tcW w:w="0" w:type="auto"/>
                  <w:vAlign w:val="center"/>
                  <w:hideMark/>
                </w:tcPr>
                <w:p w:rsidR="002B4784" w:rsidRDefault="002B4784">
                  <w:pPr>
                    <w:jc w:val="right"/>
                    <w:rPr>
                      <w:sz w:val="24"/>
                      <w:szCs w:val="24"/>
                    </w:rPr>
                  </w:pPr>
                  <w:r>
                    <w:rPr>
                      <w:rFonts w:ascii="Arial" w:hAnsi="Arial" w:cs="Arial"/>
                    </w:rPr>
                    <w:t xml:space="preserve">Voltage </w:t>
                  </w:r>
                  <w:r>
                    <w:rPr>
                      <w:rFonts w:ascii="Times" w:hAnsi="Times" w:cs="Times"/>
                      <w:i/>
                      <w:iCs/>
                      <w:sz w:val="27"/>
                      <w:szCs w:val="27"/>
                    </w:rPr>
                    <w:t>V</w:t>
                  </w:r>
                  <w:r>
                    <w:rPr>
                      <w:rFonts w:ascii="Times" w:hAnsi="Times" w:cs="Times"/>
                      <w:sz w:val="27"/>
                      <w:szCs w:val="27"/>
                    </w:rPr>
                    <w:t> </w:t>
                  </w:r>
                </w:p>
              </w:tc>
              <w:tc>
                <w:tcPr>
                  <w:tcW w:w="0" w:type="auto"/>
                  <w:vAlign w:val="center"/>
                  <w:hideMark/>
                </w:tcPr>
                <w:p w:rsidR="002B4784" w:rsidRDefault="00A237DF">
                  <w:pPr>
                    <w:rPr>
                      <w:sz w:val="24"/>
                      <w:szCs w:val="24"/>
                    </w:rPr>
                  </w:pPr>
                  <w:r>
                    <w:rPr>
                      <w:rFonts w:ascii="Arial" w:hAnsi="Arial" w:cs="Arial"/>
                    </w:rPr>
                    <w:object w:dxaOrig="1440" w:dyaOrig="1440">
                      <v:shape id="_x0000_i1055" type="#_x0000_t75" style="width:57pt;height:18pt" o:ole="">
                        <v:imagedata r:id="rId199" o:title=""/>
                      </v:shape>
                      <w:control r:id="rId207" w:name="DefaultOcxName5" w:shapeid="_x0000_i1055"/>
                    </w:object>
                  </w:r>
                  <w:r w:rsidR="002B4784">
                    <w:rPr>
                      <w:rFonts w:ascii="Arial" w:hAnsi="Arial" w:cs="Arial"/>
                    </w:rPr>
                    <w:t>volts</w:t>
                  </w:r>
                </w:p>
              </w:tc>
              <w:tc>
                <w:tcPr>
                  <w:tcW w:w="0" w:type="auto"/>
                  <w:vMerge/>
                  <w:vAlign w:val="center"/>
                  <w:hideMark/>
                </w:tcPr>
                <w:p w:rsidR="002B4784" w:rsidRDefault="002B4784">
                  <w:pPr>
                    <w:rPr>
                      <w:sz w:val="24"/>
                      <w:szCs w:val="24"/>
                    </w:rPr>
                  </w:pPr>
                </w:p>
              </w:tc>
            </w:tr>
            <w:tr w:rsidR="002B4784">
              <w:trPr>
                <w:tblCellSpacing w:w="0" w:type="dxa"/>
              </w:trPr>
              <w:tc>
                <w:tcPr>
                  <w:tcW w:w="0" w:type="auto"/>
                  <w:vAlign w:val="center"/>
                  <w:hideMark/>
                </w:tcPr>
                <w:p w:rsidR="002B4784" w:rsidRDefault="002B4784">
                  <w:pPr>
                    <w:rPr>
                      <w:sz w:val="24"/>
                      <w:szCs w:val="24"/>
                    </w:rPr>
                  </w:pPr>
                </w:p>
              </w:tc>
              <w:tc>
                <w:tcPr>
                  <w:tcW w:w="0" w:type="auto"/>
                  <w:vAlign w:val="center"/>
                  <w:hideMark/>
                </w:tcPr>
                <w:p w:rsidR="002B4784" w:rsidRDefault="002B4784">
                  <w:pPr>
                    <w:rPr>
                      <w:sz w:val="20"/>
                      <w:szCs w:val="20"/>
                    </w:rPr>
                  </w:pPr>
                </w:p>
              </w:tc>
              <w:tc>
                <w:tcPr>
                  <w:tcW w:w="0" w:type="auto"/>
                  <w:vMerge/>
                  <w:vAlign w:val="center"/>
                  <w:hideMark/>
                </w:tcPr>
                <w:p w:rsidR="002B4784" w:rsidRDefault="002B4784">
                  <w:pPr>
                    <w:rPr>
                      <w:sz w:val="24"/>
                      <w:szCs w:val="24"/>
                    </w:rPr>
                  </w:pPr>
                </w:p>
              </w:tc>
            </w:tr>
          </w:tbl>
          <w:p w:rsidR="002B4784" w:rsidRDefault="002B4784">
            <w:pPr>
              <w:rPr>
                <w:sz w:val="24"/>
                <w:szCs w:val="24"/>
              </w:rPr>
            </w:pPr>
          </w:p>
        </w:tc>
      </w:tr>
    </w:tbl>
    <w:p w:rsidR="002B4784" w:rsidRDefault="002B4784" w:rsidP="002B4784">
      <w:pPr>
        <w:pStyle w:val="z-BottomofForm"/>
      </w:pPr>
      <w:r>
        <w:t>Bottom of Form</w:t>
      </w:r>
    </w:p>
    <w:tbl>
      <w:tblPr>
        <w:tblW w:w="0" w:type="auto"/>
        <w:tblCellSpacing w:w="0" w:type="dxa"/>
        <w:tblCellMar>
          <w:top w:w="15" w:type="dxa"/>
          <w:left w:w="15" w:type="dxa"/>
          <w:bottom w:w="15" w:type="dxa"/>
          <w:right w:w="15" w:type="dxa"/>
        </w:tblCellMar>
        <w:tblLook w:val="04A0"/>
      </w:tblPr>
      <w:tblGrid>
        <w:gridCol w:w="36"/>
      </w:tblGrid>
      <w:tr w:rsidR="002B4784" w:rsidTr="002B4784">
        <w:trPr>
          <w:tblCellSpacing w:w="0" w:type="dxa"/>
        </w:trPr>
        <w:tc>
          <w:tcPr>
            <w:tcW w:w="0" w:type="auto"/>
            <w:vAlign w:val="center"/>
            <w:hideMark/>
          </w:tcPr>
          <w:p w:rsidR="002B4784" w:rsidRDefault="002B4784">
            <w:pPr>
              <w:rPr>
                <w:sz w:val="24"/>
                <w:szCs w:val="24"/>
              </w:rPr>
            </w:pPr>
          </w:p>
        </w:tc>
      </w:tr>
    </w:tbl>
    <w:p w:rsidR="002B4784" w:rsidRDefault="002B4784" w:rsidP="002B4784">
      <w:pPr>
        <w:rPr>
          <w:vanish/>
        </w:rPr>
      </w:pPr>
    </w:p>
    <w:tbl>
      <w:tblPr>
        <w:tblW w:w="0" w:type="auto"/>
        <w:tblCellSpacing w:w="0" w:type="dxa"/>
        <w:tblCellMar>
          <w:top w:w="15" w:type="dxa"/>
          <w:left w:w="15" w:type="dxa"/>
          <w:bottom w:w="15" w:type="dxa"/>
          <w:right w:w="15" w:type="dxa"/>
        </w:tblCellMar>
        <w:tblLook w:val="04A0"/>
      </w:tblPr>
      <w:tblGrid>
        <w:gridCol w:w="9390"/>
      </w:tblGrid>
      <w:tr w:rsidR="002B4784" w:rsidTr="002B4784">
        <w:trPr>
          <w:tblCellSpacing w:w="0" w:type="dxa"/>
        </w:trPr>
        <w:tc>
          <w:tcPr>
            <w:tcW w:w="0" w:type="auto"/>
            <w:vAlign w:val="center"/>
            <w:hideMark/>
          </w:tcPr>
          <w:p w:rsidR="002B4784" w:rsidRDefault="002B4784">
            <w:pPr>
              <w:pStyle w:val="z-TopofForm"/>
            </w:pPr>
            <w:r>
              <w:t>Top of Form</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EFEFEF"/>
              <w:tblCellMar>
                <w:left w:w="0" w:type="dxa"/>
                <w:right w:w="0" w:type="dxa"/>
              </w:tblCellMar>
              <w:tblLook w:val="04A0"/>
            </w:tblPr>
            <w:tblGrid>
              <w:gridCol w:w="4926"/>
            </w:tblGrid>
            <w:tr w:rsidR="002B478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tbl>
                  <w:tblPr>
                    <w:tblW w:w="0" w:type="auto"/>
                    <w:tblCellSpacing w:w="0" w:type="dxa"/>
                    <w:tblCellMar>
                      <w:top w:w="15" w:type="dxa"/>
                      <w:left w:w="15" w:type="dxa"/>
                      <w:bottom w:w="15" w:type="dxa"/>
                      <w:right w:w="15" w:type="dxa"/>
                    </w:tblCellMar>
                    <w:tblLook w:val="04A0"/>
                  </w:tblPr>
                  <w:tblGrid>
                    <w:gridCol w:w="4896"/>
                  </w:tblGrid>
                  <w:tr w:rsidR="002B4784">
                    <w:trPr>
                      <w:tblCellSpacing w:w="0" w:type="dxa"/>
                    </w:trPr>
                    <w:tc>
                      <w:tcPr>
                        <w:tcW w:w="0" w:type="auto"/>
                        <w:vAlign w:val="center"/>
                        <w:hideMark/>
                      </w:tcPr>
                      <w:p w:rsidR="002B4784" w:rsidRDefault="002B4784">
                        <w:pPr>
                          <w:rPr>
                            <w:sz w:val="24"/>
                            <w:szCs w:val="24"/>
                          </w:rPr>
                        </w:pPr>
                      </w:p>
                    </w:tc>
                  </w:tr>
                  <w:tr w:rsidR="002B4784">
                    <w:trPr>
                      <w:tblCellSpacing w:w="0" w:type="dxa"/>
                    </w:trPr>
                    <w:tc>
                      <w:tcPr>
                        <w:tcW w:w="0" w:type="auto"/>
                        <w:vAlign w:val="center"/>
                        <w:hideMark/>
                      </w:tcPr>
                      <w:p w:rsidR="002B4784" w:rsidRDefault="002B4784">
                        <w:pPr>
                          <w:jc w:val="center"/>
                          <w:rPr>
                            <w:sz w:val="24"/>
                            <w:szCs w:val="24"/>
                          </w:rPr>
                        </w:pPr>
                        <w:r>
                          <w:rPr>
                            <w:rFonts w:ascii="Times" w:hAnsi="Times" w:cs="Times"/>
                            <w:b/>
                            <w:bCs/>
                            <w:i/>
                            <w:iCs/>
                            <w:sz w:val="27"/>
                            <w:szCs w:val="27"/>
                          </w:rPr>
                          <w:t>P = I × V</w:t>
                        </w:r>
                        <w:r>
                          <w:t xml:space="preserve"> </w:t>
                        </w:r>
                        <w:r>
                          <w:rPr>
                            <w:rFonts w:ascii="Arial" w:hAnsi="Arial" w:cs="Arial"/>
                            <w:sz w:val="27"/>
                            <w:szCs w:val="27"/>
                          </w:rPr>
                          <w:t>            </w:t>
                        </w:r>
                        <w:r>
                          <w:t xml:space="preserve"> </w:t>
                        </w:r>
                        <w:r>
                          <w:rPr>
                            <w:rFonts w:ascii="Times" w:hAnsi="Times" w:cs="Times"/>
                            <w:b/>
                            <w:bCs/>
                            <w:i/>
                            <w:iCs/>
                            <w:sz w:val="27"/>
                            <w:szCs w:val="27"/>
                          </w:rPr>
                          <w:t>I = P ⁄ V</w:t>
                        </w:r>
                        <w:r>
                          <w:t xml:space="preserve"> </w:t>
                        </w:r>
                        <w:r>
                          <w:rPr>
                            <w:rFonts w:ascii="Arial" w:hAnsi="Arial" w:cs="Arial"/>
                            <w:sz w:val="27"/>
                            <w:szCs w:val="27"/>
                          </w:rPr>
                          <w:t>            </w:t>
                        </w:r>
                        <w:r>
                          <w:t xml:space="preserve"> </w:t>
                        </w:r>
                        <w:r>
                          <w:rPr>
                            <w:rFonts w:ascii="Times" w:hAnsi="Times" w:cs="Times"/>
                            <w:b/>
                            <w:bCs/>
                            <w:i/>
                            <w:iCs/>
                            <w:sz w:val="27"/>
                            <w:szCs w:val="27"/>
                          </w:rPr>
                          <w:t>V = P ⁄ I</w:t>
                        </w:r>
                      </w:p>
                    </w:tc>
                  </w:tr>
                </w:tbl>
                <w:p w:rsidR="002B4784" w:rsidRDefault="002B4784">
                  <w:pPr>
                    <w:rPr>
                      <w:sz w:val="24"/>
                      <w:szCs w:val="24"/>
                    </w:rPr>
                  </w:pPr>
                </w:p>
              </w:tc>
            </w:tr>
          </w:tbl>
          <w:p w:rsidR="002B4784" w:rsidRDefault="002B4784">
            <w:pPr>
              <w:pStyle w:val="z-BottomofForm"/>
            </w:pPr>
            <w:r>
              <w:t>Bottom of Form</w:t>
            </w:r>
          </w:p>
          <w:p w:rsidR="002B4784" w:rsidRDefault="002B4784">
            <w:pPr>
              <w:pStyle w:val="NormalWeb"/>
              <w:jc w:val="center"/>
            </w:pPr>
            <w:r>
              <w:rPr>
                <w:rFonts w:ascii="Arial" w:hAnsi="Arial" w:cs="Arial"/>
                <w:b/>
                <w:bCs/>
                <w:sz w:val="36"/>
                <w:szCs w:val="36"/>
              </w:rPr>
              <w:t xml:space="preserve">If the unit of </w:t>
            </w:r>
            <w:r>
              <w:rPr>
                <w:rFonts w:ascii="Arial" w:hAnsi="Arial" w:cs="Arial"/>
                <w:b/>
                <w:bCs/>
                <w:color w:val="FF0000"/>
                <w:sz w:val="36"/>
                <w:szCs w:val="36"/>
              </w:rPr>
              <w:t>power</w:t>
            </w:r>
            <w:r>
              <w:rPr>
                <w:rFonts w:ascii="Times" w:hAnsi="Times" w:cs="Times"/>
                <w:b/>
                <w:bCs/>
                <w:i/>
                <w:iCs/>
                <w:sz w:val="36"/>
                <w:szCs w:val="36"/>
              </w:rPr>
              <w:t xml:space="preserve"> P = I × V</w:t>
            </w:r>
            <w:r>
              <w:t xml:space="preserve"> </w:t>
            </w:r>
            <w:r>
              <w:rPr>
                <w:rFonts w:ascii="Arial" w:hAnsi="Arial" w:cs="Arial"/>
                <w:b/>
                <w:bCs/>
                <w:sz w:val="36"/>
                <w:szCs w:val="36"/>
              </w:rPr>
              <w:t xml:space="preserve">and of </w:t>
            </w:r>
            <w:r>
              <w:rPr>
                <w:rFonts w:ascii="Arial" w:hAnsi="Arial" w:cs="Arial"/>
                <w:b/>
                <w:bCs/>
                <w:color w:val="FF0000"/>
                <w:sz w:val="36"/>
                <w:szCs w:val="36"/>
              </w:rPr>
              <w:t>voltage</w:t>
            </w:r>
            <w:r>
              <w:rPr>
                <w:rFonts w:ascii="Times" w:hAnsi="Times" w:cs="Times"/>
                <w:b/>
                <w:bCs/>
                <w:i/>
                <w:iCs/>
                <w:sz w:val="36"/>
                <w:szCs w:val="36"/>
              </w:rPr>
              <w:t xml:space="preserve"> V = I · R</w:t>
            </w:r>
            <w:r>
              <w:rPr>
                <w:rFonts w:ascii="Arial" w:hAnsi="Arial" w:cs="Arial"/>
                <w:b/>
                <w:bCs/>
                <w:sz w:val="36"/>
                <w:szCs w:val="36"/>
              </w:rPr>
              <w:t xml:space="preserve"> is needed</w:t>
            </w:r>
            <w:r>
              <w:br/>
            </w:r>
            <w:r>
              <w:rPr>
                <w:rFonts w:ascii="Arial" w:hAnsi="Arial" w:cs="Arial"/>
                <w:b/>
                <w:bCs/>
                <w:sz w:val="36"/>
                <w:szCs w:val="36"/>
              </w:rPr>
              <w:t>look for</w:t>
            </w:r>
            <w:r>
              <w:t xml:space="preserve"> </w:t>
            </w:r>
            <w:r>
              <w:rPr>
                <w:noProof/>
              </w:rPr>
              <w:drawing>
                <wp:inline distT="0" distB="0" distL="0" distR="0">
                  <wp:extent cx="238760" cy="230505"/>
                  <wp:effectExtent l="19050" t="0" r="8890" b="0"/>
                  <wp:docPr id="55" name="Picture 7" descr="Red Power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d Power Dot"/>
                          <pic:cNvPicPr>
                            <a:picLocks noChangeAspect="1" noChangeArrowheads="1"/>
                          </pic:cNvPicPr>
                        </pic:nvPicPr>
                        <pic:blipFill>
                          <a:blip r:embed="rId208"/>
                          <a:srcRect/>
                          <a:stretch>
                            <a:fillRect/>
                          </a:stretch>
                        </pic:blipFill>
                        <pic:spPr bwMode="auto">
                          <a:xfrm>
                            <a:off x="0" y="0"/>
                            <a:ext cx="238760" cy="230505"/>
                          </a:xfrm>
                          <a:prstGeom prst="rect">
                            <a:avLst/>
                          </a:prstGeom>
                          <a:noFill/>
                          <a:ln w="9525">
                            <a:noFill/>
                            <a:miter lim="800000"/>
                            <a:headEnd/>
                            <a:tailEnd/>
                          </a:ln>
                        </pic:spPr>
                      </pic:pic>
                    </a:graphicData>
                  </a:graphic>
                </wp:inline>
              </w:drawing>
            </w:r>
            <w:r>
              <w:rPr>
                <w:rFonts w:ascii="Arial" w:hAnsi="Arial" w:cs="Arial"/>
                <w:b/>
                <w:bCs/>
                <w:sz w:val="36"/>
                <w:szCs w:val="36"/>
              </w:rPr>
              <w:t>"The Big Power Formulas":</w:t>
            </w:r>
            <w:r>
              <w:br/>
            </w:r>
            <w:hyperlink r:id="rId209" w:tgtFrame="_blank" w:history="1">
              <w:r>
                <w:rPr>
                  <w:rStyle w:val="Hyperlink"/>
                  <w:rFonts w:ascii="Arial" w:hAnsi="Arial" w:cs="Arial"/>
                  <w:b/>
                  <w:bCs/>
                  <w:sz w:val="36"/>
                  <w:szCs w:val="36"/>
                </w:rPr>
                <w:t>Calculations: Power (watt), voltage, current, and resistance</w:t>
              </w:r>
            </w:hyperlink>
          </w:p>
          <w:p w:rsidR="00B7765E" w:rsidRDefault="00B7765E">
            <w:pPr>
              <w:pStyle w:val="NormalWeb"/>
              <w:jc w:val="center"/>
            </w:pPr>
            <w:r>
              <w:t>1.what is the formula for calculating current, voltage and resistance</w:t>
            </w:r>
          </w:p>
          <w:p w:rsidR="00B7765E" w:rsidRDefault="00B7765E">
            <w:pPr>
              <w:pStyle w:val="NormalWeb"/>
              <w:jc w:val="center"/>
            </w:pPr>
            <w:r>
              <w:t>2.define ohms law</w:t>
            </w:r>
          </w:p>
          <w:p w:rsidR="00B7765E" w:rsidRDefault="00B7765E">
            <w:pPr>
              <w:pStyle w:val="NormalWeb"/>
              <w:jc w:val="center"/>
            </w:pPr>
          </w:p>
          <w:p w:rsidR="00B7765E" w:rsidRDefault="00B7765E">
            <w:pPr>
              <w:pStyle w:val="NormalWeb"/>
              <w:jc w:val="center"/>
            </w:pPr>
          </w:p>
          <w:p w:rsidR="00B7765E" w:rsidRDefault="00B7765E">
            <w:pPr>
              <w:pStyle w:val="NormalWeb"/>
              <w:jc w:val="center"/>
            </w:pPr>
          </w:p>
          <w:p w:rsidR="00B7765E" w:rsidRDefault="00B7765E">
            <w:pPr>
              <w:pStyle w:val="NormalWeb"/>
              <w:jc w:val="center"/>
            </w:pPr>
          </w:p>
          <w:p w:rsidR="00B7765E" w:rsidRDefault="00B7765E">
            <w:pPr>
              <w:pStyle w:val="NormalWeb"/>
              <w:jc w:val="center"/>
            </w:pPr>
          </w:p>
          <w:tbl>
            <w:tblPr>
              <w:tblW w:w="0" w:type="auto"/>
              <w:jc w:val="center"/>
              <w:tblCellSpacing w:w="0" w:type="dxa"/>
              <w:shd w:val="clear" w:color="auto" w:fill="FFFFFF"/>
              <w:tblCellMar>
                <w:left w:w="0" w:type="dxa"/>
                <w:right w:w="0" w:type="dxa"/>
              </w:tblCellMar>
              <w:tblLook w:val="04A0"/>
            </w:tblPr>
            <w:tblGrid>
              <w:gridCol w:w="9360"/>
            </w:tblGrid>
            <w:tr w:rsidR="002B4784">
              <w:trPr>
                <w:tblCellSpacing w:w="0" w:type="dxa"/>
                <w:jc w:val="center"/>
              </w:trPr>
              <w:tc>
                <w:tcPr>
                  <w:tcW w:w="9975" w:type="dxa"/>
                  <w:shd w:val="clear" w:color="auto" w:fill="FFFFFF"/>
                  <w:vAlign w:val="center"/>
                  <w:hideMark/>
                </w:tcPr>
                <w:p w:rsidR="002B4784" w:rsidRDefault="002B4784">
                  <w:pPr>
                    <w:rPr>
                      <w:sz w:val="24"/>
                      <w:szCs w:val="24"/>
                    </w:rPr>
                  </w:pPr>
                  <w:r>
                    <w:t> </w:t>
                  </w:r>
                </w:p>
              </w:tc>
            </w:tr>
          </w:tbl>
          <w:p w:rsidR="002B4784" w:rsidRDefault="002B4784">
            <w:r>
              <w:rPr>
                <w:sz w:val="15"/>
                <w:szCs w:val="15"/>
              </w:rPr>
              <w:t> </w:t>
            </w:r>
          </w:p>
          <w:p w:rsidR="002B4784" w:rsidRDefault="002B4784">
            <w:pPr>
              <w:rPr>
                <w:sz w:val="24"/>
                <w:szCs w:val="24"/>
              </w:rPr>
            </w:pPr>
          </w:p>
        </w:tc>
      </w:tr>
    </w:tbl>
    <w:p w:rsidR="00B7765E" w:rsidRDefault="00B7765E" w:rsidP="00CB3F83">
      <w:pPr>
        <w:pStyle w:val="NormalWeb"/>
      </w:pPr>
    </w:p>
    <w:p w:rsidR="00B7765E" w:rsidRDefault="002B4784" w:rsidP="00CB3F83">
      <w:pPr>
        <w:pStyle w:val="NormalWeb"/>
      </w:pPr>
      <w:proofErr w:type="gramStart"/>
      <w:r>
        <w:t>Week 10.</w:t>
      </w:r>
      <w:proofErr w:type="gramEnd"/>
    </w:p>
    <w:p w:rsidR="00CB3F83" w:rsidRPr="00CB3F83" w:rsidRDefault="002B4784" w:rsidP="00CB3F83">
      <w:pPr>
        <w:pStyle w:val="NormalWeb"/>
        <w:rPr>
          <w:rFonts w:ascii="Tahoma" w:hAnsi="Tahoma" w:cs="Tahoma"/>
        </w:rPr>
      </w:pPr>
      <w:r>
        <w:t xml:space="preserve">    Electrical circuit </w:t>
      </w:r>
      <w:r w:rsidR="00CB3F83">
        <w:t>connection</w:t>
      </w:r>
    </w:p>
    <w:p w:rsidR="006E7274" w:rsidRDefault="00267E5C" w:rsidP="0093289B">
      <w:pPr>
        <w:pStyle w:val="NormalWeb"/>
      </w:pPr>
      <w:r>
        <w:rPr>
          <w:noProof/>
        </w:rPr>
        <w:lastRenderedPageBreak/>
        <w:drawing>
          <wp:inline distT="0" distB="0" distL="0" distR="0">
            <wp:extent cx="4802505" cy="4802505"/>
            <wp:effectExtent l="19050" t="0" r="0" b="0"/>
            <wp:docPr id="54" name="Picture 36" descr="Image result for SIMPLE ELECTRICAL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result for SIMPLE ELECTRICAL CONNECTION"/>
                    <pic:cNvPicPr>
                      <a:picLocks noChangeAspect="1" noChangeArrowheads="1"/>
                    </pic:cNvPicPr>
                  </pic:nvPicPr>
                  <pic:blipFill>
                    <a:blip r:embed="rId210"/>
                    <a:srcRect/>
                    <a:stretch>
                      <a:fillRect/>
                    </a:stretch>
                  </pic:blipFill>
                  <pic:spPr bwMode="auto">
                    <a:xfrm>
                      <a:off x="0" y="0"/>
                      <a:ext cx="4802505" cy="4802505"/>
                    </a:xfrm>
                    <a:prstGeom prst="rect">
                      <a:avLst/>
                    </a:prstGeom>
                    <a:noFill/>
                    <a:ln w="9525">
                      <a:noFill/>
                      <a:miter lim="800000"/>
                      <a:headEnd/>
                      <a:tailEnd/>
                    </a:ln>
                  </pic:spPr>
                </pic:pic>
              </a:graphicData>
            </a:graphic>
          </wp:inline>
        </w:drawing>
      </w:r>
      <w:r>
        <w:rPr>
          <w:noProof/>
        </w:rPr>
        <w:lastRenderedPageBreak/>
        <w:drawing>
          <wp:inline distT="0" distB="0" distL="0" distR="0">
            <wp:extent cx="4913630" cy="4802505"/>
            <wp:effectExtent l="19050" t="0" r="1270" b="0"/>
            <wp:docPr id="59" name="Picture 39" descr="Image result for SIMPLE ELECTRICAL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result for SIMPLE ELECTRICAL CONNECTION"/>
                    <pic:cNvPicPr>
                      <a:picLocks noChangeAspect="1" noChangeArrowheads="1"/>
                    </pic:cNvPicPr>
                  </pic:nvPicPr>
                  <pic:blipFill>
                    <a:blip r:embed="rId211"/>
                    <a:srcRect/>
                    <a:stretch>
                      <a:fillRect/>
                    </a:stretch>
                  </pic:blipFill>
                  <pic:spPr bwMode="auto">
                    <a:xfrm>
                      <a:off x="0" y="0"/>
                      <a:ext cx="4913630" cy="4802505"/>
                    </a:xfrm>
                    <a:prstGeom prst="rect">
                      <a:avLst/>
                    </a:prstGeom>
                    <a:noFill/>
                    <a:ln w="9525">
                      <a:noFill/>
                      <a:miter lim="800000"/>
                      <a:headEnd/>
                      <a:tailEnd/>
                    </a:ln>
                  </pic:spPr>
                </pic:pic>
              </a:graphicData>
            </a:graphic>
          </wp:inline>
        </w:drawing>
      </w:r>
    </w:p>
    <w:p w:rsidR="006E7274" w:rsidRDefault="007D15B1" w:rsidP="0093289B">
      <w:pPr>
        <w:pStyle w:val="NormalWeb"/>
        <w:rPr>
          <w:noProof/>
        </w:rPr>
      </w:pPr>
      <w:r>
        <w:rPr>
          <w:noProof/>
        </w:rPr>
        <w:t xml:space="preserve">Assignment </w:t>
      </w:r>
    </w:p>
    <w:p w:rsidR="00AE76C2" w:rsidRDefault="006E7274" w:rsidP="006E7274">
      <w:pPr>
        <w:pStyle w:val="NormalWeb"/>
        <w:numPr>
          <w:ilvl w:val="1"/>
          <w:numId w:val="15"/>
        </w:numPr>
      </w:pPr>
      <w:r>
        <w:rPr>
          <w:noProof/>
        </w:rPr>
        <w:t xml:space="preserve">Draw electric circuit    2. Draw a circuit diagram that will indicate current,voltage and resistance                                            </w:t>
      </w:r>
      <w:r w:rsidR="00267E5C">
        <w:rPr>
          <w:noProof/>
        </w:rPr>
        <w:drawing>
          <wp:inline distT="0" distB="0" distL="0" distR="0">
            <wp:extent cx="2524125" cy="1809750"/>
            <wp:effectExtent l="19050" t="0" r="9525" b="0"/>
            <wp:docPr id="53" name="Picture 52" descr="inde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4.jpg"/>
                    <pic:cNvPicPr/>
                  </pic:nvPicPr>
                  <pic:blipFill>
                    <a:blip r:embed="rId212"/>
                    <a:stretch>
                      <a:fillRect/>
                    </a:stretch>
                  </pic:blipFill>
                  <pic:spPr>
                    <a:xfrm>
                      <a:off x="0" y="0"/>
                      <a:ext cx="2524125" cy="1809750"/>
                    </a:xfrm>
                    <a:prstGeom prst="rect">
                      <a:avLst/>
                    </a:prstGeom>
                  </pic:spPr>
                </pic:pic>
              </a:graphicData>
            </a:graphic>
          </wp:inline>
        </w:drawing>
      </w:r>
      <w:r w:rsidR="00AE1590">
        <w:rPr>
          <w:noProof/>
        </w:rPr>
        <w:t>s</w:t>
      </w:r>
    </w:p>
    <w:sectPr w:rsidR="00AE76C2" w:rsidSect="009F4AC3">
      <w:pgSz w:w="12240" w:h="15840"/>
      <w:pgMar w:top="1440" w:right="1440" w:bottom="9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765E" w:rsidRDefault="00B7765E" w:rsidP="00AC029E">
      <w:pPr>
        <w:spacing w:after="0" w:line="240" w:lineRule="auto"/>
      </w:pPr>
      <w:r>
        <w:separator/>
      </w:r>
    </w:p>
  </w:endnote>
  <w:endnote w:type="continuationSeparator" w:id="1">
    <w:p w:rsidR="00B7765E" w:rsidRDefault="00B7765E" w:rsidP="00AC02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765E" w:rsidRDefault="00B7765E" w:rsidP="00AC029E">
      <w:pPr>
        <w:spacing w:after="0" w:line="240" w:lineRule="auto"/>
      </w:pPr>
      <w:r>
        <w:separator/>
      </w:r>
    </w:p>
  </w:footnote>
  <w:footnote w:type="continuationSeparator" w:id="1">
    <w:p w:rsidR="00B7765E" w:rsidRDefault="00B7765E" w:rsidP="00AC02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03D59"/>
    <w:multiLevelType w:val="multilevel"/>
    <w:tmpl w:val="7484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1327C"/>
    <w:multiLevelType w:val="hybridMultilevel"/>
    <w:tmpl w:val="5456F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67628"/>
    <w:multiLevelType w:val="multilevel"/>
    <w:tmpl w:val="60CC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0F077A"/>
    <w:multiLevelType w:val="multilevel"/>
    <w:tmpl w:val="F474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2237A7"/>
    <w:multiLevelType w:val="multilevel"/>
    <w:tmpl w:val="790A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3147B4"/>
    <w:multiLevelType w:val="multilevel"/>
    <w:tmpl w:val="F960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DA059F"/>
    <w:multiLevelType w:val="multilevel"/>
    <w:tmpl w:val="094282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336030"/>
    <w:multiLevelType w:val="multilevel"/>
    <w:tmpl w:val="3FC037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59376C"/>
    <w:multiLevelType w:val="multilevel"/>
    <w:tmpl w:val="AC8E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BC24A5"/>
    <w:multiLevelType w:val="multilevel"/>
    <w:tmpl w:val="152C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EB7FCA"/>
    <w:multiLevelType w:val="multilevel"/>
    <w:tmpl w:val="9044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8C17A5"/>
    <w:multiLevelType w:val="multilevel"/>
    <w:tmpl w:val="B9E6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F07DAE"/>
    <w:multiLevelType w:val="multilevel"/>
    <w:tmpl w:val="81D4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B50B17"/>
    <w:multiLevelType w:val="multilevel"/>
    <w:tmpl w:val="60AA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E34508"/>
    <w:multiLevelType w:val="multilevel"/>
    <w:tmpl w:val="2B40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A45B80"/>
    <w:multiLevelType w:val="multilevel"/>
    <w:tmpl w:val="0530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722E1E"/>
    <w:multiLevelType w:val="multilevel"/>
    <w:tmpl w:val="ED2A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2622AA"/>
    <w:multiLevelType w:val="multilevel"/>
    <w:tmpl w:val="F57C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4D62D6"/>
    <w:multiLevelType w:val="multilevel"/>
    <w:tmpl w:val="DE1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2E79D3"/>
    <w:multiLevelType w:val="multilevel"/>
    <w:tmpl w:val="D108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11"/>
  </w:num>
  <w:num w:numId="4">
    <w:abstractNumId w:val="13"/>
  </w:num>
  <w:num w:numId="5">
    <w:abstractNumId w:val="9"/>
  </w:num>
  <w:num w:numId="6">
    <w:abstractNumId w:val="5"/>
  </w:num>
  <w:num w:numId="7">
    <w:abstractNumId w:val="8"/>
  </w:num>
  <w:num w:numId="8">
    <w:abstractNumId w:val="12"/>
  </w:num>
  <w:num w:numId="9">
    <w:abstractNumId w:val="18"/>
  </w:num>
  <w:num w:numId="10">
    <w:abstractNumId w:val="4"/>
  </w:num>
  <w:num w:numId="11">
    <w:abstractNumId w:val="17"/>
  </w:num>
  <w:num w:numId="12">
    <w:abstractNumId w:val="15"/>
  </w:num>
  <w:num w:numId="13">
    <w:abstractNumId w:val="10"/>
  </w:num>
  <w:num w:numId="14">
    <w:abstractNumId w:val="2"/>
  </w:num>
  <w:num w:numId="15">
    <w:abstractNumId w:val="7"/>
  </w:num>
  <w:num w:numId="16">
    <w:abstractNumId w:val="6"/>
  </w:num>
  <w:num w:numId="17">
    <w:abstractNumId w:val="19"/>
  </w:num>
  <w:num w:numId="18">
    <w:abstractNumId w:val="14"/>
  </w:num>
  <w:num w:numId="19">
    <w:abstractNumId w:val="0"/>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0"/>
    <w:footnote w:id="1"/>
  </w:footnotePr>
  <w:endnotePr>
    <w:endnote w:id="0"/>
    <w:endnote w:id="1"/>
  </w:endnotePr>
  <w:compat/>
  <w:rsids>
    <w:rsidRoot w:val="00E0667E"/>
    <w:rsid w:val="000A6ABF"/>
    <w:rsid w:val="00120BF3"/>
    <w:rsid w:val="00141CE6"/>
    <w:rsid w:val="001F329F"/>
    <w:rsid w:val="00207F97"/>
    <w:rsid w:val="002258D0"/>
    <w:rsid w:val="00267E5C"/>
    <w:rsid w:val="00271447"/>
    <w:rsid w:val="00282028"/>
    <w:rsid w:val="002B4784"/>
    <w:rsid w:val="002E0535"/>
    <w:rsid w:val="0032521C"/>
    <w:rsid w:val="00340CE6"/>
    <w:rsid w:val="00346C41"/>
    <w:rsid w:val="003D6204"/>
    <w:rsid w:val="00443CE9"/>
    <w:rsid w:val="0046375F"/>
    <w:rsid w:val="00584635"/>
    <w:rsid w:val="005B781C"/>
    <w:rsid w:val="006A7F7C"/>
    <w:rsid w:val="006E699B"/>
    <w:rsid w:val="006E7274"/>
    <w:rsid w:val="00716201"/>
    <w:rsid w:val="007350AB"/>
    <w:rsid w:val="007977F7"/>
    <w:rsid w:val="007D15B1"/>
    <w:rsid w:val="007D2C31"/>
    <w:rsid w:val="008234E9"/>
    <w:rsid w:val="00861C8D"/>
    <w:rsid w:val="00873907"/>
    <w:rsid w:val="008A0040"/>
    <w:rsid w:val="0090201A"/>
    <w:rsid w:val="00925099"/>
    <w:rsid w:val="0093289B"/>
    <w:rsid w:val="00952E59"/>
    <w:rsid w:val="009F4AC3"/>
    <w:rsid w:val="00A04B13"/>
    <w:rsid w:val="00A237DF"/>
    <w:rsid w:val="00A251CA"/>
    <w:rsid w:val="00A75D69"/>
    <w:rsid w:val="00A90758"/>
    <w:rsid w:val="00AC029E"/>
    <w:rsid w:val="00AE1590"/>
    <w:rsid w:val="00AE76C2"/>
    <w:rsid w:val="00B30CFE"/>
    <w:rsid w:val="00B65B8D"/>
    <w:rsid w:val="00B7765E"/>
    <w:rsid w:val="00CB3F83"/>
    <w:rsid w:val="00CF59E6"/>
    <w:rsid w:val="00D2691A"/>
    <w:rsid w:val="00D47F41"/>
    <w:rsid w:val="00D5212E"/>
    <w:rsid w:val="00D92C4D"/>
    <w:rsid w:val="00DD73C5"/>
    <w:rsid w:val="00E0667E"/>
    <w:rsid w:val="00E13596"/>
    <w:rsid w:val="00E45F60"/>
    <w:rsid w:val="00F30A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0AB"/>
  </w:style>
  <w:style w:type="paragraph" w:styleId="Heading1">
    <w:name w:val="heading 1"/>
    <w:basedOn w:val="Normal"/>
    <w:next w:val="Normal"/>
    <w:link w:val="Heading1Char"/>
    <w:uiPriority w:val="9"/>
    <w:qFormat/>
    <w:rsid w:val="007162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739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40C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162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C02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029E"/>
  </w:style>
  <w:style w:type="paragraph" w:styleId="Footer">
    <w:name w:val="footer"/>
    <w:basedOn w:val="Normal"/>
    <w:link w:val="FooterChar"/>
    <w:uiPriority w:val="99"/>
    <w:semiHidden/>
    <w:unhideWhenUsed/>
    <w:rsid w:val="00AC02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029E"/>
  </w:style>
  <w:style w:type="paragraph" w:styleId="BalloonText">
    <w:name w:val="Balloon Text"/>
    <w:basedOn w:val="Normal"/>
    <w:link w:val="BalloonTextChar"/>
    <w:uiPriority w:val="99"/>
    <w:semiHidden/>
    <w:unhideWhenUsed/>
    <w:rsid w:val="00952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E59"/>
    <w:rPr>
      <w:rFonts w:ascii="Tahoma" w:hAnsi="Tahoma" w:cs="Tahoma"/>
      <w:sz w:val="16"/>
      <w:szCs w:val="16"/>
    </w:rPr>
  </w:style>
  <w:style w:type="character" w:customStyle="1" w:styleId="tgc">
    <w:name w:val="_tgc"/>
    <w:basedOn w:val="DefaultParagraphFont"/>
    <w:rsid w:val="000A6ABF"/>
  </w:style>
  <w:style w:type="character" w:styleId="Hyperlink">
    <w:name w:val="Hyperlink"/>
    <w:basedOn w:val="DefaultParagraphFont"/>
    <w:uiPriority w:val="99"/>
    <w:unhideWhenUsed/>
    <w:rsid w:val="008234E9"/>
    <w:rPr>
      <w:color w:val="0000FF"/>
      <w:u w:val="single"/>
    </w:rPr>
  </w:style>
  <w:style w:type="character" w:customStyle="1" w:styleId="bht">
    <w:name w:val="_bht"/>
    <w:basedOn w:val="DefaultParagraphFont"/>
    <w:rsid w:val="008234E9"/>
  </w:style>
  <w:style w:type="paragraph" w:styleId="NormalWeb">
    <w:name w:val="Normal (Web)"/>
    <w:basedOn w:val="Normal"/>
    <w:uiPriority w:val="99"/>
    <w:unhideWhenUsed/>
    <w:rsid w:val="002820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2028"/>
    <w:rPr>
      <w:b/>
      <w:bCs/>
    </w:rPr>
  </w:style>
  <w:style w:type="character" w:customStyle="1" w:styleId="Heading3Char">
    <w:name w:val="Heading 3 Char"/>
    <w:basedOn w:val="DefaultParagraphFont"/>
    <w:link w:val="Heading3"/>
    <w:uiPriority w:val="9"/>
    <w:rsid w:val="00340CE6"/>
    <w:rPr>
      <w:rFonts w:ascii="Times New Roman" w:eastAsia="Times New Roman" w:hAnsi="Times New Roman" w:cs="Times New Roman"/>
      <w:b/>
      <w:bCs/>
      <w:sz w:val="27"/>
      <w:szCs w:val="27"/>
    </w:rPr>
  </w:style>
  <w:style w:type="character" w:styleId="Emphasis">
    <w:name w:val="Emphasis"/>
    <w:basedOn w:val="DefaultParagraphFont"/>
    <w:uiPriority w:val="20"/>
    <w:qFormat/>
    <w:rsid w:val="00873907"/>
    <w:rPr>
      <w:i/>
      <w:iCs/>
    </w:rPr>
  </w:style>
  <w:style w:type="character" w:customStyle="1" w:styleId="Heading2Char">
    <w:name w:val="Heading 2 Char"/>
    <w:basedOn w:val="DefaultParagraphFont"/>
    <w:link w:val="Heading2"/>
    <w:uiPriority w:val="9"/>
    <w:semiHidden/>
    <w:rsid w:val="0087390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1620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716201"/>
    <w:rPr>
      <w:rFonts w:asciiTheme="majorHAnsi" w:eastAsiaTheme="majorEastAsia" w:hAnsiTheme="majorHAnsi" w:cstheme="majorBidi"/>
      <w:b/>
      <w:bCs/>
      <w:i/>
      <w:iCs/>
      <w:color w:val="4F81BD" w:themeColor="accent1"/>
    </w:rPr>
  </w:style>
  <w:style w:type="character" w:customStyle="1" w:styleId="eyebrow">
    <w:name w:val="eyebrow"/>
    <w:basedOn w:val="DefaultParagraphFont"/>
    <w:rsid w:val="00716201"/>
  </w:style>
  <w:style w:type="paragraph" w:styleId="z-TopofForm">
    <w:name w:val="HTML Top of Form"/>
    <w:basedOn w:val="Normal"/>
    <w:next w:val="Normal"/>
    <w:link w:val="z-TopofFormChar"/>
    <w:hidden/>
    <w:uiPriority w:val="99"/>
    <w:semiHidden/>
    <w:unhideWhenUsed/>
    <w:rsid w:val="002B478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B478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B478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B4784"/>
    <w:rPr>
      <w:rFonts w:ascii="Arial" w:eastAsia="Times New Roman" w:hAnsi="Arial" w:cs="Arial"/>
      <w:vanish/>
      <w:sz w:val="16"/>
      <w:szCs w:val="16"/>
    </w:rPr>
  </w:style>
  <w:style w:type="paragraph" w:styleId="ListParagraph">
    <w:name w:val="List Paragraph"/>
    <w:basedOn w:val="Normal"/>
    <w:uiPriority w:val="34"/>
    <w:qFormat/>
    <w:rsid w:val="0090201A"/>
    <w:pPr>
      <w:ind w:left="720"/>
      <w:contextualSpacing/>
    </w:pPr>
  </w:style>
</w:styles>
</file>

<file path=word/webSettings.xml><?xml version="1.0" encoding="utf-8"?>
<w:webSettings xmlns:r="http://schemas.openxmlformats.org/officeDocument/2006/relationships" xmlns:w="http://schemas.openxmlformats.org/wordprocessingml/2006/main">
  <w:divs>
    <w:div w:id="72548930">
      <w:bodyDiv w:val="1"/>
      <w:marLeft w:val="0"/>
      <w:marRight w:val="0"/>
      <w:marTop w:val="0"/>
      <w:marBottom w:val="0"/>
      <w:divBdr>
        <w:top w:val="none" w:sz="0" w:space="0" w:color="auto"/>
        <w:left w:val="none" w:sz="0" w:space="0" w:color="auto"/>
        <w:bottom w:val="none" w:sz="0" w:space="0" w:color="auto"/>
        <w:right w:val="none" w:sz="0" w:space="0" w:color="auto"/>
      </w:divBdr>
    </w:div>
    <w:div w:id="78908092">
      <w:bodyDiv w:val="1"/>
      <w:marLeft w:val="0"/>
      <w:marRight w:val="0"/>
      <w:marTop w:val="0"/>
      <w:marBottom w:val="0"/>
      <w:divBdr>
        <w:top w:val="none" w:sz="0" w:space="0" w:color="auto"/>
        <w:left w:val="none" w:sz="0" w:space="0" w:color="auto"/>
        <w:bottom w:val="none" w:sz="0" w:space="0" w:color="auto"/>
        <w:right w:val="none" w:sz="0" w:space="0" w:color="auto"/>
      </w:divBdr>
      <w:divsChild>
        <w:div w:id="967855370">
          <w:marLeft w:val="0"/>
          <w:marRight w:val="0"/>
          <w:marTop w:val="0"/>
          <w:marBottom w:val="0"/>
          <w:divBdr>
            <w:top w:val="none" w:sz="0" w:space="0" w:color="auto"/>
            <w:left w:val="none" w:sz="0" w:space="0" w:color="auto"/>
            <w:bottom w:val="none" w:sz="0" w:space="0" w:color="auto"/>
            <w:right w:val="none" w:sz="0" w:space="0" w:color="auto"/>
          </w:divBdr>
        </w:div>
      </w:divsChild>
    </w:div>
    <w:div w:id="136189903">
      <w:bodyDiv w:val="1"/>
      <w:marLeft w:val="0"/>
      <w:marRight w:val="0"/>
      <w:marTop w:val="0"/>
      <w:marBottom w:val="0"/>
      <w:divBdr>
        <w:top w:val="none" w:sz="0" w:space="0" w:color="auto"/>
        <w:left w:val="none" w:sz="0" w:space="0" w:color="auto"/>
        <w:bottom w:val="none" w:sz="0" w:space="0" w:color="auto"/>
        <w:right w:val="none" w:sz="0" w:space="0" w:color="auto"/>
      </w:divBdr>
      <w:divsChild>
        <w:div w:id="720591552">
          <w:marLeft w:val="0"/>
          <w:marRight w:val="0"/>
          <w:marTop w:val="0"/>
          <w:marBottom w:val="0"/>
          <w:divBdr>
            <w:top w:val="none" w:sz="0" w:space="0" w:color="auto"/>
            <w:left w:val="none" w:sz="0" w:space="0" w:color="auto"/>
            <w:bottom w:val="none" w:sz="0" w:space="0" w:color="auto"/>
            <w:right w:val="none" w:sz="0" w:space="0" w:color="auto"/>
          </w:divBdr>
          <w:divsChild>
            <w:div w:id="18042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665">
      <w:bodyDiv w:val="1"/>
      <w:marLeft w:val="0"/>
      <w:marRight w:val="0"/>
      <w:marTop w:val="0"/>
      <w:marBottom w:val="0"/>
      <w:divBdr>
        <w:top w:val="none" w:sz="0" w:space="0" w:color="auto"/>
        <w:left w:val="none" w:sz="0" w:space="0" w:color="auto"/>
        <w:bottom w:val="none" w:sz="0" w:space="0" w:color="auto"/>
        <w:right w:val="none" w:sz="0" w:space="0" w:color="auto"/>
      </w:divBdr>
    </w:div>
    <w:div w:id="146554330">
      <w:bodyDiv w:val="1"/>
      <w:marLeft w:val="0"/>
      <w:marRight w:val="0"/>
      <w:marTop w:val="0"/>
      <w:marBottom w:val="0"/>
      <w:divBdr>
        <w:top w:val="none" w:sz="0" w:space="0" w:color="auto"/>
        <w:left w:val="none" w:sz="0" w:space="0" w:color="auto"/>
        <w:bottom w:val="none" w:sz="0" w:space="0" w:color="auto"/>
        <w:right w:val="none" w:sz="0" w:space="0" w:color="auto"/>
      </w:divBdr>
    </w:div>
    <w:div w:id="404307078">
      <w:bodyDiv w:val="1"/>
      <w:marLeft w:val="0"/>
      <w:marRight w:val="0"/>
      <w:marTop w:val="0"/>
      <w:marBottom w:val="0"/>
      <w:divBdr>
        <w:top w:val="none" w:sz="0" w:space="0" w:color="auto"/>
        <w:left w:val="none" w:sz="0" w:space="0" w:color="auto"/>
        <w:bottom w:val="none" w:sz="0" w:space="0" w:color="auto"/>
        <w:right w:val="none" w:sz="0" w:space="0" w:color="auto"/>
      </w:divBdr>
    </w:div>
    <w:div w:id="413863405">
      <w:bodyDiv w:val="1"/>
      <w:marLeft w:val="0"/>
      <w:marRight w:val="0"/>
      <w:marTop w:val="0"/>
      <w:marBottom w:val="0"/>
      <w:divBdr>
        <w:top w:val="none" w:sz="0" w:space="0" w:color="auto"/>
        <w:left w:val="none" w:sz="0" w:space="0" w:color="auto"/>
        <w:bottom w:val="none" w:sz="0" w:space="0" w:color="auto"/>
        <w:right w:val="none" w:sz="0" w:space="0" w:color="auto"/>
      </w:divBdr>
    </w:div>
    <w:div w:id="492716932">
      <w:bodyDiv w:val="1"/>
      <w:marLeft w:val="0"/>
      <w:marRight w:val="0"/>
      <w:marTop w:val="0"/>
      <w:marBottom w:val="0"/>
      <w:divBdr>
        <w:top w:val="none" w:sz="0" w:space="0" w:color="auto"/>
        <w:left w:val="none" w:sz="0" w:space="0" w:color="auto"/>
        <w:bottom w:val="none" w:sz="0" w:space="0" w:color="auto"/>
        <w:right w:val="none" w:sz="0" w:space="0" w:color="auto"/>
      </w:divBdr>
    </w:div>
    <w:div w:id="552891492">
      <w:bodyDiv w:val="1"/>
      <w:marLeft w:val="0"/>
      <w:marRight w:val="0"/>
      <w:marTop w:val="0"/>
      <w:marBottom w:val="0"/>
      <w:divBdr>
        <w:top w:val="none" w:sz="0" w:space="0" w:color="auto"/>
        <w:left w:val="none" w:sz="0" w:space="0" w:color="auto"/>
        <w:bottom w:val="none" w:sz="0" w:space="0" w:color="auto"/>
        <w:right w:val="none" w:sz="0" w:space="0" w:color="auto"/>
      </w:divBdr>
      <w:divsChild>
        <w:div w:id="1054351539">
          <w:marLeft w:val="0"/>
          <w:marRight w:val="0"/>
          <w:marTop w:val="0"/>
          <w:marBottom w:val="0"/>
          <w:divBdr>
            <w:top w:val="none" w:sz="0" w:space="0" w:color="auto"/>
            <w:left w:val="none" w:sz="0" w:space="0" w:color="auto"/>
            <w:bottom w:val="none" w:sz="0" w:space="0" w:color="auto"/>
            <w:right w:val="none" w:sz="0" w:space="0" w:color="auto"/>
          </w:divBdr>
          <w:divsChild>
            <w:div w:id="1736002400">
              <w:marLeft w:val="0"/>
              <w:marRight w:val="0"/>
              <w:marTop w:val="0"/>
              <w:marBottom w:val="0"/>
              <w:divBdr>
                <w:top w:val="none" w:sz="0" w:space="0" w:color="auto"/>
                <w:left w:val="none" w:sz="0" w:space="0" w:color="auto"/>
                <w:bottom w:val="none" w:sz="0" w:space="0" w:color="auto"/>
                <w:right w:val="none" w:sz="0" w:space="0" w:color="auto"/>
              </w:divBdr>
              <w:divsChild>
                <w:div w:id="1642735391">
                  <w:marLeft w:val="0"/>
                  <w:marRight w:val="0"/>
                  <w:marTop w:val="0"/>
                  <w:marBottom w:val="0"/>
                  <w:divBdr>
                    <w:top w:val="none" w:sz="0" w:space="0" w:color="auto"/>
                    <w:left w:val="none" w:sz="0" w:space="0" w:color="auto"/>
                    <w:bottom w:val="none" w:sz="0" w:space="0" w:color="auto"/>
                    <w:right w:val="none" w:sz="0" w:space="0" w:color="auto"/>
                  </w:divBdr>
                  <w:divsChild>
                    <w:div w:id="722828168">
                      <w:marLeft w:val="0"/>
                      <w:marRight w:val="0"/>
                      <w:marTop w:val="0"/>
                      <w:marBottom w:val="0"/>
                      <w:divBdr>
                        <w:top w:val="none" w:sz="0" w:space="0" w:color="auto"/>
                        <w:left w:val="none" w:sz="0" w:space="0" w:color="auto"/>
                        <w:bottom w:val="none" w:sz="0" w:space="0" w:color="auto"/>
                        <w:right w:val="none" w:sz="0" w:space="0" w:color="auto"/>
                      </w:divBdr>
                    </w:div>
                    <w:div w:id="863594175">
                      <w:marLeft w:val="0"/>
                      <w:marRight w:val="0"/>
                      <w:marTop w:val="0"/>
                      <w:marBottom w:val="0"/>
                      <w:divBdr>
                        <w:top w:val="none" w:sz="0" w:space="0" w:color="auto"/>
                        <w:left w:val="none" w:sz="0" w:space="0" w:color="auto"/>
                        <w:bottom w:val="none" w:sz="0" w:space="0" w:color="auto"/>
                        <w:right w:val="none" w:sz="0" w:space="0" w:color="auto"/>
                      </w:divBdr>
                    </w:div>
                    <w:div w:id="1172257684">
                      <w:marLeft w:val="0"/>
                      <w:marRight w:val="0"/>
                      <w:marTop w:val="0"/>
                      <w:marBottom w:val="0"/>
                      <w:divBdr>
                        <w:top w:val="none" w:sz="0" w:space="0" w:color="auto"/>
                        <w:left w:val="none" w:sz="0" w:space="0" w:color="auto"/>
                        <w:bottom w:val="none" w:sz="0" w:space="0" w:color="auto"/>
                        <w:right w:val="none" w:sz="0" w:space="0" w:color="auto"/>
                      </w:divBdr>
                    </w:div>
                    <w:div w:id="983972031">
                      <w:marLeft w:val="0"/>
                      <w:marRight w:val="0"/>
                      <w:marTop w:val="0"/>
                      <w:marBottom w:val="0"/>
                      <w:divBdr>
                        <w:top w:val="none" w:sz="0" w:space="0" w:color="auto"/>
                        <w:left w:val="none" w:sz="0" w:space="0" w:color="auto"/>
                        <w:bottom w:val="none" w:sz="0" w:space="0" w:color="auto"/>
                        <w:right w:val="none" w:sz="0" w:space="0" w:color="auto"/>
                      </w:divBdr>
                    </w:div>
                    <w:div w:id="430977968">
                      <w:marLeft w:val="0"/>
                      <w:marRight w:val="0"/>
                      <w:marTop w:val="0"/>
                      <w:marBottom w:val="0"/>
                      <w:divBdr>
                        <w:top w:val="none" w:sz="0" w:space="0" w:color="auto"/>
                        <w:left w:val="none" w:sz="0" w:space="0" w:color="auto"/>
                        <w:bottom w:val="none" w:sz="0" w:space="0" w:color="auto"/>
                        <w:right w:val="none" w:sz="0" w:space="0" w:color="auto"/>
                      </w:divBdr>
                    </w:div>
                    <w:div w:id="152063108">
                      <w:marLeft w:val="0"/>
                      <w:marRight w:val="0"/>
                      <w:marTop w:val="0"/>
                      <w:marBottom w:val="0"/>
                      <w:divBdr>
                        <w:top w:val="none" w:sz="0" w:space="0" w:color="auto"/>
                        <w:left w:val="none" w:sz="0" w:space="0" w:color="auto"/>
                        <w:bottom w:val="none" w:sz="0" w:space="0" w:color="auto"/>
                        <w:right w:val="none" w:sz="0" w:space="0" w:color="auto"/>
                      </w:divBdr>
                    </w:div>
                    <w:div w:id="2073431371">
                      <w:marLeft w:val="0"/>
                      <w:marRight w:val="0"/>
                      <w:marTop w:val="0"/>
                      <w:marBottom w:val="0"/>
                      <w:divBdr>
                        <w:top w:val="none" w:sz="0" w:space="0" w:color="auto"/>
                        <w:left w:val="none" w:sz="0" w:space="0" w:color="auto"/>
                        <w:bottom w:val="none" w:sz="0" w:space="0" w:color="auto"/>
                        <w:right w:val="none" w:sz="0" w:space="0" w:color="auto"/>
                      </w:divBdr>
                    </w:div>
                    <w:div w:id="104037864">
                      <w:marLeft w:val="0"/>
                      <w:marRight w:val="0"/>
                      <w:marTop w:val="0"/>
                      <w:marBottom w:val="0"/>
                      <w:divBdr>
                        <w:top w:val="none" w:sz="0" w:space="0" w:color="auto"/>
                        <w:left w:val="none" w:sz="0" w:space="0" w:color="auto"/>
                        <w:bottom w:val="none" w:sz="0" w:space="0" w:color="auto"/>
                        <w:right w:val="none" w:sz="0" w:space="0" w:color="auto"/>
                      </w:divBdr>
                    </w:div>
                    <w:div w:id="1329941520">
                      <w:marLeft w:val="0"/>
                      <w:marRight w:val="0"/>
                      <w:marTop w:val="0"/>
                      <w:marBottom w:val="0"/>
                      <w:divBdr>
                        <w:top w:val="none" w:sz="0" w:space="0" w:color="auto"/>
                        <w:left w:val="none" w:sz="0" w:space="0" w:color="auto"/>
                        <w:bottom w:val="none" w:sz="0" w:space="0" w:color="auto"/>
                        <w:right w:val="none" w:sz="0" w:space="0" w:color="auto"/>
                      </w:divBdr>
                    </w:div>
                    <w:div w:id="758210867">
                      <w:marLeft w:val="0"/>
                      <w:marRight w:val="0"/>
                      <w:marTop w:val="0"/>
                      <w:marBottom w:val="0"/>
                      <w:divBdr>
                        <w:top w:val="none" w:sz="0" w:space="0" w:color="auto"/>
                        <w:left w:val="none" w:sz="0" w:space="0" w:color="auto"/>
                        <w:bottom w:val="none" w:sz="0" w:space="0" w:color="auto"/>
                        <w:right w:val="none" w:sz="0" w:space="0" w:color="auto"/>
                      </w:divBdr>
                      <w:divsChild>
                        <w:div w:id="479924907">
                          <w:marLeft w:val="0"/>
                          <w:marRight w:val="0"/>
                          <w:marTop w:val="0"/>
                          <w:marBottom w:val="0"/>
                          <w:divBdr>
                            <w:top w:val="none" w:sz="0" w:space="0" w:color="auto"/>
                            <w:left w:val="none" w:sz="0" w:space="0" w:color="auto"/>
                            <w:bottom w:val="none" w:sz="0" w:space="0" w:color="auto"/>
                            <w:right w:val="none" w:sz="0" w:space="0" w:color="auto"/>
                          </w:divBdr>
                        </w:div>
                      </w:divsChild>
                    </w:div>
                    <w:div w:id="2033802225">
                      <w:marLeft w:val="0"/>
                      <w:marRight w:val="0"/>
                      <w:marTop w:val="0"/>
                      <w:marBottom w:val="0"/>
                      <w:divBdr>
                        <w:top w:val="none" w:sz="0" w:space="0" w:color="auto"/>
                        <w:left w:val="none" w:sz="0" w:space="0" w:color="auto"/>
                        <w:bottom w:val="none" w:sz="0" w:space="0" w:color="auto"/>
                        <w:right w:val="none" w:sz="0" w:space="0" w:color="auto"/>
                      </w:divBdr>
                    </w:div>
                    <w:div w:id="1481269434">
                      <w:marLeft w:val="0"/>
                      <w:marRight w:val="0"/>
                      <w:marTop w:val="0"/>
                      <w:marBottom w:val="0"/>
                      <w:divBdr>
                        <w:top w:val="none" w:sz="0" w:space="0" w:color="auto"/>
                        <w:left w:val="none" w:sz="0" w:space="0" w:color="auto"/>
                        <w:bottom w:val="none" w:sz="0" w:space="0" w:color="auto"/>
                        <w:right w:val="none" w:sz="0" w:space="0" w:color="auto"/>
                      </w:divBdr>
                    </w:div>
                    <w:div w:id="1807089846">
                      <w:marLeft w:val="0"/>
                      <w:marRight w:val="0"/>
                      <w:marTop w:val="0"/>
                      <w:marBottom w:val="0"/>
                      <w:divBdr>
                        <w:top w:val="none" w:sz="0" w:space="0" w:color="auto"/>
                        <w:left w:val="none" w:sz="0" w:space="0" w:color="auto"/>
                        <w:bottom w:val="none" w:sz="0" w:space="0" w:color="auto"/>
                        <w:right w:val="none" w:sz="0" w:space="0" w:color="auto"/>
                      </w:divBdr>
                    </w:div>
                    <w:div w:id="1616982151">
                      <w:marLeft w:val="0"/>
                      <w:marRight w:val="0"/>
                      <w:marTop w:val="0"/>
                      <w:marBottom w:val="0"/>
                      <w:divBdr>
                        <w:top w:val="none" w:sz="0" w:space="0" w:color="auto"/>
                        <w:left w:val="none" w:sz="0" w:space="0" w:color="auto"/>
                        <w:bottom w:val="none" w:sz="0" w:space="0" w:color="auto"/>
                        <w:right w:val="none" w:sz="0" w:space="0" w:color="auto"/>
                      </w:divBdr>
                    </w:div>
                    <w:div w:id="1352026263">
                      <w:marLeft w:val="0"/>
                      <w:marRight w:val="0"/>
                      <w:marTop w:val="0"/>
                      <w:marBottom w:val="0"/>
                      <w:divBdr>
                        <w:top w:val="none" w:sz="0" w:space="0" w:color="auto"/>
                        <w:left w:val="none" w:sz="0" w:space="0" w:color="auto"/>
                        <w:bottom w:val="none" w:sz="0" w:space="0" w:color="auto"/>
                        <w:right w:val="none" w:sz="0" w:space="0" w:color="auto"/>
                      </w:divBdr>
                    </w:div>
                    <w:div w:id="1442919301">
                      <w:marLeft w:val="0"/>
                      <w:marRight w:val="0"/>
                      <w:marTop w:val="0"/>
                      <w:marBottom w:val="0"/>
                      <w:divBdr>
                        <w:top w:val="none" w:sz="0" w:space="0" w:color="auto"/>
                        <w:left w:val="none" w:sz="0" w:space="0" w:color="auto"/>
                        <w:bottom w:val="none" w:sz="0" w:space="0" w:color="auto"/>
                        <w:right w:val="none" w:sz="0" w:space="0" w:color="auto"/>
                      </w:divBdr>
                    </w:div>
                    <w:div w:id="2075152391">
                      <w:marLeft w:val="0"/>
                      <w:marRight w:val="0"/>
                      <w:marTop w:val="0"/>
                      <w:marBottom w:val="0"/>
                      <w:divBdr>
                        <w:top w:val="none" w:sz="0" w:space="0" w:color="auto"/>
                        <w:left w:val="none" w:sz="0" w:space="0" w:color="auto"/>
                        <w:bottom w:val="none" w:sz="0" w:space="0" w:color="auto"/>
                        <w:right w:val="none" w:sz="0" w:space="0" w:color="auto"/>
                      </w:divBdr>
                    </w:div>
                    <w:div w:id="1219440763">
                      <w:marLeft w:val="0"/>
                      <w:marRight w:val="0"/>
                      <w:marTop w:val="0"/>
                      <w:marBottom w:val="0"/>
                      <w:divBdr>
                        <w:top w:val="none" w:sz="0" w:space="0" w:color="auto"/>
                        <w:left w:val="none" w:sz="0" w:space="0" w:color="auto"/>
                        <w:bottom w:val="none" w:sz="0" w:space="0" w:color="auto"/>
                        <w:right w:val="none" w:sz="0" w:space="0" w:color="auto"/>
                      </w:divBdr>
                    </w:div>
                    <w:div w:id="1913813636">
                      <w:marLeft w:val="0"/>
                      <w:marRight w:val="0"/>
                      <w:marTop w:val="0"/>
                      <w:marBottom w:val="0"/>
                      <w:divBdr>
                        <w:top w:val="none" w:sz="0" w:space="0" w:color="auto"/>
                        <w:left w:val="none" w:sz="0" w:space="0" w:color="auto"/>
                        <w:bottom w:val="none" w:sz="0" w:space="0" w:color="auto"/>
                        <w:right w:val="none" w:sz="0" w:space="0" w:color="auto"/>
                      </w:divBdr>
                    </w:div>
                    <w:div w:id="1213930350">
                      <w:marLeft w:val="0"/>
                      <w:marRight w:val="0"/>
                      <w:marTop w:val="0"/>
                      <w:marBottom w:val="0"/>
                      <w:divBdr>
                        <w:top w:val="none" w:sz="0" w:space="0" w:color="auto"/>
                        <w:left w:val="none" w:sz="0" w:space="0" w:color="auto"/>
                        <w:bottom w:val="none" w:sz="0" w:space="0" w:color="auto"/>
                        <w:right w:val="none" w:sz="0" w:space="0" w:color="auto"/>
                      </w:divBdr>
                    </w:div>
                    <w:div w:id="1475560247">
                      <w:marLeft w:val="0"/>
                      <w:marRight w:val="0"/>
                      <w:marTop w:val="0"/>
                      <w:marBottom w:val="0"/>
                      <w:divBdr>
                        <w:top w:val="none" w:sz="0" w:space="0" w:color="auto"/>
                        <w:left w:val="none" w:sz="0" w:space="0" w:color="auto"/>
                        <w:bottom w:val="none" w:sz="0" w:space="0" w:color="auto"/>
                        <w:right w:val="none" w:sz="0" w:space="0" w:color="auto"/>
                      </w:divBdr>
                    </w:div>
                    <w:div w:id="645857688">
                      <w:marLeft w:val="0"/>
                      <w:marRight w:val="0"/>
                      <w:marTop w:val="0"/>
                      <w:marBottom w:val="0"/>
                      <w:divBdr>
                        <w:top w:val="none" w:sz="0" w:space="0" w:color="auto"/>
                        <w:left w:val="none" w:sz="0" w:space="0" w:color="auto"/>
                        <w:bottom w:val="none" w:sz="0" w:space="0" w:color="auto"/>
                        <w:right w:val="none" w:sz="0" w:space="0" w:color="auto"/>
                      </w:divBdr>
                    </w:div>
                    <w:div w:id="999886480">
                      <w:marLeft w:val="0"/>
                      <w:marRight w:val="0"/>
                      <w:marTop w:val="0"/>
                      <w:marBottom w:val="0"/>
                      <w:divBdr>
                        <w:top w:val="none" w:sz="0" w:space="0" w:color="auto"/>
                        <w:left w:val="none" w:sz="0" w:space="0" w:color="auto"/>
                        <w:bottom w:val="none" w:sz="0" w:space="0" w:color="auto"/>
                        <w:right w:val="none" w:sz="0" w:space="0" w:color="auto"/>
                      </w:divBdr>
                    </w:div>
                    <w:div w:id="933175500">
                      <w:marLeft w:val="0"/>
                      <w:marRight w:val="0"/>
                      <w:marTop w:val="0"/>
                      <w:marBottom w:val="0"/>
                      <w:divBdr>
                        <w:top w:val="none" w:sz="0" w:space="0" w:color="auto"/>
                        <w:left w:val="none" w:sz="0" w:space="0" w:color="auto"/>
                        <w:bottom w:val="none" w:sz="0" w:space="0" w:color="auto"/>
                        <w:right w:val="none" w:sz="0" w:space="0" w:color="auto"/>
                      </w:divBdr>
                    </w:div>
                    <w:div w:id="934485147">
                      <w:marLeft w:val="0"/>
                      <w:marRight w:val="0"/>
                      <w:marTop w:val="0"/>
                      <w:marBottom w:val="0"/>
                      <w:divBdr>
                        <w:top w:val="none" w:sz="0" w:space="0" w:color="auto"/>
                        <w:left w:val="none" w:sz="0" w:space="0" w:color="auto"/>
                        <w:bottom w:val="none" w:sz="0" w:space="0" w:color="auto"/>
                        <w:right w:val="none" w:sz="0" w:space="0" w:color="auto"/>
                      </w:divBdr>
                    </w:div>
                    <w:div w:id="2114132117">
                      <w:marLeft w:val="0"/>
                      <w:marRight w:val="0"/>
                      <w:marTop w:val="0"/>
                      <w:marBottom w:val="0"/>
                      <w:divBdr>
                        <w:top w:val="none" w:sz="0" w:space="0" w:color="auto"/>
                        <w:left w:val="none" w:sz="0" w:space="0" w:color="auto"/>
                        <w:bottom w:val="none" w:sz="0" w:space="0" w:color="auto"/>
                        <w:right w:val="none" w:sz="0" w:space="0" w:color="auto"/>
                      </w:divBdr>
                    </w:div>
                    <w:div w:id="310869243">
                      <w:marLeft w:val="0"/>
                      <w:marRight w:val="0"/>
                      <w:marTop w:val="0"/>
                      <w:marBottom w:val="0"/>
                      <w:divBdr>
                        <w:top w:val="none" w:sz="0" w:space="0" w:color="auto"/>
                        <w:left w:val="none" w:sz="0" w:space="0" w:color="auto"/>
                        <w:bottom w:val="none" w:sz="0" w:space="0" w:color="auto"/>
                        <w:right w:val="none" w:sz="0" w:space="0" w:color="auto"/>
                      </w:divBdr>
                    </w:div>
                    <w:div w:id="1241595881">
                      <w:marLeft w:val="0"/>
                      <w:marRight w:val="0"/>
                      <w:marTop w:val="0"/>
                      <w:marBottom w:val="0"/>
                      <w:divBdr>
                        <w:top w:val="none" w:sz="0" w:space="0" w:color="auto"/>
                        <w:left w:val="none" w:sz="0" w:space="0" w:color="auto"/>
                        <w:bottom w:val="none" w:sz="0" w:space="0" w:color="auto"/>
                        <w:right w:val="none" w:sz="0" w:space="0" w:color="auto"/>
                      </w:divBdr>
                    </w:div>
                    <w:div w:id="1940486130">
                      <w:marLeft w:val="0"/>
                      <w:marRight w:val="0"/>
                      <w:marTop w:val="0"/>
                      <w:marBottom w:val="0"/>
                      <w:divBdr>
                        <w:top w:val="none" w:sz="0" w:space="0" w:color="auto"/>
                        <w:left w:val="none" w:sz="0" w:space="0" w:color="auto"/>
                        <w:bottom w:val="none" w:sz="0" w:space="0" w:color="auto"/>
                        <w:right w:val="none" w:sz="0" w:space="0" w:color="auto"/>
                      </w:divBdr>
                    </w:div>
                    <w:div w:id="517426749">
                      <w:marLeft w:val="0"/>
                      <w:marRight w:val="0"/>
                      <w:marTop w:val="0"/>
                      <w:marBottom w:val="0"/>
                      <w:divBdr>
                        <w:top w:val="none" w:sz="0" w:space="0" w:color="auto"/>
                        <w:left w:val="none" w:sz="0" w:space="0" w:color="auto"/>
                        <w:bottom w:val="none" w:sz="0" w:space="0" w:color="auto"/>
                        <w:right w:val="none" w:sz="0" w:space="0" w:color="auto"/>
                      </w:divBdr>
                    </w:div>
                    <w:div w:id="112944322">
                      <w:marLeft w:val="0"/>
                      <w:marRight w:val="0"/>
                      <w:marTop w:val="0"/>
                      <w:marBottom w:val="0"/>
                      <w:divBdr>
                        <w:top w:val="none" w:sz="0" w:space="0" w:color="auto"/>
                        <w:left w:val="none" w:sz="0" w:space="0" w:color="auto"/>
                        <w:bottom w:val="none" w:sz="0" w:space="0" w:color="auto"/>
                        <w:right w:val="none" w:sz="0" w:space="0" w:color="auto"/>
                      </w:divBdr>
                    </w:div>
                    <w:div w:id="40398757">
                      <w:marLeft w:val="0"/>
                      <w:marRight w:val="0"/>
                      <w:marTop w:val="0"/>
                      <w:marBottom w:val="0"/>
                      <w:divBdr>
                        <w:top w:val="none" w:sz="0" w:space="0" w:color="auto"/>
                        <w:left w:val="none" w:sz="0" w:space="0" w:color="auto"/>
                        <w:bottom w:val="none" w:sz="0" w:space="0" w:color="auto"/>
                        <w:right w:val="none" w:sz="0" w:space="0" w:color="auto"/>
                      </w:divBdr>
                    </w:div>
                    <w:div w:id="621031885">
                      <w:marLeft w:val="0"/>
                      <w:marRight w:val="0"/>
                      <w:marTop w:val="0"/>
                      <w:marBottom w:val="0"/>
                      <w:divBdr>
                        <w:top w:val="none" w:sz="0" w:space="0" w:color="auto"/>
                        <w:left w:val="none" w:sz="0" w:space="0" w:color="auto"/>
                        <w:bottom w:val="none" w:sz="0" w:space="0" w:color="auto"/>
                        <w:right w:val="none" w:sz="0" w:space="0" w:color="auto"/>
                      </w:divBdr>
                    </w:div>
                    <w:div w:id="5348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80259">
          <w:marLeft w:val="0"/>
          <w:marRight w:val="0"/>
          <w:marTop w:val="0"/>
          <w:marBottom w:val="139"/>
          <w:divBdr>
            <w:top w:val="none" w:sz="0" w:space="0" w:color="auto"/>
            <w:left w:val="none" w:sz="0" w:space="0" w:color="auto"/>
            <w:bottom w:val="none" w:sz="0" w:space="0" w:color="auto"/>
            <w:right w:val="none" w:sz="0" w:space="0" w:color="auto"/>
          </w:divBdr>
          <w:divsChild>
            <w:div w:id="654144883">
              <w:marLeft w:val="0"/>
              <w:marRight w:val="0"/>
              <w:marTop w:val="0"/>
              <w:marBottom w:val="0"/>
              <w:divBdr>
                <w:top w:val="none" w:sz="0" w:space="0" w:color="auto"/>
                <w:left w:val="none" w:sz="0" w:space="0" w:color="auto"/>
                <w:bottom w:val="none" w:sz="0" w:space="0" w:color="auto"/>
                <w:right w:val="none" w:sz="0" w:space="0" w:color="auto"/>
              </w:divBdr>
              <w:divsChild>
                <w:div w:id="1476482609">
                  <w:marLeft w:val="0"/>
                  <w:marRight w:val="0"/>
                  <w:marTop w:val="0"/>
                  <w:marBottom w:val="0"/>
                  <w:divBdr>
                    <w:top w:val="none" w:sz="0" w:space="0" w:color="auto"/>
                    <w:left w:val="none" w:sz="0" w:space="0" w:color="auto"/>
                    <w:bottom w:val="none" w:sz="0" w:space="0" w:color="auto"/>
                    <w:right w:val="none" w:sz="0" w:space="0" w:color="auto"/>
                  </w:divBdr>
                  <w:divsChild>
                    <w:div w:id="1164593213">
                      <w:marLeft w:val="0"/>
                      <w:marRight w:val="0"/>
                      <w:marTop w:val="0"/>
                      <w:marBottom w:val="0"/>
                      <w:divBdr>
                        <w:top w:val="none" w:sz="0" w:space="0" w:color="auto"/>
                        <w:left w:val="none" w:sz="0" w:space="0" w:color="auto"/>
                        <w:bottom w:val="none" w:sz="0" w:space="0" w:color="auto"/>
                        <w:right w:val="none" w:sz="0" w:space="0" w:color="auto"/>
                      </w:divBdr>
                      <w:divsChild>
                        <w:div w:id="1636327659">
                          <w:marLeft w:val="0"/>
                          <w:marRight w:val="0"/>
                          <w:marTop w:val="0"/>
                          <w:marBottom w:val="0"/>
                          <w:divBdr>
                            <w:top w:val="none" w:sz="0" w:space="0" w:color="auto"/>
                            <w:left w:val="none" w:sz="0" w:space="0" w:color="auto"/>
                            <w:bottom w:val="none" w:sz="0" w:space="0" w:color="auto"/>
                            <w:right w:val="none" w:sz="0" w:space="0" w:color="auto"/>
                          </w:divBdr>
                          <w:divsChild>
                            <w:div w:id="1257401608">
                              <w:marLeft w:val="0"/>
                              <w:marRight w:val="0"/>
                              <w:marTop w:val="0"/>
                              <w:marBottom w:val="0"/>
                              <w:divBdr>
                                <w:top w:val="none" w:sz="0" w:space="0" w:color="auto"/>
                                <w:left w:val="none" w:sz="0" w:space="0" w:color="auto"/>
                                <w:bottom w:val="none" w:sz="0" w:space="0" w:color="auto"/>
                                <w:right w:val="none" w:sz="0" w:space="0" w:color="auto"/>
                              </w:divBdr>
                              <w:divsChild>
                                <w:div w:id="1496990006">
                                  <w:marLeft w:val="0"/>
                                  <w:marRight w:val="0"/>
                                  <w:marTop w:val="0"/>
                                  <w:marBottom w:val="0"/>
                                  <w:divBdr>
                                    <w:top w:val="none" w:sz="0" w:space="0" w:color="auto"/>
                                    <w:left w:val="none" w:sz="0" w:space="0" w:color="auto"/>
                                    <w:bottom w:val="none" w:sz="0" w:space="0" w:color="auto"/>
                                    <w:right w:val="none" w:sz="0" w:space="0" w:color="auto"/>
                                  </w:divBdr>
                                  <w:divsChild>
                                    <w:div w:id="95488704">
                                      <w:marLeft w:val="0"/>
                                      <w:marRight w:val="0"/>
                                      <w:marTop w:val="0"/>
                                      <w:marBottom w:val="0"/>
                                      <w:divBdr>
                                        <w:top w:val="none" w:sz="0" w:space="0" w:color="auto"/>
                                        <w:left w:val="none" w:sz="0" w:space="0" w:color="auto"/>
                                        <w:bottom w:val="none" w:sz="0" w:space="0" w:color="auto"/>
                                        <w:right w:val="none" w:sz="0" w:space="0" w:color="auto"/>
                                      </w:divBdr>
                                    </w:div>
                                    <w:div w:id="1616599890">
                                      <w:marLeft w:val="0"/>
                                      <w:marRight w:val="0"/>
                                      <w:marTop w:val="0"/>
                                      <w:marBottom w:val="0"/>
                                      <w:divBdr>
                                        <w:top w:val="none" w:sz="0" w:space="0" w:color="auto"/>
                                        <w:left w:val="none" w:sz="0" w:space="0" w:color="auto"/>
                                        <w:bottom w:val="none" w:sz="0" w:space="0" w:color="auto"/>
                                        <w:right w:val="none" w:sz="0" w:space="0" w:color="auto"/>
                                      </w:divBdr>
                                    </w:div>
                                    <w:div w:id="2143304854">
                                      <w:marLeft w:val="0"/>
                                      <w:marRight w:val="0"/>
                                      <w:marTop w:val="0"/>
                                      <w:marBottom w:val="0"/>
                                      <w:divBdr>
                                        <w:top w:val="none" w:sz="0" w:space="0" w:color="auto"/>
                                        <w:left w:val="none" w:sz="0" w:space="0" w:color="auto"/>
                                        <w:bottom w:val="none" w:sz="0" w:space="0" w:color="auto"/>
                                        <w:right w:val="none" w:sz="0" w:space="0" w:color="auto"/>
                                      </w:divBdr>
                                    </w:div>
                                    <w:div w:id="15549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612378">
              <w:marLeft w:val="0"/>
              <w:marRight w:val="0"/>
              <w:marTop w:val="0"/>
              <w:marBottom w:val="0"/>
              <w:divBdr>
                <w:top w:val="none" w:sz="0" w:space="0" w:color="auto"/>
                <w:left w:val="none" w:sz="0" w:space="0" w:color="auto"/>
                <w:bottom w:val="none" w:sz="0" w:space="0" w:color="auto"/>
                <w:right w:val="none" w:sz="0" w:space="0" w:color="auto"/>
              </w:divBdr>
              <w:divsChild>
                <w:div w:id="1269002708">
                  <w:marLeft w:val="0"/>
                  <w:marRight w:val="0"/>
                  <w:marTop w:val="0"/>
                  <w:marBottom w:val="0"/>
                  <w:divBdr>
                    <w:top w:val="none" w:sz="0" w:space="0" w:color="auto"/>
                    <w:left w:val="none" w:sz="0" w:space="0" w:color="auto"/>
                    <w:bottom w:val="none" w:sz="0" w:space="0" w:color="auto"/>
                    <w:right w:val="none" w:sz="0" w:space="0" w:color="auto"/>
                  </w:divBdr>
                  <w:divsChild>
                    <w:div w:id="181170666">
                      <w:marLeft w:val="0"/>
                      <w:marRight w:val="0"/>
                      <w:marTop w:val="0"/>
                      <w:marBottom w:val="0"/>
                      <w:divBdr>
                        <w:top w:val="none" w:sz="0" w:space="0" w:color="auto"/>
                        <w:left w:val="none" w:sz="0" w:space="0" w:color="auto"/>
                        <w:bottom w:val="none" w:sz="0" w:space="0" w:color="auto"/>
                        <w:right w:val="none" w:sz="0" w:space="0" w:color="auto"/>
                      </w:divBdr>
                      <w:divsChild>
                        <w:div w:id="375198284">
                          <w:marLeft w:val="0"/>
                          <w:marRight w:val="0"/>
                          <w:marTop w:val="0"/>
                          <w:marBottom w:val="0"/>
                          <w:divBdr>
                            <w:top w:val="none" w:sz="0" w:space="0" w:color="auto"/>
                            <w:left w:val="none" w:sz="0" w:space="0" w:color="auto"/>
                            <w:bottom w:val="none" w:sz="0" w:space="0" w:color="auto"/>
                            <w:right w:val="none" w:sz="0" w:space="0" w:color="auto"/>
                          </w:divBdr>
                          <w:divsChild>
                            <w:div w:id="1245603584">
                              <w:marLeft w:val="0"/>
                              <w:marRight w:val="0"/>
                              <w:marTop w:val="0"/>
                              <w:marBottom w:val="0"/>
                              <w:divBdr>
                                <w:top w:val="none" w:sz="0" w:space="0" w:color="auto"/>
                                <w:left w:val="none" w:sz="0" w:space="0" w:color="auto"/>
                                <w:bottom w:val="none" w:sz="0" w:space="0" w:color="auto"/>
                                <w:right w:val="none" w:sz="0" w:space="0" w:color="auto"/>
                              </w:divBdr>
                              <w:divsChild>
                                <w:div w:id="152131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80180">
                      <w:marLeft w:val="0"/>
                      <w:marRight w:val="0"/>
                      <w:marTop w:val="0"/>
                      <w:marBottom w:val="0"/>
                      <w:divBdr>
                        <w:top w:val="none" w:sz="0" w:space="0" w:color="auto"/>
                        <w:left w:val="none" w:sz="0" w:space="0" w:color="auto"/>
                        <w:bottom w:val="none" w:sz="0" w:space="0" w:color="auto"/>
                        <w:right w:val="none" w:sz="0" w:space="0" w:color="auto"/>
                      </w:divBdr>
                      <w:divsChild>
                        <w:div w:id="632490604">
                          <w:marLeft w:val="0"/>
                          <w:marRight w:val="0"/>
                          <w:marTop w:val="0"/>
                          <w:marBottom w:val="0"/>
                          <w:divBdr>
                            <w:top w:val="none" w:sz="0" w:space="0" w:color="auto"/>
                            <w:left w:val="none" w:sz="0" w:space="0" w:color="auto"/>
                            <w:bottom w:val="none" w:sz="0" w:space="0" w:color="auto"/>
                            <w:right w:val="none" w:sz="0" w:space="0" w:color="auto"/>
                          </w:divBdr>
                          <w:divsChild>
                            <w:div w:id="1456871737">
                              <w:marLeft w:val="0"/>
                              <w:marRight w:val="0"/>
                              <w:marTop w:val="0"/>
                              <w:marBottom w:val="0"/>
                              <w:divBdr>
                                <w:top w:val="none" w:sz="0" w:space="0" w:color="auto"/>
                                <w:left w:val="none" w:sz="0" w:space="0" w:color="auto"/>
                                <w:bottom w:val="none" w:sz="0" w:space="0" w:color="auto"/>
                                <w:right w:val="none" w:sz="0" w:space="0" w:color="auto"/>
                              </w:divBdr>
                              <w:divsChild>
                                <w:div w:id="11533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040284">
      <w:bodyDiv w:val="1"/>
      <w:marLeft w:val="0"/>
      <w:marRight w:val="0"/>
      <w:marTop w:val="0"/>
      <w:marBottom w:val="0"/>
      <w:divBdr>
        <w:top w:val="none" w:sz="0" w:space="0" w:color="auto"/>
        <w:left w:val="none" w:sz="0" w:space="0" w:color="auto"/>
        <w:bottom w:val="none" w:sz="0" w:space="0" w:color="auto"/>
        <w:right w:val="none" w:sz="0" w:space="0" w:color="auto"/>
      </w:divBdr>
    </w:div>
    <w:div w:id="587271008">
      <w:bodyDiv w:val="1"/>
      <w:marLeft w:val="0"/>
      <w:marRight w:val="0"/>
      <w:marTop w:val="0"/>
      <w:marBottom w:val="0"/>
      <w:divBdr>
        <w:top w:val="none" w:sz="0" w:space="0" w:color="auto"/>
        <w:left w:val="none" w:sz="0" w:space="0" w:color="auto"/>
        <w:bottom w:val="none" w:sz="0" w:space="0" w:color="auto"/>
        <w:right w:val="none" w:sz="0" w:space="0" w:color="auto"/>
      </w:divBdr>
    </w:div>
    <w:div w:id="589311794">
      <w:bodyDiv w:val="1"/>
      <w:marLeft w:val="0"/>
      <w:marRight w:val="0"/>
      <w:marTop w:val="0"/>
      <w:marBottom w:val="0"/>
      <w:divBdr>
        <w:top w:val="none" w:sz="0" w:space="0" w:color="auto"/>
        <w:left w:val="none" w:sz="0" w:space="0" w:color="auto"/>
        <w:bottom w:val="none" w:sz="0" w:space="0" w:color="auto"/>
        <w:right w:val="none" w:sz="0" w:space="0" w:color="auto"/>
      </w:divBdr>
      <w:divsChild>
        <w:div w:id="2059745608">
          <w:marLeft w:val="0"/>
          <w:marRight w:val="0"/>
          <w:marTop w:val="0"/>
          <w:marBottom w:val="0"/>
          <w:divBdr>
            <w:top w:val="none" w:sz="0" w:space="0" w:color="auto"/>
            <w:left w:val="none" w:sz="0" w:space="0" w:color="auto"/>
            <w:bottom w:val="none" w:sz="0" w:space="0" w:color="auto"/>
            <w:right w:val="none" w:sz="0" w:space="0" w:color="auto"/>
          </w:divBdr>
          <w:divsChild>
            <w:div w:id="1252348610">
              <w:marLeft w:val="0"/>
              <w:marRight w:val="0"/>
              <w:marTop w:val="0"/>
              <w:marBottom w:val="0"/>
              <w:divBdr>
                <w:top w:val="none" w:sz="0" w:space="0" w:color="auto"/>
                <w:left w:val="none" w:sz="0" w:space="0" w:color="auto"/>
                <w:bottom w:val="none" w:sz="0" w:space="0" w:color="auto"/>
                <w:right w:val="none" w:sz="0" w:space="0" w:color="auto"/>
              </w:divBdr>
              <w:divsChild>
                <w:div w:id="621378655">
                  <w:marLeft w:val="0"/>
                  <w:marRight w:val="0"/>
                  <w:marTop w:val="0"/>
                  <w:marBottom w:val="0"/>
                  <w:divBdr>
                    <w:top w:val="none" w:sz="0" w:space="0" w:color="auto"/>
                    <w:left w:val="none" w:sz="0" w:space="0" w:color="auto"/>
                    <w:bottom w:val="none" w:sz="0" w:space="0" w:color="auto"/>
                    <w:right w:val="none" w:sz="0" w:space="0" w:color="auto"/>
                  </w:divBdr>
                </w:div>
                <w:div w:id="802112912">
                  <w:marLeft w:val="0"/>
                  <w:marRight w:val="0"/>
                  <w:marTop w:val="0"/>
                  <w:marBottom w:val="0"/>
                  <w:divBdr>
                    <w:top w:val="none" w:sz="0" w:space="0" w:color="auto"/>
                    <w:left w:val="none" w:sz="0" w:space="0" w:color="auto"/>
                    <w:bottom w:val="none" w:sz="0" w:space="0" w:color="auto"/>
                    <w:right w:val="none" w:sz="0" w:space="0" w:color="auto"/>
                  </w:divBdr>
                </w:div>
                <w:div w:id="1763213000">
                  <w:marLeft w:val="0"/>
                  <w:marRight w:val="0"/>
                  <w:marTop w:val="0"/>
                  <w:marBottom w:val="0"/>
                  <w:divBdr>
                    <w:top w:val="none" w:sz="0" w:space="0" w:color="auto"/>
                    <w:left w:val="none" w:sz="0" w:space="0" w:color="auto"/>
                    <w:bottom w:val="none" w:sz="0" w:space="0" w:color="auto"/>
                    <w:right w:val="none" w:sz="0" w:space="0" w:color="auto"/>
                  </w:divBdr>
                </w:div>
                <w:div w:id="746923599">
                  <w:marLeft w:val="0"/>
                  <w:marRight w:val="0"/>
                  <w:marTop w:val="0"/>
                  <w:marBottom w:val="0"/>
                  <w:divBdr>
                    <w:top w:val="none" w:sz="0" w:space="0" w:color="auto"/>
                    <w:left w:val="none" w:sz="0" w:space="0" w:color="auto"/>
                    <w:bottom w:val="none" w:sz="0" w:space="0" w:color="auto"/>
                    <w:right w:val="none" w:sz="0" w:space="0" w:color="auto"/>
                  </w:divBdr>
                </w:div>
                <w:div w:id="959533779">
                  <w:marLeft w:val="0"/>
                  <w:marRight w:val="0"/>
                  <w:marTop w:val="0"/>
                  <w:marBottom w:val="0"/>
                  <w:divBdr>
                    <w:top w:val="none" w:sz="0" w:space="0" w:color="auto"/>
                    <w:left w:val="none" w:sz="0" w:space="0" w:color="auto"/>
                    <w:bottom w:val="none" w:sz="0" w:space="0" w:color="auto"/>
                    <w:right w:val="none" w:sz="0" w:space="0" w:color="auto"/>
                  </w:divBdr>
                </w:div>
                <w:div w:id="1625769720">
                  <w:marLeft w:val="0"/>
                  <w:marRight w:val="0"/>
                  <w:marTop w:val="0"/>
                  <w:marBottom w:val="0"/>
                  <w:divBdr>
                    <w:top w:val="none" w:sz="0" w:space="0" w:color="auto"/>
                    <w:left w:val="none" w:sz="0" w:space="0" w:color="auto"/>
                    <w:bottom w:val="none" w:sz="0" w:space="0" w:color="auto"/>
                    <w:right w:val="none" w:sz="0" w:space="0" w:color="auto"/>
                  </w:divBdr>
                </w:div>
                <w:div w:id="406072732">
                  <w:marLeft w:val="0"/>
                  <w:marRight w:val="0"/>
                  <w:marTop w:val="0"/>
                  <w:marBottom w:val="0"/>
                  <w:divBdr>
                    <w:top w:val="none" w:sz="0" w:space="0" w:color="auto"/>
                    <w:left w:val="none" w:sz="0" w:space="0" w:color="auto"/>
                    <w:bottom w:val="none" w:sz="0" w:space="0" w:color="auto"/>
                    <w:right w:val="none" w:sz="0" w:space="0" w:color="auto"/>
                  </w:divBdr>
                </w:div>
                <w:div w:id="886993604">
                  <w:marLeft w:val="0"/>
                  <w:marRight w:val="0"/>
                  <w:marTop w:val="0"/>
                  <w:marBottom w:val="0"/>
                  <w:divBdr>
                    <w:top w:val="none" w:sz="0" w:space="0" w:color="auto"/>
                    <w:left w:val="none" w:sz="0" w:space="0" w:color="auto"/>
                    <w:bottom w:val="none" w:sz="0" w:space="0" w:color="auto"/>
                    <w:right w:val="none" w:sz="0" w:space="0" w:color="auto"/>
                  </w:divBdr>
                </w:div>
                <w:div w:id="1064524013">
                  <w:marLeft w:val="0"/>
                  <w:marRight w:val="0"/>
                  <w:marTop w:val="0"/>
                  <w:marBottom w:val="0"/>
                  <w:divBdr>
                    <w:top w:val="none" w:sz="0" w:space="0" w:color="auto"/>
                    <w:left w:val="none" w:sz="0" w:space="0" w:color="auto"/>
                    <w:bottom w:val="none" w:sz="0" w:space="0" w:color="auto"/>
                    <w:right w:val="none" w:sz="0" w:space="0" w:color="auto"/>
                  </w:divBdr>
                </w:div>
                <w:div w:id="186792757">
                  <w:marLeft w:val="0"/>
                  <w:marRight w:val="0"/>
                  <w:marTop w:val="0"/>
                  <w:marBottom w:val="0"/>
                  <w:divBdr>
                    <w:top w:val="none" w:sz="0" w:space="0" w:color="auto"/>
                    <w:left w:val="none" w:sz="0" w:space="0" w:color="auto"/>
                    <w:bottom w:val="none" w:sz="0" w:space="0" w:color="auto"/>
                    <w:right w:val="none" w:sz="0" w:space="0" w:color="auto"/>
                  </w:divBdr>
                </w:div>
                <w:div w:id="2071078687">
                  <w:marLeft w:val="0"/>
                  <w:marRight w:val="0"/>
                  <w:marTop w:val="0"/>
                  <w:marBottom w:val="0"/>
                  <w:divBdr>
                    <w:top w:val="none" w:sz="0" w:space="0" w:color="auto"/>
                    <w:left w:val="none" w:sz="0" w:space="0" w:color="auto"/>
                    <w:bottom w:val="none" w:sz="0" w:space="0" w:color="auto"/>
                    <w:right w:val="none" w:sz="0" w:space="0" w:color="auto"/>
                  </w:divBdr>
                </w:div>
                <w:div w:id="678970504">
                  <w:marLeft w:val="0"/>
                  <w:marRight w:val="0"/>
                  <w:marTop w:val="0"/>
                  <w:marBottom w:val="0"/>
                  <w:divBdr>
                    <w:top w:val="none" w:sz="0" w:space="0" w:color="auto"/>
                    <w:left w:val="none" w:sz="0" w:space="0" w:color="auto"/>
                    <w:bottom w:val="none" w:sz="0" w:space="0" w:color="auto"/>
                    <w:right w:val="none" w:sz="0" w:space="0" w:color="auto"/>
                  </w:divBdr>
                </w:div>
                <w:div w:id="1519082726">
                  <w:marLeft w:val="0"/>
                  <w:marRight w:val="0"/>
                  <w:marTop w:val="0"/>
                  <w:marBottom w:val="0"/>
                  <w:divBdr>
                    <w:top w:val="none" w:sz="0" w:space="0" w:color="auto"/>
                    <w:left w:val="none" w:sz="0" w:space="0" w:color="auto"/>
                    <w:bottom w:val="none" w:sz="0" w:space="0" w:color="auto"/>
                    <w:right w:val="none" w:sz="0" w:space="0" w:color="auto"/>
                  </w:divBdr>
                </w:div>
                <w:div w:id="911230925">
                  <w:marLeft w:val="0"/>
                  <w:marRight w:val="0"/>
                  <w:marTop w:val="0"/>
                  <w:marBottom w:val="0"/>
                  <w:divBdr>
                    <w:top w:val="none" w:sz="0" w:space="0" w:color="auto"/>
                    <w:left w:val="none" w:sz="0" w:space="0" w:color="auto"/>
                    <w:bottom w:val="none" w:sz="0" w:space="0" w:color="auto"/>
                    <w:right w:val="none" w:sz="0" w:space="0" w:color="auto"/>
                  </w:divBdr>
                </w:div>
                <w:div w:id="1368794689">
                  <w:marLeft w:val="0"/>
                  <w:marRight w:val="0"/>
                  <w:marTop w:val="0"/>
                  <w:marBottom w:val="0"/>
                  <w:divBdr>
                    <w:top w:val="none" w:sz="0" w:space="0" w:color="auto"/>
                    <w:left w:val="none" w:sz="0" w:space="0" w:color="auto"/>
                    <w:bottom w:val="none" w:sz="0" w:space="0" w:color="auto"/>
                    <w:right w:val="none" w:sz="0" w:space="0" w:color="auto"/>
                  </w:divBdr>
                </w:div>
                <w:div w:id="1364328625">
                  <w:marLeft w:val="0"/>
                  <w:marRight w:val="0"/>
                  <w:marTop w:val="0"/>
                  <w:marBottom w:val="0"/>
                  <w:divBdr>
                    <w:top w:val="none" w:sz="0" w:space="0" w:color="auto"/>
                    <w:left w:val="none" w:sz="0" w:space="0" w:color="auto"/>
                    <w:bottom w:val="none" w:sz="0" w:space="0" w:color="auto"/>
                    <w:right w:val="none" w:sz="0" w:space="0" w:color="auto"/>
                  </w:divBdr>
                </w:div>
                <w:div w:id="14366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60209">
      <w:bodyDiv w:val="1"/>
      <w:marLeft w:val="0"/>
      <w:marRight w:val="0"/>
      <w:marTop w:val="0"/>
      <w:marBottom w:val="0"/>
      <w:divBdr>
        <w:top w:val="none" w:sz="0" w:space="0" w:color="auto"/>
        <w:left w:val="none" w:sz="0" w:space="0" w:color="auto"/>
        <w:bottom w:val="none" w:sz="0" w:space="0" w:color="auto"/>
        <w:right w:val="none" w:sz="0" w:space="0" w:color="auto"/>
      </w:divBdr>
    </w:div>
    <w:div w:id="599918028">
      <w:bodyDiv w:val="1"/>
      <w:marLeft w:val="0"/>
      <w:marRight w:val="0"/>
      <w:marTop w:val="0"/>
      <w:marBottom w:val="0"/>
      <w:divBdr>
        <w:top w:val="none" w:sz="0" w:space="0" w:color="auto"/>
        <w:left w:val="none" w:sz="0" w:space="0" w:color="auto"/>
        <w:bottom w:val="none" w:sz="0" w:space="0" w:color="auto"/>
        <w:right w:val="none" w:sz="0" w:space="0" w:color="auto"/>
      </w:divBdr>
    </w:div>
    <w:div w:id="629942670">
      <w:bodyDiv w:val="1"/>
      <w:marLeft w:val="0"/>
      <w:marRight w:val="0"/>
      <w:marTop w:val="0"/>
      <w:marBottom w:val="0"/>
      <w:divBdr>
        <w:top w:val="none" w:sz="0" w:space="0" w:color="auto"/>
        <w:left w:val="none" w:sz="0" w:space="0" w:color="auto"/>
        <w:bottom w:val="none" w:sz="0" w:space="0" w:color="auto"/>
        <w:right w:val="none" w:sz="0" w:space="0" w:color="auto"/>
      </w:divBdr>
    </w:div>
    <w:div w:id="653029956">
      <w:bodyDiv w:val="1"/>
      <w:marLeft w:val="0"/>
      <w:marRight w:val="0"/>
      <w:marTop w:val="0"/>
      <w:marBottom w:val="0"/>
      <w:divBdr>
        <w:top w:val="none" w:sz="0" w:space="0" w:color="auto"/>
        <w:left w:val="none" w:sz="0" w:space="0" w:color="auto"/>
        <w:bottom w:val="none" w:sz="0" w:space="0" w:color="auto"/>
        <w:right w:val="none" w:sz="0" w:space="0" w:color="auto"/>
      </w:divBdr>
    </w:div>
    <w:div w:id="658509292">
      <w:bodyDiv w:val="1"/>
      <w:marLeft w:val="0"/>
      <w:marRight w:val="0"/>
      <w:marTop w:val="0"/>
      <w:marBottom w:val="0"/>
      <w:divBdr>
        <w:top w:val="none" w:sz="0" w:space="0" w:color="auto"/>
        <w:left w:val="none" w:sz="0" w:space="0" w:color="auto"/>
        <w:bottom w:val="none" w:sz="0" w:space="0" w:color="auto"/>
        <w:right w:val="none" w:sz="0" w:space="0" w:color="auto"/>
      </w:divBdr>
    </w:div>
    <w:div w:id="690693095">
      <w:bodyDiv w:val="1"/>
      <w:marLeft w:val="0"/>
      <w:marRight w:val="0"/>
      <w:marTop w:val="0"/>
      <w:marBottom w:val="0"/>
      <w:divBdr>
        <w:top w:val="none" w:sz="0" w:space="0" w:color="auto"/>
        <w:left w:val="none" w:sz="0" w:space="0" w:color="auto"/>
        <w:bottom w:val="none" w:sz="0" w:space="0" w:color="auto"/>
        <w:right w:val="none" w:sz="0" w:space="0" w:color="auto"/>
      </w:divBdr>
    </w:div>
    <w:div w:id="719747787">
      <w:bodyDiv w:val="1"/>
      <w:marLeft w:val="0"/>
      <w:marRight w:val="0"/>
      <w:marTop w:val="0"/>
      <w:marBottom w:val="0"/>
      <w:divBdr>
        <w:top w:val="none" w:sz="0" w:space="0" w:color="auto"/>
        <w:left w:val="none" w:sz="0" w:space="0" w:color="auto"/>
        <w:bottom w:val="none" w:sz="0" w:space="0" w:color="auto"/>
        <w:right w:val="none" w:sz="0" w:space="0" w:color="auto"/>
      </w:divBdr>
      <w:divsChild>
        <w:div w:id="1304507133">
          <w:marLeft w:val="0"/>
          <w:marRight w:val="0"/>
          <w:marTop w:val="0"/>
          <w:marBottom w:val="0"/>
          <w:divBdr>
            <w:top w:val="none" w:sz="0" w:space="0" w:color="auto"/>
            <w:left w:val="none" w:sz="0" w:space="0" w:color="auto"/>
            <w:bottom w:val="none" w:sz="0" w:space="0" w:color="auto"/>
            <w:right w:val="none" w:sz="0" w:space="0" w:color="auto"/>
          </w:divBdr>
        </w:div>
      </w:divsChild>
    </w:div>
    <w:div w:id="733549765">
      <w:bodyDiv w:val="1"/>
      <w:marLeft w:val="0"/>
      <w:marRight w:val="0"/>
      <w:marTop w:val="0"/>
      <w:marBottom w:val="0"/>
      <w:divBdr>
        <w:top w:val="none" w:sz="0" w:space="0" w:color="auto"/>
        <w:left w:val="none" w:sz="0" w:space="0" w:color="auto"/>
        <w:bottom w:val="none" w:sz="0" w:space="0" w:color="auto"/>
        <w:right w:val="none" w:sz="0" w:space="0" w:color="auto"/>
      </w:divBdr>
    </w:div>
    <w:div w:id="737945457">
      <w:bodyDiv w:val="1"/>
      <w:marLeft w:val="0"/>
      <w:marRight w:val="0"/>
      <w:marTop w:val="0"/>
      <w:marBottom w:val="0"/>
      <w:divBdr>
        <w:top w:val="none" w:sz="0" w:space="0" w:color="auto"/>
        <w:left w:val="none" w:sz="0" w:space="0" w:color="auto"/>
        <w:bottom w:val="none" w:sz="0" w:space="0" w:color="auto"/>
        <w:right w:val="none" w:sz="0" w:space="0" w:color="auto"/>
      </w:divBdr>
      <w:divsChild>
        <w:div w:id="1457338216">
          <w:marLeft w:val="0"/>
          <w:marRight w:val="0"/>
          <w:marTop w:val="0"/>
          <w:marBottom w:val="0"/>
          <w:divBdr>
            <w:top w:val="none" w:sz="0" w:space="0" w:color="auto"/>
            <w:left w:val="none" w:sz="0" w:space="0" w:color="auto"/>
            <w:bottom w:val="none" w:sz="0" w:space="0" w:color="auto"/>
            <w:right w:val="none" w:sz="0" w:space="0" w:color="auto"/>
          </w:divBdr>
        </w:div>
        <w:div w:id="691800702">
          <w:marLeft w:val="0"/>
          <w:marRight w:val="0"/>
          <w:marTop w:val="0"/>
          <w:marBottom w:val="0"/>
          <w:divBdr>
            <w:top w:val="none" w:sz="0" w:space="0" w:color="auto"/>
            <w:left w:val="none" w:sz="0" w:space="0" w:color="auto"/>
            <w:bottom w:val="none" w:sz="0" w:space="0" w:color="auto"/>
            <w:right w:val="none" w:sz="0" w:space="0" w:color="auto"/>
          </w:divBdr>
        </w:div>
        <w:div w:id="1494221301">
          <w:marLeft w:val="0"/>
          <w:marRight w:val="0"/>
          <w:marTop w:val="0"/>
          <w:marBottom w:val="0"/>
          <w:divBdr>
            <w:top w:val="none" w:sz="0" w:space="0" w:color="auto"/>
            <w:left w:val="none" w:sz="0" w:space="0" w:color="auto"/>
            <w:bottom w:val="none" w:sz="0" w:space="0" w:color="auto"/>
            <w:right w:val="none" w:sz="0" w:space="0" w:color="auto"/>
          </w:divBdr>
          <w:divsChild>
            <w:div w:id="594941068">
              <w:marLeft w:val="0"/>
              <w:marRight w:val="0"/>
              <w:marTop w:val="0"/>
              <w:marBottom w:val="0"/>
              <w:divBdr>
                <w:top w:val="none" w:sz="0" w:space="0" w:color="auto"/>
                <w:left w:val="none" w:sz="0" w:space="0" w:color="auto"/>
                <w:bottom w:val="none" w:sz="0" w:space="0" w:color="auto"/>
                <w:right w:val="none" w:sz="0" w:space="0" w:color="auto"/>
              </w:divBdr>
              <w:divsChild>
                <w:div w:id="8651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45696">
      <w:bodyDiv w:val="1"/>
      <w:marLeft w:val="0"/>
      <w:marRight w:val="0"/>
      <w:marTop w:val="0"/>
      <w:marBottom w:val="0"/>
      <w:divBdr>
        <w:top w:val="none" w:sz="0" w:space="0" w:color="auto"/>
        <w:left w:val="none" w:sz="0" w:space="0" w:color="auto"/>
        <w:bottom w:val="none" w:sz="0" w:space="0" w:color="auto"/>
        <w:right w:val="none" w:sz="0" w:space="0" w:color="auto"/>
      </w:divBdr>
    </w:div>
    <w:div w:id="875970277">
      <w:bodyDiv w:val="1"/>
      <w:marLeft w:val="0"/>
      <w:marRight w:val="0"/>
      <w:marTop w:val="0"/>
      <w:marBottom w:val="0"/>
      <w:divBdr>
        <w:top w:val="none" w:sz="0" w:space="0" w:color="auto"/>
        <w:left w:val="none" w:sz="0" w:space="0" w:color="auto"/>
        <w:bottom w:val="none" w:sz="0" w:space="0" w:color="auto"/>
        <w:right w:val="none" w:sz="0" w:space="0" w:color="auto"/>
      </w:divBdr>
    </w:div>
    <w:div w:id="990403313">
      <w:bodyDiv w:val="1"/>
      <w:marLeft w:val="0"/>
      <w:marRight w:val="0"/>
      <w:marTop w:val="0"/>
      <w:marBottom w:val="0"/>
      <w:divBdr>
        <w:top w:val="none" w:sz="0" w:space="0" w:color="auto"/>
        <w:left w:val="none" w:sz="0" w:space="0" w:color="auto"/>
        <w:bottom w:val="none" w:sz="0" w:space="0" w:color="auto"/>
        <w:right w:val="none" w:sz="0" w:space="0" w:color="auto"/>
      </w:divBdr>
    </w:div>
    <w:div w:id="996346526">
      <w:bodyDiv w:val="1"/>
      <w:marLeft w:val="0"/>
      <w:marRight w:val="0"/>
      <w:marTop w:val="0"/>
      <w:marBottom w:val="0"/>
      <w:divBdr>
        <w:top w:val="none" w:sz="0" w:space="0" w:color="auto"/>
        <w:left w:val="none" w:sz="0" w:space="0" w:color="auto"/>
        <w:bottom w:val="none" w:sz="0" w:space="0" w:color="auto"/>
        <w:right w:val="none" w:sz="0" w:space="0" w:color="auto"/>
      </w:divBdr>
    </w:div>
    <w:div w:id="1094012783">
      <w:bodyDiv w:val="1"/>
      <w:marLeft w:val="0"/>
      <w:marRight w:val="0"/>
      <w:marTop w:val="0"/>
      <w:marBottom w:val="0"/>
      <w:divBdr>
        <w:top w:val="none" w:sz="0" w:space="0" w:color="auto"/>
        <w:left w:val="none" w:sz="0" w:space="0" w:color="auto"/>
        <w:bottom w:val="none" w:sz="0" w:space="0" w:color="auto"/>
        <w:right w:val="none" w:sz="0" w:space="0" w:color="auto"/>
      </w:divBdr>
    </w:div>
    <w:div w:id="1104227698">
      <w:bodyDiv w:val="1"/>
      <w:marLeft w:val="0"/>
      <w:marRight w:val="0"/>
      <w:marTop w:val="0"/>
      <w:marBottom w:val="0"/>
      <w:divBdr>
        <w:top w:val="none" w:sz="0" w:space="0" w:color="auto"/>
        <w:left w:val="none" w:sz="0" w:space="0" w:color="auto"/>
        <w:bottom w:val="none" w:sz="0" w:space="0" w:color="auto"/>
        <w:right w:val="none" w:sz="0" w:space="0" w:color="auto"/>
      </w:divBdr>
    </w:div>
    <w:div w:id="1235779393">
      <w:bodyDiv w:val="1"/>
      <w:marLeft w:val="0"/>
      <w:marRight w:val="0"/>
      <w:marTop w:val="0"/>
      <w:marBottom w:val="0"/>
      <w:divBdr>
        <w:top w:val="none" w:sz="0" w:space="0" w:color="auto"/>
        <w:left w:val="none" w:sz="0" w:space="0" w:color="auto"/>
        <w:bottom w:val="none" w:sz="0" w:space="0" w:color="auto"/>
        <w:right w:val="none" w:sz="0" w:space="0" w:color="auto"/>
      </w:divBdr>
    </w:div>
    <w:div w:id="1238856072">
      <w:bodyDiv w:val="1"/>
      <w:marLeft w:val="0"/>
      <w:marRight w:val="0"/>
      <w:marTop w:val="0"/>
      <w:marBottom w:val="0"/>
      <w:divBdr>
        <w:top w:val="none" w:sz="0" w:space="0" w:color="auto"/>
        <w:left w:val="none" w:sz="0" w:space="0" w:color="auto"/>
        <w:bottom w:val="none" w:sz="0" w:space="0" w:color="auto"/>
        <w:right w:val="none" w:sz="0" w:space="0" w:color="auto"/>
      </w:divBdr>
    </w:div>
    <w:div w:id="1424183492">
      <w:bodyDiv w:val="1"/>
      <w:marLeft w:val="0"/>
      <w:marRight w:val="0"/>
      <w:marTop w:val="0"/>
      <w:marBottom w:val="0"/>
      <w:divBdr>
        <w:top w:val="none" w:sz="0" w:space="0" w:color="auto"/>
        <w:left w:val="none" w:sz="0" w:space="0" w:color="auto"/>
        <w:bottom w:val="none" w:sz="0" w:space="0" w:color="auto"/>
        <w:right w:val="none" w:sz="0" w:space="0" w:color="auto"/>
      </w:divBdr>
    </w:div>
    <w:div w:id="1428884131">
      <w:bodyDiv w:val="1"/>
      <w:marLeft w:val="0"/>
      <w:marRight w:val="0"/>
      <w:marTop w:val="0"/>
      <w:marBottom w:val="0"/>
      <w:divBdr>
        <w:top w:val="none" w:sz="0" w:space="0" w:color="auto"/>
        <w:left w:val="none" w:sz="0" w:space="0" w:color="auto"/>
        <w:bottom w:val="none" w:sz="0" w:space="0" w:color="auto"/>
        <w:right w:val="none" w:sz="0" w:space="0" w:color="auto"/>
      </w:divBdr>
      <w:divsChild>
        <w:div w:id="1673876381">
          <w:marLeft w:val="0"/>
          <w:marRight w:val="0"/>
          <w:marTop w:val="0"/>
          <w:marBottom w:val="0"/>
          <w:divBdr>
            <w:top w:val="none" w:sz="0" w:space="0" w:color="auto"/>
            <w:left w:val="none" w:sz="0" w:space="0" w:color="auto"/>
            <w:bottom w:val="none" w:sz="0" w:space="0" w:color="auto"/>
            <w:right w:val="none" w:sz="0" w:space="0" w:color="auto"/>
          </w:divBdr>
          <w:divsChild>
            <w:div w:id="1701003942">
              <w:marLeft w:val="0"/>
              <w:marRight w:val="0"/>
              <w:marTop w:val="0"/>
              <w:marBottom w:val="0"/>
              <w:divBdr>
                <w:top w:val="none" w:sz="0" w:space="0" w:color="auto"/>
                <w:left w:val="none" w:sz="0" w:space="0" w:color="auto"/>
                <w:bottom w:val="none" w:sz="0" w:space="0" w:color="auto"/>
                <w:right w:val="none" w:sz="0" w:space="0" w:color="auto"/>
              </w:divBdr>
              <w:divsChild>
                <w:div w:id="1232041640">
                  <w:marLeft w:val="0"/>
                  <w:marRight w:val="0"/>
                  <w:marTop w:val="0"/>
                  <w:marBottom w:val="0"/>
                  <w:divBdr>
                    <w:top w:val="none" w:sz="0" w:space="0" w:color="auto"/>
                    <w:left w:val="none" w:sz="0" w:space="0" w:color="auto"/>
                    <w:bottom w:val="none" w:sz="0" w:space="0" w:color="auto"/>
                    <w:right w:val="none" w:sz="0" w:space="0" w:color="auto"/>
                  </w:divBdr>
                </w:div>
                <w:div w:id="1129788712">
                  <w:marLeft w:val="0"/>
                  <w:marRight w:val="0"/>
                  <w:marTop w:val="0"/>
                  <w:marBottom w:val="0"/>
                  <w:divBdr>
                    <w:top w:val="none" w:sz="0" w:space="0" w:color="auto"/>
                    <w:left w:val="none" w:sz="0" w:space="0" w:color="auto"/>
                    <w:bottom w:val="none" w:sz="0" w:space="0" w:color="auto"/>
                    <w:right w:val="none" w:sz="0" w:space="0" w:color="auto"/>
                  </w:divBdr>
                  <w:divsChild>
                    <w:div w:id="649940580">
                      <w:marLeft w:val="0"/>
                      <w:marRight w:val="0"/>
                      <w:marTop w:val="0"/>
                      <w:marBottom w:val="0"/>
                      <w:divBdr>
                        <w:top w:val="none" w:sz="0" w:space="0" w:color="auto"/>
                        <w:left w:val="none" w:sz="0" w:space="0" w:color="auto"/>
                        <w:bottom w:val="none" w:sz="0" w:space="0" w:color="auto"/>
                        <w:right w:val="none" w:sz="0" w:space="0" w:color="auto"/>
                      </w:divBdr>
                    </w:div>
                    <w:div w:id="451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19336">
          <w:marLeft w:val="0"/>
          <w:marRight w:val="0"/>
          <w:marTop w:val="0"/>
          <w:marBottom w:val="0"/>
          <w:divBdr>
            <w:top w:val="none" w:sz="0" w:space="0" w:color="auto"/>
            <w:left w:val="none" w:sz="0" w:space="0" w:color="auto"/>
            <w:bottom w:val="none" w:sz="0" w:space="0" w:color="auto"/>
            <w:right w:val="none" w:sz="0" w:space="0" w:color="auto"/>
          </w:divBdr>
          <w:divsChild>
            <w:div w:id="1343356972">
              <w:marLeft w:val="0"/>
              <w:marRight w:val="0"/>
              <w:marTop w:val="0"/>
              <w:marBottom w:val="0"/>
              <w:divBdr>
                <w:top w:val="none" w:sz="0" w:space="0" w:color="auto"/>
                <w:left w:val="none" w:sz="0" w:space="0" w:color="auto"/>
                <w:bottom w:val="none" w:sz="0" w:space="0" w:color="auto"/>
                <w:right w:val="none" w:sz="0" w:space="0" w:color="auto"/>
              </w:divBdr>
              <w:divsChild>
                <w:div w:id="1529222911">
                  <w:marLeft w:val="0"/>
                  <w:marRight w:val="0"/>
                  <w:marTop w:val="0"/>
                  <w:marBottom w:val="0"/>
                  <w:divBdr>
                    <w:top w:val="none" w:sz="0" w:space="0" w:color="auto"/>
                    <w:left w:val="none" w:sz="0" w:space="0" w:color="auto"/>
                    <w:bottom w:val="none" w:sz="0" w:space="0" w:color="auto"/>
                    <w:right w:val="none" w:sz="0" w:space="0" w:color="auto"/>
                  </w:divBdr>
                  <w:divsChild>
                    <w:div w:id="15107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51891">
          <w:marLeft w:val="0"/>
          <w:marRight w:val="0"/>
          <w:marTop w:val="0"/>
          <w:marBottom w:val="0"/>
          <w:divBdr>
            <w:top w:val="none" w:sz="0" w:space="0" w:color="auto"/>
            <w:left w:val="none" w:sz="0" w:space="0" w:color="auto"/>
            <w:bottom w:val="none" w:sz="0" w:space="0" w:color="auto"/>
            <w:right w:val="none" w:sz="0" w:space="0" w:color="auto"/>
          </w:divBdr>
          <w:divsChild>
            <w:div w:id="1744260578">
              <w:marLeft w:val="0"/>
              <w:marRight w:val="0"/>
              <w:marTop w:val="0"/>
              <w:marBottom w:val="0"/>
              <w:divBdr>
                <w:top w:val="none" w:sz="0" w:space="0" w:color="auto"/>
                <w:left w:val="none" w:sz="0" w:space="0" w:color="auto"/>
                <w:bottom w:val="none" w:sz="0" w:space="0" w:color="auto"/>
                <w:right w:val="none" w:sz="0" w:space="0" w:color="auto"/>
              </w:divBdr>
              <w:divsChild>
                <w:div w:id="410280649">
                  <w:marLeft w:val="0"/>
                  <w:marRight w:val="0"/>
                  <w:marTop w:val="0"/>
                  <w:marBottom w:val="0"/>
                  <w:divBdr>
                    <w:top w:val="none" w:sz="0" w:space="0" w:color="auto"/>
                    <w:left w:val="none" w:sz="0" w:space="0" w:color="auto"/>
                    <w:bottom w:val="none" w:sz="0" w:space="0" w:color="auto"/>
                    <w:right w:val="none" w:sz="0" w:space="0" w:color="auto"/>
                  </w:divBdr>
                  <w:divsChild>
                    <w:div w:id="181262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93603">
          <w:marLeft w:val="0"/>
          <w:marRight w:val="0"/>
          <w:marTop w:val="0"/>
          <w:marBottom w:val="0"/>
          <w:divBdr>
            <w:top w:val="none" w:sz="0" w:space="0" w:color="auto"/>
            <w:left w:val="none" w:sz="0" w:space="0" w:color="auto"/>
            <w:bottom w:val="none" w:sz="0" w:space="0" w:color="auto"/>
            <w:right w:val="none" w:sz="0" w:space="0" w:color="auto"/>
          </w:divBdr>
        </w:div>
      </w:divsChild>
    </w:div>
    <w:div w:id="1490485663">
      <w:bodyDiv w:val="1"/>
      <w:marLeft w:val="0"/>
      <w:marRight w:val="0"/>
      <w:marTop w:val="0"/>
      <w:marBottom w:val="0"/>
      <w:divBdr>
        <w:top w:val="none" w:sz="0" w:space="0" w:color="auto"/>
        <w:left w:val="none" w:sz="0" w:space="0" w:color="auto"/>
        <w:bottom w:val="none" w:sz="0" w:space="0" w:color="auto"/>
        <w:right w:val="none" w:sz="0" w:space="0" w:color="auto"/>
      </w:divBdr>
    </w:div>
    <w:div w:id="1496845348">
      <w:bodyDiv w:val="1"/>
      <w:marLeft w:val="0"/>
      <w:marRight w:val="0"/>
      <w:marTop w:val="0"/>
      <w:marBottom w:val="0"/>
      <w:divBdr>
        <w:top w:val="none" w:sz="0" w:space="0" w:color="auto"/>
        <w:left w:val="none" w:sz="0" w:space="0" w:color="auto"/>
        <w:bottom w:val="none" w:sz="0" w:space="0" w:color="auto"/>
        <w:right w:val="none" w:sz="0" w:space="0" w:color="auto"/>
      </w:divBdr>
    </w:div>
    <w:div w:id="1582565907">
      <w:bodyDiv w:val="1"/>
      <w:marLeft w:val="0"/>
      <w:marRight w:val="0"/>
      <w:marTop w:val="0"/>
      <w:marBottom w:val="0"/>
      <w:divBdr>
        <w:top w:val="none" w:sz="0" w:space="0" w:color="auto"/>
        <w:left w:val="none" w:sz="0" w:space="0" w:color="auto"/>
        <w:bottom w:val="none" w:sz="0" w:space="0" w:color="auto"/>
        <w:right w:val="none" w:sz="0" w:space="0" w:color="auto"/>
      </w:divBdr>
    </w:div>
    <w:div w:id="1600917138">
      <w:bodyDiv w:val="1"/>
      <w:marLeft w:val="0"/>
      <w:marRight w:val="0"/>
      <w:marTop w:val="0"/>
      <w:marBottom w:val="0"/>
      <w:divBdr>
        <w:top w:val="none" w:sz="0" w:space="0" w:color="auto"/>
        <w:left w:val="none" w:sz="0" w:space="0" w:color="auto"/>
        <w:bottom w:val="none" w:sz="0" w:space="0" w:color="auto"/>
        <w:right w:val="none" w:sz="0" w:space="0" w:color="auto"/>
      </w:divBdr>
      <w:divsChild>
        <w:div w:id="1216115822">
          <w:marLeft w:val="0"/>
          <w:marRight w:val="0"/>
          <w:marTop w:val="0"/>
          <w:marBottom w:val="0"/>
          <w:divBdr>
            <w:top w:val="none" w:sz="0" w:space="0" w:color="auto"/>
            <w:left w:val="none" w:sz="0" w:space="0" w:color="auto"/>
            <w:bottom w:val="none" w:sz="0" w:space="0" w:color="auto"/>
            <w:right w:val="none" w:sz="0" w:space="0" w:color="auto"/>
          </w:divBdr>
        </w:div>
        <w:div w:id="992876654">
          <w:marLeft w:val="0"/>
          <w:marRight w:val="0"/>
          <w:marTop w:val="0"/>
          <w:marBottom w:val="0"/>
          <w:divBdr>
            <w:top w:val="none" w:sz="0" w:space="0" w:color="auto"/>
            <w:left w:val="none" w:sz="0" w:space="0" w:color="auto"/>
            <w:bottom w:val="none" w:sz="0" w:space="0" w:color="auto"/>
            <w:right w:val="none" w:sz="0" w:space="0" w:color="auto"/>
          </w:divBdr>
        </w:div>
        <w:div w:id="1178033348">
          <w:marLeft w:val="0"/>
          <w:marRight w:val="0"/>
          <w:marTop w:val="0"/>
          <w:marBottom w:val="0"/>
          <w:divBdr>
            <w:top w:val="none" w:sz="0" w:space="0" w:color="auto"/>
            <w:left w:val="none" w:sz="0" w:space="0" w:color="auto"/>
            <w:bottom w:val="none" w:sz="0" w:space="0" w:color="auto"/>
            <w:right w:val="none" w:sz="0" w:space="0" w:color="auto"/>
          </w:divBdr>
        </w:div>
        <w:div w:id="1684211836">
          <w:marLeft w:val="0"/>
          <w:marRight w:val="0"/>
          <w:marTop w:val="0"/>
          <w:marBottom w:val="0"/>
          <w:divBdr>
            <w:top w:val="none" w:sz="0" w:space="0" w:color="auto"/>
            <w:left w:val="none" w:sz="0" w:space="0" w:color="auto"/>
            <w:bottom w:val="none" w:sz="0" w:space="0" w:color="auto"/>
            <w:right w:val="none" w:sz="0" w:space="0" w:color="auto"/>
          </w:divBdr>
        </w:div>
        <w:div w:id="229316677">
          <w:marLeft w:val="0"/>
          <w:marRight w:val="0"/>
          <w:marTop w:val="0"/>
          <w:marBottom w:val="0"/>
          <w:divBdr>
            <w:top w:val="none" w:sz="0" w:space="0" w:color="auto"/>
            <w:left w:val="none" w:sz="0" w:space="0" w:color="auto"/>
            <w:bottom w:val="none" w:sz="0" w:space="0" w:color="auto"/>
            <w:right w:val="none" w:sz="0" w:space="0" w:color="auto"/>
          </w:divBdr>
        </w:div>
        <w:div w:id="237641898">
          <w:marLeft w:val="0"/>
          <w:marRight w:val="0"/>
          <w:marTop w:val="0"/>
          <w:marBottom w:val="0"/>
          <w:divBdr>
            <w:top w:val="none" w:sz="0" w:space="0" w:color="auto"/>
            <w:left w:val="none" w:sz="0" w:space="0" w:color="auto"/>
            <w:bottom w:val="none" w:sz="0" w:space="0" w:color="auto"/>
            <w:right w:val="none" w:sz="0" w:space="0" w:color="auto"/>
          </w:divBdr>
        </w:div>
        <w:div w:id="773133928">
          <w:marLeft w:val="0"/>
          <w:marRight w:val="0"/>
          <w:marTop w:val="0"/>
          <w:marBottom w:val="0"/>
          <w:divBdr>
            <w:top w:val="none" w:sz="0" w:space="0" w:color="auto"/>
            <w:left w:val="none" w:sz="0" w:space="0" w:color="auto"/>
            <w:bottom w:val="none" w:sz="0" w:space="0" w:color="auto"/>
            <w:right w:val="none" w:sz="0" w:space="0" w:color="auto"/>
          </w:divBdr>
        </w:div>
        <w:div w:id="608320379">
          <w:marLeft w:val="0"/>
          <w:marRight w:val="0"/>
          <w:marTop w:val="0"/>
          <w:marBottom w:val="0"/>
          <w:divBdr>
            <w:top w:val="none" w:sz="0" w:space="0" w:color="auto"/>
            <w:left w:val="none" w:sz="0" w:space="0" w:color="auto"/>
            <w:bottom w:val="none" w:sz="0" w:space="0" w:color="auto"/>
            <w:right w:val="none" w:sz="0" w:space="0" w:color="auto"/>
          </w:divBdr>
        </w:div>
        <w:div w:id="2145997859">
          <w:marLeft w:val="0"/>
          <w:marRight w:val="0"/>
          <w:marTop w:val="0"/>
          <w:marBottom w:val="0"/>
          <w:divBdr>
            <w:top w:val="none" w:sz="0" w:space="0" w:color="auto"/>
            <w:left w:val="none" w:sz="0" w:space="0" w:color="auto"/>
            <w:bottom w:val="none" w:sz="0" w:space="0" w:color="auto"/>
            <w:right w:val="none" w:sz="0" w:space="0" w:color="auto"/>
          </w:divBdr>
        </w:div>
        <w:div w:id="1495874641">
          <w:marLeft w:val="0"/>
          <w:marRight w:val="0"/>
          <w:marTop w:val="0"/>
          <w:marBottom w:val="0"/>
          <w:divBdr>
            <w:top w:val="none" w:sz="0" w:space="0" w:color="auto"/>
            <w:left w:val="none" w:sz="0" w:space="0" w:color="auto"/>
            <w:bottom w:val="none" w:sz="0" w:space="0" w:color="auto"/>
            <w:right w:val="none" w:sz="0" w:space="0" w:color="auto"/>
          </w:divBdr>
        </w:div>
        <w:div w:id="362368341">
          <w:marLeft w:val="0"/>
          <w:marRight w:val="0"/>
          <w:marTop w:val="0"/>
          <w:marBottom w:val="0"/>
          <w:divBdr>
            <w:top w:val="none" w:sz="0" w:space="0" w:color="auto"/>
            <w:left w:val="none" w:sz="0" w:space="0" w:color="auto"/>
            <w:bottom w:val="none" w:sz="0" w:space="0" w:color="auto"/>
            <w:right w:val="none" w:sz="0" w:space="0" w:color="auto"/>
          </w:divBdr>
        </w:div>
        <w:div w:id="1581714387">
          <w:marLeft w:val="0"/>
          <w:marRight w:val="0"/>
          <w:marTop w:val="0"/>
          <w:marBottom w:val="0"/>
          <w:divBdr>
            <w:top w:val="none" w:sz="0" w:space="0" w:color="auto"/>
            <w:left w:val="none" w:sz="0" w:space="0" w:color="auto"/>
            <w:bottom w:val="none" w:sz="0" w:space="0" w:color="auto"/>
            <w:right w:val="none" w:sz="0" w:space="0" w:color="auto"/>
          </w:divBdr>
        </w:div>
        <w:div w:id="393435446">
          <w:marLeft w:val="0"/>
          <w:marRight w:val="0"/>
          <w:marTop w:val="0"/>
          <w:marBottom w:val="0"/>
          <w:divBdr>
            <w:top w:val="none" w:sz="0" w:space="0" w:color="auto"/>
            <w:left w:val="none" w:sz="0" w:space="0" w:color="auto"/>
            <w:bottom w:val="none" w:sz="0" w:space="0" w:color="auto"/>
            <w:right w:val="none" w:sz="0" w:space="0" w:color="auto"/>
          </w:divBdr>
        </w:div>
        <w:div w:id="121655634">
          <w:marLeft w:val="0"/>
          <w:marRight w:val="0"/>
          <w:marTop w:val="0"/>
          <w:marBottom w:val="0"/>
          <w:divBdr>
            <w:top w:val="none" w:sz="0" w:space="0" w:color="auto"/>
            <w:left w:val="none" w:sz="0" w:space="0" w:color="auto"/>
            <w:bottom w:val="none" w:sz="0" w:space="0" w:color="auto"/>
            <w:right w:val="none" w:sz="0" w:space="0" w:color="auto"/>
          </w:divBdr>
        </w:div>
        <w:div w:id="1304581218">
          <w:marLeft w:val="0"/>
          <w:marRight w:val="0"/>
          <w:marTop w:val="0"/>
          <w:marBottom w:val="0"/>
          <w:divBdr>
            <w:top w:val="none" w:sz="0" w:space="0" w:color="auto"/>
            <w:left w:val="none" w:sz="0" w:space="0" w:color="auto"/>
            <w:bottom w:val="none" w:sz="0" w:space="0" w:color="auto"/>
            <w:right w:val="none" w:sz="0" w:space="0" w:color="auto"/>
          </w:divBdr>
        </w:div>
        <w:div w:id="1618680010">
          <w:marLeft w:val="0"/>
          <w:marRight w:val="0"/>
          <w:marTop w:val="0"/>
          <w:marBottom w:val="0"/>
          <w:divBdr>
            <w:top w:val="none" w:sz="0" w:space="0" w:color="auto"/>
            <w:left w:val="none" w:sz="0" w:space="0" w:color="auto"/>
            <w:bottom w:val="none" w:sz="0" w:space="0" w:color="auto"/>
            <w:right w:val="none" w:sz="0" w:space="0" w:color="auto"/>
          </w:divBdr>
        </w:div>
        <w:div w:id="444157426">
          <w:marLeft w:val="0"/>
          <w:marRight w:val="0"/>
          <w:marTop w:val="0"/>
          <w:marBottom w:val="0"/>
          <w:divBdr>
            <w:top w:val="none" w:sz="0" w:space="0" w:color="auto"/>
            <w:left w:val="none" w:sz="0" w:space="0" w:color="auto"/>
            <w:bottom w:val="none" w:sz="0" w:space="0" w:color="auto"/>
            <w:right w:val="none" w:sz="0" w:space="0" w:color="auto"/>
          </w:divBdr>
        </w:div>
        <w:div w:id="1476679373">
          <w:marLeft w:val="0"/>
          <w:marRight w:val="0"/>
          <w:marTop w:val="0"/>
          <w:marBottom w:val="0"/>
          <w:divBdr>
            <w:top w:val="none" w:sz="0" w:space="0" w:color="auto"/>
            <w:left w:val="none" w:sz="0" w:space="0" w:color="auto"/>
            <w:bottom w:val="none" w:sz="0" w:space="0" w:color="auto"/>
            <w:right w:val="none" w:sz="0" w:space="0" w:color="auto"/>
          </w:divBdr>
        </w:div>
        <w:div w:id="147216235">
          <w:marLeft w:val="0"/>
          <w:marRight w:val="0"/>
          <w:marTop w:val="0"/>
          <w:marBottom w:val="0"/>
          <w:divBdr>
            <w:top w:val="none" w:sz="0" w:space="0" w:color="auto"/>
            <w:left w:val="none" w:sz="0" w:space="0" w:color="auto"/>
            <w:bottom w:val="none" w:sz="0" w:space="0" w:color="auto"/>
            <w:right w:val="none" w:sz="0" w:space="0" w:color="auto"/>
          </w:divBdr>
        </w:div>
        <w:div w:id="1231312493">
          <w:marLeft w:val="0"/>
          <w:marRight w:val="0"/>
          <w:marTop w:val="0"/>
          <w:marBottom w:val="0"/>
          <w:divBdr>
            <w:top w:val="none" w:sz="0" w:space="0" w:color="auto"/>
            <w:left w:val="none" w:sz="0" w:space="0" w:color="auto"/>
            <w:bottom w:val="none" w:sz="0" w:space="0" w:color="auto"/>
            <w:right w:val="none" w:sz="0" w:space="0" w:color="auto"/>
          </w:divBdr>
        </w:div>
        <w:div w:id="997423727">
          <w:marLeft w:val="0"/>
          <w:marRight w:val="0"/>
          <w:marTop w:val="0"/>
          <w:marBottom w:val="0"/>
          <w:divBdr>
            <w:top w:val="none" w:sz="0" w:space="0" w:color="auto"/>
            <w:left w:val="none" w:sz="0" w:space="0" w:color="auto"/>
            <w:bottom w:val="none" w:sz="0" w:space="0" w:color="auto"/>
            <w:right w:val="none" w:sz="0" w:space="0" w:color="auto"/>
          </w:divBdr>
        </w:div>
        <w:div w:id="843200995">
          <w:marLeft w:val="0"/>
          <w:marRight w:val="0"/>
          <w:marTop w:val="0"/>
          <w:marBottom w:val="0"/>
          <w:divBdr>
            <w:top w:val="none" w:sz="0" w:space="0" w:color="auto"/>
            <w:left w:val="none" w:sz="0" w:space="0" w:color="auto"/>
            <w:bottom w:val="none" w:sz="0" w:space="0" w:color="auto"/>
            <w:right w:val="none" w:sz="0" w:space="0" w:color="auto"/>
          </w:divBdr>
        </w:div>
        <w:div w:id="1557231958">
          <w:marLeft w:val="0"/>
          <w:marRight w:val="0"/>
          <w:marTop w:val="0"/>
          <w:marBottom w:val="0"/>
          <w:divBdr>
            <w:top w:val="none" w:sz="0" w:space="0" w:color="auto"/>
            <w:left w:val="none" w:sz="0" w:space="0" w:color="auto"/>
            <w:bottom w:val="none" w:sz="0" w:space="0" w:color="auto"/>
            <w:right w:val="none" w:sz="0" w:space="0" w:color="auto"/>
          </w:divBdr>
        </w:div>
        <w:div w:id="1961255562">
          <w:marLeft w:val="0"/>
          <w:marRight w:val="0"/>
          <w:marTop w:val="0"/>
          <w:marBottom w:val="0"/>
          <w:divBdr>
            <w:top w:val="none" w:sz="0" w:space="0" w:color="auto"/>
            <w:left w:val="none" w:sz="0" w:space="0" w:color="auto"/>
            <w:bottom w:val="none" w:sz="0" w:space="0" w:color="auto"/>
            <w:right w:val="none" w:sz="0" w:space="0" w:color="auto"/>
          </w:divBdr>
        </w:div>
        <w:div w:id="2067532653">
          <w:marLeft w:val="0"/>
          <w:marRight w:val="0"/>
          <w:marTop w:val="0"/>
          <w:marBottom w:val="0"/>
          <w:divBdr>
            <w:top w:val="none" w:sz="0" w:space="0" w:color="auto"/>
            <w:left w:val="none" w:sz="0" w:space="0" w:color="auto"/>
            <w:bottom w:val="none" w:sz="0" w:space="0" w:color="auto"/>
            <w:right w:val="none" w:sz="0" w:space="0" w:color="auto"/>
          </w:divBdr>
        </w:div>
        <w:div w:id="1628121902">
          <w:marLeft w:val="0"/>
          <w:marRight w:val="0"/>
          <w:marTop w:val="0"/>
          <w:marBottom w:val="0"/>
          <w:divBdr>
            <w:top w:val="none" w:sz="0" w:space="0" w:color="auto"/>
            <w:left w:val="none" w:sz="0" w:space="0" w:color="auto"/>
            <w:bottom w:val="none" w:sz="0" w:space="0" w:color="auto"/>
            <w:right w:val="none" w:sz="0" w:space="0" w:color="auto"/>
          </w:divBdr>
        </w:div>
        <w:div w:id="245069680">
          <w:marLeft w:val="0"/>
          <w:marRight w:val="0"/>
          <w:marTop w:val="0"/>
          <w:marBottom w:val="0"/>
          <w:divBdr>
            <w:top w:val="none" w:sz="0" w:space="0" w:color="auto"/>
            <w:left w:val="none" w:sz="0" w:space="0" w:color="auto"/>
            <w:bottom w:val="none" w:sz="0" w:space="0" w:color="auto"/>
            <w:right w:val="none" w:sz="0" w:space="0" w:color="auto"/>
          </w:divBdr>
        </w:div>
        <w:div w:id="538933548">
          <w:marLeft w:val="0"/>
          <w:marRight w:val="0"/>
          <w:marTop w:val="0"/>
          <w:marBottom w:val="0"/>
          <w:divBdr>
            <w:top w:val="none" w:sz="0" w:space="0" w:color="auto"/>
            <w:left w:val="none" w:sz="0" w:space="0" w:color="auto"/>
            <w:bottom w:val="none" w:sz="0" w:space="0" w:color="auto"/>
            <w:right w:val="none" w:sz="0" w:space="0" w:color="auto"/>
          </w:divBdr>
        </w:div>
        <w:div w:id="988482534">
          <w:marLeft w:val="0"/>
          <w:marRight w:val="0"/>
          <w:marTop w:val="0"/>
          <w:marBottom w:val="0"/>
          <w:divBdr>
            <w:top w:val="none" w:sz="0" w:space="0" w:color="auto"/>
            <w:left w:val="none" w:sz="0" w:space="0" w:color="auto"/>
            <w:bottom w:val="none" w:sz="0" w:space="0" w:color="auto"/>
            <w:right w:val="none" w:sz="0" w:space="0" w:color="auto"/>
          </w:divBdr>
        </w:div>
        <w:div w:id="2121681912">
          <w:marLeft w:val="0"/>
          <w:marRight w:val="0"/>
          <w:marTop w:val="0"/>
          <w:marBottom w:val="0"/>
          <w:divBdr>
            <w:top w:val="none" w:sz="0" w:space="0" w:color="auto"/>
            <w:left w:val="none" w:sz="0" w:space="0" w:color="auto"/>
            <w:bottom w:val="none" w:sz="0" w:space="0" w:color="auto"/>
            <w:right w:val="none" w:sz="0" w:space="0" w:color="auto"/>
          </w:divBdr>
        </w:div>
        <w:div w:id="912131412">
          <w:marLeft w:val="0"/>
          <w:marRight w:val="0"/>
          <w:marTop w:val="0"/>
          <w:marBottom w:val="0"/>
          <w:divBdr>
            <w:top w:val="none" w:sz="0" w:space="0" w:color="auto"/>
            <w:left w:val="none" w:sz="0" w:space="0" w:color="auto"/>
            <w:bottom w:val="none" w:sz="0" w:space="0" w:color="auto"/>
            <w:right w:val="none" w:sz="0" w:space="0" w:color="auto"/>
          </w:divBdr>
          <w:divsChild>
            <w:div w:id="19847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58349">
      <w:bodyDiv w:val="1"/>
      <w:marLeft w:val="0"/>
      <w:marRight w:val="0"/>
      <w:marTop w:val="0"/>
      <w:marBottom w:val="0"/>
      <w:divBdr>
        <w:top w:val="none" w:sz="0" w:space="0" w:color="auto"/>
        <w:left w:val="none" w:sz="0" w:space="0" w:color="auto"/>
        <w:bottom w:val="none" w:sz="0" w:space="0" w:color="auto"/>
        <w:right w:val="none" w:sz="0" w:space="0" w:color="auto"/>
      </w:divBdr>
    </w:div>
    <w:div w:id="1696494818">
      <w:bodyDiv w:val="1"/>
      <w:marLeft w:val="0"/>
      <w:marRight w:val="0"/>
      <w:marTop w:val="0"/>
      <w:marBottom w:val="0"/>
      <w:divBdr>
        <w:top w:val="none" w:sz="0" w:space="0" w:color="auto"/>
        <w:left w:val="none" w:sz="0" w:space="0" w:color="auto"/>
        <w:bottom w:val="none" w:sz="0" w:space="0" w:color="auto"/>
        <w:right w:val="none" w:sz="0" w:space="0" w:color="auto"/>
      </w:divBdr>
      <w:divsChild>
        <w:div w:id="2073501718">
          <w:marLeft w:val="0"/>
          <w:marRight w:val="0"/>
          <w:marTop w:val="0"/>
          <w:marBottom w:val="0"/>
          <w:divBdr>
            <w:top w:val="none" w:sz="0" w:space="0" w:color="auto"/>
            <w:left w:val="none" w:sz="0" w:space="0" w:color="auto"/>
            <w:bottom w:val="none" w:sz="0" w:space="0" w:color="auto"/>
            <w:right w:val="none" w:sz="0" w:space="0" w:color="auto"/>
          </w:divBdr>
          <w:divsChild>
            <w:div w:id="341519223">
              <w:marLeft w:val="0"/>
              <w:marRight w:val="0"/>
              <w:marTop w:val="0"/>
              <w:marBottom w:val="0"/>
              <w:divBdr>
                <w:top w:val="none" w:sz="0" w:space="0" w:color="auto"/>
                <w:left w:val="none" w:sz="0" w:space="0" w:color="auto"/>
                <w:bottom w:val="none" w:sz="0" w:space="0" w:color="auto"/>
                <w:right w:val="none" w:sz="0" w:space="0" w:color="auto"/>
              </w:divBdr>
              <w:divsChild>
                <w:div w:id="17260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6123">
          <w:marLeft w:val="0"/>
          <w:marRight w:val="0"/>
          <w:marTop w:val="0"/>
          <w:marBottom w:val="0"/>
          <w:divBdr>
            <w:top w:val="none" w:sz="0" w:space="0" w:color="auto"/>
            <w:left w:val="none" w:sz="0" w:space="0" w:color="auto"/>
            <w:bottom w:val="none" w:sz="0" w:space="0" w:color="auto"/>
            <w:right w:val="none" w:sz="0" w:space="0" w:color="auto"/>
          </w:divBdr>
          <w:divsChild>
            <w:div w:id="754668219">
              <w:marLeft w:val="0"/>
              <w:marRight w:val="0"/>
              <w:marTop w:val="0"/>
              <w:marBottom w:val="0"/>
              <w:divBdr>
                <w:top w:val="none" w:sz="0" w:space="0" w:color="auto"/>
                <w:left w:val="none" w:sz="0" w:space="0" w:color="auto"/>
                <w:bottom w:val="none" w:sz="0" w:space="0" w:color="auto"/>
                <w:right w:val="none" w:sz="0" w:space="0" w:color="auto"/>
              </w:divBdr>
              <w:divsChild>
                <w:div w:id="1211066984">
                  <w:marLeft w:val="0"/>
                  <w:marRight w:val="0"/>
                  <w:marTop w:val="0"/>
                  <w:marBottom w:val="0"/>
                  <w:divBdr>
                    <w:top w:val="none" w:sz="0" w:space="0" w:color="auto"/>
                    <w:left w:val="none" w:sz="0" w:space="0" w:color="auto"/>
                    <w:bottom w:val="none" w:sz="0" w:space="0" w:color="auto"/>
                    <w:right w:val="none" w:sz="0" w:space="0" w:color="auto"/>
                  </w:divBdr>
                  <w:divsChild>
                    <w:div w:id="1857116024">
                      <w:marLeft w:val="0"/>
                      <w:marRight w:val="0"/>
                      <w:marTop w:val="0"/>
                      <w:marBottom w:val="0"/>
                      <w:divBdr>
                        <w:top w:val="none" w:sz="0" w:space="0" w:color="auto"/>
                        <w:left w:val="none" w:sz="0" w:space="0" w:color="auto"/>
                        <w:bottom w:val="none" w:sz="0" w:space="0" w:color="auto"/>
                        <w:right w:val="none" w:sz="0" w:space="0" w:color="auto"/>
                      </w:divBdr>
                      <w:divsChild>
                        <w:div w:id="20002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389627">
      <w:bodyDiv w:val="1"/>
      <w:marLeft w:val="0"/>
      <w:marRight w:val="0"/>
      <w:marTop w:val="0"/>
      <w:marBottom w:val="0"/>
      <w:divBdr>
        <w:top w:val="none" w:sz="0" w:space="0" w:color="auto"/>
        <w:left w:val="none" w:sz="0" w:space="0" w:color="auto"/>
        <w:bottom w:val="none" w:sz="0" w:space="0" w:color="auto"/>
        <w:right w:val="none" w:sz="0" w:space="0" w:color="auto"/>
      </w:divBdr>
    </w:div>
    <w:div w:id="1726564399">
      <w:bodyDiv w:val="1"/>
      <w:marLeft w:val="0"/>
      <w:marRight w:val="0"/>
      <w:marTop w:val="0"/>
      <w:marBottom w:val="0"/>
      <w:divBdr>
        <w:top w:val="none" w:sz="0" w:space="0" w:color="auto"/>
        <w:left w:val="none" w:sz="0" w:space="0" w:color="auto"/>
        <w:bottom w:val="none" w:sz="0" w:space="0" w:color="auto"/>
        <w:right w:val="none" w:sz="0" w:space="0" w:color="auto"/>
      </w:divBdr>
      <w:divsChild>
        <w:div w:id="693581477">
          <w:marLeft w:val="0"/>
          <w:marRight w:val="0"/>
          <w:marTop w:val="0"/>
          <w:marBottom w:val="0"/>
          <w:divBdr>
            <w:top w:val="none" w:sz="0" w:space="0" w:color="auto"/>
            <w:left w:val="none" w:sz="0" w:space="0" w:color="auto"/>
            <w:bottom w:val="none" w:sz="0" w:space="0" w:color="auto"/>
            <w:right w:val="none" w:sz="0" w:space="0" w:color="auto"/>
          </w:divBdr>
          <w:divsChild>
            <w:div w:id="9918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6372">
      <w:bodyDiv w:val="1"/>
      <w:marLeft w:val="0"/>
      <w:marRight w:val="0"/>
      <w:marTop w:val="0"/>
      <w:marBottom w:val="0"/>
      <w:divBdr>
        <w:top w:val="none" w:sz="0" w:space="0" w:color="auto"/>
        <w:left w:val="none" w:sz="0" w:space="0" w:color="auto"/>
        <w:bottom w:val="none" w:sz="0" w:space="0" w:color="auto"/>
        <w:right w:val="none" w:sz="0" w:space="0" w:color="auto"/>
      </w:divBdr>
    </w:div>
    <w:div w:id="1806312638">
      <w:bodyDiv w:val="1"/>
      <w:marLeft w:val="0"/>
      <w:marRight w:val="0"/>
      <w:marTop w:val="0"/>
      <w:marBottom w:val="0"/>
      <w:divBdr>
        <w:top w:val="none" w:sz="0" w:space="0" w:color="auto"/>
        <w:left w:val="none" w:sz="0" w:space="0" w:color="auto"/>
        <w:bottom w:val="none" w:sz="0" w:space="0" w:color="auto"/>
        <w:right w:val="none" w:sz="0" w:space="0" w:color="auto"/>
      </w:divBdr>
    </w:div>
    <w:div w:id="1811704183">
      <w:bodyDiv w:val="1"/>
      <w:marLeft w:val="0"/>
      <w:marRight w:val="0"/>
      <w:marTop w:val="0"/>
      <w:marBottom w:val="0"/>
      <w:divBdr>
        <w:top w:val="none" w:sz="0" w:space="0" w:color="auto"/>
        <w:left w:val="none" w:sz="0" w:space="0" w:color="auto"/>
        <w:bottom w:val="none" w:sz="0" w:space="0" w:color="auto"/>
        <w:right w:val="none" w:sz="0" w:space="0" w:color="auto"/>
      </w:divBdr>
    </w:div>
    <w:div w:id="1912302087">
      <w:bodyDiv w:val="1"/>
      <w:marLeft w:val="0"/>
      <w:marRight w:val="0"/>
      <w:marTop w:val="0"/>
      <w:marBottom w:val="0"/>
      <w:divBdr>
        <w:top w:val="none" w:sz="0" w:space="0" w:color="auto"/>
        <w:left w:val="none" w:sz="0" w:space="0" w:color="auto"/>
        <w:bottom w:val="none" w:sz="0" w:space="0" w:color="auto"/>
        <w:right w:val="none" w:sz="0" w:space="0" w:color="auto"/>
      </w:divBdr>
    </w:div>
    <w:div w:id="1970821106">
      <w:bodyDiv w:val="1"/>
      <w:marLeft w:val="0"/>
      <w:marRight w:val="0"/>
      <w:marTop w:val="0"/>
      <w:marBottom w:val="0"/>
      <w:divBdr>
        <w:top w:val="none" w:sz="0" w:space="0" w:color="auto"/>
        <w:left w:val="none" w:sz="0" w:space="0" w:color="auto"/>
        <w:bottom w:val="none" w:sz="0" w:space="0" w:color="auto"/>
        <w:right w:val="none" w:sz="0" w:space="0" w:color="auto"/>
      </w:divBdr>
    </w:div>
    <w:div w:id="1993556114">
      <w:bodyDiv w:val="1"/>
      <w:marLeft w:val="0"/>
      <w:marRight w:val="0"/>
      <w:marTop w:val="0"/>
      <w:marBottom w:val="0"/>
      <w:divBdr>
        <w:top w:val="none" w:sz="0" w:space="0" w:color="auto"/>
        <w:left w:val="none" w:sz="0" w:space="0" w:color="auto"/>
        <w:bottom w:val="none" w:sz="0" w:space="0" w:color="auto"/>
        <w:right w:val="none" w:sz="0" w:space="0" w:color="auto"/>
      </w:divBdr>
    </w:div>
    <w:div w:id="2013684563">
      <w:bodyDiv w:val="1"/>
      <w:marLeft w:val="0"/>
      <w:marRight w:val="0"/>
      <w:marTop w:val="0"/>
      <w:marBottom w:val="0"/>
      <w:divBdr>
        <w:top w:val="none" w:sz="0" w:space="0" w:color="auto"/>
        <w:left w:val="none" w:sz="0" w:space="0" w:color="auto"/>
        <w:bottom w:val="none" w:sz="0" w:space="0" w:color="auto"/>
        <w:right w:val="none" w:sz="0" w:space="0" w:color="auto"/>
      </w:divBdr>
      <w:divsChild>
        <w:div w:id="1906377864">
          <w:marLeft w:val="0"/>
          <w:marRight w:val="0"/>
          <w:marTop w:val="0"/>
          <w:marBottom w:val="0"/>
          <w:divBdr>
            <w:top w:val="none" w:sz="0" w:space="0" w:color="auto"/>
            <w:left w:val="none" w:sz="0" w:space="0" w:color="auto"/>
            <w:bottom w:val="none" w:sz="0" w:space="0" w:color="auto"/>
            <w:right w:val="none" w:sz="0" w:space="0" w:color="auto"/>
          </w:divBdr>
        </w:div>
        <w:div w:id="1377772272">
          <w:marLeft w:val="0"/>
          <w:marRight w:val="0"/>
          <w:marTop w:val="0"/>
          <w:marBottom w:val="0"/>
          <w:divBdr>
            <w:top w:val="none" w:sz="0" w:space="0" w:color="auto"/>
            <w:left w:val="none" w:sz="0" w:space="0" w:color="auto"/>
            <w:bottom w:val="none" w:sz="0" w:space="0" w:color="auto"/>
            <w:right w:val="none" w:sz="0" w:space="0" w:color="auto"/>
          </w:divBdr>
        </w:div>
        <w:div w:id="1402749276">
          <w:marLeft w:val="0"/>
          <w:marRight w:val="0"/>
          <w:marTop w:val="0"/>
          <w:marBottom w:val="0"/>
          <w:divBdr>
            <w:top w:val="none" w:sz="0" w:space="0" w:color="auto"/>
            <w:left w:val="none" w:sz="0" w:space="0" w:color="auto"/>
            <w:bottom w:val="none" w:sz="0" w:space="0" w:color="auto"/>
            <w:right w:val="none" w:sz="0" w:space="0" w:color="auto"/>
          </w:divBdr>
          <w:divsChild>
            <w:div w:id="1543060206">
              <w:marLeft w:val="0"/>
              <w:marRight w:val="0"/>
              <w:marTop w:val="0"/>
              <w:marBottom w:val="0"/>
              <w:divBdr>
                <w:top w:val="none" w:sz="0" w:space="0" w:color="auto"/>
                <w:left w:val="none" w:sz="0" w:space="0" w:color="auto"/>
                <w:bottom w:val="none" w:sz="0" w:space="0" w:color="auto"/>
                <w:right w:val="none" w:sz="0" w:space="0" w:color="auto"/>
              </w:divBdr>
              <w:divsChild>
                <w:div w:id="15485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444473">
      <w:bodyDiv w:val="1"/>
      <w:marLeft w:val="0"/>
      <w:marRight w:val="0"/>
      <w:marTop w:val="0"/>
      <w:marBottom w:val="0"/>
      <w:divBdr>
        <w:top w:val="none" w:sz="0" w:space="0" w:color="auto"/>
        <w:left w:val="none" w:sz="0" w:space="0" w:color="auto"/>
        <w:bottom w:val="none" w:sz="0" w:space="0" w:color="auto"/>
        <w:right w:val="none" w:sz="0" w:space="0" w:color="auto"/>
      </w:divBdr>
    </w:div>
    <w:div w:id="2070955775">
      <w:bodyDiv w:val="1"/>
      <w:marLeft w:val="0"/>
      <w:marRight w:val="0"/>
      <w:marTop w:val="0"/>
      <w:marBottom w:val="0"/>
      <w:divBdr>
        <w:top w:val="none" w:sz="0" w:space="0" w:color="auto"/>
        <w:left w:val="none" w:sz="0" w:space="0" w:color="auto"/>
        <w:bottom w:val="none" w:sz="0" w:space="0" w:color="auto"/>
        <w:right w:val="none" w:sz="0" w:space="0" w:color="auto"/>
      </w:divBdr>
    </w:div>
    <w:div w:id="2092238768">
      <w:bodyDiv w:val="1"/>
      <w:marLeft w:val="0"/>
      <w:marRight w:val="0"/>
      <w:marTop w:val="0"/>
      <w:marBottom w:val="0"/>
      <w:divBdr>
        <w:top w:val="none" w:sz="0" w:space="0" w:color="auto"/>
        <w:left w:val="none" w:sz="0" w:space="0" w:color="auto"/>
        <w:bottom w:val="none" w:sz="0" w:space="0" w:color="auto"/>
        <w:right w:val="none" w:sz="0" w:space="0" w:color="auto"/>
      </w:divBdr>
    </w:div>
    <w:div w:id="209481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2.bp.blogspot.com/-vySQi97fta0/UlUXvUNEZlI/AAAAAAAAArM/SpmY-B2PSPs/s1600/images%5b1%5d.jpg" TargetMode="External"/><Relationship Id="rId21" Type="http://schemas.openxmlformats.org/officeDocument/2006/relationships/image" Target="media/image9.jpeg"/><Relationship Id="rId42" Type="http://schemas.openxmlformats.org/officeDocument/2006/relationships/hyperlink" Target="https://www.google.com/imgres?imgurl=https://woodandshop.com/wp-content/uploads/2013/12/tom-calisto-hand-saw-back-saw-maker-woodwrights-shop-video.jpg&amp;imgrefurl=https://woodandshop.com/woodworking-hand-tool-buying-guide-handsaws/&amp;docid=QAg17sQ5wypz9M&amp;tbnid=P6pM_MwdCIu2wM:&amp;vet=10ahUKEwiYmLWgyunZAhWqIMAKHZSrARYQMwhqKCQwJA..i&amp;w=640&amp;h=359&amp;bih=789&amp;biw=1440&amp;q=woodworking%20hand%20tools(cutting)&amp;ved=0ahUKEwiYmLWgyunZAhWqIMAKHZSrARYQMwhqKCQwJA&amp;iact=mrc&amp;uact=8" TargetMode="External"/><Relationship Id="rId63" Type="http://schemas.openxmlformats.org/officeDocument/2006/relationships/image" Target="media/image30.jpeg"/><Relationship Id="rId84" Type="http://schemas.openxmlformats.org/officeDocument/2006/relationships/hyperlink" Target="https://en.wikipedia.org/wiki/Feeler_gauge" TargetMode="External"/><Relationship Id="rId138" Type="http://schemas.openxmlformats.org/officeDocument/2006/relationships/hyperlink" Target="http://www.rockler.com/c/band-saw-blades.cfm" TargetMode="External"/><Relationship Id="rId159" Type="http://schemas.openxmlformats.org/officeDocument/2006/relationships/hyperlink" Target="https://www.rockler.com/product.cfm?page=11122" TargetMode="External"/><Relationship Id="rId170" Type="http://schemas.openxmlformats.org/officeDocument/2006/relationships/image" Target="media/image66.jpeg"/><Relationship Id="rId191" Type="http://schemas.openxmlformats.org/officeDocument/2006/relationships/hyperlink" Target="http://www.google.com/search?hl=en&amp;q=sengpielaudio.com+formulary&amp;filter=0" TargetMode="External"/><Relationship Id="rId205" Type="http://schemas.openxmlformats.org/officeDocument/2006/relationships/image" Target="media/image71.gif"/><Relationship Id="rId107" Type="http://schemas.openxmlformats.org/officeDocument/2006/relationships/hyperlink" Target="https://en.wikipedia.org/wiki/Universal_measuring_machine" TargetMode="External"/><Relationship Id="rId11" Type="http://schemas.openxmlformats.org/officeDocument/2006/relationships/image" Target="media/image4.jpeg"/><Relationship Id="rId32" Type="http://schemas.openxmlformats.org/officeDocument/2006/relationships/hyperlink" Target="https://www.google.com/imgres?imgurl=https://ae01.alicdn.com/kf/HTB1rXtHSVXXXXbfXFXXq6xXFXXXS/Tungfull-4-107mm-Hand-Planer-Cutting-Edge-Carpenter-Hard-Woodworking-Planer-Wood-Hand-Tools.jpg_640x640.jpg&amp;imgrefurl=https://www.aliexpress.com/item/Tungfull-4-107mm-Hand-Planer-Cutting-Edge-Carpenter-Hard-Woodworking-Planer-Wood-Hand-Tools/32828799688.html&amp;docid=YdwD11AxOw0INM&amp;tbnid=_y_PxmEQNP5kBM:&amp;vet=10ahUKEwiYmLWgyunZAhWqIMAKHZSrARYQMwhlKB8wHw..i&amp;w=640&amp;h=640&amp;itg=1&amp;bih=789&amp;biw=1440&amp;q=woodworking%20hand%20tools(cutting)&amp;ved=0ahUKEwiYmLWgyunZAhWqIMAKHZSrARYQMwhlKB8wHw&amp;iact=mrc&amp;uact=8" TargetMode="External"/><Relationship Id="rId37" Type="http://schemas.openxmlformats.org/officeDocument/2006/relationships/image" Target="media/image17.jpeg"/><Relationship Id="rId53" Type="http://schemas.openxmlformats.org/officeDocument/2006/relationships/image" Target="media/image25.jpeg"/><Relationship Id="rId58" Type="http://schemas.openxmlformats.org/officeDocument/2006/relationships/hyperlink" Target="https://www.google.com/imgres?imgurl=http://assets.rockler.com/media/catalog/product/cache/1/image/720x720/9df78eab33525d08d6e5fb8d27136e95/4/5/45142-12-1000.jpg&amp;imgrefurl=http://www.rockler.com/carbide-mini-turning-tool-3-piece-set&amp;docid=XEFIC9tZ2DMWIM&amp;tbnid=ASPQjbNahUvmvM:&amp;vet=10ahUKEwiYmLWgyunZAhWqIMAKHZSrARYQMwh4KDIwMg..i&amp;w=720&amp;h=720&amp;bih=789&amp;biw=1440&amp;q=woodworking%20hand%20tools(cutting)&amp;ved=0ahUKEwiYmLWgyunZAhWqIMAKHZSrARYQMwh4KDIwMg&amp;iact=mrc&amp;uact=8" TargetMode="External"/><Relationship Id="rId74" Type="http://schemas.openxmlformats.org/officeDocument/2006/relationships/hyperlink" Target="http://www.finewoodworking.com/ProjectsAndDesign/ProjectsAndDesignPDF.aspx?id=2306" TargetMode="External"/><Relationship Id="rId79" Type="http://schemas.openxmlformats.org/officeDocument/2006/relationships/hyperlink" Target="https://en.wikipedia.org/wiki/Combination_square" TargetMode="External"/><Relationship Id="rId102" Type="http://schemas.openxmlformats.org/officeDocument/2006/relationships/hyperlink" Target="https://en.wikipedia.org/wiki/Snap_gage" TargetMode="External"/><Relationship Id="rId123" Type="http://schemas.openxmlformats.org/officeDocument/2006/relationships/hyperlink" Target="http://1.bp.blogspot.com/-Ly3c9XCLGDA/UlUYl3xP--I/AAAAAAAAArg/Mf8495JGpUs/s1600/images%5b5%5d.jpg" TargetMode="External"/><Relationship Id="rId128" Type="http://schemas.openxmlformats.org/officeDocument/2006/relationships/image" Target="media/image51.jpeg"/><Relationship Id="rId144" Type="http://schemas.openxmlformats.org/officeDocument/2006/relationships/image" Target="media/image58.jpeg"/><Relationship Id="rId149" Type="http://schemas.openxmlformats.org/officeDocument/2006/relationships/image" Target="media/image59.jpeg"/><Relationship Id="rId5" Type="http://schemas.openxmlformats.org/officeDocument/2006/relationships/footnotes" Target="footnotes.xml"/><Relationship Id="rId90" Type="http://schemas.openxmlformats.org/officeDocument/2006/relationships/hyperlink" Target="https://en.wikipedia.org/wiki/Marking_blue" TargetMode="External"/><Relationship Id="rId95" Type="http://schemas.openxmlformats.org/officeDocument/2006/relationships/hyperlink" Target="https://en.wikipedia.org/wiki/Parallels_%28engineering%29" TargetMode="External"/><Relationship Id="rId160" Type="http://schemas.openxmlformats.org/officeDocument/2006/relationships/hyperlink" Target="https://www.rockler.com/product.cfm?page=18197" TargetMode="External"/><Relationship Id="rId165" Type="http://schemas.openxmlformats.org/officeDocument/2006/relationships/image" Target="media/image64.jpeg"/><Relationship Id="rId181" Type="http://schemas.openxmlformats.org/officeDocument/2006/relationships/hyperlink" Target="http://searchcio-midmarket.techtarget.com/definition/ampere" TargetMode="External"/><Relationship Id="rId186" Type="http://schemas.openxmlformats.org/officeDocument/2006/relationships/hyperlink" Target="http://www.google.com/search?hl=en&amp;q=sengpielaudio.com+electrical+current&amp;filter=0" TargetMode="External"/><Relationship Id="rId211" Type="http://schemas.openxmlformats.org/officeDocument/2006/relationships/image" Target="media/image74.gif"/><Relationship Id="rId22" Type="http://schemas.openxmlformats.org/officeDocument/2006/relationships/hyperlink" Target="https://www.google.com/imgres?imgurl=http://www.renaissancewoodworker.com/wp-content/uploads/2010/08/macrochisel.jpg&amp;imgrefurl=http://www.renaissancewoodworker.com/getting-started-hand-tool-list/&amp;docid=0ox5EyCUMU27RM&amp;tbnid=Qx7pi312vQtr6M:&amp;vet=10ahUKEwiYmLWgyunZAhWqIMAKHZSrARYQMwhfKBowGg..i&amp;w=2576&amp;h=1932&amp;bih=789&amp;biw=1440&amp;q=woodworking%20hand%20tools(cutting)&amp;ved=0ahUKEwiYmLWgyunZAhWqIMAKHZSrARYQMwhfKBowGg&amp;iact=mrc&amp;uact=8" TargetMode="External"/><Relationship Id="rId27" Type="http://schemas.openxmlformats.org/officeDocument/2006/relationships/image" Target="media/image12.jpeg"/><Relationship Id="rId43" Type="http://schemas.openxmlformats.org/officeDocument/2006/relationships/image" Target="media/image20.jpeg"/><Relationship Id="rId48" Type="http://schemas.openxmlformats.org/officeDocument/2006/relationships/hyperlink" Target="https://www.google.com/imgres?imgurl=https://ae01.alicdn.com/kf/HTB1oo5gRXXXXXXRaFXXq6xXFXXXx/Adjustable-Wooden-StripDIY-Leather-Craft-Tools-Strap-Belt-Cutter-Hand-Cutting-Tools-Belt-Cutter-Pimp-Line.jpg_640x640.jpg&amp;imgrefurl=https://www.aliexpress.com/item/Adjustable-Wooden-StripDIY-Leather-Craft-Tools-Strap-Belt-Cutter-Hand-Cutting-Tools-Belt-Cutter-Pimp-Line/32813303580.html&amp;docid=ofTaQ8YAOsSGcM&amp;tbnid=rTE1OWlQiZt5wM:&amp;vet=10ahUKEwiYmLWgyunZAhWqIMAKHZSrARYQMwhtKCcwJw..i&amp;w=640&amp;h=640&amp;bih=789&amp;biw=1440&amp;q=woodworking%20hand%20tools(cutting)&amp;ved=0ahUKEwiYmLWgyunZAhWqIMAKHZSrARYQMwhtKCcwJw&amp;iact=mrc&amp;uact=8" TargetMode="External"/><Relationship Id="rId64" Type="http://schemas.openxmlformats.org/officeDocument/2006/relationships/hyperlink" Target="https://www.google.com/imgres?imgurl=https://diy.sndimg.com/content/dam/images/diy/fullset/2011/2/23/5/RX-DK-DIY034008_hold-the-saw_s4x3.jpg.rend.hgtvcom.1280.960.suffix/1420764999572.jpeg&amp;imgrefurl=https://www.diynetwork.com/how-to/skills-and-know-how/tools/how-to-cut-wood-with-a-hand-saw&amp;docid=s7_kXixYRlI86M&amp;tbnid=bU5vkSTq7GXLUM:&amp;vet=10ahUKEwiYmLWgyunZAhWqIMAKHZSrARYQMwh7KDUwNQ..i&amp;w=1280&amp;h=961&amp;bih=789&amp;biw=1440&amp;q=woodworking%20hand%20tools(cutting)&amp;ved=0ahUKEwiYmLWgyunZAhWqIMAKHZSrARYQMwh7KDUwNQ&amp;iact=mrc&amp;uact=8" TargetMode="External"/><Relationship Id="rId69" Type="http://schemas.openxmlformats.org/officeDocument/2006/relationships/image" Target="media/image34.jpeg"/><Relationship Id="rId113" Type="http://schemas.openxmlformats.org/officeDocument/2006/relationships/image" Target="media/image41.gif"/><Relationship Id="rId118" Type="http://schemas.openxmlformats.org/officeDocument/2006/relationships/image" Target="media/image44.jpeg"/><Relationship Id="rId134" Type="http://schemas.openxmlformats.org/officeDocument/2006/relationships/image" Target="media/image56.jpeg"/><Relationship Id="rId139" Type="http://schemas.openxmlformats.org/officeDocument/2006/relationships/hyperlink" Target="http://www.rockler.com/c/drill-bits.cfm" TargetMode="External"/><Relationship Id="rId80" Type="http://schemas.openxmlformats.org/officeDocument/2006/relationships/hyperlink" Target="https://en.wikipedia.org/wiki/Coordinate-measuring_machine" TargetMode="External"/><Relationship Id="rId85" Type="http://schemas.openxmlformats.org/officeDocument/2006/relationships/hyperlink" Target="https://en.wikipedia.org/wiki/Gauge_block" TargetMode="External"/><Relationship Id="rId150" Type="http://schemas.openxmlformats.org/officeDocument/2006/relationships/hyperlink" Target="http://www.rockler.com/c/tool-books-videos.cfm" TargetMode="External"/><Relationship Id="rId155" Type="http://schemas.openxmlformats.org/officeDocument/2006/relationships/hyperlink" Target="http://www.rockler.com/product.cfm?page=6542" TargetMode="External"/><Relationship Id="rId171" Type="http://schemas.openxmlformats.org/officeDocument/2006/relationships/hyperlink" Target="https://www.rockler.com/product.cfm?page=10507" TargetMode="External"/><Relationship Id="rId176" Type="http://schemas.openxmlformats.org/officeDocument/2006/relationships/hyperlink" Target="https://simple.wikipedia.org/wiki/Electric_current" TargetMode="External"/><Relationship Id="rId192" Type="http://schemas.openxmlformats.org/officeDocument/2006/relationships/hyperlink" Target="http://www.google.com/search?hl=en&amp;q=sengpielaudio.com+electricity&amp;filter=0" TargetMode="External"/><Relationship Id="rId197" Type="http://schemas.openxmlformats.org/officeDocument/2006/relationships/image" Target="media/image68.gif"/><Relationship Id="rId206" Type="http://schemas.openxmlformats.org/officeDocument/2006/relationships/control" Target="activeX/activeX5.xml"/><Relationship Id="rId201" Type="http://schemas.openxmlformats.org/officeDocument/2006/relationships/image" Target="media/image70.gif"/><Relationship Id="rId12" Type="http://schemas.openxmlformats.org/officeDocument/2006/relationships/hyperlink" Target="https://www.google.com/imgres?imgurl=https://22293-presscdn-pagely.netdna-ssl.com/wp-content/uploads/2011/02/Oct08_Page_61_Image_0001.jpg&amp;imgrefurl=https://www.popularwoodworking.com/articleindex/the-wood-whisperer-my-favorite-power-tool-accessories&amp;docid=8AfR-pFtQL_xLM&amp;tbnid=NeKfZrrQ7Tb8YM:&amp;vet=10ahUKEwiYmLWgyunZAhWqIMAKHZSrARYQMwhaKBUwFQ..i&amp;w=704&amp;h=521&amp;bih=789&amp;biw=1440&amp;q=woodworking%20hand%20tools(cutting)&amp;ved=0ahUKEwiYmLWgyunZAhWqIMAKHZSrARYQMwhaKBUwFQ&amp;iact=mrc&amp;uact=8" TargetMode="External"/><Relationship Id="rId17" Type="http://schemas.openxmlformats.org/officeDocument/2006/relationships/image" Target="media/image7.jpeg"/><Relationship Id="rId33" Type="http://schemas.openxmlformats.org/officeDocument/2006/relationships/image" Target="media/image15.jpeg"/><Relationship Id="rId38" Type="http://schemas.openxmlformats.org/officeDocument/2006/relationships/hyperlink" Target="https://www.google.com/imgres?imgurl=https://ae01.alicdn.com/kf/HTB1nIHrcgkLL1JjSZFpq6y7nFXax/9-215mm-Hand-Planer-Cutting-Edge-Woodworking-Planer-Adjustment-Screw-Spoke-Shave-Manual-Woodworking-Hand-Tools.jpg_640x640q90.jpg&amp;imgrefurl=https://m.aliexpress.com/item/32829714276.html&amp;docid=-ioccyxYz2UEZM&amp;tbnid=z_eEo7HVA2347M:&amp;vet=10ahUKEwiYmLWgyunZAhWqIMAKHZSrARYQMwhoKCIwIg..i&amp;w=640&amp;h=640&amp;itg=1&amp;bih=789&amp;biw=1440&amp;q=woodworking%20hand%20tools(cutting)&amp;ved=0ahUKEwiYmLWgyunZAhWqIMAKHZSrARYQMwhoKCIwIg&amp;iact=mrc&amp;uact=8" TargetMode="External"/><Relationship Id="rId59" Type="http://schemas.openxmlformats.org/officeDocument/2006/relationships/image" Target="media/image28.jpeg"/><Relationship Id="rId103" Type="http://schemas.openxmlformats.org/officeDocument/2006/relationships/hyperlink" Target="https://en.wikipedia.org/wiki/Straightedge" TargetMode="External"/><Relationship Id="rId108" Type="http://schemas.openxmlformats.org/officeDocument/2006/relationships/hyperlink" Target="https://en.wikipedia.org/wiki/Wiggler_%28tool%29" TargetMode="External"/><Relationship Id="rId124" Type="http://schemas.openxmlformats.org/officeDocument/2006/relationships/image" Target="media/image47.jpeg"/><Relationship Id="rId129" Type="http://schemas.openxmlformats.org/officeDocument/2006/relationships/image" Target="media/image52.jpeg"/><Relationship Id="rId54" Type="http://schemas.openxmlformats.org/officeDocument/2006/relationships/hyperlink" Target="https://www.google.com/imgres?imgurl=https://i.ytimg.com/vi/gG9_vxOS99Y/maxresdefault.jpg&amp;imgrefurl=https://www.youtube.com/watch?v=gG9_vxOS99Y&amp;docid=2h7UCGodD-lq4M&amp;tbnid=ehV8skCamFXfaM:&amp;vet=10ahUKEwiYmLWgyunZAhWqIMAKHZSrARYQMwhwKCowKg..i&amp;w=1419&amp;h=798&amp;bih=789&amp;biw=1440&amp;q=woodworking%20hand%20tools(cutting)&amp;ved=0ahUKEwiYmLWgyunZAhWqIMAKHZSrARYQMwhwKCowKg&amp;iact=mrc&amp;uact=8" TargetMode="External"/><Relationship Id="rId70" Type="http://schemas.openxmlformats.org/officeDocument/2006/relationships/image" Target="media/image35.jpeg"/><Relationship Id="rId75" Type="http://schemas.openxmlformats.org/officeDocument/2006/relationships/hyperlink" Target="https://en.wikipedia.org/wiki/Angle_plate" TargetMode="External"/><Relationship Id="rId91" Type="http://schemas.openxmlformats.org/officeDocument/2006/relationships/hyperlink" Target="https://en.wikipedia.org/wiki/Marking_gauge" TargetMode="External"/><Relationship Id="rId96" Type="http://schemas.openxmlformats.org/officeDocument/2006/relationships/hyperlink" Target="https://en.wikipedia.org/wiki/Profilometer" TargetMode="External"/><Relationship Id="rId140" Type="http://schemas.openxmlformats.org/officeDocument/2006/relationships/hyperlink" Target="http://www.rockler.com/product.cfm?page=10615" TargetMode="External"/><Relationship Id="rId145" Type="http://schemas.openxmlformats.org/officeDocument/2006/relationships/hyperlink" Target="https://www.rockler.com/delta-tools" TargetMode="External"/><Relationship Id="rId161" Type="http://schemas.openxmlformats.org/officeDocument/2006/relationships/image" Target="media/image62.jpeg"/><Relationship Id="rId166" Type="http://schemas.openxmlformats.org/officeDocument/2006/relationships/hyperlink" Target="https://www.rockler.com/product.cfm?page=6040" TargetMode="External"/><Relationship Id="rId182" Type="http://schemas.openxmlformats.org/officeDocument/2006/relationships/hyperlink" Target="http://searchcio-midmarket.techtarget.com/definition/volt" TargetMode="External"/><Relationship Id="rId187" Type="http://schemas.openxmlformats.org/officeDocument/2006/relationships/hyperlink" Target="http://www.google.com/search?hl=en&amp;q=sengpielaudio.com+electrical-resistance&amp;filter=0"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image" Target="media/image75.jpeg"/><Relationship Id="rId23" Type="http://schemas.openxmlformats.org/officeDocument/2006/relationships/image" Target="media/image10.jpeg"/><Relationship Id="rId28" Type="http://schemas.openxmlformats.org/officeDocument/2006/relationships/hyperlink" Target="https://www.google.com/imgres?imgurl=https://smhttp-ssl-55170.nexcesscdn.net/media/catalog/product/cache/1/image/9df78eab33525d08d6e5fb8d27136e95/0/0/00-723_base_1_1.jpg&amp;imgrefurl=https://www.infinitytools.com/3-pc-narex-premium-fine-cut-rasp-set&amp;docid=z-GRdD6lnwf-NM&amp;tbnid=Qwc9Jn0nTu5M6M:&amp;vet=10ahUKEwiYmLWgyunZAhWqIMAKHZSrARYQMwhiKB0wHQ..i&amp;w=750&amp;h=750&amp;bih=789&amp;biw=1440&amp;q=woodworking%20hand%20tools(cutting)&amp;ved=0ahUKEwiYmLWgyunZAhWqIMAKHZSrARYQMwhiKB0wHQ&amp;iact=mrc&amp;uact=8" TargetMode="External"/><Relationship Id="rId49" Type="http://schemas.openxmlformats.org/officeDocument/2006/relationships/image" Target="media/image23.jpeg"/><Relationship Id="rId114" Type="http://schemas.openxmlformats.org/officeDocument/2006/relationships/image" Target="media/image42.gif"/><Relationship Id="rId119" Type="http://schemas.openxmlformats.org/officeDocument/2006/relationships/hyperlink" Target="http://4.bp.blogspot.com/-skHUp-ivtTQ/UlUWe1pt7eI/AAAAAAAAArA/lXl2W8COmdA/s1600/is%5b1%5d.jpg" TargetMode="External"/><Relationship Id="rId44" Type="http://schemas.openxmlformats.org/officeDocument/2006/relationships/hyperlink" Target="https://www.google.com/imgres?imgurl=https://ae01.alicdn.com/kf/HTB10i2ncm3PL1JjSZFxq6ABBVXaM/9-215mm-Hand-Planer-Cutting-Edge-Woodworking-Planer-Adjustment-Screw-Spoke-Shave-Manual-Woodworking-Hand-Tools.jpg_640x640q90.jpg&amp;imgrefurl=https://m.aliexpress.com/item/32829714276.html&amp;docid=-ioccyxYz2UEZM&amp;tbnid=SKd2Hel4a8i9CM:&amp;vet=10ahUKEwiYmLWgyunZAhWqIMAKHZSrARYQMwhrKCUwJQ..i&amp;w=640&amp;h=640&amp;itg=1&amp;bih=789&amp;biw=1440&amp;q=woodworking%20hand%20tools(cutting)&amp;ved=0ahUKEwiYmLWgyunZAhWqIMAKHZSrARYQMwhrKCUwJQ&amp;iact=mrc&amp;uact=8" TargetMode="External"/><Relationship Id="rId60" Type="http://schemas.openxmlformats.org/officeDocument/2006/relationships/hyperlink" Target="https://www.google.com/imgres?imgurl=https://cdn.shopify.com/s/files/1/2098/3449/products/Japanese_Woodworking_Tools_Australia_ProTooling__Premium_Wood_Carving_Chisel_Set__4_1024x1024.jpg?v=1519785713&amp;imgrefurl=https://protooling.com.au/products/shogun-makoto-5-premium-wood-carving-set-5-x-chisels-in-timber-box&amp;docid=WUwPBWpi8J3NtM&amp;tbnid=5FcEgaBagy3CoM:&amp;vet=10ahUKEwiYmLWgyunZAhWqIMAKHZSrARYQMwh5KDMwMw..i&amp;w=1024&amp;h=768&amp;bih=789&amp;biw=1440&amp;q=woodworking%20hand%20tools(cutting)&amp;ved=0ahUKEwiYmLWgyunZAhWqIMAKHZSrARYQMwh5KDMwMw&amp;iact=mrc&amp;uact=8" TargetMode="External"/><Relationship Id="rId65" Type="http://schemas.openxmlformats.org/officeDocument/2006/relationships/image" Target="media/image31.jpeg"/><Relationship Id="rId81" Type="http://schemas.openxmlformats.org/officeDocument/2006/relationships/hyperlink" Target="https://en.wikipedia.org/wiki/Drawbar_force_gauge" TargetMode="External"/><Relationship Id="rId86" Type="http://schemas.openxmlformats.org/officeDocument/2006/relationships/hyperlink" Target="https://en.wikipedia.org/wiki/Go/no_go_gauge" TargetMode="External"/><Relationship Id="rId130" Type="http://schemas.openxmlformats.org/officeDocument/2006/relationships/image" Target="media/image53.jpeg"/><Relationship Id="rId135" Type="http://schemas.openxmlformats.org/officeDocument/2006/relationships/hyperlink" Target="http://www.rockler.com/c/table-saw-chop-saw-radial-arm-saw-blades.cfm" TargetMode="External"/><Relationship Id="rId151" Type="http://schemas.openxmlformats.org/officeDocument/2006/relationships/hyperlink" Target="http://www.rockler.com/product.cfm?page=6039" TargetMode="External"/><Relationship Id="rId156" Type="http://schemas.openxmlformats.org/officeDocument/2006/relationships/hyperlink" Target="https://www.rockler.com/product.cfm?page=5008" TargetMode="External"/><Relationship Id="rId177" Type="http://schemas.openxmlformats.org/officeDocument/2006/relationships/hyperlink" Target="http://searchcio-midmarket.techtarget.com/definition/current" TargetMode="External"/><Relationship Id="rId198" Type="http://schemas.openxmlformats.org/officeDocument/2006/relationships/hyperlink" Target="http://www.sengpielaudio.com/calculator-ohm.htm" TargetMode="External"/><Relationship Id="rId172" Type="http://schemas.openxmlformats.org/officeDocument/2006/relationships/hyperlink" Target="http://www.rockler.com/c/saw-blade-accessories.cfm" TargetMode="External"/><Relationship Id="rId193" Type="http://schemas.openxmlformats.org/officeDocument/2006/relationships/hyperlink" Target="http://www.google.com/search?hl=en&amp;q=sengpielaudio.com+equations&amp;filter=0" TargetMode="External"/><Relationship Id="rId202" Type="http://schemas.openxmlformats.org/officeDocument/2006/relationships/control" Target="activeX/activeX2.xml"/><Relationship Id="rId207" Type="http://schemas.openxmlformats.org/officeDocument/2006/relationships/control" Target="activeX/activeX6.xml"/><Relationship Id="rId13" Type="http://schemas.openxmlformats.org/officeDocument/2006/relationships/image" Target="media/image5.jpeg"/><Relationship Id="rId18" Type="http://schemas.openxmlformats.org/officeDocument/2006/relationships/hyperlink" Target="https://www.google.com/imgres?imgurl=https://ae01.alicdn.com/kf/HTB12eZ2LVXXXXczXVXXq6xXFXXX0/Semi-Round-Wood-Files-8-200mm-Pointed-Head-Coarse-Tooth-Double-Lines-For-Woodworking-Hand-Tools.jpg_640x640.jpg&amp;imgrefurl=https://www.aliexpress.com/item/Semi-Round-Wood-Files-8-200mm-Pointed-Head-Coarse-Tooth-Double-Lines-For-Woodworking-Hand-Tools/32633290416.html&amp;docid=T5vaTLMetQ-SxM&amp;tbnid=wEADOFS3PxOp3M:&amp;vet=10ahUKEwiYmLWgyunZAhWqIMAKHZSrARYQMwhdKBgwGA..i&amp;w=640&amp;h=640&amp;bih=789&amp;biw=1440&amp;q=woodworking%20hand%20tools(cutting)&amp;ved=0ahUKEwiYmLWgyunZAhWqIMAKHZSrARYQMwhdKBgwGA&amp;iact=mrc&amp;uact=8" TargetMode="External"/><Relationship Id="rId39" Type="http://schemas.openxmlformats.org/officeDocument/2006/relationships/image" Target="media/image18.jpeg"/><Relationship Id="rId109" Type="http://schemas.openxmlformats.org/officeDocument/2006/relationships/image" Target="media/image37.gif"/><Relationship Id="rId34" Type="http://schemas.openxmlformats.org/officeDocument/2006/relationships/hyperlink" Target="https://www.google.com/imgres?imgurl=http://isabela.iweb.co.uk/image/aHR0cDovL3d3dy5veHRvb2xzLmNvLnVrL21lZGlhL2NhdGFsb2cvcHJvZHVjdC9PL2wvT2xpdmVfQ3V0dGVyXzMuanBn?q=75&amp;h=1500&amp;w=1500&amp;e=1209600&amp;t=outbound&amp;imgrefurl=http://www.oxtools.co.uk/hand-tools.html&amp;docid=jOKNBsJSdIK2NM&amp;tbnid=YB---2sIRQ3x4M:&amp;vet=10ahUKEwiYmLWgyunZAhWqIMAKHZSrARYQMwhmKCAwIA..i&amp;w=1201&amp;h=1201&amp;bih=789&amp;biw=1440&amp;q=woodworking%20hand%20tools(cutting)&amp;ved=0ahUKEwiYmLWgyunZAhWqIMAKHZSrARYQMwhmKCAwIA&amp;iact=mrc&amp;uact=8" TargetMode="External"/><Relationship Id="rId50" Type="http://schemas.openxmlformats.org/officeDocument/2006/relationships/hyperlink" Target="https://www.google.com/imgres?imgurl=https://cdn.shopify.com/s/files/1/2098/3449/products/Japanese_Woodworking_Tools_Australia_ProTooling__Pocket_Folding_Pullsaw_3_1024x1024.jpg?v=1519785269&amp;imgrefurl=https://protooling.com.au/products/shogun-folding-2-in-1-pocket-pull-saw-wood-key-hole-saws&amp;docid=FsO9TjrpCFmYPM&amp;tbnid=rVDJh8GinT85SM:&amp;vet=10ahUKEwiYmLWgyunZAhWqIMAKHZSrARYQMwhuKCgwKA..i&amp;w=1024&amp;h=768&amp;bih=789&amp;biw=1440&amp;q=woodworking%20hand%20tools(cutting)&amp;ved=0ahUKEwiYmLWgyunZAhWqIMAKHZSrARYQMwhuKCgwKA&amp;iact=mrc&amp;uact=8" TargetMode="External"/><Relationship Id="rId55" Type="http://schemas.openxmlformats.org/officeDocument/2006/relationships/image" Target="media/image26.jpeg"/><Relationship Id="rId76" Type="http://schemas.openxmlformats.org/officeDocument/2006/relationships/hyperlink" Target="https://en.wikipedia.org/wiki/Bore_gauge" TargetMode="External"/><Relationship Id="rId97" Type="http://schemas.openxmlformats.org/officeDocument/2006/relationships/hyperlink" Target="https://en.wikipedia.org/wiki/Radius_gauge" TargetMode="External"/><Relationship Id="rId104" Type="http://schemas.openxmlformats.org/officeDocument/2006/relationships/hyperlink" Target="https://en.wikipedia.org/wiki/Surface_plate" TargetMode="External"/><Relationship Id="rId120" Type="http://schemas.openxmlformats.org/officeDocument/2006/relationships/image" Target="media/image45.jpeg"/><Relationship Id="rId125" Type="http://schemas.openxmlformats.org/officeDocument/2006/relationships/image" Target="media/image48.jpeg"/><Relationship Id="rId141" Type="http://schemas.openxmlformats.org/officeDocument/2006/relationships/hyperlink" Target="http://www.rockler.com/product.cfm?page=16779" TargetMode="External"/><Relationship Id="rId146" Type="http://schemas.openxmlformats.org/officeDocument/2006/relationships/hyperlink" Target="https://www.rockler.com/tormek-t-7-sharpening-system" TargetMode="External"/><Relationship Id="rId167" Type="http://schemas.openxmlformats.org/officeDocument/2006/relationships/image" Target="media/image65.jpeg"/><Relationship Id="rId188" Type="http://schemas.openxmlformats.org/officeDocument/2006/relationships/hyperlink" Target="http://www.google.com/search?hl=en&amp;q=sengpielaudio.com+impedance&amp;filter=0" TargetMode="External"/><Relationship Id="rId7" Type="http://schemas.openxmlformats.org/officeDocument/2006/relationships/image" Target="media/image1.jpeg"/><Relationship Id="rId71" Type="http://schemas.openxmlformats.org/officeDocument/2006/relationships/image" Target="media/image36.jpeg"/><Relationship Id="rId92" Type="http://schemas.openxmlformats.org/officeDocument/2006/relationships/hyperlink" Target="https://en.wikipedia.org/wiki/Marking_out" TargetMode="External"/><Relationship Id="rId162" Type="http://schemas.openxmlformats.org/officeDocument/2006/relationships/hyperlink" Target="https://www.rockler.com/product.cfm?page=2380" TargetMode="External"/><Relationship Id="rId183" Type="http://schemas.openxmlformats.org/officeDocument/2006/relationships/hyperlink" Target="http://www.google.com/search?hl=en&amp;q=sengpielaudio.com+formula+wheel&amp;filter=0" TargetMode="External"/><Relationship Id="rId21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13.jpeg"/><Relationship Id="rId24" Type="http://schemas.openxmlformats.org/officeDocument/2006/relationships/hyperlink" Target="https://www.google.com/imgres?imgurl=https://woodandshop.com/wp-content/uploads/2017/04/wood-and-shop_DSC5347.jpg&amp;imgrefurl=https://woodandshop.com/which-hand-tools-do-you-need-for-traditional-woodworking/&amp;docid=_yMPIPs96PXiyM&amp;tbnid=rquW6-JcpIB_nM:&amp;vet=10ahUKEwiYmLWgyunZAhWqIMAKHZSrARYQMwhgKBswGw..i&amp;w=640&amp;h=424&amp;bih=789&amp;biw=1440&amp;q=woodworking%20hand%20tools(cutting)&amp;ved=0ahUKEwiYmLWgyunZAhWqIMAKHZSrARYQMwhgKBswGw&amp;iact=mrc&amp;uact=8" TargetMode="External"/><Relationship Id="rId40" Type="http://schemas.openxmlformats.org/officeDocument/2006/relationships/hyperlink" Target="https://www.google.com/imgres?imgurl=https://ae01.alicdn.com/kf/HTB1yYirQFXXXXX0XVXXq6xXFXXXm/DIY-Hobby-Engraving-Knife-Set-Precision-Knife-Cutter-Tools-Wood-Paper-cut-Sculptural-Woodworking-Hand-Tools.jpg&amp;imgrefurl=https://www.aliexpress.com/store/product/DIY-Hobby-Engraving-Knife-Set-Precision-Knife-Cutter-Tools-Wood-Paper-cut-Sculptural-Woodworking-Hand-Tools/2503010_32782175796.html&amp;docid=nNcjYQ4sIn-S5M&amp;tbnid=8CicWgxAVG81XM:&amp;vet=10ahUKEwiYmLWgyunZAhWqIMAKHZSrARYQMwhpKCMwIw..i&amp;w=1000&amp;h=1000&amp;bih=789&amp;biw=1440&amp;q=woodworking%20hand%20tools(cutting)&amp;ved=0ahUKEwiYmLWgyunZAhWqIMAKHZSrARYQMwhpKCMwIw&amp;iact=mrc&amp;uact=8" TargetMode="External"/><Relationship Id="rId45" Type="http://schemas.openxmlformats.org/officeDocument/2006/relationships/image" Target="media/image21.jpeg"/><Relationship Id="rId66" Type="http://schemas.openxmlformats.org/officeDocument/2006/relationships/hyperlink" Target="http://tooltime.txdi.org/handtoolscutting" TargetMode="External"/><Relationship Id="rId87" Type="http://schemas.openxmlformats.org/officeDocument/2006/relationships/hyperlink" Target="https://en.wikipedia.org/wiki/Height_gauge" TargetMode="External"/><Relationship Id="rId110" Type="http://schemas.openxmlformats.org/officeDocument/2006/relationships/image" Target="media/image38.gif"/><Relationship Id="rId115" Type="http://schemas.openxmlformats.org/officeDocument/2006/relationships/hyperlink" Target="http://4.bp.blogspot.com/-fkahiFZGWhY/UlUWUZXpNqI/AAAAAAAAAq4/W2Muaj1x-cY/s1600/is%5b2%5d.jpg" TargetMode="External"/><Relationship Id="rId131" Type="http://schemas.openxmlformats.org/officeDocument/2006/relationships/image" Target="media/image54.jpeg"/><Relationship Id="rId136" Type="http://schemas.openxmlformats.org/officeDocument/2006/relationships/hyperlink" Target="http://www.rockler.com/c/router-bits.cfm" TargetMode="External"/><Relationship Id="rId157" Type="http://schemas.openxmlformats.org/officeDocument/2006/relationships/hyperlink" Target="http://www.rockler.com/c/dust-collection.cfm" TargetMode="External"/><Relationship Id="rId178" Type="http://schemas.openxmlformats.org/officeDocument/2006/relationships/hyperlink" Target="http://searchcio-midmarket.techtarget.com/definition/resistance" TargetMode="External"/><Relationship Id="rId61" Type="http://schemas.openxmlformats.org/officeDocument/2006/relationships/image" Target="media/image29.jpeg"/><Relationship Id="rId82" Type="http://schemas.openxmlformats.org/officeDocument/2006/relationships/hyperlink" Target="https://en.wikipedia.org/wiki/Engineer%27s_blue" TargetMode="External"/><Relationship Id="rId152" Type="http://schemas.openxmlformats.org/officeDocument/2006/relationships/image" Target="media/image60.jpeg"/><Relationship Id="rId173" Type="http://schemas.openxmlformats.org/officeDocument/2006/relationships/image" Target="media/image67.png"/><Relationship Id="rId194" Type="http://schemas.openxmlformats.org/officeDocument/2006/relationships/hyperlink" Target="http://www.google.com/search?hl=en&amp;q=sengpielaudio.com+formula+wheel&amp;filter=0" TargetMode="External"/><Relationship Id="rId199" Type="http://schemas.openxmlformats.org/officeDocument/2006/relationships/image" Target="media/image69.wmf"/><Relationship Id="rId203" Type="http://schemas.openxmlformats.org/officeDocument/2006/relationships/control" Target="activeX/activeX3.xml"/><Relationship Id="rId208" Type="http://schemas.openxmlformats.org/officeDocument/2006/relationships/image" Target="media/image72.gif"/><Relationship Id="rId19" Type="http://schemas.openxmlformats.org/officeDocument/2006/relationships/image" Target="media/image8.jpeg"/><Relationship Id="rId14" Type="http://schemas.openxmlformats.org/officeDocument/2006/relationships/hyperlink" Target="https://www.google.com/imgres?imgurl=https://ae01.alicdn.com/kf/HTB1miQIRXXXXXcuXVXXq6xXFXXXf/12pcs-lot-Professional-Woodworking-Cutting-Parts-Wood-Carving-Hand-Chisel-Tool-Set-Woodworking-Hand-Tools.jpg_640x640.jpg&amp;imgrefurl=https://www.aliexpress.com/item/12pcs-lot-Professional-Woodworking-Cutting-Parts-Wood-Carving-Hand-Chisel-Tool-Set-Woodworking-Hand-Tools/32812149175.html&amp;docid=syGVNYBqXR_6YM&amp;tbnid=0kaF376iXFO0aM:&amp;vet=10ahUKEwiYmLWgyunZAhWqIMAKHZSrARYQMwhbKBYwFg..i&amp;w=640&amp;h=640&amp;itg=1&amp;bih=789&amp;biw=1440&amp;q=woodworking%20hand%20tools(cutting)&amp;ved=0ahUKEwiYmLWgyunZAhWqIMAKHZSrARYQMwhbKBYwFg&amp;iact=mrc&amp;uact=8" TargetMode="External"/><Relationship Id="rId30" Type="http://schemas.openxmlformats.org/officeDocument/2006/relationships/hyperlink" Target="https://www.google.com/imgres?imgurl=http://www.handymantips.org/wp-content/uploads/2015/07/Grizzly-wood-chisels.jpg&amp;imgrefurl=http://www.handymantips.org/types-of-chisels/&amp;docid=7hBWNN5ISA4vYM&amp;tbnid=KdWbZHOSZgumKM:&amp;vet=10ahUKEwiYmLWgyunZAhWqIMAKHZSrARYQMwhkKB4wHg..i&amp;w=600&amp;h=462&amp;bih=789&amp;biw=1440&amp;q=woodworking%20hand%20tools(cutting)&amp;ved=0ahUKEwiYmLWgyunZAhWqIMAKHZSrARYQMwhkKB4wHg&amp;iact=mrc&amp;uact=8" TargetMode="External"/><Relationship Id="rId35" Type="http://schemas.openxmlformats.org/officeDocument/2006/relationships/image" Target="media/image16.jpeg"/><Relationship Id="rId56" Type="http://schemas.openxmlformats.org/officeDocument/2006/relationships/hyperlink" Target="https://www.google.com/imgres?imgurl=https://www.canadianwoodworking.com/sites/default/files/images/articles/woodturningtools_lead.jpg&amp;imgrefurl=https://www.canadianwoodworking.com/tools/woodturning-tools-new-turner&amp;docid=AnBDxYm1HDjVOM&amp;tbnid=RxhXvH1l_RCR0M:&amp;vet=10ahUKEwiYmLWgyunZAhWqIMAKHZSrARYQMwhxKCswKw..i&amp;w=800&amp;h=474&amp;bih=789&amp;biw=1440&amp;q=woodworking%20hand%20tools(cutting)&amp;ved=0ahUKEwiYmLWgyunZAhWqIMAKHZSrARYQMwhxKCswKw&amp;iact=mrc&amp;uact=8" TargetMode="External"/><Relationship Id="rId77" Type="http://schemas.openxmlformats.org/officeDocument/2006/relationships/hyperlink" Target="https://en.wikipedia.org/wiki/Calipers" TargetMode="External"/><Relationship Id="rId100" Type="http://schemas.openxmlformats.org/officeDocument/2006/relationships/hyperlink" Target="https://en.wikipedia.org/wiki/Scale_ruler" TargetMode="External"/><Relationship Id="rId105" Type="http://schemas.openxmlformats.org/officeDocument/2006/relationships/hyperlink" Target="https://en.wikipedia.org/wiki/Tape_measure" TargetMode="External"/><Relationship Id="rId126" Type="http://schemas.openxmlformats.org/officeDocument/2006/relationships/image" Target="media/image49.jpeg"/><Relationship Id="rId147" Type="http://schemas.openxmlformats.org/officeDocument/2006/relationships/hyperlink" Target="http://www.rockler.com/product.cfm?page=1920" TargetMode="External"/><Relationship Id="rId168" Type="http://schemas.openxmlformats.org/officeDocument/2006/relationships/hyperlink" Target="https://www.rockler.com/urethane-band-saw-tires-fits-12-bandsaw" TargetMode="External"/><Relationship Id="rId8" Type="http://schemas.openxmlformats.org/officeDocument/2006/relationships/image" Target="media/image2.png"/><Relationship Id="rId51" Type="http://schemas.openxmlformats.org/officeDocument/2006/relationships/image" Target="media/image24.jpeg"/><Relationship Id="rId72" Type="http://schemas.openxmlformats.org/officeDocument/2006/relationships/hyperlink" Target="http://www.finewoodworking.com/ToolGuide/ToolGuidePDF.aspx?id=2933" TargetMode="External"/><Relationship Id="rId93" Type="http://schemas.openxmlformats.org/officeDocument/2006/relationships/hyperlink" Target="https://en.wikipedia.org/wiki/Micrometer" TargetMode="External"/><Relationship Id="rId98" Type="http://schemas.openxmlformats.org/officeDocument/2006/relationships/hyperlink" Target="https://en.wikipedia.org/wiki/Ring_gauge" TargetMode="External"/><Relationship Id="rId121" Type="http://schemas.openxmlformats.org/officeDocument/2006/relationships/hyperlink" Target="http://2.bp.blogspot.com/-SGm9KZOnnEE/UlUYEijMFHI/AAAAAAAAArU/EsWnR3yV6VQ/s1600/images%5b3%5d.jpg" TargetMode="External"/><Relationship Id="rId142" Type="http://schemas.openxmlformats.org/officeDocument/2006/relationships/hyperlink" Target="http://www.rockler.com/product.cfm?page=10088" TargetMode="External"/><Relationship Id="rId163" Type="http://schemas.openxmlformats.org/officeDocument/2006/relationships/image" Target="media/image63.jpeg"/><Relationship Id="rId184" Type="http://schemas.openxmlformats.org/officeDocument/2006/relationships/hyperlink" Target="http://www.google.com/search?hl=en&amp;q=sengpielaudio.com+formulas+of+electrical+engineering" TargetMode="External"/><Relationship Id="rId189" Type="http://schemas.openxmlformats.org/officeDocument/2006/relationships/hyperlink" Target="http://www.google.com/search?hl=en&amp;q=sengpielaudio.com+electrical+power&amp;filter=0" TargetMode="External"/><Relationship Id="rId3" Type="http://schemas.openxmlformats.org/officeDocument/2006/relationships/settings" Target="settings.xml"/><Relationship Id="rId214" Type="http://schemas.openxmlformats.org/officeDocument/2006/relationships/theme" Target="theme/theme1.xml"/><Relationship Id="rId25" Type="http://schemas.openxmlformats.org/officeDocument/2006/relationships/image" Target="media/image11.jpeg"/><Relationship Id="rId46" Type="http://schemas.openxmlformats.org/officeDocument/2006/relationships/hyperlink" Target="https://www.google.com/imgres?imgurl=https://ae01.alicdn.com/kf/HTB1PI_Ja5IRMeJjy0Fbq6znqXXaj/9-215mm-Hand-Planer-Cutting-Edge-Woodworking-Planer-Adjustment-Screw-Spoke-Shave-Manual-Woodworking-Hand-Tools.jpg_640x640q90.jpg&amp;imgrefurl=https://m.aliexpress.com/item/32829714276.html&amp;docid=-ioccyxYz2UEZM&amp;tbnid=VpvgeS6AS-nSiM:&amp;vet=10ahUKEwiYmLWgyunZAhWqIMAKHZSrARYQMwhsKCYwJg..i&amp;w=640&amp;h=640&amp;itg=1&amp;bih=789&amp;biw=1440&amp;q=woodworking%20hand%20tools(cutting)&amp;ved=0ahUKEwiYmLWgyunZAhWqIMAKHZSrARYQMwhsKCYwJg&amp;iact=mrc&amp;uact=8" TargetMode="External"/><Relationship Id="rId67" Type="http://schemas.openxmlformats.org/officeDocument/2006/relationships/image" Target="media/image32.jpeg"/><Relationship Id="rId116" Type="http://schemas.openxmlformats.org/officeDocument/2006/relationships/image" Target="media/image43.jpeg"/><Relationship Id="rId137" Type="http://schemas.openxmlformats.org/officeDocument/2006/relationships/image" Target="media/image57.jpeg"/><Relationship Id="rId158" Type="http://schemas.openxmlformats.org/officeDocument/2006/relationships/image" Target="media/image61.jpeg"/><Relationship Id="rId20" Type="http://schemas.openxmlformats.org/officeDocument/2006/relationships/hyperlink" Target="https://www.google.com/imgres?imgurl=https://images-na.ssl-images-amazon.com/images/I/41sD4+mccxL.jpg&amp;imgrefurl=https://www.amazon.com/Dremel-EZ544-Lock-Cutting-Wheel/dp/B000WMK8FI&amp;docid=j4L4KZ2D7_sE0M&amp;tbnid=OVjdOZ8tr8XViM:&amp;vet=10ahUKEwiYmLWgyunZAhWqIMAKHZSrARYQMwheKBkwGQ..i&amp;w=500&amp;h=346&amp;bih=789&amp;biw=1440&amp;q=woodworking%20hand%20tools(cutting)&amp;ved=0ahUKEwiYmLWgyunZAhWqIMAKHZSrARYQMwheKBkwGQ&amp;iact=mrc&amp;uact=8" TargetMode="External"/><Relationship Id="rId41" Type="http://schemas.openxmlformats.org/officeDocument/2006/relationships/image" Target="media/image19.jpeg"/><Relationship Id="rId62" Type="http://schemas.openxmlformats.org/officeDocument/2006/relationships/hyperlink" Target="https://www.google.com/imgres?imgurl=https://diy.sndimg.com/content/dam/images/diy/fullset/2011/2/23/7/RX-DK-DIY034010_saw-thru-wood_s4x3.jpg.rend.hgtvcom.616.462.suffix/1420781392354.jpeg&amp;imgrefurl=https://www.diynetwork.com/how-to/skills-and-know-how/tools/how-to-cut-wood-with-a-hand-saw&amp;docid=s7_kXixYRlI86M&amp;tbnid=zXLXyPC8li19KM:&amp;vet=10ahUKEwiYmLWgyunZAhWqIMAKHZSrARYQMwh6KDQwNA..i&amp;w=616&amp;h=462&amp;bih=789&amp;biw=1440&amp;q=woodworking%20hand%20tools(cutting)&amp;ved=0ahUKEwiYmLWgyunZAhWqIMAKHZSrARYQMwh6KDQwNA&amp;iact=mrc&amp;uact=8" TargetMode="External"/><Relationship Id="rId83" Type="http://schemas.openxmlformats.org/officeDocument/2006/relationships/hyperlink" Target="https://en.wikipedia.org/wiki/Engineer%27s_spirit_level" TargetMode="External"/><Relationship Id="rId88" Type="http://schemas.openxmlformats.org/officeDocument/2006/relationships/hyperlink" Target="https://en.wikipedia.org/wiki/Indicator_%28distance_amplifying_instrument%29" TargetMode="External"/><Relationship Id="rId111" Type="http://schemas.openxmlformats.org/officeDocument/2006/relationships/image" Target="media/image39.gif"/><Relationship Id="rId132" Type="http://schemas.openxmlformats.org/officeDocument/2006/relationships/hyperlink" Target="http://www.rockler.com/c/tool-tune-up-maintenance.cfm" TargetMode="External"/><Relationship Id="rId153" Type="http://schemas.openxmlformats.org/officeDocument/2006/relationships/hyperlink" Target="http://www.rockler.com/product.cfm?page=5933" TargetMode="External"/><Relationship Id="rId174" Type="http://schemas.openxmlformats.org/officeDocument/2006/relationships/hyperlink" Target="https://simple.wikipedia.org/wiki/Electrons" TargetMode="External"/><Relationship Id="rId179" Type="http://schemas.openxmlformats.org/officeDocument/2006/relationships/hyperlink" Target="http://searchcio-midmarket.techtarget.com/definition/voltage" TargetMode="External"/><Relationship Id="rId195" Type="http://schemas.openxmlformats.org/officeDocument/2006/relationships/hyperlink" Target="http://www.google.com/search?hl=en&amp;q=sengpielaudio.com+formulas&amp;filter=0" TargetMode="External"/><Relationship Id="rId209" Type="http://schemas.openxmlformats.org/officeDocument/2006/relationships/hyperlink" Target="http://www.sengpielaudio.com/calculator-ohm.htm" TargetMode="External"/><Relationship Id="rId190" Type="http://schemas.openxmlformats.org/officeDocument/2006/relationships/hyperlink" Target="http://www.google.com/search?hl=en&amp;q=sengpielaudio.com+physics&amp;filter=0" TargetMode="External"/><Relationship Id="rId204" Type="http://schemas.openxmlformats.org/officeDocument/2006/relationships/control" Target="activeX/activeX4.xml"/><Relationship Id="rId15" Type="http://schemas.openxmlformats.org/officeDocument/2006/relationships/image" Target="media/image6.jpeg"/><Relationship Id="rId36" Type="http://schemas.openxmlformats.org/officeDocument/2006/relationships/hyperlink" Target="https://www.google.com/imgres?imgurl=https://ae01.alicdn.com/kf/HTB1J6lDq3MPMeJjy1Xcq6xpppXa1/4pcs-set-HCS-Oscillating-MultiTool-Saw-Blade-for-Renovator-Power-Tools-Cutting-Woodworking-Hand-Tools.jpg&amp;imgrefurl=https://www.aliexpress.com/item/4pcs-set-HCS-Oscillating-MultiTool-Saw-Blade-for-Renovator-Power-Tools-Cutting-Woodworking-Hand-Tools/32836609515.html&amp;docid=ZWtzSjC2iCqvvM&amp;tbnid=PqJJ3njdtES65M:&amp;vet=10ahUKEwiYmLWgyunZAhWqIMAKHZSrARYQMwhnKCEwIQ..i&amp;w=800&amp;h=800&amp;itg=1&amp;bih=789&amp;biw=1440&amp;q=woodworking%20hand%20tools(cutting)&amp;ved=0ahUKEwiYmLWgyunZAhWqIMAKHZSrARYQMwhnKCEwIQ&amp;iact=mrc&amp;uact=8" TargetMode="External"/><Relationship Id="rId57" Type="http://schemas.openxmlformats.org/officeDocument/2006/relationships/image" Target="media/image27.jpeg"/><Relationship Id="rId106" Type="http://schemas.openxmlformats.org/officeDocument/2006/relationships/hyperlink" Target="https://en.wikipedia.org/wiki/Thread_pitch_gauge" TargetMode="External"/><Relationship Id="rId127" Type="http://schemas.openxmlformats.org/officeDocument/2006/relationships/image" Target="media/image50.gif"/><Relationship Id="rId10" Type="http://schemas.openxmlformats.org/officeDocument/2006/relationships/hyperlink" Target="https://www.google.com/imgres?imgurl=https://woodandshop.com/wp-content/uploads/2014/06/how-to-make-mortise-and-tenon-joint-woodworking_DSC7336.jpg&amp;imgrefurl=https://woodandshop.com/how-to-make-mortise-and-tenon-joints-with-hand-tools/&amp;docid=wYyjPKyQ5NIr8M&amp;tbnid=iGixzox4GrmuZM:&amp;vet=10ahUKEwiYmLWgyunZAhWqIMAKHZSrARYQMwhZKBQwFA..i&amp;w=800&amp;h=530&amp;bih=789&amp;biw=1440&amp;q=woodworking%20hand%20tools(cutting)&amp;ved=0ahUKEwiYmLWgyunZAhWqIMAKHZSrARYQMwhZKBQwFA&amp;iact=mrc&amp;uact=8" TargetMode="External"/><Relationship Id="rId31" Type="http://schemas.openxmlformats.org/officeDocument/2006/relationships/image" Target="media/image14.jpeg"/><Relationship Id="rId52" Type="http://schemas.openxmlformats.org/officeDocument/2006/relationships/hyperlink" Target="https://www.google.com/imgres?imgurl=http://cdn3.craftsy.com/blog/wp-content/uploads/2015/02/IMG_3517_edited-2.jpg&amp;imgrefurl=https://www.craftsy.com/woodworking/article/marking-gauges/&amp;docid=Pbw4M7PG8UVGDM&amp;tbnid=5TkPscQ69NrbaM:&amp;vet=10ahUKEwiYmLWgyunZAhWqIMAKHZSrARYQMwhvKCkwKQ..i&amp;w=600&amp;h=415&amp;bih=789&amp;biw=1440&amp;q=woodworking%20hand%20tools(cutting)&amp;ved=0ahUKEwiYmLWgyunZAhWqIMAKHZSrARYQMwhvKCkwKQ&amp;iact=mrc&amp;uact=8" TargetMode="External"/><Relationship Id="rId73" Type="http://schemas.openxmlformats.org/officeDocument/2006/relationships/hyperlink" Target="http://www.finewoodworking.com/SkillsAndTechniques/SkillsAndTechniquesPDF.aspx?id=2060" TargetMode="External"/><Relationship Id="rId78" Type="http://schemas.openxmlformats.org/officeDocument/2006/relationships/hyperlink" Target="https://en.wikipedia.org/wiki/Center_gauge" TargetMode="External"/><Relationship Id="rId94" Type="http://schemas.openxmlformats.org/officeDocument/2006/relationships/hyperlink" Target="https://en.wikipedia.org/wiki/Optical_comparator" TargetMode="External"/><Relationship Id="rId99" Type="http://schemas.openxmlformats.org/officeDocument/2006/relationships/hyperlink" Target="https://en.wikipedia.org/wiki/Ruler" TargetMode="External"/><Relationship Id="rId101" Type="http://schemas.openxmlformats.org/officeDocument/2006/relationships/hyperlink" Target="https://en.wikipedia.org/wiki/Sine_bar" TargetMode="External"/><Relationship Id="rId122" Type="http://schemas.openxmlformats.org/officeDocument/2006/relationships/image" Target="media/image46.jpeg"/><Relationship Id="rId143" Type="http://schemas.openxmlformats.org/officeDocument/2006/relationships/hyperlink" Target="https://www.rockler.com/product.cfm?page=5983" TargetMode="External"/><Relationship Id="rId148" Type="http://schemas.openxmlformats.org/officeDocument/2006/relationships/hyperlink" Target="http://www.rockler.com/product.cfm?page=11097" TargetMode="External"/><Relationship Id="rId164" Type="http://schemas.openxmlformats.org/officeDocument/2006/relationships/hyperlink" Target="https://www.rockler.com/product.cfm?page=5706" TargetMode="External"/><Relationship Id="rId169" Type="http://schemas.openxmlformats.org/officeDocument/2006/relationships/hyperlink" Target="https://www.rockler.com/product.cfm?page=11331" TargetMode="External"/><Relationship Id="rId185" Type="http://schemas.openxmlformats.org/officeDocument/2006/relationships/hyperlink" Target="http://www.google.com/search?hl=en&amp;q=sengpielaudio.com+electric+voltage&amp;filter=0" TargetMode="External"/><Relationship Id="rId4" Type="http://schemas.openxmlformats.org/officeDocument/2006/relationships/webSettings" Target="webSettings.xml"/><Relationship Id="rId9" Type="http://schemas.openxmlformats.org/officeDocument/2006/relationships/image" Target="media/image3.jpeg"/><Relationship Id="rId180" Type="http://schemas.openxmlformats.org/officeDocument/2006/relationships/hyperlink" Target="http://whatis.techtarget.com/definition/ohm" TargetMode="External"/><Relationship Id="rId210" Type="http://schemas.openxmlformats.org/officeDocument/2006/relationships/image" Target="media/image73.jpeg"/><Relationship Id="rId26" Type="http://schemas.openxmlformats.org/officeDocument/2006/relationships/hyperlink" Target="https://www.google.com/imgres?imgurl=https://www.canadianwoodworking.com/sites/default/files/images/articles/handcutdovetails_lead.jpg&amp;imgrefurl=https://www.canadianwoodworking.com/tipstechniques/hand-cut-dovetails&amp;docid=H5o5-CtmLl0iWM&amp;tbnid=BlW8pyAcxQRe6M:&amp;vet=10ahUKEwiYmLWgyunZAhWqIMAKHZSrARYQMwhhKBwwHA..i&amp;w=800&amp;h=510&amp;bih=789&amp;biw=1440&amp;q=woodworking%20hand%20tools(cutting)&amp;ved=0ahUKEwiYmLWgyunZAhWqIMAKHZSrARYQMwhhKBwwHA&amp;iact=mrc&amp;uact=8" TargetMode="External"/><Relationship Id="rId47" Type="http://schemas.openxmlformats.org/officeDocument/2006/relationships/image" Target="media/image22.jpeg"/><Relationship Id="rId68" Type="http://schemas.openxmlformats.org/officeDocument/2006/relationships/image" Target="media/image33.jpeg"/><Relationship Id="rId89" Type="http://schemas.openxmlformats.org/officeDocument/2006/relationships/hyperlink" Target="https://en.wikipedia.org/wiki/Machinist_square" TargetMode="External"/><Relationship Id="rId112" Type="http://schemas.openxmlformats.org/officeDocument/2006/relationships/image" Target="media/image40.gif"/><Relationship Id="rId133" Type="http://schemas.openxmlformats.org/officeDocument/2006/relationships/image" Target="media/image55.jpeg"/><Relationship Id="rId154" Type="http://schemas.openxmlformats.org/officeDocument/2006/relationships/hyperlink" Target="http://woodworking.rockler.com/c/table-saw-miter-gauges-tenoning-jigs-fences" TargetMode="External"/><Relationship Id="rId175" Type="http://schemas.openxmlformats.org/officeDocument/2006/relationships/hyperlink" Target="https://simple.wikipedia.org/wiki/Voltage" TargetMode="External"/><Relationship Id="rId196" Type="http://schemas.openxmlformats.org/officeDocument/2006/relationships/hyperlink" Target="http://www.sengpielaudio.com/calculator-ohm.htm" TargetMode="External"/><Relationship Id="rId200" Type="http://schemas.openxmlformats.org/officeDocument/2006/relationships/control" Target="activeX/activeX1.xml"/><Relationship Id="rId16" Type="http://schemas.openxmlformats.org/officeDocument/2006/relationships/hyperlink" Target="https://www.google.com/imgres?imgurl=https://i.stack.imgur.com/6LEWb.png&amp;imgrefurl=https://woodworking.stackexchange.com/questions/425/making-biscuits-cuts-by-hand&amp;docid=8HNrjRqgk0kTFM&amp;tbnid=Spvr2q1gJAQpJM:&amp;vet=10ahUKEwiYmLWgyunZAhWqIMAKHZSrARYQMwhcKBcwFw..i&amp;w=350&amp;h=255&amp;bih=789&amp;biw=1440&amp;q=woodworking%20hand%20tools(cutting)&amp;ved=0ahUKEwiYmLWgyunZAhWqIMAKHZSrARYQMwhcKBcwFw&amp;iact=mrc&amp;uact=8"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48</Pages>
  <Words>6452</Words>
  <Characters>36778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44</cp:revision>
  <dcterms:created xsi:type="dcterms:W3CDTF">2018-03-13T08:08:00Z</dcterms:created>
  <dcterms:modified xsi:type="dcterms:W3CDTF">2018-03-16T13:29:00Z</dcterms:modified>
</cp:coreProperties>
</file>